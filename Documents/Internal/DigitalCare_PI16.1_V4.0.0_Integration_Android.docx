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8D6FA5" w14:paraId="42EF88D3" w14:textId="77777777" w:rsidTr="003C4F40">
        <w:tc>
          <w:tcPr>
            <w:tcW w:w="9027"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C4F40">
        <w:tc>
          <w:tcPr>
            <w:tcW w:w="990"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28" w:type="dxa"/>
          </w:tcPr>
          <w:p w14:paraId="711858E0" w14:textId="77777777" w:rsidR="003C4F40" w:rsidRPr="008D6FA5" w:rsidRDefault="003C4F40" w:rsidP="003C4F40">
            <w:pPr>
              <w:rPr>
                <w:rFonts w:cs="Arial"/>
                <w:b/>
                <w:sz w:val="20"/>
              </w:rPr>
            </w:pPr>
            <w:r w:rsidRPr="008D6FA5">
              <w:rPr>
                <w:rFonts w:cs="Arial"/>
                <w:b/>
                <w:sz w:val="20"/>
              </w:rPr>
              <w:t>Date</w:t>
            </w:r>
          </w:p>
        </w:tc>
        <w:tc>
          <w:tcPr>
            <w:tcW w:w="1701" w:type="dxa"/>
          </w:tcPr>
          <w:p w14:paraId="4E167665" w14:textId="77777777" w:rsidR="003C4F40" w:rsidRPr="008D6FA5" w:rsidRDefault="003C4F40" w:rsidP="003C4F40">
            <w:pPr>
              <w:rPr>
                <w:rFonts w:cs="Arial"/>
                <w:b/>
                <w:sz w:val="20"/>
              </w:rPr>
            </w:pPr>
            <w:r w:rsidRPr="008D6FA5">
              <w:rPr>
                <w:rFonts w:cs="Arial"/>
                <w:b/>
                <w:sz w:val="20"/>
              </w:rPr>
              <w:t>Author</w:t>
            </w:r>
          </w:p>
        </w:tc>
        <w:tc>
          <w:tcPr>
            <w:tcW w:w="1520" w:type="dxa"/>
          </w:tcPr>
          <w:p w14:paraId="4EC8E59F" w14:textId="77777777" w:rsidR="003C4F40" w:rsidRPr="008D6FA5" w:rsidRDefault="003C4F40" w:rsidP="003C4F40">
            <w:pPr>
              <w:rPr>
                <w:rFonts w:cs="Arial"/>
                <w:b/>
                <w:sz w:val="20"/>
              </w:rPr>
            </w:pPr>
            <w:r w:rsidRPr="008D6FA5">
              <w:rPr>
                <w:rFonts w:cs="Arial"/>
                <w:b/>
                <w:sz w:val="20"/>
              </w:rPr>
              <w:t>Section</w:t>
            </w:r>
          </w:p>
        </w:tc>
        <w:tc>
          <w:tcPr>
            <w:tcW w:w="328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C4F40">
        <w:tc>
          <w:tcPr>
            <w:tcW w:w="990" w:type="dxa"/>
          </w:tcPr>
          <w:p w14:paraId="310A1E44" w14:textId="71E56415" w:rsidR="003C4F40" w:rsidRPr="008D6FA5" w:rsidRDefault="00736154" w:rsidP="003C4F40">
            <w:pPr>
              <w:rPr>
                <w:rFonts w:cs="Arial"/>
              </w:rPr>
            </w:pPr>
            <w:r w:rsidRPr="008D6FA5">
              <w:rPr>
                <w:rFonts w:cs="Arial"/>
              </w:rPr>
              <w:t>1.0</w:t>
            </w:r>
          </w:p>
        </w:tc>
        <w:tc>
          <w:tcPr>
            <w:tcW w:w="1528"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1" w:type="dxa"/>
          </w:tcPr>
          <w:p w14:paraId="3958D311" w14:textId="18B861A4" w:rsidR="003C4F40" w:rsidRPr="008D6FA5" w:rsidRDefault="00736154" w:rsidP="003C4F40">
            <w:pPr>
              <w:rPr>
                <w:rFonts w:cs="Arial"/>
              </w:rPr>
            </w:pPr>
            <w:r w:rsidRPr="008D6FA5">
              <w:rPr>
                <w:rFonts w:cs="Arial"/>
              </w:rPr>
              <w:t>Deepthi Shivakumar</w:t>
            </w:r>
          </w:p>
        </w:tc>
        <w:tc>
          <w:tcPr>
            <w:tcW w:w="1520" w:type="dxa"/>
          </w:tcPr>
          <w:p w14:paraId="1FA5F68A" w14:textId="77777777" w:rsidR="003C4F40" w:rsidRPr="008D6FA5" w:rsidRDefault="003C4F40" w:rsidP="003C4F40">
            <w:pPr>
              <w:rPr>
                <w:rFonts w:cs="Arial"/>
              </w:rPr>
            </w:pPr>
            <w:r w:rsidRPr="008D6FA5">
              <w:rPr>
                <w:rFonts w:cs="Arial"/>
              </w:rPr>
              <w:t>All</w:t>
            </w:r>
          </w:p>
        </w:tc>
        <w:tc>
          <w:tcPr>
            <w:tcW w:w="3288"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3C4F40">
        <w:tc>
          <w:tcPr>
            <w:tcW w:w="990" w:type="dxa"/>
          </w:tcPr>
          <w:p w14:paraId="4CCCB2F8" w14:textId="0A6164F0" w:rsidR="00C72EB5" w:rsidRPr="008D6FA5" w:rsidRDefault="00C72EB5" w:rsidP="00C72EB5">
            <w:pPr>
              <w:rPr>
                <w:rFonts w:cs="Arial"/>
              </w:rPr>
            </w:pPr>
            <w:r w:rsidRPr="008D6FA5">
              <w:rPr>
                <w:rFonts w:cs="Arial"/>
              </w:rPr>
              <w:t>1.1</w:t>
            </w:r>
          </w:p>
        </w:tc>
        <w:tc>
          <w:tcPr>
            <w:tcW w:w="1528" w:type="dxa"/>
          </w:tcPr>
          <w:p w14:paraId="63FAB234" w14:textId="02BB7ACB" w:rsidR="00C72EB5" w:rsidRPr="008D6FA5" w:rsidRDefault="00C72EB5" w:rsidP="00C72EB5">
            <w:pPr>
              <w:rPr>
                <w:rFonts w:cs="Arial"/>
              </w:rPr>
            </w:pPr>
            <w:r w:rsidRPr="008D6FA5">
              <w:rPr>
                <w:rFonts w:cs="Arial"/>
              </w:rPr>
              <w:t>10-08-2015</w:t>
            </w:r>
          </w:p>
        </w:tc>
        <w:tc>
          <w:tcPr>
            <w:tcW w:w="1701" w:type="dxa"/>
          </w:tcPr>
          <w:p w14:paraId="23935420" w14:textId="7442E177" w:rsidR="00C72EB5" w:rsidRPr="008D6FA5" w:rsidRDefault="00C72EB5" w:rsidP="00C72EB5">
            <w:pPr>
              <w:rPr>
                <w:rFonts w:cs="Arial"/>
              </w:rPr>
            </w:pPr>
            <w:r w:rsidRPr="008D6FA5">
              <w:rPr>
                <w:rFonts w:cs="Arial"/>
              </w:rPr>
              <w:t>Deepthi Shivakumar</w:t>
            </w:r>
          </w:p>
        </w:tc>
        <w:tc>
          <w:tcPr>
            <w:tcW w:w="1520" w:type="dxa"/>
          </w:tcPr>
          <w:p w14:paraId="660F244B" w14:textId="44D08AFA" w:rsidR="00C72EB5" w:rsidRPr="008D6FA5" w:rsidRDefault="00C72EB5" w:rsidP="00C72EB5">
            <w:pPr>
              <w:rPr>
                <w:rFonts w:cs="Arial"/>
              </w:rPr>
            </w:pPr>
            <w:r w:rsidRPr="008D6FA5">
              <w:rPr>
                <w:rFonts w:cs="Arial"/>
              </w:rPr>
              <w:t>Modified Integration section</w:t>
            </w:r>
          </w:p>
        </w:tc>
        <w:tc>
          <w:tcPr>
            <w:tcW w:w="3288"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3C4F40">
        <w:tc>
          <w:tcPr>
            <w:tcW w:w="990"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28" w:type="dxa"/>
          </w:tcPr>
          <w:p w14:paraId="42FD8F57" w14:textId="77086BBA" w:rsidR="00C72EB5" w:rsidRPr="008D6FA5" w:rsidRDefault="002E606B" w:rsidP="00C72EB5">
            <w:pPr>
              <w:rPr>
                <w:rFonts w:cs="Arial"/>
              </w:rPr>
            </w:pPr>
            <w:r w:rsidRPr="008D6FA5">
              <w:rPr>
                <w:rFonts w:cs="Arial"/>
              </w:rPr>
              <w:t>30-09-2015</w:t>
            </w:r>
          </w:p>
        </w:tc>
        <w:tc>
          <w:tcPr>
            <w:tcW w:w="1701" w:type="dxa"/>
          </w:tcPr>
          <w:p w14:paraId="1470D70C" w14:textId="0A8461FB" w:rsidR="00C72EB5" w:rsidRPr="008D6FA5" w:rsidRDefault="002E606B" w:rsidP="00C72EB5">
            <w:pPr>
              <w:rPr>
                <w:rFonts w:cs="Arial"/>
              </w:rPr>
            </w:pPr>
            <w:r w:rsidRPr="008D6FA5">
              <w:rPr>
                <w:rFonts w:cs="Arial"/>
              </w:rPr>
              <w:t>Deepthi Shivakumar</w:t>
            </w:r>
          </w:p>
        </w:tc>
        <w:tc>
          <w:tcPr>
            <w:tcW w:w="1520" w:type="dxa"/>
          </w:tcPr>
          <w:p w14:paraId="47F6A40D" w14:textId="7C42424A" w:rsidR="00C72EB5" w:rsidRPr="008D6FA5" w:rsidRDefault="002E606B" w:rsidP="00C72EB5">
            <w:pPr>
              <w:rPr>
                <w:rFonts w:cs="Arial"/>
              </w:rPr>
            </w:pPr>
            <w:r w:rsidRPr="008D6FA5">
              <w:rPr>
                <w:rFonts w:cs="Arial"/>
              </w:rPr>
              <w:t>Modified Integration section</w:t>
            </w:r>
          </w:p>
        </w:tc>
        <w:tc>
          <w:tcPr>
            <w:tcW w:w="3288"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3C4F40">
        <w:tc>
          <w:tcPr>
            <w:tcW w:w="990" w:type="dxa"/>
          </w:tcPr>
          <w:p w14:paraId="65C43DA4" w14:textId="550C70C9" w:rsidR="00C72EB5" w:rsidRPr="008D6FA5" w:rsidRDefault="003D5BDA" w:rsidP="00C72EB5">
            <w:pPr>
              <w:rPr>
                <w:rFonts w:cs="Arial"/>
              </w:rPr>
            </w:pPr>
            <w:r w:rsidRPr="008D6FA5">
              <w:rPr>
                <w:rFonts w:cs="Arial"/>
              </w:rPr>
              <w:t>1.3</w:t>
            </w:r>
          </w:p>
        </w:tc>
        <w:tc>
          <w:tcPr>
            <w:tcW w:w="1528" w:type="dxa"/>
          </w:tcPr>
          <w:p w14:paraId="347DB25E" w14:textId="594F9FA4" w:rsidR="00C72EB5" w:rsidRPr="008D6FA5" w:rsidRDefault="003D5BDA" w:rsidP="00C72EB5">
            <w:pPr>
              <w:rPr>
                <w:rFonts w:cs="Arial"/>
              </w:rPr>
            </w:pPr>
            <w:r w:rsidRPr="008D6FA5">
              <w:rPr>
                <w:rFonts w:cs="Arial"/>
              </w:rPr>
              <w:t>04-12-2015</w:t>
            </w:r>
          </w:p>
        </w:tc>
        <w:tc>
          <w:tcPr>
            <w:tcW w:w="1701" w:type="dxa"/>
          </w:tcPr>
          <w:p w14:paraId="5530884E" w14:textId="118633ED" w:rsidR="00C72EB5" w:rsidRPr="008D6FA5" w:rsidRDefault="003D5BDA" w:rsidP="00C72EB5">
            <w:pPr>
              <w:rPr>
                <w:rFonts w:cs="Arial"/>
              </w:rPr>
            </w:pPr>
            <w:r w:rsidRPr="008D6FA5">
              <w:rPr>
                <w:rFonts w:cs="Arial"/>
              </w:rPr>
              <w:t>Deepthi Shivakumar</w:t>
            </w:r>
          </w:p>
        </w:tc>
        <w:tc>
          <w:tcPr>
            <w:tcW w:w="1520" w:type="dxa"/>
          </w:tcPr>
          <w:p w14:paraId="41E9EF1A" w14:textId="5C0CD5E9" w:rsidR="00C72EB5" w:rsidRPr="008D6FA5" w:rsidRDefault="003D5BDA" w:rsidP="00C72EB5">
            <w:pPr>
              <w:rPr>
                <w:rFonts w:cs="Arial"/>
              </w:rPr>
            </w:pPr>
            <w:r w:rsidRPr="008D6FA5">
              <w:rPr>
                <w:rFonts w:cs="Arial"/>
              </w:rPr>
              <w:t>Modified Integration section</w:t>
            </w:r>
          </w:p>
        </w:tc>
        <w:tc>
          <w:tcPr>
            <w:tcW w:w="3288"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3C4F40">
        <w:tc>
          <w:tcPr>
            <w:tcW w:w="990" w:type="dxa"/>
          </w:tcPr>
          <w:p w14:paraId="79EF3FF4" w14:textId="1811B46A" w:rsidR="002C00AB" w:rsidRPr="008D6FA5" w:rsidRDefault="002C00AB" w:rsidP="00C72EB5">
            <w:pPr>
              <w:rPr>
                <w:rFonts w:cs="Arial"/>
              </w:rPr>
            </w:pPr>
            <w:r>
              <w:rPr>
                <w:rFonts w:cs="Arial"/>
              </w:rPr>
              <w:t>1.4</w:t>
            </w:r>
          </w:p>
        </w:tc>
        <w:tc>
          <w:tcPr>
            <w:tcW w:w="1528" w:type="dxa"/>
          </w:tcPr>
          <w:p w14:paraId="6A75677A" w14:textId="7A42FEDA" w:rsidR="002C00AB" w:rsidRPr="008D6FA5" w:rsidRDefault="002C00AB" w:rsidP="00C72EB5">
            <w:pPr>
              <w:rPr>
                <w:rFonts w:cs="Arial"/>
              </w:rPr>
            </w:pPr>
            <w:r>
              <w:rPr>
                <w:rFonts w:cs="Arial"/>
              </w:rPr>
              <w:t>01-03-2016</w:t>
            </w:r>
          </w:p>
        </w:tc>
        <w:tc>
          <w:tcPr>
            <w:tcW w:w="1701" w:type="dxa"/>
          </w:tcPr>
          <w:p w14:paraId="350FAC7B" w14:textId="3DE03AA6" w:rsidR="002C00AB" w:rsidRPr="008D6FA5" w:rsidRDefault="002C00AB" w:rsidP="00C72EB5">
            <w:pPr>
              <w:rPr>
                <w:rFonts w:cs="Arial"/>
              </w:rPr>
            </w:pPr>
            <w:r w:rsidRPr="008D6FA5">
              <w:rPr>
                <w:rFonts w:cs="Arial"/>
              </w:rPr>
              <w:t>Deepthi Shivakumar</w:t>
            </w:r>
          </w:p>
        </w:tc>
        <w:tc>
          <w:tcPr>
            <w:tcW w:w="1520" w:type="dxa"/>
          </w:tcPr>
          <w:p w14:paraId="3558B982" w14:textId="01982378" w:rsidR="002C00AB" w:rsidRPr="008D6FA5" w:rsidRDefault="002C00AB" w:rsidP="00C72EB5">
            <w:pPr>
              <w:rPr>
                <w:rFonts w:cs="Arial"/>
              </w:rPr>
            </w:pPr>
            <w:r>
              <w:rPr>
                <w:rFonts w:cs="Arial"/>
              </w:rPr>
              <w:t>All</w:t>
            </w:r>
          </w:p>
        </w:tc>
        <w:tc>
          <w:tcPr>
            <w:tcW w:w="3288"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56DC3B2" w:rsidR="00A1206C" w:rsidRPr="008D6FA5" w:rsidRDefault="00A1206C" w:rsidP="00A1206C">
            <w:pPr>
              <w:pStyle w:val="Title"/>
              <w:jc w:val="left"/>
              <w:rPr>
                <w:rFonts w:cs="Arial"/>
                <w:b w:val="0"/>
                <w:sz w:val="22"/>
                <w:szCs w:val="22"/>
              </w:rPr>
            </w:pPr>
            <w:r w:rsidRPr="008D6FA5">
              <w:rPr>
                <w:rFonts w:cs="Arial"/>
                <w:b w:val="0"/>
                <w:sz w:val="22"/>
                <w:szCs w:val="22"/>
              </w:rPr>
              <w:t>Deepthi Shivakumar</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701F050" w:rsidR="00A1206C" w:rsidRPr="008D6FA5" w:rsidRDefault="00131774" w:rsidP="00A1206C">
            <w:pPr>
              <w:pStyle w:val="Title"/>
              <w:jc w:val="left"/>
              <w:rPr>
                <w:rFonts w:cs="Arial"/>
                <w:b w:val="0"/>
                <w:sz w:val="22"/>
                <w:szCs w:val="22"/>
              </w:rPr>
            </w:pPr>
            <w:hyperlink r:id="rId9" w:history="1">
              <w:r w:rsidR="00311AB8" w:rsidRPr="008D6FA5">
                <w:rPr>
                  <w:rStyle w:val="Hyperlink"/>
                  <w:rFonts w:cs="Arial"/>
                  <w:b w:val="0"/>
                  <w:sz w:val="22"/>
                  <w:szCs w:val="22"/>
                </w:rPr>
                <w:t>Aravind.Gundumane@philips.com</w:t>
              </w:r>
            </w:hyperlink>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26505B93" w:rsidR="00A1206C" w:rsidRPr="008D6FA5" w:rsidRDefault="00131774" w:rsidP="00A1206C">
            <w:pPr>
              <w:pStyle w:val="Title"/>
              <w:jc w:val="left"/>
              <w:rPr>
                <w:rFonts w:cs="Arial"/>
                <w:b w:val="0"/>
                <w:sz w:val="22"/>
                <w:szCs w:val="22"/>
              </w:rPr>
            </w:pPr>
            <w:hyperlink r:id="rId10" w:history="1">
              <w:r w:rsidR="00311AB8" w:rsidRPr="008D6FA5">
                <w:rPr>
                  <w:rStyle w:val="Hyperlink"/>
                  <w:rFonts w:cs="Arial"/>
                  <w:b w:val="0"/>
                  <w:sz w:val="22"/>
                  <w:szCs w:val="22"/>
                </w:rPr>
                <w:t>Deepthi.Shivakumar@philips.com</w:t>
              </w:r>
            </w:hyperlink>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49F60C47" w14:textId="77777777" w:rsidR="0085550D" w:rsidRPr="008D6FA5" w:rsidRDefault="0085550D" w:rsidP="00F31F86">
      <w:pPr>
        <w:pStyle w:val="Title"/>
        <w:jc w:val="left"/>
        <w:rPr>
          <w:rFonts w:cs="Arial"/>
        </w:rPr>
      </w:pPr>
    </w:p>
    <w:p w14:paraId="2DFDA858" w14:textId="77777777" w:rsidR="0085550D" w:rsidRPr="008D6FA5" w:rsidRDefault="0085550D" w:rsidP="00F31F86">
      <w:pPr>
        <w:pStyle w:val="Title"/>
        <w:jc w:val="left"/>
        <w:rPr>
          <w:rFonts w:cs="Arial"/>
        </w:rPr>
      </w:pPr>
    </w:p>
    <w:p w14:paraId="57AEE199" w14:textId="77777777"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bookmarkStart w:id="0" w:name="_GoBack"/>
      <w:bookmarkEnd w:id="0"/>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A33EFD">
        <w:rPr>
          <w:noProof/>
        </w:rPr>
        <w:fldChar w:fldCharType="begin"/>
      </w:r>
      <w:r w:rsidR="00A33EFD">
        <w:rPr>
          <w:noProof/>
        </w:rPr>
        <w:instrText xml:space="preserve"> PAGEREF _Toc444883170 \h </w:instrText>
      </w:r>
      <w:r w:rsidR="00A33EFD">
        <w:rPr>
          <w:noProof/>
        </w:rPr>
      </w:r>
      <w:r w:rsidR="00A33EFD">
        <w:rPr>
          <w:noProof/>
        </w:rPr>
        <w:fldChar w:fldCharType="separate"/>
      </w:r>
      <w:r w:rsidR="00A33EFD">
        <w:rPr>
          <w:noProof/>
        </w:rPr>
        <w:t>4</w:t>
      </w:r>
      <w:r w:rsidR="00A33EFD">
        <w:rPr>
          <w:noProof/>
        </w:rPr>
        <w:fldChar w:fldCharType="end"/>
      </w:r>
    </w:p>
    <w:p w14:paraId="6B1185EB"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Pr>
          <w:noProof/>
        </w:rPr>
        <w:fldChar w:fldCharType="begin"/>
      </w:r>
      <w:r>
        <w:rPr>
          <w:noProof/>
        </w:rPr>
        <w:instrText xml:space="preserve"> PAGEREF _Toc444883171 \h </w:instrText>
      </w:r>
      <w:r>
        <w:rPr>
          <w:noProof/>
        </w:rPr>
      </w:r>
      <w:r>
        <w:rPr>
          <w:noProof/>
        </w:rPr>
        <w:fldChar w:fldCharType="separate"/>
      </w:r>
      <w:r>
        <w:rPr>
          <w:noProof/>
        </w:rPr>
        <w:t>4</w:t>
      </w:r>
      <w:r>
        <w:rPr>
          <w:noProof/>
        </w:rPr>
        <w:fldChar w:fldCharType="end"/>
      </w:r>
    </w:p>
    <w:p w14:paraId="1A4B7253"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2.1</w:t>
      </w:r>
      <w:r>
        <w:rPr>
          <w:rFonts w:eastAsiaTheme="minorEastAsia" w:cstheme="minorBidi"/>
          <w:b w:val="0"/>
          <w:noProof/>
          <w:sz w:val="22"/>
          <w:szCs w:val="22"/>
        </w:rPr>
        <w:tab/>
      </w:r>
      <w:r w:rsidRPr="000C1B6E">
        <w:rPr>
          <w:rFonts w:cs="Arial"/>
          <w:noProof/>
        </w:rPr>
        <w:t>Maven repository Integration</w:t>
      </w:r>
      <w:r>
        <w:rPr>
          <w:noProof/>
        </w:rPr>
        <w:tab/>
      </w:r>
      <w:r>
        <w:rPr>
          <w:noProof/>
        </w:rPr>
        <w:fldChar w:fldCharType="begin"/>
      </w:r>
      <w:r>
        <w:rPr>
          <w:noProof/>
        </w:rPr>
        <w:instrText xml:space="preserve"> PAGEREF _Toc444883172 \h </w:instrText>
      </w:r>
      <w:r>
        <w:rPr>
          <w:noProof/>
        </w:rPr>
      </w:r>
      <w:r>
        <w:rPr>
          <w:noProof/>
        </w:rPr>
        <w:fldChar w:fldCharType="separate"/>
      </w:r>
      <w:r>
        <w:rPr>
          <w:noProof/>
        </w:rPr>
        <w:t>4</w:t>
      </w:r>
      <w:r>
        <w:rPr>
          <w:noProof/>
        </w:rPr>
        <w:fldChar w:fldCharType="end"/>
      </w:r>
    </w:p>
    <w:p w14:paraId="5B6D877C"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2.2</w:t>
      </w:r>
      <w:r>
        <w:rPr>
          <w:rFonts w:eastAsiaTheme="minorEastAsia" w:cstheme="minorBidi"/>
          <w:b w:val="0"/>
          <w:noProof/>
          <w:sz w:val="22"/>
          <w:szCs w:val="22"/>
        </w:rPr>
        <w:tab/>
      </w:r>
      <w:r w:rsidRPr="000C1B6E">
        <w:rPr>
          <w:rFonts w:cs="Arial"/>
          <w:noProof/>
        </w:rPr>
        <w:t>Library Integration</w:t>
      </w:r>
      <w:r>
        <w:rPr>
          <w:noProof/>
        </w:rPr>
        <w:tab/>
      </w:r>
      <w:r>
        <w:rPr>
          <w:noProof/>
        </w:rPr>
        <w:fldChar w:fldCharType="begin"/>
      </w:r>
      <w:r>
        <w:rPr>
          <w:noProof/>
        </w:rPr>
        <w:instrText xml:space="preserve"> PAGEREF _Toc444883173 \h </w:instrText>
      </w:r>
      <w:r>
        <w:rPr>
          <w:noProof/>
        </w:rPr>
      </w:r>
      <w:r>
        <w:rPr>
          <w:noProof/>
        </w:rPr>
        <w:fldChar w:fldCharType="separate"/>
      </w:r>
      <w:r>
        <w:rPr>
          <w:noProof/>
        </w:rPr>
        <w:t>4</w:t>
      </w:r>
      <w:r>
        <w:rPr>
          <w:noProof/>
        </w:rPr>
        <w:fldChar w:fldCharType="end"/>
      </w:r>
    </w:p>
    <w:p w14:paraId="13F375C5"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2.3</w:t>
      </w:r>
      <w:r>
        <w:rPr>
          <w:rFonts w:eastAsiaTheme="minorEastAsia" w:cstheme="minorBidi"/>
          <w:b w:val="0"/>
          <w:noProof/>
          <w:sz w:val="22"/>
          <w:szCs w:val="22"/>
        </w:rPr>
        <w:tab/>
      </w:r>
      <w:r w:rsidRPr="000C1B6E">
        <w:rPr>
          <w:rFonts w:cs="Arial"/>
          <w:noProof/>
        </w:rPr>
        <w:t>Library versioning</w:t>
      </w:r>
      <w:r>
        <w:rPr>
          <w:noProof/>
        </w:rPr>
        <w:tab/>
      </w:r>
      <w:r>
        <w:rPr>
          <w:noProof/>
        </w:rPr>
        <w:fldChar w:fldCharType="begin"/>
      </w:r>
      <w:r>
        <w:rPr>
          <w:noProof/>
        </w:rPr>
        <w:instrText xml:space="preserve"> PAGEREF _Toc444883174 \h </w:instrText>
      </w:r>
      <w:r>
        <w:rPr>
          <w:noProof/>
        </w:rPr>
      </w:r>
      <w:r>
        <w:rPr>
          <w:noProof/>
        </w:rPr>
        <w:fldChar w:fldCharType="separate"/>
      </w:r>
      <w:r>
        <w:rPr>
          <w:noProof/>
        </w:rPr>
        <w:t>5</w:t>
      </w:r>
      <w:r>
        <w:rPr>
          <w:noProof/>
        </w:rPr>
        <w:fldChar w:fldCharType="end"/>
      </w:r>
    </w:p>
    <w:p w14:paraId="7DF9B23F"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2.4</w:t>
      </w:r>
      <w:r>
        <w:rPr>
          <w:rFonts w:eastAsiaTheme="minorEastAsia" w:cstheme="minorBidi"/>
          <w:b w:val="0"/>
          <w:noProof/>
          <w:sz w:val="22"/>
          <w:szCs w:val="22"/>
        </w:rPr>
        <w:tab/>
      </w:r>
      <w:r w:rsidRPr="000C1B6E">
        <w:rPr>
          <w:rFonts w:cs="Arial"/>
          <w:noProof/>
        </w:rPr>
        <w:t>Root gradle changes</w:t>
      </w:r>
      <w:r>
        <w:rPr>
          <w:noProof/>
        </w:rPr>
        <w:tab/>
      </w:r>
      <w:r>
        <w:rPr>
          <w:noProof/>
        </w:rPr>
        <w:fldChar w:fldCharType="begin"/>
      </w:r>
      <w:r>
        <w:rPr>
          <w:noProof/>
        </w:rPr>
        <w:instrText xml:space="preserve"> PAGEREF _Toc444883175 \h </w:instrText>
      </w:r>
      <w:r>
        <w:rPr>
          <w:noProof/>
        </w:rPr>
      </w:r>
      <w:r>
        <w:rPr>
          <w:noProof/>
        </w:rPr>
        <w:fldChar w:fldCharType="separate"/>
      </w:r>
      <w:r>
        <w:rPr>
          <w:noProof/>
        </w:rPr>
        <w:t>5</w:t>
      </w:r>
      <w:r>
        <w:rPr>
          <w:noProof/>
        </w:rPr>
        <w:fldChar w:fldCharType="end"/>
      </w:r>
    </w:p>
    <w:p w14:paraId="6F38171E"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2.5</w:t>
      </w:r>
      <w:r>
        <w:rPr>
          <w:rFonts w:eastAsiaTheme="minorEastAsia" w:cstheme="minorBidi"/>
          <w:b w:val="0"/>
          <w:noProof/>
          <w:sz w:val="22"/>
          <w:szCs w:val="22"/>
        </w:rPr>
        <w:tab/>
      </w:r>
      <w:r w:rsidRPr="000C1B6E">
        <w:rPr>
          <w:rFonts w:cs="Arial"/>
          <w:noProof/>
        </w:rPr>
        <w:t>Gradle dependencies</w:t>
      </w:r>
      <w:r>
        <w:rPr>
          <w:noProof/>
        </w:rPr>
        <w:tab/>
      </w:r>
      <w:r>
        <w:rPr>
          <w:noProof/>
        </w:rPr>
        <w:fldChar w:fldCharType="begin"/>
      </w:r>
      <w:r>
        <w:rPr>
          <w:noProof/>
        </w:rPr>
        <w:instrText xml:space="preserve"> PAGEREF _Toc444883176 \h </w:instrText>
      </w:r>
      <w:r>
        <w:rPr>
          <w:noProof/>
        </w:rPr>
      </w:r>
      <w:r>
        <w:rPr>
          <w:noProof/>
        </w:rPr>
        <w:fldChar w:fldCharType="separate"/>
      </w:r>
      <w:r>
        <w:rPr>
          <w:noProof/>
        </w:rPr>
        <w:t>5</w:t>
      </w:r>
      <w:r>
        <w:rPr>
          <w:noProof/>
        </w:rPr>
        <w:fldChar w:fldCharType="end"/>
      </w:r>
    </w:p>
    <w:p w14:paraId="55DBB9E1"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2.6</w:t>
      </w:r>
      <w:r>
        <w:rPr>
          <w:rFonts w:eastAsiaTheme="minorEastAsia" w:cstheme="minorBidi"/>
          <w:b w:val="0"/>
          <w:noProof/>
          <w:sz w:val="22"/>
          <w:szCs w:val="22"/>
        </w:rPr>
        <w:tab/>
      </w:r>
      <w:r w:rsidRPr="000C1B6E">
        <w:rPr>
          <w:rFonts w:cs="Arial"/>
          <w:noProof/>
        </w:rPr>
        <w:t>Prerequisites</w:t>
      </w:r>
      <w:r>
        <w:rPr>
          <w:noProof/>
        </w:rPr>
        <w:tab/>
      </w:r>
      <w:r>
        <w:rPr>
          <w:noProof/>
        </w:rPr>
        <w:fldChar w:fldCharType="begin"/>
      </w:r>
      <w:r>
        <w:rPr>
          <w:noProof/>
        </w:rPr>
        <w:instrText xml:space="preserve"> PAGEREF _Toc444883177 \h </w:instrText>
      </w:r>
      <w:r>
        <w:rPr>
          <w:noProof/>
        </w:rPr>
      </w:r>
      <w:r>
        <w:rPr>
          <w:noProof/>
        </w:rPr>
        <w:fldChar w:fldCharType="separate"/>
      </w:r>
      <w:r>
        <w:rPr>
          <w:noProof/>
        </w:rPr>
        <w:t>5</w:t>
      </w:r>
      <w:r>
        <w:rPr>
          <w:noProof/>
        </w:rPr>
        <w:fldChar w:fldCharType="end"/>
      </w:r>
    </w:p>
    <w:p w14:paraId="6976E0C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Pr>
          <w:noProof/>
        </w:rPr>
        <w:fldChar w:fldCharType="begin"/>
      </w:r>
      <w:r>
        <w:rPr>
          <w:noProof/>
        </w:rPr>
        <w:instrText xml:space="preserve"> PAGEREF _Toc444883178 \h </w:instrText>
      </w:r>
      <w:r>
        <w:rPr>
          <w:noProof/>
        </w:rPr>
      </w:r>
      <w:r>
        <w:rPr>
          <w:noProof/>
        </w:rPr>
        <w:fldChar w:fldCharType="separate"/>
      </w:r>
      <w:r>
        <w:rPr>
          <w:noProof/>
        </w:rPr>
        <w:t>6</w:t>
      </w:r>
      <w:r>
        <w:rPr>
          <w:noProof/>
        </w:rPr>
        <w:fldChar w:fldCharType="end"/>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Pr>
          <w:noProof/>
        </w:rPr>
        <w:t>6</w:t>
      </w:r>
      <w:r>
        <w:rPr>
          <w:noProof/>
        </w:rPr>
        <w:fldChar w:fldCharType="end"/>
      </w:r>
    </w:p>
    <w:p w14:paraId="256280D0"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Pr>
          <w:noProof/>
        </w:rPr>
        <w:fldChar w:fldCharType="begin"/>
      </w:r>
      <w:r>
        <w:rPr>
          <w:noProof/>
        </w:rPr>
        <w:instrText xml:space="preserve"> PAGEREF _Toc444883180 \h </w:instrText>
      </w:r>
      <w:r>
        <w:rPr>
          <w:noProof/>
        </w:rPr>
      </w:r>
      <w:r>
        <w:rPr>
          <w:noProof/>
        </w:rPr>
        <w:fldChar w:fldCharType="separate"/>
      </w:r>
      <w:r>
        <w:rPr>
          <w:noProof/>
        </w:rPr>
        <w:t>7</w:t>
      </w:r>
      <w:r>
        <w:rPr>
          <w:noProof/>
        </w:rPr>
        <w:fldChar w:fldCharType="end"/>
      </w:r>
    </w:p>
    <w:p w14:paraId="4EF46375"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Pr>
          <w:noProof/>
        </w:rPr>
        <w:fldChar w:fldCharType="begin"/>
      </w:r>
      <w:r>
        <w:rPr>
          <w:noProof/>
        </w:rPr>
        <w:instrText xml:space="preserve"> PAGEREF _Toc444883181 \h </w:instrText>
      </w:r>
      <w:r>
        <w:rPr>
          <w:noProof/>
        </w:rPr>
      </w:r>
      <w:r>
        <w:rPr>
          <w:noProof/>
        </w:rPr>
        <w:fldChar w:fldCharType="separate"/>
      </w:r>
      <w:r>
        <w:rPr>
          <w:noProof/>
        </w:rPr>
        <w:t>8</w:t>
      </w:r>
      <w:r>
        <w:rPr>
          <w:noProof/>
        </w:rPr>
        <w:fldChar w:fldCharType="end"/>
      </w:r>
    </w:p>
    <w:p w14:paraId="10986CAD"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0C1B6E">
        <w:rPr>
          <w:rFonts w:cs="Arial"/>
          <w:noProof/>
        </w:rPr>
        <w:t>Other User Permissions</w:t>
      </w:r>
      <w:r>
        <w:rPr>
          <w:noProof/>
        </w:rPr>
        <w:tab/>
      </w:r>
      <w:r>
        <w:rPr>
          <w:noProof/>
        </w:rPr>
        <w:fldChar w:fldCharType="begin"/>
      </w:r>
      <w:r>
        <w:rPr>
          <w:noProof/>
        </w:rPr>
        <w:instrText xml:space="preserve"> PAGEREF _Toc444883182 \h </w:instrText>
      </w:r>
      <w:r>
        <w:rPr>
          <w:noProof/>
        </w:rPr>
      </w:r>
      <w:r>
        <w:rPr>
          <w:noProof/>
        </w:rPr>
        <w:fldChar w:fldCharType="separate"/>
      </w:r>
      <w:r>
        <w:rPr>
          <w:noProof/>
        </w:rPr>
        <w:t>9</w:t>
      </w:r>
      <w:r>
        <w:rPr>
          <w:noProof/>
        </w:rPr>
        <w:fldChar w:fldCharType="end"/>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Pr>
          <w:noProof/>
        </w:rPr>
        <w:t>9</w:t>
      </w:r>
      <w:r>
        <w:rPr>
          <w:noProof/>
        </w:rPr>
        <w:fldChar w:fldCharType="end"/>
      </w:r>
    </w:p>
    <w:p w14:paraId="5B0762C2" w14:textId="77777777" w:rsidR="00A33EFD" w:rsidRDefault="00A33EFD">
      <w:pPr>
        <w:pStyle w:val="TOC4"/>
        <w:tabs>
          <w:tab w:val="left" w:pos="1440"/>
          <w:tab w:val="right" w:pos="9533"/>
        </w:tabs>
        <w:rPr>
          <w:rFonts w:eastAsiaTheme="minorEastAsia" w:cstheme="minorBidi"/>
          <w:noProof/>
          <w:sz w:val="22"/>
          <w:szCs w:val="22"/>
        </w:rPr>
      </w:pPr>
      <w:r w:rsidRPr="000C1B6E">
        <w:rPr>
          <w:rFonts w:eastAsiaTheme="minorEastAsia" w:cs="Arial"/>
          <w:noProof/>
        </w:rPr>
        <w:t>7.1.1.1</w:t>
      </w:r>
      <w:r>
        <w:rPr>
          <w:rFonts w:eastAsiaTheme="minorEastAsia" w:cstheme="minorBidi"/>
          <w:noProof/>
          <w:sz w:val="22"/>
          <w:szCs w:val="22"/>
        </w:rPr>
        <w:tab/>
      </w:r>
      <w:r w:rsidRPr="000C1B6E">
        <w:rPr>
          <w:rFonts w:eastAsiaTheme="minorEastAsia" w:cs="Arial"/>
          <w:noProof/>
        </w:rPr>
        <w:t>Main menu configuration</w:t>
      </w:r>
      <w:r>
        <w:rPr>
          <w:noProof/>
        </w:rPr>
        <w:tab/>
      </w:r>
      <w:r>
        <w:rPr>
          <w:noProof/>
        </w:rPr>
        <w:fldChar w:fldCharType="begin"/>
      </w:r>
      <w:r>
        <w:rPr>
          <w:noProof/>
        </w:rPr>
        <w:instrText xml:space="preserve"> PAGEREF _Toc444883184 \h </w:instrText>
      </w:r>
      <w:r>
        <w:rPr>
          <w:noProof/>
        </w:rPr>
      </w:r>
      <w:r>
        <w:rPr>
          <w:noProof/>
        </w:rPr>
        <w:fldChar w:fldCharType="separate"/>
      </w:r>
      <w:r>
        <w:rPr>
          <w:noProof/>
        </w:rPr>
        <w:t>11</w:t>
      </w:r>
      <w:r>
        <w:rPr>
          <w:noProof/>
        </w:rPr>
        <w:fldChar w:fldCharType="end"/>
      </w:r>
    </w:p>
    <w:p w14:paraId="45648EA2" w14:textId="77777777" w:rsidR="00A33EFD" w:rsidRDefault="00A33EFD">
      <w:pPr>
        <w:pStyle w:val="TOC4"/>
        <w:tabs>
          <w:tab w:val="left" w:pos="1440"/>
          <w:tab w:val="right" w:pos="9533"/>
        </w:tabs>
        <w:rPr>
          <w:rFonts w:eastAsiaTheme="minorEastAsia" w:cstheme="minorBidi"/>
          <w:noProof/>
          <w:sz w:val="22"/>
          <w:szCs w:val="22"/>
        </w:rPr>
      </w:pPr>
      <w:r w:rsidRPr="000C1B6E">
        <w:rPr>
          <w:rFonts w:eastAsiaTheme="minorEastAsia" w:cs="Arial"/>
          <w:noProof/>
        </w:rPr>
        <w:t>7.1.1.2</w:t>
      </w:r>
      <w:r>
        <w:rPr>
          <w:rFonts w:eastAsiaTheme="minorEastAsia" w:cstheme="minorBidi"/>
          <w:noProof/>
          <w:sz w:val="22"/>
          <w:szCs w:val="22"/>
        </w:rPr>
        <w:tab/>
      </w:r>
      <w:r w:rsidRPr="000C1B6E">
        <w:rPr>
          <w:rFonts w:eastAsiaTheme="minorEastAsia" w:cs="Arial"/>
          <w:noProof/>
        </w:rPr>
        <w:t>Product Menu configuration</w:t>
      </w:r>
      <w:r>
        <w:rPr>
          <w:noProof/>
        </w:rPr>
        <w:tab/>
      </w:r>
      <w:r>
        <w:rPr>
          <w:noProof/>
        </w:rPr>
        <w:fldChar w:fldCharType="begin"/>
      </w:r>
      <w:r>
        <w:rPr>
          <w:noProof/>
        </w:rPr>
        <w:instrText xml:space="preserve"> PAGEREF _Toc444883185 \h </w:instrText>
      </w:r>
      <w:r>
        <w:rPr>
          <w:noProof/>
        </w:rPr>
      </w:r>
      <w:r>
        <w:rPr>
          <w:noProof/>
        </w:rPr>
        <w:fldChar w:fldCharType="separate"/>
      </w:r>
      <w:r>
        <w:rPr>
          <w:noProof/>
        </w:rPr>
        <w:t>12</w:t>
      </w:r>
      <w:r>
        <w:rPr>
          <w:noProof/>
        </w:rPr>
        <w:fldChar w:fldCharType="end"/>
      </w:r>
    </w:p>
    <w:p w14:paraId="3DC0B4BE" w14:textId="77777777" w:rsidR="00A33EFD" w:rsidRDefault="00A33EFD">
      <w:pPr>
        <w:pStyle w:val="TOC4"/>
        <w:tabs>
          <w:tab w:val="left" w:pos="1440"/>
          <w:tab w:val="right" w:pos="9533"/>
        </w:tabs>
        <w:rPr>
          <w:rFonts w:eastAsiaTheme="minorEastAsia" w:cstheme="minorBidi"/>
          <w:noProof/>
          <w:sz w:val="22"/>
          <w:szCs w:val="22"/>
        </w:rPr>
      </w:pPr>
      <w:r w:rsidRPr="000C1B6E">
        <w:rPr>
          <w:rFonts w:eastAsiaTheme="minorEastAsia" w:cs="Arial"/>
          <w:noProof/>
        </w:rPr>
        <w:t>7.1.1.3</w:t>
      </w:r>
      <w:r>
        <w:rPr>
          <w:rFonts w:eastAsiaTheme="minorEastAsia" w:cstheme="minorBidi"/>
          <w:noProof/>
          <w:sz w:val="22"/>
          <w:szCs w:val="22"/>
        </w:rPr>
        <w:tab/>
      </w:r>
      <w:r w:rsidRPr="000C1B6E">
        <w:rPr>
          <w:rFonts w:eastAsiaTheme="minorEastAsia" w:cs="Arial"/>
          <w:noProof/>
        </w:rPr>
        <w:t>Social provider configuration</w:t>
      </w:r>
      <w:r>
        <w:rPr>
          <w:noProof/>
        </w:rPr>
        <w:tab/>
      </w:r>
      <w:r>
        <w:rPr>
          <w:noProof/>
        </w:rPr>
        <w:fldChar w:fldCharType="begin"/>
      </w:r>
      <w:r>
        <w:rPr>
          <w:noProof/>
        </w:rPr>
        <w:instrText xml:space="preserve"> PAGEREF _Toc444883186 \h </w:instrText>
      </w:r>
      <w:r>
        <w:rPr>
          <w:noProof/>
        </w:rPr>
      </w:r>
      <w:r>
        <w:rPr>
          <w:noProof/>
        </w:rPr>
        <w:fldChar w:fldCharType="separate"/>
      </w:r>
      <w:r>
        <w:rPr>
          <w:noProof/>
        </w:rPr>
        <w:t>13</w:t>
      </w:r>
      <w:r>
        <w:rPr>
          <w:noProof/>
        </w:rPr>
        <w:fldChar w:fldCharType="end"/>
      </w:r>
    </w:p>
    <w:p w14:paraId="24E2B95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Pr>
          <w:noProof/>
        </w:rPr>
        <w:t>14</w:t>
      </w:r>
      <w:r>
        <w:rPr>
          <w:noProof/>
        </w:rPr>
        <w:fldChar w:fldCharType="end"/>
      </w:r>
    </w:p>
    <w:p w14:paraId="28ECE9B1"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Pr>
          <w:noProof/>
        </w:rPr>
        <w:fldChar w:fldCharType="begin"/>
      </w:r>
      <w:r>
        <w:rPr>
          <w:noProof/>
        </w:rPr>
        <w:instrText xml:space="preserve"> PAGEREF _Toc444883188 \h </w:instrText>
      </w:r>
      <w:r>
        <w:rPr>
          <w:noProof/>
        </w:rPr>
      </w:r>
      <w:r>
        <w:rPr>
          <w:noProof/>
        </w:rPr>
        <w:fldChar w:fldCharType="separate"/>
      </w:r>
      <w:r>
        <w:rPr>
          <w:noProof/>
        </w:rPr>
        <w:t>14</w:t>
      </w:r>
      <w:r>
        <w:rPr>
          <w:noProof/>
        </w:rPr>
        <w:fldChar w:fldCharType="end"/>
      </w:r>
    </w:p>
    <w:p w14:paraId="23CDEFCA"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Pr>
          <w:noProof/>
        </w:rPr>
        <w:t>14</w:t>
      </w:r>
      <w:r>
        <w:rPr>
          <w:noProof/>
        </w:rPr>
        <w:fldChar w:fldCharType="end"/>
      </w:r>
    </w:p>
    <w:p w14:paraId="2E74CC9C"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Pr>
          <w:noProof/>
        </w:rPr>
        <w:t>16</w:t>
      </w:r>
      <w:r>
        <w:rPr>
          <w:noProof/>
        </w:rPr>
        <w:fldChar w:fldCharType="end"/>
      </w:r>
    </w:p>
    <w:p w14:paraId="51DA474D"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Pr>
          <w:noProof/>
        </w:rPr>
        <w:t>16</w:t>
      </w:r>
      <w:r>
        <w:rPr>
          <w:noProof/>
        </w:rPr>
        <w:fldChar w:fldCharType="end"/>
      </w:r>
    </w:p>
    <w:p w14:paraId="3DEE2B84"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Pr>
          <w:noProof/>
        </w:rPr>
        <w:t>17</w:t>
      </w:r>
      <w:r>
        <w:rPr>
          <w:noProof/>
        </w:rPr>
        <w:fldChar w:fldCharType="end"/>
      </w:r>
    </w:p>
    <w:p w14:paraId="750838EC"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577CAAFF"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Pr>
          <w:noProof/>
        </w:rPr>
        <w:t>17</w:t>
      </w:r>
      <w:r>
        <w:rPr>
          <w:noProof/>
        </w:rPr>
        <w:fldChar w:fldCharType="end"/>
      </w:r>
    </w:p>
    <w:p w14:paraId="64B8DCD0" w14:textId="77777777"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Pr>
          <w:noProof/>
        </w:rPr>
        <w:t>18</w:t>
      </w:r>
      <w:r>
        <w:rPr>
          <w:noProof/>
        </w:rPr>
        <w:fldChar w:fldCharType="end"/>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192B1222" w14:textId="77777777" w:rsidR="00365CAF" w:rsidRDefault="00365CAF" w:rsidP="00E17F91">
      <w:pPr>
        <w:pStyle w:val="Title"/>
        <w:jc w:val="left"/>
        <w:rPr>
          <w:rFonts w:cs="Arial"/>
        </w:rPr>
      </w:pPr>
    </w:p>
    <w:p w14:paraId="1B442AC1" w14:textId="77777777" w:rsidR="007F3E41" w:rsidRDefault="007F3E41" w:rsidP="00E17F91">
      <w:pPr>
        <w:pStyle w:val="Title"/>
        <w:jc w:val="left"/>
        <w:rPr>
          <w:rFonts w:cs="Arial"/>
        </w:rPr>
      </w:pPr>
    </w:p>
    <w:p w14:paraId="2128E8C9" w14:textId="77777777" w:rsidR="007F3E41" w:rsidRDefault="007F3E41" w:rsidP="00E17F91">
      <w:pPr>
        <w:pStyle w:val="Title"/>
        <w:jc w:val="left"/>
        <w:rPr>
          <w:rFonts w:cs="Arial"/>
        </w:rPr>
      </w:pPr>
    </w:p>
    <w:p w14:paraId="3977231D" w14:textId="77777777" w:rsidR="007F3E41" w:rsidRDefault="007F3E41" w:rsidP="00E17F91">
      <w:pPr>
        <w:pStyle w:val="Title"/>
        <w:jc w:val="left"/>
        <w:rPr>
          <w:rFonts w:cs="Arial"/>
        </w:rPr>
      </w:pPr>
    </w:p>
    <w:p w14:paraId="2A8ADCF0" w14:textId="77777777" w:rsidR="007F3E41" w:rsidRDefault="007F3E41" w:rsidP="00E17F91">
      <w:pPr>
        <w:pStyle w:val="Title"/>
        <w:jc w:val="left"/>
        <w:rPr>
          <w:rFonts w:cs="Arial"/>
        </w:rPr>
      </w:pPr>
    </w:p>
    <w:p w14:paraId="2C4AAF04" w14:textId="77777777" w:rsidR="007F3E41" w:rsidRDefault="007F3E41" w:rsidP="00E17F91">
      <w:pPr>
        <w:pStyle w:val="Title"/>
        <w:jc w:val="left"/>
        <w:rPr>
          <w:rFonts w:cs="Arial"/>
        </w:rPr>
      </w:pPr>
    </w:p>
    <w:p w14:paraId="4828FF66" w14:textId="77777777" w:rsidR="007F3E41" w:rsidRDefault="007F3E41" w:rsidP="00E17F91">
      <w:pPr>
        <w:pStyle w:val="Title"/>
        <w:jc w:val="left"/>
        <w:rPr>
          <w:rFonts w:cs="Arial"/>
        </w:rPr>
      </w:pPr>
    </w:p>
    <w:p w14:paraId="67DAC8D0" w14:textId="77777777" w:rsidR="007F3E41" w:rsidRDefault="007F3E41" w:rsidP="00E17F91">
      <w:pPr>
        <w:pStyle w:val="Title"/>
        <w:jc w:val="left"/>
        <w:rPr>
          <w:rFonts w:cs="Arial"/>
        </w:rPr>
      </w:pPr>
    </w:p>
    <w:p w14:paraId="4F56CED2" w14:textId="77777777" w:rsidR="007F3E41" w:rsidRDefault="007F3E41" w:rsidP="00E17F91">
      <w:pPr>
        <w:pStyle w:val="Title"/>
        <w:jc w:val="left"/>
        <w:rPr>
          <w:rFonts w:cs="Arial"/>
        </w:rPr>
      </w:pPr>
    </w:p>
    <w:p w14:paraId="50492069" w14:textId="77777777" w:rsidR="007F3E41" w:rsidRDefault="007F3E41" w:rsidP="00E17F91">
      <w:pPr>
        <w:pStyle w:val="Title"/>
        <w:jc w:val="left"/>
        <w:rPr>
          <w:rFonts w:cs="Arial"/>
        </w:rPr>
      </w:pPr>
    </w:p>
    <w:p w14:paraId="206D38FC" w14:textId="77777777" w:rsidR="007F3E41" w:rsidRDefault="007F3E41" w:rsidP="00E17F91">
      <w:pPr>
        <w:pStyle w:val="Title"/>
        <w:jc w:val="left"/>
        <w:rPr>
          <w:rFonts w:cs="Arial"/>
        </w:rPr>
      </w:pPr>
    </w:p>
    <w:p w14:paraId="192FD10C" w14:textId="77777777" w:rsidR="007F3E41" w:rsidRDefault="007F3E41" w:rsidP="00E17F91">
      <w:pPr>
        <w:pStyle w:val="Title"/>
        <w:jc w:val="left"/>
        <w:rPr>
          <w:rFonts w:cs="Arial"/>
        </w:rPr>
      </w:pPr>
    </w:p>
    <w:p w14:paraId="5A73875C" w14:textId="77777777" w:rsidR="007F3E41" w:rsidRDefault="007F3E41" w:rsidP="00E17F91">
      <w:pPr>
        <w:pStyle w:val="Title"/>
        <w:jc w:val="left"/>
        <w:rPr>
          <w:rFonts w:cs="Arial"/>
        </w:rPr>
      </w:pPr>
    </w:p>
    <w:p w14:paraId="1D1CB1A3" w14:textId="77777777" w:rsidR="007F3E41" w:rsidRDefault="007F3E41" w:rsidP="00E17F91">
      <w:pPr>
        <w:pStyle w:val="Title"/>
        <w:jc w:val="left"/>
        <w:rPr>
          <w:rFonts w:cs="Arial"/>
        </w:rPr>
      </w:pPr>
    </w:p>
    <w:p w14:paraId="70D76C30" w14:textId="77777777" w:rsidR="007F3E41" w:rsidRDefault="007F3E41" w:rsidP="00E17F91">
      <w:pPr>
        <w:pStyle w:val="Title"/>
        <w:jc w:val="left"/>
        <w:rPr>
          <w:rFonts w:cs="Arial"/>
        </w:rPr>
      </w:pPr>
    </w:p>
    <w:p w14:paraId="135E7390" w14:textId="77777777" w:rsidR="007F3E41" w:rsidRDefault="007F3E41" w:rsidP="00E17F91">
      <w:pPr>
        <w:pStyle w:val="Title"/>
        <w:jc w:val="left"/>
        <w:rPr>
          <w:rFonts w:cs="Arial"/>
        </w:rPr>
      </w:pPr>
    </w:p>
    <w:p w14:paraId="29841409" w14:textId="77777777" w:rsidR="007F3E41" w:rsidRPr="008D6FA5" w:rsidRDefault="007F3E41" w:rsidP="00E17F91">
      <w:pPr>
        <w:pStyle w:val="Title"/>
        <w:jc w:val="left"/>
        <w:rPr>
          <w:rFonts w:cs="Arial"/>
        </w:rPr>
      </w:pP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Pr="008D6FA5"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5446F41F" w14:textId="7A6ACD9F"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Integration</w:t>
      </w:r>
      <w:bookmarkEnd w:id="17"/>
      <w:bookmarkEnd w:id="18"/>
    </w:p>
    <w:p w14:paraId="6B1BF9FA" w14:textId="348CB1ED" w:rsidR="00E060AE" w:rsidRPr="008D6FA5" w:rsidRDefault="00E060AE" w:rsidP="00301BD9">
      <w:pPr>
        <w:rPr>
          <w:rFonts w:cs="Arial"/>
          <w:color w:val="333333"/>
          <w:sz w:val="21"/>
          <w:szCs w:val="21"/>
          <w:shd w:val="clear" w:color="auto" w:fill="FFFFFF"/>
          <w:lang w:val="en-IN"/>
        </w:rPr>
      </w:pPr>
      <w:r w:rsidRPr="008D6FA5">
        <w:rPr>
          <w:rFonts w:cs="Arial"/>
          <w:color w:val="333333"/>
          <w:sz w:val="21"/>
          <w:szCs w:val="21"/>
          <w:shd w:val="clear" w:color="auto" w:fill="FFFFFF"/>
          <w:lang w:val="en-IN"/>
        </w:rPr>
        <w:t xml:space="preserve">The easiest and preferred way to use these components is using </w:t>
      </w:r>
      <w:r w:rsidR="00301BD9" w:rsidRPr="008D6FA5">
        <w:rPr>
          <w:rFonts w:cs="Arial"/>
          <w:color w:val="333333"/>
          <w:sz w:val="21"/>
          <w:szCs w:val="21"/>
          <w:shd w:val="clear" w:color="auto" w:fill="FFFFFF"/>
          <w:lang w:val="en-IN"/>
        </w:rPr>
        <w:t>maven.</w:t>
      </w:r>
    </w:p>
    <w:p w14:paraId="546F35A8" w14:textId="77777777" w:rsidR="004F19F1" w:rsidRDefault="004F19F1" w:rsidP="004F19F1">
      <w:pPr>
        <w:rPr>
          <w:rFonts w:cs="Arial"/>
          <w:color w:val="333333"/>
          <w:sz w:val="21"/>
          <w:szCs w:val="21"/>
          <w:shd w:val="clear" w:color="auto" w:fill="FFFFFF"/>
          <w:lang w:val="en-IN"/>
        </w:rPr>
      </w:pPr>
      <w:r>
        <w:rPr>
          <w:rFonts w:cs="Arial"/>
          <w:color w:val="333333"/>
          <w:sz w:val="21"/>
          <w:szCs w:val="21"/>
          <w:shd w:val="clear" w:color="auto" w:fill="FFFFFF"/>
          <w:lang w:val="en-IN"/>
        </w:rPr>
        <w:t>All dependent libraries should be downloaded from artifactory</w:t>
      </w:r>
    </w:p>
    <w:p w14:paraId="2C0F1F9E" w14:textId="77777777" w:rsidR="004F19F1" w:rsidRDefault="004F19F1" w:rsidP="004F19F1">
      <w:pPr>
        <w:rPr>
          <w:rFonts w:cs="Arial"/>
          <w:color w:val="333333"/>
          <w:sz w:val="21"/>
          <w:szCs w:val="21"/>
          <w:shd w:val="clear" w:color="auto" w:fill="FFFFFF"/>
          <w:lang w:val="en-IN"/>
        </w:rPr>
      </w:pPr>
    </w:p>
    <w:p w14:paraId="5B3CCC42" w14:textId="4674F457" w:rsidR="004F19F1" w:rsidRPr="00646198" w:rsidRDefault="004F19F1" w:rsidP="004F19F1">
      <w:pPr>
        <w:rPr>
          <w:rFonts w:cs="Arial"/>
          <w:b/>
          <w:color w:val="333333"/>
          <w:sz w:val="21"/>
          <w:szCs w:val="21"/>
          <w:shd w:val="clear" w:color="auto" w:fill="FFFFFF"/>
          <w:lang w:val="en-IN"/>
        </w:rPr>
      </w:pPr>
      <w:r w:rsidRPr="00646198">
        <w:rPr>
          <w:rFonts w:cs="Arial"/>
          <w:b/>
          <w:color w:val="333333"/>
          <w:sz w:val="21"/>
          <w:szCs w:val="21"/>
          <w:shd w:val="clear" w:color="auto" w:fill="FFFFFF"/>
          <w:lang w:val="en-IN"/>
        </w:rPr>
        <w:t>Artifactory path:</w:t>
      </w:r>
    </w:p>
    <w:p w14:paraId="36107145" w14:textId="77777777" w:rsidR="00646198" w:rsidRDefault="00646198" w:rsidP="00646198">
      <w:pPr>
        <w:rPr>
          <w:rFonts w:cs="Arial"/>
          <w:color w:val="333333"/>
          <w:sz w:val="21"/>
          <w:szCs w:val="21"/>
          <w:shd w:val="clear" w:color="auto" w:fill="FFFFFF"/>
          <w:lang w:val="en-IN"/>
        </w:rPr>
      </w:pPr>
    </w:p>
    <w:p w14:paraId="56F70B1E" w14:textId="13D9D37D" w:rsidR="0063714A" w:rsidRPr="008D6FA5" w:rsidRDefault="00646198" w:rsidP="00E060AE">
      <w:pPr>
        <w:rPr>
          <w:rFonts w:cs="Arial"/>
          <w:color w:val="333333"/>
          <w:sz w:val="18"/>
          <w:szCs w:val="18"/>
          <w:shd w:val="clear" w:color="auto" w:fill="F5F5F5"/>
          <w:lang w:val="en-IN"/>
        </w:rPr>
      </w:pPr>
      <w:r w:rsidRPr="00646198">
        <w:rPr>
          <w:rFonts w:cs="Arial"/>
          <w:color w:val="333333"/>
          <w:sz w:val="21"/>
          <w:szCs w:val="21"/>
          <w:highlight w:val="yellow"/>
          <w:shd w:val="clear" w:color="auto" w:fill="FFFFFF"/>
          <w:lang w:val="en-IN"/>
        </w:rPr>
        <w:t>http://maartens-mini.ddns.htc.nl.philips.com:8081/artifactory/libs-release-local-android/com/philips/cdp/digitalCare/4.0.0</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DC47274" w14:textId="77777777" w:rsidR="00A340F1" w:rsidRDefault="00A340F1" w:rsidP="00A340F1">
      <w:pPr>
        <w:pStyle w:val="Default"/>
        <w:rPr>
          <w:sz w:val="23"/>
          <w:szCs w:val="23"/>
        </w:rPr>
      </w:pPr>
      <w:proofErr w:type="gramStart"/>
      <w:r>
        <w:rPr>
          <w:sz w:val="23"/>
          <w:szCs w:val="23"/>
        </w:rPr>
        <w:t>dependencies</w:t>
      </w:r>
      <w:proofErr w:type="gramEnd"/>
      <w:r>
        <w:rPr>
          <w:sz w:val="23"/>
          <w:szCs w:val="23"/>
        </w:rPr>
        <w:t xml:space="preserve"> { </w:t>
      </w:r>
    </w:p>
    <w:p w14:paraId="44678264"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fileTree(dir:'libs', include:['*.jar']) </w:t>
      </w:r>
    </w:p>
    <w:p w14:paraId="5201FD49"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'com.google.android.gms:play-services:+' </w:t>
      </w:r>
    </w:p>
    <w:p w14:paraId="315EB3E2"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'com.android.support:appcompat-v7:22.0.0' </w:t>
      </w:r>
    </w:p>
    <w:p w14:paraId="1927C131"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files('libs/HockeySDK-3.0.2.jar') </w:t>
      </w:r>
    </w:p>
    <w:p w14:paraId="252B3158"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files('libs/adobeMobileLibrary.jar') </w:t>
      </w:r>
    </w:p>
    <w:p w14:paraId="0510CDD2"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name:'localeMatch-v1.1.0', ext:aar) </w:t>
      </w:r>
    </w:p>
    <w:p w14:paraId="70B4A463" w14:textId="4E44241A" w:rsidR="00A340F1" w:rsidRDefault="00A340F1" w:rsidP="00A340F1">
      <w:pPr>
        <w:pStyle w:val="Default"/>
        <w:rPr>
          <w:sz w:val="23"/>
          <w:szCs w:val="23"/>
        </w:rPr>
      </w:pPr>
      <w:proofErr w:type="gramStart"/>
      <w:r>
        <w:rPr>
          <w:sz w:val="23"/>
          <w:szCs w:val="23"/>
        </w:rPr>
        <w:t>compile(</w:t>
      </w:r>
      <w:proofErr w:type="gramEnd"/>
      <w:r>
        <w:rPr>
          <w:sz w:val="23"/>
          <w:szCs w:val="23"/>
        </w:rPr>
        <w:t xml:space="preserve">name:'digitalCare-v4.0.0', ext:aar) </w:t>
      </w:r>
    </w:p>
    <w:p w14:paraId="340682B5" w14:textId="78D129C6" w:rsidR="00A340F1" w:rsidRDefault="00A340F1" w:rsidP="00A340F1">
      <w:pPr>
        <w:pStyle w:val="Default"/>
        <w:rPr>
          <w:sz w:val="23"/>
          <w:szCs w:val="23"/>
        </w:rPr>
      </w:pPr>
      <w:proofErr w:type="gramStart"/>
      <w:r>
        <w:rPr>
          <w:sz w:val="23"/>
          <w:szCs w:val="23"/>
        </w:rPr>
        <w:t>compile</w:t>
      </w:r>
      <w:proofErr w:type="gramEnd"/>
      <w:r>
        <w:rPr>
          <w:sz w:val="23"/>
          <w:szCs w:val="23"/>
        </w:rPr>
        <w:t xml:space="preserve"> 'com.mcxiaoke.volley:library:1.0.17'</w:t>
      </w:r>
    </w:p>
    <w:p w14:paraId="5D136585"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name:prx-v1.0.0', ext:aar) </w:t>
      </w:r>
    </w:p>
    <w:p w14:paraId="28B1EFF2" w14:textId="0B3C90D6" w:rsidR="00A340F1" w:rsidRDefault="00A340F1" w:rsidP="00A340F1">
      <w:pPr>
        <w:pStyle w:val="Default"/>
        <w:rPr>
          <w:sz w:val="23"/>
          <w:szCs w:val="23"/>
        </w:rPr>
      </w:pPr>
      <w:proofErr w:type="gramStart"/>
      <w:r>
        <w:rPr>
          <w:sz w:val="23"/>
          <w:szCs w:val="23"/>
        </w:rPr>
        <w:t>compile(</w:t>
      </w:r>
      <w:proofErr w:type="gramEnd"/>
      <w:r>
        <w:rPr>
          <w:sz w:val="23"/>
          <w:szCs w:val="23"/>
        </w:rPr>
        <w:t>name:uikitlib-v2.0.0', ext:aar)</w:t>
      </w:r>
    </w:p>
    <w:p w14:paraId="1B45DF3C" w14:textId="34662F47" w:rsidR="00A340F1" w:rsidRDefault="00A340F1" w:rsidP="00A340F1">
      <w:pPr>
        <w:pStyle w:val="Default"/>
        <w:rPr>
          <w:sz w:val="23"/>
          <w:szCs w:val="23"/>
        </w:rPr>
      </w:pPr>
      <w:proofErr w:type="gramStart"/>
      <w:r>
        <w:rPr>
          <w:sz w:val="23"/>
          <w:szCs w:val="23"/>
        </w:rPr>
        <w:t>compile(</w:t>
      </w:r>
      <w:proofErr w:type="gramEnd"/>
      <w:r>
        <w:rPr>
          <w:sz w:val="23"/>
          <w:szCs w:val="23"/>
        </w:rPr>
        <w:t xml:space="preserve">name:productselection-v1.1.0', ext:aar) </w:t>
      </w:r>
    </w:p>
    <w:p w14:paraId="191E87D9" w14:textId="6D99ADBB" w:rsidR="00A340F1" w:rsidRDefault="00A340F1" w:rsidP="00A340F1">
      <w:pPr>
        <w:pStyle w:val="Default"/>
        <w:rPr>
          <w:sz w:val="23"/>
          <w:szCs w:val="23"/>
        </w:rPr>
      </w:pPr>
      <w:proofErr w:type="gramStart"/>
      <w:r>
        <w:rPr>
          <w:sz w:val="23"/>
          <w:szCs w:val="23"/>
        </w:rPr>
        <w:t>compile(</w:t>
      </w:r>
      <w:proofErr w:type="gramEnd"/>
      <w:r>
        <w:rPr>
          <w:sz w:val="23"/>
          <w:szCs w:val="23"/>
        </w:rPr>
        <w:t xml:space="preserve">name:gson-v2.2.2', ext:aar) </w:t>
      </w:r>
    </w:p>
    <w:p w14:paraId="79BBE3C2" w14:textId="77777777" w:rsidR="00A340F1" w:rsidRDefault="00A340F1" w:rsidP="00A340F1">
      <w:pPr>
        <w:pStyle w:val="Default"/>
        <w:rPr>
          <w:sz w:val="23"/>
          <w:szCs w:val="23"/>
        </w:rPr>
      </w:pPr>
      <w:r>
        <w:rPr>
          <w:sz w:val="23"/>
          <w:szCs w:val="23"/>
        </w:rPr>
        <w:t xml:space="preserve">} </w:t>
      </w:r>
    </w:p>
    <w:p w14:paraId="381D7021" w14:textId="77777777" w:rsidR="00A340F1" w:rsidRDefault="00A340F1" w:rsidP="00E254BE">
      <w:pPr>
        <w:pStyle w:val="Default"/>
        <w:ind w:left="720"/>
        <w:rPr>
          <w:sz w:val="23"/>
          <w:szCs w:val="23"/>
        </w:rPr>
      </w:pPr>
      <w:proofErr w:type="gramStart"/>
      <w:r>
        <w:rPr>
          <w:sz w:val="23"/>
          <w:szCs w:val="23"/>
        </w:rPr>
        <w:t>repositories</w:t>
      </w:r>
      <w:proofErr w:type="gramEnd"/>
      <w:r>
        <w:rPr>
          <w:sz w:val="23"/>
          <w:szCs w:val="23"/>
        </w:rPr>
        <w:t xml:space="preserve"> { </w:t>
      </w:r>
    </w:p>
    <w:p w14:paraId="5C6375FB" w14:textId="77777777" w:rsidR="00A340F1" w:rsidRDefault="00A340F1" w:rsidP="00E254BE">
      <w:pPr>
        <w:pStyle w:val="Default"/>
        <w:ind w:left="720"/>
        <w:rPr>
          <w:sz w:val="23"/>
          <w:szCs w:val="23"/>
        </w:rPr>
      </w:pPr>
      <w:proofErr w:type="gramStart"/>
      <w:r>
        <w:rPr>
          <w:sz w:val="23"/>
          <w:szCs w:val="23"/>
        </w:rPr>
        <w:t>flatDir</w:t>
      </w:r>
      <w:proofErr w:type="gramEnd"/>
      <w:r>
        <w:rPr>
          <w:sz w:val="23"/>
          <w:szCs w:val="23"/>
        </w:rPr>
        <w:t xml:space="preserve"> { </w:t>
      </w:r>
    </w:p>
    <w:p w14:paraId="6EB20FC6" w14:textId="77777777" w:rsidR="00A340F1" w:rsidRDefault="00A340F1" w:rsidP="00E254BE">
      <w:pPr>
        <w:pStyle w:val="Default"/>
        <w:ind w:left="720"/>
        <w:rPr>
          <w:sz w:val="23"/>
          <w:szCs w:val="23"/>
        </w:rPr>
      </w:pPr>
      <w:proofErr w:type="gramStart"/>
      <w:r>
        <w:rPr>
          <w:sz w:val="23"/>
          <w:szCs w:val="23"/>
        </w:rPr>
        <w:t>dirs</w:t>
      </w:r>
      <w:proofErr w:type="gramEnd"/>
      <w:r>
        <w:rPr>
          <w:sz w:val="23"/>
          <w:szCs w:val="23"/>
        </w:rPr>
        <w:t xml:space="preserve"> 'libs' </w:t>
      </w:r>
    </w:p>
    <w:p w14:paraId="401406DB" w14:textId="77777777" w:rsidR="00A340F1" w:rsidRDefault="00A340F1" w:rsidP="00E254BE">
      <w:pPr>
        <w:pStyle w:val="Default"/>
        <w:ind w:left="720"/>
        <w:rPr>
          <w:sz w:val="23"/>
          <w:szCs w:val="23"/>
        </w:rPr>
      </w:pPr>
      <w:r>
        <w:rPr>
          <w:sz w:val="23"/>
          <w:szCs w:val="23"/>
        </w:rPr>
        <w:t xml:space="preserve">} </w:t>
      </w:r>
    </w:p>
    <w:p w14:paraId="4900448C" w14:textId="5B57D700" w:rsidR="00A340F1" w:rsidRDefault="00A340F1" w:rsidP="00E254BE">
      <w:pPr>
        <w:rPr>
          <w:sz w:val="23"/>
          <w:szCs w:val="23"/>
        </w:rPr>
      </w:pPr>
      <w:r>
        <w:rPr>
          <w:sz w:val="23"/>
          <w:szCs w:val="23"/>
        </w:rPr>
        <w:t>}</w:t>
      </w:r>
    </w:p>
    <w:p w14:paraId="3BAAD971" w14:textId="77777777" w:rsidR="00E254BE" w:rsidRPr="008D6FA5" w:rsidRDefault="00E254BE" w:rsidP="00A340F1">
      <w:pPr>
        <w:ind w:left="360"/>
        <w:rPr>
          <w:rFonts w:cs="Arial"/>
          <w:color w:val="333333"/>
          <w:szCs w:val="24"/>
          <w:shd w:val="clear" w:color="auto" w:fill="F5F5F5"/>
          <w:lang w:val="en-IN"/>
        </w:rPr>
      </w:pPr>
    </w:p>
    <w:p w14:paraId="6413FA61" w14:textId="145F0EA7" w:rsidR="006A11DB" w:rsidRPr="008D6FA5" w:rsidRDefault="006A11DB" w:rsidP="006A11D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21D77C05" w14:textId="7FC29C02" w:rsidR="00AD42DC" w:rsidRPr="008D6FA5" w:rsidRDefault="006A11DB" w:rsidP="00AD42DC">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001A2DB9" w:rsidRPr="008D6FA5">
        <w:rPr>
          <w:rFonts w:ascii="Arial" w:hAnsi="Arial" w:cs="Arial"/>
          <w:color w:val="333333"/>
          <w:sz w:val="21"/>
          <w:szCs w:val="21"/>
        </w:rPr>
        <w:t xml:space="preserve">  </w:t>
      </w: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sidR="007F3E41">
        <w:rPr>
          <w:rFonts w:ascii="Arial" w:hAnsi="Arial" w:cs="Arial"/>
          <w:color w:val="333333"/>
          <w:sz w:val="24"/>
          <w:szCs w:val="24"/>
        </w:rPr>
        <w:t>.</w:t>
      </w:r>
      <w:r w:rsidRPr="008D6FA5">
        <w:rPr>
          <w:rFonts w:ascii="Arial" w:hAnsi="Arial" w:cs="Arial"/>
          <w:color w:val="333333"/>
          <w:sz w:val="24"/>
          <w:szCs w:val="24"/>
        </w:rPr>
        <w:t>.</w:t>
      </w:r>
    </w:p>
    <w:p w14:paraId="728BED19" w14:textId="0AA37D31" w:rsidR="006A11DB"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w:t>
      </w:r>
      <w:r w:rsidR="0040688C" w:rsidRPr="008D6FA5">
        <w:rPr>
          <w:rFonts w:ascii="Arial" w:hAnsi="Arial" w:cs="Arial"/>
          <w:color w:val="333333"/>
          <w:sz w:val="24"/>
          <w:szCs w:val="24"/>
        </w:rPr>
        <w:t xml:space="preserve">in config file </w:t>
      </w:r>
      <w:r w:rsidRPr="008D6FA5">
        <w:rPr>
          <w:rFonts w:ascii="Arial" w:hAnsi="Arial" w:cs="Arial"/>
          <w:color w:val="333333"/>
          <w:sz w:val="24"/>
          <w:szCs w:val="24"/>
        </w:rPr>
        <w:t>and define the features as per requirement.</w:t>
      </w:r>
    </w:p>
    <w:p w14:paraId="24649D4B" w14:textId="77777777" w:rsidR="00E254BE" w:rsidRPr="008D6FA5" w:rsidRDefault="00E254BE" w:rsidP="00E254BE">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64813DED" w14:textId="77777777" w:rsidR="00F03576" w:rsidRPr="008D6FA5" w:rsidRDefault="00F03576" w:rsidP="00F03576">
      <w:pPr>
        <w:pStyle w:val="Heading2"/>
        <w:rPr>
          <w:rFonts w:cs="Arial"/>
        </w:rPr>
      </w:pPr>
      <w:bookmarkStart w:id="21" w:name="_Toc297311300"/>
      <w:bookmarkStart w:id="22" w:name="_Toc444883174"/>
      <w:r w:rsidRPr="008D6FA5">
        <w:rPr>
          <w:rFonts w:cs="Arial"/>
        </w:rPr>
        <w:lastRenderedPageBreak/>
        <w:t>Library versioning</w:t>
      </w:r>
      <w:bookmarkEnd w:id="22"/>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DC9AC46" w14:textId="365C31F4" w:rsidR="008B7E07" w:rsidRPr="008D6FA5" w:rsidRDefault="00A80E3E" w:rsidP="00F03576">
      <w:pPr>
        <w:pStyle w:val="BodyText"/>
        <w:rPr>
          <w:rFonts w:cs="Arial"/>
          <w:lang w:val="en-GB"/>
        </w:rPr>
      </w:pPr>
      <w:proofErr w:type="spellStart"/>
      <w:proofErr w:type="gramStart"/>
      <w:r w:rsidRPr="00A80E3E">
        <w:rPr>
          <w:rFonts w:cs="Arial"/>
          <w:szCs w:val="24"/>
          <w:lang w:val="en-GB"/>
        </w:rPr>
        <w:t>PILLocaleManager.getLacaleMatchVersion</w:t>
      </w:r>
      <w:proofErr w:type="spellEnd"/>
      <w:r w:rsidRPr="00A80E3E">
        <w:rPr>
          <w:rFonts w:cs="Arial"/>
          <w:szCs w:val="24"/>
          <w:lang w:val="en-GB"/>
        </w:rPr>
        <w:t>()</w:t>
      </w:r>
      <w:proofErr w:type="gramEnd"/>
    </w:p>
    <w:p w14:paraId="6CE2F369" w14:textId="0F60D239" w:rsidR="008B7E07" w:rsidRDefault="008B7E07" w:rsidP="00C20BDF">
      <w:pPr>
        <w:pStyle w:val="Heading2"/>
        <w:rPr>
          <w:rFonts w:cs="Arial"/>
        </w:rPr>
      </w:pPr>
      <w:bookmarkStart w:id="23" w:name="_Toc444883175"/>
      <w:bookmarkEnd w:id="21"/>
      <w:r>
        <w:rPr>
          <w:rFonts w:cs="Arial"/>
        </w:rPr>
        <w:t>Root gradle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60750EEC" w14:textId="5D984059"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t xml:space="preserve">    compile </w:t>
      </w:r>
      <w:r w:rsidRPr="002063CE">
        <w:rPr>
          <w:rFonts w:ascii="Courier New" w:hAnsi="Courier New" w:cs="Courier New"/>
          <w:b/>
          <w:bCs/>
          <w:color w:val="008000"/>
          <w:sz w:val="18"/>
          <w:szCs w:val="18"/>
        </w:rPr>
        <w:t>'com.android.support:recyclerview-v7:23.1.1'</w:t>
      </w:r>
      <w:r w:rsidRPr="002063CE">
        <w:rPr>
          <w:rFonts w:ascii="Courier New" w:hAnsi="Courier New" w:cs="Courier New"/>
          <w:b/>
          <w:bCs/>
          <w:color w:val="008000"/>
          <w:sz w:val="18"/>
          <w:szCs w:val="18"/>
        </w:rPr>
        <w:b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'3.0.3-rc.4'</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1F0D59C1" w14:textId="77777777" w:rsidR="002063CE" w:rsidRPr="004F19F1" w:rsidRDefault="002063CE" w:rsidP="004F19F1">
      <w:pPr>
        <w:pStyle w:val="BodyText"/>
        <w:rPr>
          <w:lang w:val="en-GB"/>
        </w:rPr>
      </w:pPr>
    </w:p>
    <w:p w14:paraId="4DF5C6AB" w14:textId="1C3F5B41" w:rsidR="00C20BDF" w:rsidRPr="008D6FA5" w:rsidRDefault="001F11AB" w:rsidP="00C20BDF">
      <w:pPr>
        <w:pStyle w:val="Heading2"/>
        <w:rPr>
          <w:rFonts w:cs="Arial"/>
        </w:rPr>
      </w:pPr>
      <w:bookmarkStart w:id="25" w:name="_Toc444883177"/>
      <w:r w:rsidRPr="008D6FA5">
        <w:rPr>
          <w:rFonts w:cs="Arial"/>
        </w:rPr>
        <w:t>Prerequisites</w:t>
      </w:r>
      <w:bookmarkEnd w:id="25"/>
    </w:p>
    <w:p w14:paraId="18625016" w14:textId="2E7E1F3A" w:rsidR="00B234E4" w:rsidRPr="008D6FA5" w:rsidRDefault="00B234E4" w:rsidP="00B234E4">
      <w:pPr>
        <w:pStyle w:val="BodyText"/>
        <w:numPr>
          <w:ilvl w:val="0"/>
          <w:numId w:val="23"/>
        </w:numPr>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Pr="008D6FA5">
        <w:rPr>
          <w:rFonts w:cs="Arial"/>
        </w:rPr>
        <w:t xml:space="preserve"> for each product used in app</w:t>
      </w:r>
    </w:p>
    <w:p w14:paraId="40F40D85" w14:textId="7FAA2DC4" w:rsidR="00B234E4" w:rsidRDefault="004F19F1" w:rsidP="004F19F1">
      <w:pPr>
        <w:ind w:firstLine="360"/>
        <w:rPr>
          <w:rFonts w:cs="Arial"/>
          <w:szCs w:val="24"/>
        </w:rPr>
      </w:pPr>
      <w:r>
        <w:rPr>
          <w:rFonts w:cs="Arial"/>
          <w:szCs w:val="24"/>
        </w:rPr>
        <w:t xml:space="preserve">     Ex: HD8967/01</w:t>
      </w:r>
      <w:r w:rsidR="00D545BD" w:rsidRPr="004F19F1">
        <w:rPr>
          <w:rFonts w:cs="Arial"/>
          <w:szCs w:val="24"/>
        </w:rPr>
        <w:t xml:space="preserve"> </w:t>
      </w:r>
    </w:p>
    <w:p w14:paraId="714C150F" w14:textId="77777777" w:rsidR="00DD2332" w:rsidRDefault="00DD2332" w:rsidP="00BB6641">
      <w:pPr>
        <w:pStyle w:val="ListParagraph"/>
        <w:numPr>
          <w:ilvl w:val="0"/>
          <w:numId w:val="23"/>
        </w:numPr>
        <w:rPr>
          <w:rFonts w:eastAsiaTheme="minorHAnsi" w:cs="Arial"/>
          <w:szCs w:val="24"/>
        </w:rPr>
      </w:pPr>
      <w:r>
        <w:rPr>
          <w:rFonts w:eastAsiaTheme="minorHAnsi" w:cs="Arial"/>
          <w:szCs w:val="24"/>
        </w:rPr>
        <w:t>S</w:t>
      </w:r>
      <w:r w:rsidR="00BB6641">
        <w:rPr>
          <w:rFonts w:eastAsiaTheme="minorHAnsi" w:cs="Arial"/>
          <w:szCs w:val="24"/>
        </w:rPr>
        <w:t>ector</w:t>
      </w:r>
    </w:p>
    <w:p w14:paraId="20384E51" w14:textId="49CF30C6" w:rsidR="00BB6641" w:rsidRDefault="00DD2332" w:rsidP="00BB6641">
      <w:pPr>
        <w:pStyle w:val="ListParagraph"/>
        <w:numPr>
          <w:ilvl w:val="0"/>
          <w:numId w:val="23"/>
        </w:numPr>
        <w:rPr>
          <w:rFonts w:eastAsiaTheme="minorHAnsi" w:cs="Arial"/>
          <w:szCs w:val="24"/>
        </w:rPr>
      </w:pPr>
      <w:r>
        <w:rPr>
          <w:rFonts w:eastAsiaTheme="minorHAnsi" w:cs="Arial"/>
          <w:szCs w:val="24"/>
        </w:rPr>
        <w:t>C</w:t>
      </w:r>
      <w:r w:rsidR="00BB6641">
        <w:rPr>
          <w:rFonts w:eastAsiaTheme="minorHAnsi" w:cs="Arial"/>
          <w:szCs w:val="24"/>
        </w:rPr>
        <w:t>atalog.</w:t>
      </w:r>
    </w:p>
    <w:p w14:paraId="47CB5384" w14:textId="1EBA47E6" w:rsidR="00BB6641" w:rsidRDefault="00BB6641" w:rsidP="00BB6641">
      <w:pPr>
        <w:pStyle w:val="ListParagraph"/>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BB6641">
      <w:pPr>
        <w:pStyle w:val="ListParagraph"/>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3664D2C8" w:rsidR="001E2059" w:rsidRDefault="00B234E4" w:rsidP="00B234E4">
      <w:pPr>
        <w:rPr>
          <w:rFonts w:cs="Arial"/>
        </w:rPr>
      </w:pPr>
      <w:r w:rsidRPr="008D6FA5">
        <w:rPr>
          <w:rFonts w:eastAsiaTheme="minorHAnsi" w:cs="Arial"/>
          <w:szCs w:val="24"/>
        </w:rPr>
        <w:t xml:space="preserve">           Above information is used for backend services and mostly uses PRX system.                       </w:t>
      </w:r>
      <w:r w:rsidR="004F19F1">
        <w:rPr>
          <w:rFonts w:eastAsiaTheme="minorHAnsi" w:cs="Arial"/>
          <w:szCs w:val="24"/>
        </w:rPr>
        <w:t>H</w:t>
      </w:r>
      <w:r w:rsidRPr="008D6FA5">
        <w:rPr>
          <w:rFonts w:eastAsiaTheme="minorHAnsi" w:cs="Arial"/>
          <w:szCs w:val="24"/>
        </w:rPr>
        <w:t xml:space="preserve">ence </w:t>
      </w:r>
      <w:r w:rsidR="004F19F1">
        <w:rPr>
          <w:rFonts w:eastAsiaTheme="minorHAnsi" w:cs="Arial"/>
          <w:szCs w:val="24"/>
        </w:rPr>
        <w:t xml:space="preserve">Please </w:t>
      </w:r>
      <w:r w:rsidRPr="008D6FA5">
        <w:rPr>
          <w:rFonts w:eastAsiaTheme="minorHAnsi" w:cs="Arial"/>
          <w:szCs w:val="24"/>
        </w:rPr>
        <w:t xml:space="preserve">provide valid </w:t>
      </w:r>
      <w:r w:rsidR="004F19F1">
        <w:rPr>
          <w:rFonts w:eastAsiaTheme="minorHAnsi" w:cs="Arial"/>
          <w:szCs w:val="24"/>
        </w:rPr>
        <w:t xml:space="preserve">and complete CTN number as input </w:t>
      </w:r>
      <w:r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071D7827" w14:textId="77777777" w:rsidR="00855956" w:rsidRDefault="00855956" w:rsidP="00B234E4">
      <w:pPr>
        <w:rPr>
          <w:rFonts w:cs="Arial"/>
        </w:rPr>
      </w:pPr>
    </w:p>
    <w:p w14:paraId="10A9C957" w14:textId="77777777" w:rsidR="00855956" w:rsidRPr="008D6FA5" w:rsidRDefault="00855956" w:rsidP="00B234E4">
      <w:pPr>
        <w:rPr>
          <w:rFonts w:cs="Arial"/>
        </w:rPr>
      </w:pPr>
    </w:p>
    <w:p w14:paraId="2712DE9B" w14:textId="646AE0CD" w:rsidR="00C51D2D" w:rsidRDefault="00C51D2D" w:rsidP="00AF5B03">
      <w:pPr>
        <w:pStyle w:val="Heading1"/>
        <w:rPr>
          <w:rFonts w:cs="Arial"/>
        </w:rPr>
      </w:pPr>
      <w:bookmarkStart w:id="26" w:name="_Toc297311301"/>
      <w:bookmarkStart w:id="27" w:name="_Toc444883178"/>
      <w:r w:rsidRPr="008D6FA5">
        <w:rPr>
          <w:rFonts w:cs="Arial"/>
        </w:rPr>
        <w:lastRenderedPageBreak/>
        <w:t>INITIALIZATION</w:t>
      </w:r>
      <w:bookmarkEnd w:id="27"/>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“DigitalCareConfigManager” is singleton class used for communication between application and library. It exposes few public setter APIs. The application has to set few below parameters dynamically before the library is invoked. Please refer sample application.</w:t>
      </w:r>
    </w:p>
    <w:p w14:paraId="45AFB124" w14:textId="77777777" w:rsidR="00C51D2D" w:rsidRPr="008D6FA5" w:rsidRDefault="00C51D2D" w:rsidP="00C51D2D">
      <w:pPr>
        <w:rPr>
          <w:rFonts w:cs="Arial"/>
          <w:szCs w:val="24"/>
        </w:rPr>
      </w:pP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Context applicationContext)</w:t>
      </w:r>
    </w:p>
    <w:p w14:paraId="159AE50C"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 Call in appropriate places.</w:t>
      </w:r>
    </w:p>
    <w:p w14:paraId="7251C955" w14:textId="77777777" w:rsidR="00C51D2D" w:rsidRPr="008D6FA5" w:rsidRDefault="00C51D2D" w:rsidP="00C51D2D">
      <w:pPr>
        <w:pStyle w:val="ListParagraph"/>
        <w:ind w:left="795"/>
        <w:rPr>
          <w:rFonts w:cs="Arial"/>
          <w:szCs w:val="24"/>
        </w:rPr>
      </w:pPr>
      <w:r w:rsidRPr="008D6FA5">
        <w:rPr>
          <w:rFonts w:cs="Arial"/>
          <w:szCs w:val="24"/>
        </w:rPr>
        <w:t xml:space="preserve">API: </w:t>
      </w:r>
      <w:proofErr w:type="gramStart"/>
      <w:r w:rsidRPr="008D6FA5">
        <w:rPr>
          <w:rFonts w:cs="Arial"/>
          <w:szCs w:val="24"/>
        </w:rPr>
        <w:t>setLocale(</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46A5C920" w14:textId="77777777" w:rsidR="00C51D2D" w:rsidRPr="008D6FA5" w:rsidRDefault="00C51D2D" w:rsidP="00C51D2D">
      <w:pPr>
        <w:pStyle w:val="ListParagraph"/>
        <w:ind w:left="795"/>
        <w:rPr>
          <w:rFonts w:cs="Arial"/>
          <w:szCs w:val="24"/>
        </w:rPr>
      </w:pPr>
    </w:p>
    <w:p w14:paraId="6121A538" w14:textId="77777777" w:rsidR="00C51D2D" w:rsidRDefault="00C51D2D" w:rsidP="00C51D2D">
      <w:pPr>
        <w:pStyle w:val="ListParagraph"/>
        <w:numPr>
          <w:ilvl w:val="0"/>
          <w:numId w:val="16"/>
        </w:numPr>
        <w:spacing w:before="100" w:beforeAutospacing="1" w:after="100" w:afterAutospacing="1"/>
        <w:rPr>
          <w:rFonts w:cs="Arial"/>
          <w:szCs w:val="24"/>
        </w:rPr>
      </w:pPr>
      <w:r w:rsidRPr="00646198">
        <w:rPr>
          <w:rFonts w:cs="Arial"/>
          <w:szCs w:val="24"/>
        </w:rPr>
        <w:t>Please call Tagging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appid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60F4FE2B" w14:textId="77777777" w:rsidR="004518A4" w:rsidRPr="008D6FA5" w:rsidRDefault="004518A4" w:rsidP="004518A4">
      <w:pPr>
        <w:pStyle w:val="ListParagraph"/>
        <w:spacing w:before="100" w:beforeAutospacing="1" w:after="100" w:afterAutospacing="1"/>
        <w:ind w:left="795"/>
        <w:rPr>
          <w:rFonts w:cs="Arial"/>
          <w:szCs w:val="24"/>
        </w:rPr>
      </w:pPr>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gramEnd"/>
      <w:r>
        <w:rPr>
          <w:rFonts w:cs="Arial"/>
          <w:szCs w:val="24"/>
        </w:rPr>
        <w:t xml:space="preserve">UiLauncher </w:t>
      </w:r>
      <w:proofErr w:type="spellStart"/>
      <w:r>
        <w:rPr>
          <w:rFonts w:cs="Arial"/>
          <w:szCs w:val="24"/>
        </w:rPr>
        <w:t>uilauncher</w:t>
      </w:r>
      <w:proofErr w:type="spellEnd"/>
      <w:r>
        <w:rPr>
          <w:rFonts w:cs="Arial"/>
          <w:szCs w:val="24"/>
        </w:rPr>
        <w:t xml:space="preserve">, ProductSelectionType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777777" w:rsidR="004518A4" w:rsidRDefault="004518A4" w:rsidP="004518A4">
      <w:pPr>
        <w:pStyle w:val="ListParagraph"/>
        <w:spacing w:before="100" w:beforeAutospacing="1" w:after="100" w:afterAutospacing="1"/>
        <w:rPr>
          <w:rFonts w:cs="Arial"/>
          <w:szCs w:val="24"/>
        </w:rPr>
      </w:pPr>
      <w:r>
        <w:rPr>
          <w:rFonts w:cs="Arial"/>
          <w:szCs w:val="24"/>
        </w:rPr>
        <w:t xml:space="preserve"> Here UiLauncher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5C2B2155"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lastRenderedPageBreak/>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Pr="004518A4" w:rsidRDefault="003E2C0A" w:rsidP="00524FE1">
      <w:pPr>
        <w:spacing w:before="100" w:beforeAutospacing="1" w:after="100" w:afterAutospacing="1"/>
        <w:rPr>
          <w:lang w:val="en-GB"/>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gramEnd"/>
      <w:r>
        <w:rPr>
          <w:rFonts w:cs="Arial"/>
          <w:szCs w:val="24"/>
        </w:rPr>
        <w:t xml:space="preserve">UiLauncher </w:t>
      </w:r>
      <w:proofErr w:type="spellStart"/>
      <w:r>
        <w:rPr>
          <w:rFonts w:cs="Arial"/>
          <w:szCs w:val="24"/>
        </w:rPr>
        <w:t>uilauncher</w:t>
      </w:r>
      <w:proofErr w:type="spellEnd"/>
      <w:r>
        <w:rPr>
          <w:rFonts w:cs="Arial"/>
          <w:szCs w:val="24"/>
        </w:rPr>
        <w:t xml:space="preserve">, ProductSelectionType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proofErr w:type="gramStart"/>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roofErr w:type="gramEnd"/>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2D243922" w14:textId="77777777" w:rsidR="00702A94" w:rsidRDefault="00702A94" w:rsidP="004557A4">
      <w:pPr>
        <w:pStyle w:val="ListParagraph"/>
        <w:spacing w:before="100" w:beforeAutospacing="1" w:after="100" w:afterAutospacing="1"/>
        <w:rPr>
          <w:rFonts w:cs="Arial"/>
          <w:szCs w:val="24"/>
        </w:rPr>
      </w:pPr>
    </w:p>
    <w:p w14:paraId="61B0882B" w14:textId="77777777" w:rsidR="00702A94" w:rsidRDefault="00702A94"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lastRenderedPageBreak/>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77777777" w:rsidR="004557A4" w:rsidRDefault="004557A4" w:rsidP="004557A4">
      <w:pPr>
        <w:pStyle w:val="ListParagraph"/>
        <w:spacing w:before="100" w:beforeAutospacing="1" w:after="100" w:afterAutospacing="1"/>
        <w:ind w:left="1080"/>
        <w:rPr>
          <w:rFonts w:cs="Arial"/>
          <w:szCs w:val="24"/>
        </w:rPr>
      </w:pPr>
      <w:r w:rsidRPr="008D6FA5">
        <w:rPr>
          <w:rFonts w:cs="Arial"/>
          <w:szCs w:val="24"/>
        </w:rPr>
        <w:t xml:space="preserve">Application need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 provide new </w:t>
      </w:r>
      <w:proofErr w:type="spellStart"/>
      <w:r w:rsidRPr="008D6FA5">
        <w:rPr>
          <w:rFonts w:cs="Arial"/>
          <w:szCs w:val="24"/>
        </w:rPr>
        <w:t>sha</w:t>
      </w:r>
      <w:proofErr w:type="spellEnd"/>
      <w:r w:rsidRPr="008D6FA5">
        <w:rPr>
          <w:rFonts w:cs="Arial"/>
          <w:szCs w:val="24"/>
        </w:rPr>
        <w:t xml:space="preserve"> key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gramStart"/>
      <w:r w:rsidRPr="00A9302E">
        <w:rPr>
          <w:rFonts w:cs="Arial"/>
          <w:szCs w:val="24"/>
        </w:rPr>
        <w:t>android:</w:t>
      </w:r>
      <w:proofErr w:type="gramEnd"/>
      <w:r w:rsidRPr="00A9302E">
        <w:rPr>
          <w:rFonts w:cs="Arial"/>
          <w:szCs w:val="24"/>
        </w:rPr>
        <w:t>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Pr="00A9302E"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w:t>
      </w:r>
      <w:proofErr w:type="gramStart"/>
      <w:r w:rsidRPr="00A9302E">
        <w:rPr>
          <w:rFonts w:cs="Arial"/>
          <w:bCs/>
          <w:szCs w:val="24"/>
        </w:rPr>
        <w:t>:name</w:t>
      </w:r>
      <w:proofErr w:type="gramEnd"/>
      <w:r w:rsidRPr="00A9302E">
        <w:rPr>
          <w:rFonts w:cs="Arial"/>
          <w:bCs/>
          <w:szCs w:val="24"/>
        </w:rPr>
        <w:t>="com.google.android.maps.v2.API_KEY"</w:t>
      </w:r>
      <w:r w:rsidRPr="00A9302E">
        <w:rPr>
          <w:rFonts w:cs="Arial"/>
          <w:bCs/>
          <w:szCs w:val="24"/>
        </w:rPr>
        <w:br/>
        <w:t>android:value="AIzaSyDm1M6rUwuCe_-4pBM61QeWivE6GIu2hWM"</w:t>
      </w:r>
      <w:r w:rsidRPr="00A9302E">
        <w:rPr>
          <w:rFonts w:cs="Arial"/>
          <w:szCs w:val="24"/>
        </w:rPr>
        <w:t> /&gt;</w:t>
      </w:r>
    </w:p>
    <w:p w14:paraId="0DE762C9" w14:textId="77777777" w:rsidR="004557A4" w:rsidRPr="00A9302E" w:rsidRDefault="004557A4" w:rsidP="004557A4">
      <w:pPr>
        <w:ind w:left="360" w:firstLine="360"/>
        <w:rPr>
          <w:rFonts w:cs="Arial"/>
          <w:szCs w:val="24"/>
        </w:rPr>
      </w:pP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gramStart"/>
      <w:r w:rsidRPr="00A9302E">
        <w:rPr>
          <w:rFonts w:cs="Arial"/>
          <w:szCs w:val="24"/>
        </w:rPr>
        <w:t>android:</w:t>
      </w:r>
      <w:proofErr w:type="gramEnd"/>
      <w:r w:rsidRPr="00A9302E">
        <w:rPr>
          <w:rFonts w:cs="Arial"/>
          <w:szCs w:val="24"/>
        </w:rPr>
        <w:t>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gramStart"/>
      <w:r w:rsidRPr="00A9302E">
        <w:rPr>
          <w:rFonts w:cs="Arial"/>
          <w:szCs w:val="24"/>
        </w:rPr>
        <w:t>android:</w:t>
      </w:r>
      <w:proofErr w:type="gramEnd"/>
      <w:r w:rsidRPr="00A9302E">
        <w:rPr>
          <w:rFonts w:cs="Arial"/>
          <w:szCs w:val="24"/>
        </w:rPr>
        <w:t>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1"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lastRenderedPageBreak/>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gramStart"/>
      <w:r w:rsidRPr="00FD4212">
        <w:rPr>
          <w:rFonts w:cs="Arial"/>
          <w:szCs w:val="24"/>
        </w:rPr>
        <w:t>android:</w:t>
      </w:r>
      <w:proofErr w:type="gramEnd"/>
      <w:r w:rsidRPr="00FD4212">
        <w:rPr>
          <w:rFonts w:cs="Arial"/>
          <w:szCs w:val="24"/>
        </w:rPr>
        <w:t>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proofErr w:type="gramStart"/>
      <w:r w:rsidRPr="004557A4">
        <w:rPr>
          <w:rFonts w:cs="Arial"/>
          <w:b/>
          <w:bCs/>
          <w:color w:val="0000FF"/>
          <w:sz w:val="20"/>
        </w:rPr>
        <w:t>:name</w:t>
      </w:r>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proofErr w:type="gramStart"/>
      <w:r w:rsidRPr="004557A4">
        <w:rPr>
          <w:rFonts w:cs="Arial"/>
          <w:b/>
          <w:bCs/>
          <w:color w:val="0000FF"/>
          <w:sz w:val="20"/>
        </w:rPr>
        <w:t>:name</w:t>
      </w:r>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r w:rsidRPr="004557A4">
        <w:rPr>
          <w:rFonts w:cs="Arial"/>
          <w:b/>
          <w:bCs/>
          <w:color w:val="660E7A"/>
          <w:sz w:val="20"/>
        </w:rPr>
        <w:t>android</w:t>
      </w:r>
      <w:r w:rsidRPr="004557A4">
        <w:rPr>
          <w:rFonts w:cs="Arial"/>
          <w:b/>
          <w:bCs/>
          <w:color w:val="0000FF"/>
          <w:sz w:val="20"/>
        </w:rPr>
        <w:t>:required=</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gramStart"/>
      <w:r w:rsidRPr="008D6FA5">
        <w:rPr>
          <w:rFonts w:cs="Arial"/>
          <w:szCs w:val="24"/>
        </w:rPr>
        <w:t>url</w:t>
      </w:r>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408321AC" w14:textId="77777777" w:rsidR="00CF7A35" w:rsidRPr="008D6FA5" w:rsidRDefault="00CF7A35" w:rsidP="00CF7A35">
      <w:pPr>
        <w:rPr>
          <w:rFonts w:cs="Arial"/>
          <w:szCs w:val="24"/>
        </w:rPr>
      </w:pPr>
      <w:r w:rsidRPr="008D6FA5">
        <w:rPr>
          <w:rFonts w:cs="Arial"/>
          <w:szCs w:val="24"/>
        </w:rPr>
        <w:t>The digitalcare_config.xml on the library side will have default values. In case the app does not override, all the resources would be picked from library.</w:t>
      </w:r>
    </w:p>
    <w:p w14:paraId="0A0F743B" w14:textId="77777777" w:rsidR="00CF7A35" w:rsidRPr="00CF7A35" w:rsidRDefault="00CF7A35" w:rsidP="00CF7A35">
      <w:pPr>
        <w:pStyle w:val="BodyText"/>
        <w:rPr>
          <w:lang w:val="en-GB"/>
        </w:rPr>
      </w:pPr>
    </w:p>
    <w:p w14:paraId="14159435" w14:textId="77777777" w:rsidR="004557A4" w:rsidRPr="004557A4" w:rsidRDefault="004557A4" w:rsidP="004557A4">
      <w:pPr>
        <w:pStyle w:val="BodyText"/>
        <w:rPr>
          <w:lang w:val="en-GB"/>
        </w:rPr>
      </w:pPr>
      <w:bookmarkStart w:id="33" w:name="_Toc297311303"/>
    </w:p>
    <w:bookmarkStart w:id="34" w:name="_Toc444883184"/>
    <w:bookmarkEnd w:id="33"/>
    <w:p w14:paraId="6E492A63" w14:textId="1843E17B" w:rsidR="000173FB" w:rsidRPr="008D6FA5" w:rsidRDefault="00DB3644" w:rsidP="000173FB">
      <w:pPr>
        <w:pStyle w:val="Heading4"/>
        <w:rPr>
          <w:rFonts w:eastAsiaTheme="minorEastAsia" w:cs="Arial"/>
          <w:i w:val="0"/>
        </w:rPr>
      </w:pPr>
      <w:r w:rsidRPr="008D6FA5">
        <w:rPr>
          <w:rFonts w:cs="Arial"/>
          <w:noProof/>
        </w:rPr>
        <w:lastRenderedPageBreak/>
        <mc:AlternateContent>
          <mc:Choice Requires="wps">
            <w:drawing>
              <wp:anchor distT="0" distB="0" distL="114300" distR="114300" simplePos="0" relativeHeight="251677696" behindDoc="0" locked="0" layoutInCell="1" allowOverlap="1" wp14:anchorId="06CBDE5B" wp14:editId="4DE51DA1">
                <wp:simplePos x="0" y="0"/>
                <wp:positionH relativeFrom="column">
                  <wp:posOffset>154305</wp:posOffset>
                </wp:positionH>
                <wp:positionV relativeFrom="paragraph">
                  <wp:posOffset>206375</wp:posOffset>
                </wp:positionV>
                <wp:extent cx="3947160" cy="657225"/>
                <wp:effectExtent l="0" t="76200" r="0" b="28575"/>
                <wp:wrapNone/>
                <wp:docPr id="288" name="Elbow Connector 288"/>
                <wp:cNvGraphicFramePr/>
                <a:graphic xmlns:a="http://schemas.openxmlformats.org/drawingml/2006/main">
                  <a:graphicData uri="http://schemas.microsoft.com/office/word/2010/wordprocessingShape">
                    <wps:wsp>
                      <wps:cNvCnPr/>
                      <wps:spPr>
                        <a:xfrm flipV="1">
                          <a:off x="0" y="0"/>
                          <a:ext cx="3947160" cy="657225"/>
                        </a:xfrm>
                        <a:prstGeom prst="bentConnector3">
                          <a:avLst>
                            <a:gd name="adj1" fmla="val 53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2.15pt;margin-top:16.25pt;width:310.8pt;height:51.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" adj="115" strokecolor="#f79646 [3209]" strokeweight="2pt">
                <v:stroke endarrow="open"/>
              </v:shape>
            </w:pict>
          </mc:Fallback>
        </mc:AlternateContent>
      </w:r>
      <w:r w:rsidR="00DE67C3" w:rsidRPr="008D6FA5">
        <w:rPr>
          <w:rFonts w:eastAsiaTheme="minorEastAsia" w:cs="Arial"/>
        </w:rPr>
        <w:t xml:space="preserve">Main menu </w:t>
      </w:r>
      <w:r w:rsidR="00AF5B03" w:rsidRPr="008D6FA5">
        <w:rPr>
          <w:rFonts w:eastAsiaTheme="minorEastAsia" w:cs="Arial"/>
        </w:rPr>
        <w:t>c</w:t>
      </w:r>
      <w:r w:rsidR="00AF5B03" w:rsidRPr="008D6FA5">
        <w:rPr>
          <w:rFonts w:eastAsiaTheme="minorEastAsia" w:cs="Arial"/>
          <w:i w:val="0"/>
        </w:rPr>
        <w:t>onfiguration</w:t>
      </w:r>
      <w:bookmarkEnd w:id="34"/>
    </w:p>
    <w:p w14:paraId="2A87EBE8" w14:textId="7AED0C7A" w:rsidR="004B7F90" w:rsidRPr="008D6FA5" w:rsidRDefault="0055517C"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61312"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D07071" w:rsidRPr="0084274F" w:rsidRDefault="00D07071" w:rsidP="00AF4D08">
                            <w:pPr>
                              <w:rPr>
                                <w:b/>
                                <w:color w:val="7030A0"/>
                              </w:rPr>
                            </w:pPr>
                            <w:proofErr w:type="spellStart"/>
                            <w:r>
                              <w:rPr>
                                <w:b/>
                                <w:color w:val="7030A0"/>
                              </w:rPr>
                              <w:t>text_header_c</w:t>
                            </w:r>
                            <w:r w:rsidRPr="0084274F">
                              <w:rPr>
                                <w:b/>
                                <w:color w:val="7030A0"/>
                              </w:rPr>
                              <w:t>olor</w:t>
                            </w:r>
                            <w:proofErr w:type="spellEnd"/>
                          </w:p>
                          <w:p w14:paraId="4717D069"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4.25pt;margin-top:151.5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" stroked="f">
                <v:textbox>
                  <w:txbxContent>
                    <w:p w14:paraId="3A937C64" w14:textId="77777777" w:rsidR="00D07071" w:rsidRPr="0084274F" w:rsidRDefault="00D07071" w:rsidP="00AF4D08">
                      <w:pPr>
                        <w:rPr>
                          <w:b/>
                          <w:color w:val="7030A0"/>
                        </w:rPr>
                      </w:pPr>
                      <w:proofErr w:type="spellStart"/>
                      <w:r>
                        <w:rPr>
                          <w:b/>
                          <w:color w:val="7030A0"/>
                        </w:rPr>
                        <w:t>text_header_c</w:t>
                      </w:r>
                      <w:r w:rsidRPr="0084274F">
                        <w:rPr>
                          <w:b/>
                          <w:color w:val="7030A0"/>
                        </w:rPr>
                        <w:t>olor</w:t>
                      </w:r>
                      <w:proofErr w:type="spellEnd"/>
                    </w:p>
                    <w:p w14:paraId="4717D069" w14:textId="77777777" w:rsidR="00D07071" w:rsidRDefault="00D07071" w:rsidP="00AF4D08"/>
                  </w:txbxContent>
                </v:textbox>
              </v:shape>
            </w:pict>
          </mc:Fallback>
        </mc:AlternateContent>
      </w:r>
      <w:r w:rsidRPr="008D6FA5">
        <w:rPr>
          <w:rFonts w:cs="Arial"/>
          <w:noProof/>
        </w:rPr>
        <mc:AlternateContent>
          <mc:Choice Requires="wps">
            <w:drawing>
              <wp:anchor distT="0" distB="0" distL="114300" distR="114300" simplePos="0" relativeHeight="251668480" behindDoc="0" locked="0" layoutInCell="1" allowOverlap="1" wp14:anchorId="1282F65B" wp14:editId="448F38F0">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225.75pt;margin-top:161.25pt;width:1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64384" behindDoc="0" locked="0" layoutInCell="1" allowOverlap="1" wp14:anchorId="1E4F644C" wp14:editId="1ED2CC17">
                <wp:simplePos x="0" y="0"/>
                <wp:positionH relativeFrom="column">
                  <wp:posOffset>4265295</wp:posOffset>
                </wp:positionH>
                <wp:positionV relativeFrom="paragraph">
                  <wp:posOffset>2961005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D07071" w:rsidRPr="000040F7" w:rsidRDefault="00D07071"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35.85pt;margin-top:233.15pt;width:186.95pt;height:30.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" stroked="f">
                <v:textbox>
                  <w:txbxContent>
                    <w:p w14:paraId="77A31BF1" w14:textId="77777777" w:rsidR="00D07071" w:rsidRPr="000040F7" w:rsidRDefault="00D07071"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D07071" w:rsidRDefault="00D07071" w:rsidP="00AF4D08"/>
                  </w:txbxContent>
                </v:textbox>
              </v:shape>
            </w:pict>
          </mc:Fallback>
        </mc:AlternateContent>
      </w:r>
      <w:r w:rsidRPr="008D6FA5">
        <w:rPr>
          <w:rFonts w:cs="Arial"/>
          <w:noProof/>
        </w:rPr>
        <mc:AlternateContent>
          <mc:Choice Requires="wps">
            <w:drawing>
              <wp:anchor distT="0" distB="0" distL="114300" distR="114300" simplePos="0" relativeHeight="251665408" behindDoc="0" locked="0" layoutInCell="1" allowOverlap="1" wp14:anchorId="570C29D6" wp14:editId="0FE46C35">
                <wp:simplePos x="0" y="0"/>
                <wp:positionH relativeFrom="column">
                  <wp:posOffset>4093845</wp:posOffset>
                </wp:positionH>
                <wp:positionV relativeFrom="paragraph">
                  <wp:posOffset>6176010</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D07071" w:rsidRPr="00C228E3" w:rsidRDefault="00D07071"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22.35pt;margin-top:486.3pt;width:186.95pt;height:4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7z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" stroked="f">
                <v:textbox>
                  <w:txbxContent>
                    <w:p w14:paraId="593DA58A" w14:textId="77777777" w:rsidR="00D07071" w:rsidRPr="00C228E3" w:rsidRDefault="00D07071"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D07071" w:rsidRDefault="00D07071" w:rsidP="00AF4D08"/>
                  </w:txbxContent>
                </v:textbox>
              </v:shape>
            </w:pict>
          </mc:Fallback>
        </mc:AlternateContent>
      </w:r>
      <w:r w:rsidRPr="008D6FA5">
        <w:rPr>
          <w:rFonts w:cs="Arial"/>
          <w:noProof/>
        </w:rPr>
        <mc:AlternateContent>
          <mc:Choice Requires="wps">
            <w:drawing>
              <wp:anchor distT="0" distB="0" distL="114300" distR="114300" simplePos="0" relativeHeight="251670528" behindDoc="0" locked="0" layoutInCell="1" allowOverlap="1" wp14:anchorId="646ECD00" wp14:editId="065C7647">
                <wp:simplePos x="0" y="0"/>
                <wp:positionH relativeFrom="column">
                  <wp:posOffset>3390900</wp:posOffset>
                </wp:positionH>
                <wp:positionV relativeFrom="paragraph">
                  <wp:posOffset>6305550</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pt;margin-top:496.5pt;width:5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62336"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D07071" w:rsidRPr="00A202CB" w:rsidRDefault="00D07071" w:rsidP="00AF4D08">
                            <w:pPr>
                              <w:rPr>
                                <w:b/>
                                <w:color w:val="7030A0"/>
                              </w:rPr>
                            </w:pPr>
                            <w:proofErr w:type="spellStart"/>
                            <w:r>
                              <w:rPr>
                                <w:b/>
                                <w:color w:val="7030A0"/>
                              </w:rPr>
                              <w:t>main_menu_title</w:t>
                            </w:r>
                            <w:proofErr w:type="spellEnd"/>
                          </w:p>
                          <w:p w14:paraId="20323E6D"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44.25pt;margin-top:387.75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v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" stroked="f">
                <v:textbox>
                  <w:txbxContent>
                    <w:p w14:paraId="338569A2" w14:textId="77777777" w:rsidR="00D07071" w:rsidRPr="00A202CB" w:rsidRDefault="00D07071" w:rsidP="00AF4D08">
                      <w:pPr>
                        <w:rPr>
                          <w:b/>
                          <w:color w:val="7030A0"/>
                        </w:rPr>
                      </w:pPr>
                      <w:proofErr w:type="spellStart"/>
                      <w:r>
                        <w:rPr>
                          <w:b/>
                          <w:color w:val="7030A0"/>
                        </w:rPr>
                        <w:t>main_menu_title</w:t>
                      </w:r>
                      <w:proofErr w:type="spellEnd"/>
                    </w:p>
                    <w:p w14:paraId="20323E6D" w14:textId="77777777" w:rsidR="00D07071" w:rsidRDefault="00D07071" w:rsidP="00AF4D08"/>
                  </w:txbxContent>
                </v:textbox>
              </v:shape>
            </w:pict>
          </mc:Fallback>
        </mc:AlternateContent>
      </w:r>
      <w:r w:rsidRPr="008D6FA5">
        <w:rPr>
          <w:rFonts w:cs="Arial"/>
          <w:noProof/>
        </w:rPr>
        <mc:AlternateContent>
          <mc:Choice Requires="wps">
            <w:drawing>
              <wp:anchor distT="0" distB="0" distL="114300" distR="114300" simplePos="0" relativeHeight="251671552"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35.5pt;margin-top:397.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6745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D07071" w:rsidRPr="0084274F" w:rsidRDefault="00D07071" w:rsidP="00AF4D08">
                            <w:pPr>
                              <w:rPr>
                                <w:b/>
                                <w:color w:val="7030A0"/>
                              </w:rPr>
                            </w:pPr>
                            <w:proofErr w:type="spellStart"/>
                            <w:r>
                              <w:rPr>
                                <w:b/>
                                <w:color w:val="7030A0"/>
                              </w:rPr>
                              <w:t>button_background</w:t>
                            </w:r>
                            <w:proofErr w:type="spellEnd"/>
                          </w:p>
                          <w:p w14:paraId="6621D273"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36pt;margin-top:195.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DoJAIAACQEAAAOAAAAZHJzL2Uyb0RvYy54bWysU9uO2yAQfa/Uf0C8N3YcZy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" stroked="f">
                <v:textbox>
                  <w:txbxContent>
                    <w:p w14:paraId="42919584" w14:textId="77777777" w:rsidR="00D07071" w:rsidRPr="0084274F" w:rsidRDefault="00D07071" w:rsidP="00AF4D08">
                      <w:pPr>
                        <w:rPr>
                          <w:b/>
                          <w:color w:val="7030A0"/>
                        </w:rPr>
                      </w:pPr>
                      <w:proofErr w:type="spellStart"/>
                      <w:r>
                        <w:rPr>
                          <w:b/>
                          <w:color w:val="7030A0"/>
                        </w:rPr>
                        <w:t>button_background</w:t>
                      </w:r>
                      <w:proofErr w:type="spellEnd"/>
                    </w:p>
                    <w:p w14:paraId="6621D273" w14:textId="77777777" w:rsidR="00D07071" w:rsidRDefault="00D07071"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69504" behindDoc="0" locked="0" layoutInCell="1" allowOverlap="1" wp14:anchorId="72CA6F40" wp14:editId="6E1EB08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7pt;margin-top:206.25pt;width:5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66432" behindDoc="0" locked="0" layoutInCell="1" allowOverlap="1" wp14:anchorId="68BF3455" wp14:editId="1E46D718">
                <wp:simplePos x="0" y="0"/>
                <wp:positionH relativeFrom="column">
                  <wp:posOffset>4371975</wp:posOffset>
                </wp:positionH>
                <wp:positionV relativeFrom="paragraph">
                  <wp:posOffset>1019175</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D07071" w:rsidRPr="008D290A" w:rsidRDefault="00D07071"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44.25pt;margin-top:80.25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" stroked="f">
                <v:textbox>
                  <w:txbxContent>
                    <w:p w14:paraId="259D773D" w14:textId="77777777" w:rsidR="00D07071" w:rsidRPr="008D290A" w:rsidRDefault="00D07071"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D07071" w:rsidRDefault="00D07071"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76672" behindDoc="0" locked="0" layoutInCell="1" allowOverlap="1" wp14:anchorId="756F1D2A" wp14:editId="7E447E72">
                <wp:simplePos x="0" y="0"/>
                <wp:positionH relativeFrom="column">
                  <wp:posOffset>2314575</wp:posOffset>
                </wp:positionH>
                <wp:positionV relativeFrom="paragraph">
                  <wp:posOffset>847725</wp:posOffset>
                </wp:positionV>
                <wp:extent cx="2057400" cy="323850"/>
                <wp:effectExtent l="38100" t="38100" r="76200" b="152400"/>
                <wp:wrapNone/>
                <wp:docPr id="291" name="Elbow Connector 291"/>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1" o:spid="_x0000_s1026" type="#_x0000_t34" style="position:absolute;margin-left:182.25pt;margin-top:66.75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" adj="20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5926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D07071" w:rsidRPr="0084274F" w:rsidRDefault="00D07071"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D07071" w:rsidRPr="0084274F" w:rsidRDefault="00D07071"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0.2pt;margin-top:16pt;width:157.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" stroked="f">
                <v:textbox>
                  <w:txbxContent>
                    <w:p w14:paraId="20B2CDD8" w14:textId="77777777" w:rsidR="00D07071" w:rsidRPr="0084274F" w:rsidRDefault="00D07071"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D07071" w:rsidRPr="0084274F" w:rsidRDefault="00D07071"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D07071" w:rsidRDefault="00D07071"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720" behindDoc="0" locked="0" layoutInCell="1" allowOverlap="1" wp14:anchorId="6D1C7904" wp14:editId="2FF7DA2B">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D07071" w:rsidRPr="0084274F" w:rsidRDefault="00D07071" w:rsidP="00AF4D08">
                            <w:pPr>
                              <w:rPr>
                                <w:b/>
                                <w:color w:val="7030A0"/>
                              </w:rPr>
                            </w:pPr>
                            <w:proofErr w:type="spellStart"/>
                            <w:r>
                              <w:rPr>
                                <w:b/>
                                <w:color w:val="7030A0"/>
                              </w:rPr>
                              <w:t>Actionbar_hamburger_menu</w:t>
                            </w:r>
                            <w:proofErr w:type="spellEnd"/>
                          </w:p>
                          <w:p w14:paraId="2387A3A3"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2.5pt;margin-top:-21.5pt;width:188.4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U9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SYVG6GpoT6uVgHFv8ZnjowP2kpMeRraj/cWBOUKI+&#10;GtR8NSuKOOPJKBY3ORru2lNfe5jhCFXRQMl43Ib0LyJtA3fYm1Ym2V6YnCnjKCY1z98mzvq1naJe&#10;PvfmFwA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aaClPSUCAAAkBAAADgAAAAAAAAAAAAAAAAAuAgAAZHJzL2Uyb0Rv&#10;Yy54bWxQSwECLQAUAAYACAAAACEAEDPa1N8AAAALAQAADwAAAAAAAAAAAAAAAAB/BAAAZHJzL2Rv&#10;d25yZXYueG1sUEsFBgAAAAAEAAQA8wAAAIsFAAAAAA==&#10;" stroked="f">
                <v:textbox>
                  <w:txbxContent>
                    <w:p w14:paraId="16F72D0A" w14:textId="25806381" w:rsidR="00D07071" w:rsidRPr="0084274F" w:rsidRDefault="00D07071" w:rsidP="00AF4D08">
                      <w:pPr>
                        <w:rPr>
                          <w:b/>
                          <w:color w:val="7030A0"/>
                        </w:rPr>
                      </w:pPr>
                      <w:proofErr w:type="spellStart"/>
                      <w:r>
                        <w:rPr>
                          <w:b/>
                          <w:color w:val="7030A0"/>
                        </w:rPr>
                        <w:t>Actionbar_hamburger_menu</w:t>
                      </w:r>
                      <w:proofErr w:type="spellEnd"/>
                    </w:p>
                    <w:p w14:paraId="2387A3A3" w14:textId="77777777" w:rsidR="00D07071" w:rsidRDefault="00D07071"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564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85.7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63360"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D07071" w:rsidRPr="004F2AD3" w:rsidRDefault="00D07071"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30pt;margin-top:338.25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LEe4aQlAgAAJAQAAA4AAAAAAAAAAAAAAAAALgIAAGRycy9lMm9E&#10;b2MueG1sUEsBAi0AFAAGAAgAAAAhAJSvPqfgAAAADAEAAA8AAAAAAAAAAAAAAAAAfwQAAGRycy9k&#10;b3ducmV2LnhtbFBLBQYAAAAABAAEAPMAAACMBQAAAAA=&#10;" stroked="f">
                <v:textbox>
                  <w:txbxContent>
                    <w:p w14:paraId="43F737D1" w14:textId="77777777" w:rsidR="00D07071" w:rsidRPr="004F2AD3" w:rsidRDefault="00D07071"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D07071" w:rsidRDefault="00D07071"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624"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61.25pt;margin-top:348pt;width:16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73600" behindDoc="0" locked="0" layoutInCell="1" allowOverlap="1" wp14:anchorId="5B27CDDA" wp14:editId="12B2CB3E">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D07071" w:rsidRPr="00A202CB" w:rsidRDefault="00D07071" w:rsidP="00AF4D08">
                            <w:pPr>
                              <w:rPr>
                                <w:b/>
                                <w:color w:val="7030A0"/>
                              </w:rPr>
                            </w:pPr>
                            <w:proofErr w:type="spellStart"/>
                            <w:r>
                              <w:rPr>
                                <w:b/>
                                <w:color w:val="7030A0"/>
                              </w:rPr>
                              <w:t>main_menu_resources</w:t>
                            </w:r>
                            <w:proofErr w:type="spellEnd"/>
                          </w:p>
                          <w:p w14:paraId="57E6277A" w14:textId="77777777" w:rsidR="00D07071" w:rsidRDefault="00D07071"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44.25pt;margin-top:543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ReJQ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GlUxF4lAgAAJAQAAA4AAAAAAAAAAAAAAAAALgIAAGRycy9lMm9E&#10;b2MueG1sUEsBAi0AFAAGAAgAAAAhAPJSVVzgAAAADgEAAA8AAAAAAAAAAAAAAAAAfwQAAGRycy9k&#10;b3ducmV2LnhtbFBLBQYAAAAABAAEAPMAAACMBQAAAAA=&#10;" stroked="f">
                <v:textbox>
                  <w:txbxContent>
                    <w:p w14:paraId="71334B8C" w14:textId="10292021" w:rsidR="00D07071" w:rsidRPr="00A202CB" w:rsidRDefault="00D07071" w:rsidP="00AF4D08">
                      <w:pPr>
                        <w:rPr>
                          <w:b/>
                          <w:color w:val="7030A0"/>
                        </w:rPr>
                      </w:pPr>
                      <w:proofErr w:type="spellStart"/>
                      <w:r>
                        <w:rPr>
                          <w:b/>
                          <w:color w:val="7030A0"/>
                        </w:rPr>
                        <w:t>main_menu_resources</w:t>
                      </w:r>
                      <w:proofErr w:type="spellEnd"/>
                    </w:p>
                    <w:p w14:paraId="57E6277A" w14:textId="77777777" w:rsidR="00D07071" w:rsidRDefault="00D07071"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2576" behindDoc="0" locked="0" layoutInCell="1" allowOverlap="1" wp14:anchorId="715EF69F" wp14:editId="20BB90BF">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58.5pt;margin-top:495.75pt;width:274.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6028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88.75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Pr>
          <w:rFonts w:cs="Arial"/>
          <w:noProof/>
        </w:rPr>
        <w:drawing>
          <wp:inline distT="0" distB="0" distL="0" distR="0" wp14:anchorId="1A509365" wp14:editId="76FE7AB5">
            <wp:extent cx="4191000" cy="8296275"/>
            <wp:effectExtent l="0" t="0" r="0" b="9525"/>
            <wp:docPr id="2" name="Picture 2"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318" cy="8298884"/>
                    </a:xfrm>
                    <a:prstGeom prst="rect">
                      <a:avLst/>
                    </a:prstGeom>
                    <a:noFill/>
                    <a:ln>
                      <a:noFill/>
                    </a:ln>
                  </pic:spPr>
                </pic:pic>
              </a:graphicData>
            </a:graphic>
          </wp:inline>
        </w:drawing>
      </w:r>
      <w:r w:rsidR="00AF4D08" w:rsidRPr="008D6FA5">
        <w:rPr>
          <w:rFonts w:cs="Arial"/>
        </w:rPr>
        <w:tab/>
      </w:r>
    </w:p>
    <w:p w14:paraId="5FFCE73B" w14:textId="21D3D813" w:rsidR="009D4173" w:rsidRPr="00955BF5" w:rsidRDefault="009D4173" w:rsidP="000173FB">
      <w:pPr>
        <w:pStyle w:val="Heading4"/>
        <w:rPr>
          <w:rFonts w:eastAsiaTheme="minorEastAsia" w:cs="Arial"/>
          <w:i w:val="0"/>
        </w:rPr>
      </w:pPr>
      <w:bookmarkStart w:id="35" w:name="_Toc444883185"/>
      <w:r w:rsidRPr="00955BF5">
        <w:rPr>
          <w:rFonts w:eastAsiaTheme="minorEastAsia" w:cs="Arial"/>
          <w:i w:val="0"/>
        </w:rPr>
        <w:lastRenderedPageBreak/>
        <w:t>Product Menu configuration</w:t>
      </w:r>
      <w:bookmarkEnd w:id="35"/>
    </w:p>
    <w:p w14:paraId="4F0A2A11" w14:textId="3E98FCE7"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696128"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D07071" w:rsidRPr="00A202CB" w:rsidRDefault="00D07071" w:rsidP="000819CC">
                            <w:pPr>
                              <w:rPr>
                                <w:b/>
                                <w:color w:val="7030A0"/>
                              </w:rPr>
                            </w:pPr>
                            <w:proofErr w:type="spellStart"/>
                            <w:r>
                              <w:rPr>
                                <w:b/>
                                <w:color w:val="7030A0"/>
                              </w:rPr>
                              <w:t>product_menu_title</w:t>
                            </w:r>
                            <w:proofErr w:type="spellEnd"/>
                          </w:p>
                          <w:p w14:paraId="4818CE28" w14:textId="77777777" w:rsidR="00D07071" w:rsidRDefault="00D07071"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90.25pt;margin-top:244.5pt;width:186.95pt;height:42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BHW38QiAgAAIwQAAA4AAAAAAAAAAAAAAAAALgIAAGRycy9lMm9Eb2Mu&#10;eG1sUEsBAi0AFAAGAAgAAAAhABXqSGngAAAACwEAAA8AAAAAAAAAAAAAAAAAfAQAAGRycy9kb3du&#10;cmV2LnhtbFBLBQYAAAAABAAEAPMAAACJBQAAAAA=&#10;" stroked="f">
                <v:textbox>
                  <w:txbxContent>
                    <w:p w14:paraId="0879EA29" w14:textId="45346D55" w:rsidR="00D07071" w:rsidRPr="00A202CB" w:rsidRDefault="00D07071" w:rsidP="000819CC">
                      <w:pPr>
                        <w:rPr>
                          <w:b/>
                          <w:color w:val="7030A0"/>
                        </w:rPr>
                      </w:pPr>
                      <w:proofErr w:type="spellStart"/>
                      <w:r>
                        <w:rPr>
                          <w:b/>
                          <w:color w:val="7030A0"/>
                        </w:rPr>
                        <w:t>product_menu_title</w:t>
                      </w:r>
                      <w:proofErr w:type="spellEnd"/>
                    </w:p>
                    <w:p w14:paraId="4818CE28" w14:textId="77777777" w:rsidR="00D07071" w:rsidRDefault="00D07071" w:rsidP="000819CC"/>
                  </w:txbxContent>
                </v:textbox>
              </v:shape>
            </w:pict>
          </mc:Fallback>
        </mc:AlternateContent>
      </w:r>
      <w:r w:rsidRPr="008D6FA5">
        <w:rPr>
          <w:rFonts w:cs="Arial"/>
          <w:noProof/>
        </w:rPr>
        <mc:AlternateContent>
          <mc:Choice Requires="wps">
            <w:drawing>
              <wp:anchor distT="0" distB="0" distL="114300" distR="114300" simplePos="0" relativeHeight="251694080"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7.65pt;margin-top:255.2pt;width:9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92032"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D07071" w:rsidRPr="00A202CB" w:rsidRDefault="00D07071" w:rsidP="000819CC">
                            <w:pPr>
                              <w:rPr>
                                <w:b/>
                                <w:color w:val="7030A0"/>
                              </w:rPr>
                            </w:pPr>
                            <w:proofErr w:type="spellStart"/>
                            <w:r>
                              <w:rPr>
                                <w:b/>
                                <w:color w:val="7030A0"/>
                              </w:rPr>
                              <w:t>actionbar_back_button</w:t>
                            </w:r>
                            <w:proofErr w:type="spellEnd"/>
                          </w:p>
                          <w:p w14:paraId="58570092" w14:textId="77777777" w:rsidR="00D07071" w:rsidRDefault="00D07071"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94pt;margin-top:42.75pt;width:186.95pt;height:42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OKDH/SMCAAAjBAAADgAAAAAAAAAAAAAAAAAuAgAAZHJzL2Uyb0RvYy54&#10;bWxQSwECLQAUAAYACAAAACEAfgNDdN4AAAAKAQAADwAAAAAAAAAAAAAAAAB9BAAAZHJzL2Rvd25y&#10;ZXYueG1sUEsFBgAAAAAEAAQA8wAAAIgFAAAAAA==&#10;" stroked="f">
                <v:textbox>
                  <w:txbxContent>
                    <w:p w14:paraId="5F298EC5" w14:textId="5489DCDE" w:rsidR="00D07071" w:rsidRPr="00A202CB" w:rsidRDefault="00D07071" w:rsidP="000819CC">
                      <w:pPr>
                        <w:rPr>
                          <w:b/>
                          <w:color w:val="7030A0"/>
                        </w:rPr>
                      </w:pPr>
                      <w:proofErr w:type="spellStart"/>
                      <w:r>
                        <w:rPr>
                          <w:b/>
                          <w:color w:val="7030A0"/>
                        </w:rPr>
                        <w:t>actionbar_back_button</w:t>
                      </w:r>
                      <w:proofErr w:type="spellEnd"/>
                    </w:p>
                    <w:p w14:paraId="58570092" w14:textId="77777777" w:rsidR="00D07071" w:rsidRDefault="00D07071" w:rsidP="000819CC"/>
                  </w:txbxContent>
                </v:textbox>
              </v:shape>
            </w:pict>
          </mc:Fallback>
        </mc:AlternateContent>
      </w:r>
      <w:r w:rsidRPr="008D6FA5">
        <w:rPr>
          <w:rFonts w:cs="Arial"/>
          <w:noProof/>
        </w:rPr>
        <mc:AlternateContent>
          <mc:Choice Requires="wps">
            <w:drawing>
              <wp:anchor distT="0" distB="0" distL="114300" distR="114300" simplePos="0" relativeHeight="25168998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65pt;margin-top:55.7pt;width:279.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6"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4055FFA0" w:rsidR="000173FB" w:rsidRPr="008D6FA5" w:rsidRDefault="000173FB" w:rsidP="000173FB">
      <w:pPr>
        <w:pStyle w:val="Heading4"/>
        <w:rPr>
          <w:rFonts w:eastAsiaTheme="minorEastAsia" w:cs="Arial"/>
          <w:i w:val="0"/>
        </w:rPr>
      </w:pPr>
      <w:bookmarkStart w:id="37" w:name="_Toc444883186"/>
      <w:r w:rsidRPr="008D6FA5">
        <w:rPr>
          <w:rFonts w:eastAsiaTheme="minorEastAsia" w:cs="Arial"/>
          <w:i w:val="0"/>
        </w:rPr>
        <w:lastRenderedPageBreak/>
        <w:t>Social provider configuration</w:t>
      </w:r>
      <w:bookmarkEnd w:id="37"/>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682816"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D07071" w:rsidRPr="00C228E3" w:rsidRDefault="00D07071"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D07071" w:rsidRDefault="00D07071"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6.8pt;margin-top:327.4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" stroked="f">
                <v:textbox>
                  <w:txbxContent>
                    <w:p w14:paraId="3B71EC90" w14:textId="77777777" w:rsidR="00D07071" w:rsidRPr="00C228E3" w:rsidRDefault="00D07071"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D07071" w:rsidRDefault="00D07071" w:rsidP="004B7F90"/>
                  </w:txbxContent>
                </v:textbox>
              </v:shape>
            </w:pict>
          </mc:Fallback>
        </mc:AlternateContent>
      </w:r>
      <w:r w:rsidRPr="008D6FA5">
        <w:rPr>
          <w:rFonts w:cs="Arial"/>
          <w:noProof/>
        </w:rPr>
        <mc:AlternateContent>
          <mc:Choice Requires="wps">
            <w:drawing>
              <wp:anchor distT="0" distB="0" distL="114300" distR="114300" simplePos="0" relativeHeight="251680768"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5" o:spid="_x0000_s1026" type="#_x0000_t32" style="position:absolute;margin-left:108.85pt;margin-top:340.65pt;width:186.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5888"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D07071" w:rsidRDefault="00D07071"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3.5pt;margin-top:254.5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5E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a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y+wORCQCAAAlBAAADgAAAAAAAAAAAAAAAAAuAgAAZHJzL2Uyb0Rv&#10;Yy54bWxQSwECLQAUAAYACAAAACEAtWoR8+AAAAALAQAADwAAAAAAAAAAAAAAAAB+BAAAZHJzL2Rv&#10;d25yZXYueG1sUEsFBgAAAAAEAAQA8wAAAIsFAAAAAA==&#10;" stroked="f">
                <v:textbox>
                  <w:txbxContent>
                    <w:p w14:paraId="05932C41" w14:textId="77777777" w:rsidR="00D07071" w:rsidRDefault="00D07071"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684864"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58.05pt;margin-top:233.7pt;width:241.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3840"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D07071" w:rsidRDefault="00D07071"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18.75pt;margin-top:146.15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O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BEQdOQJAIAACUEAAAOAAAAAAAAAAAAAAAAAC4CAABkcnMvZTJvRG9j&#10;LnhtbFBLAQItABQABgAIAAAAIQCn8Q433wAAAAsBAAAPAAAAAAAAAAAAAAAAAH4EAABkcnMvZG93&#10;bnJldi54bWxQSwUGAAAAAAQABADzAAAAigUAAAAA&#10;" stroked="f">
                <v:textbox>
                  <w:txbxContent>
                    <w:p w14:paraId="6C8BC360" w14:textId="77777777" w:rsidR="00D07071" w:rsidRDefault="00D07071"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681792"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66.5pt;margin-top:163.65pt;width:1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7936"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D07071" w:rsidRPr="00C228E3" w:rsidRDefault="00D07071"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D07071" w:rsidRDefault="00D07071"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18.75pt;margin-top:76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aFyB2JAIAACUEAAAOAAAAAAAAAAAAAAAAAC4CAABkcnMvZTJvRG9j&#10;LnhtbFBLAQItABQABgAIAAAAIQDz59oZ3wAAAAsBAAAPAAAAAAAAAAAAAAAAAH4EAABkcnMvZG93&#10;bnJldi54bWxQSwUGAAAAAAQABADzAAAAigUAAAAA&#10;" stroked="f">
                <v:textbox>
                  <w:txbxContent>
                    <w:p w14:paraId="48D32865" w14:textId="77777777" w:rsidR="00D07071" w:rsidRPr="00C228E3" w:rsidRDefault="00D07071"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D07071" w:rsidRDefault="00D07071" w:rsidP="004B7F90"/>
                  </w:txbxContent>
                </v:textbox>
              </v:shape>
            </w:pict>
          </mc:Fallback>
        </mc:AlternateContent>
      </w:r>
      <w:r w:rsidRPr="008D6FA5">
        <w:rPr>
          <w:rFonts w:cs="Arial"/>
          <w:noProof/>
        </w:rPr>
        <mc:AlternateContent>
          <mc:Choice Requires="wps">
            <w:drawing>
              <wp:anchor distT="0" distB="0" distL="114300" distR="114300" simplePos="0" relativeHeight="251686912"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31" o:spid="_x0000_s1026" type="#_x0000_t34" style="position:absolute;margin-left:17.45pt;margin-top:52.05pt;width:298.5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8" w:name="_Toc297311305"/>
      <w:bookmarkStart w:id="39" w:name="_Toc444883187"/>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9"/>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4344090F" w14:textId="7BD50B88" w:rsidR="00AF5B03" w:rsidRPr="008D6FA5" w:rsidRDefault="00AF5B03" w:rsidP="00AF5B03">
      <w:pPr>
        <w:pStyle w:val="Heading1"/>
        <w:rPr>
          <w:rFonts w:cs="Arial"/>
        </w:rPr>
      </w:pPr>
      <w:bookmarkStart w:id="40" w:name="_Toc444883188"/>
      <w:r w:rsidRPr="008D6FA5">
        <w:rPr>
          <w:rFonts w:cs="Arial"/>
        </w:rPr>
        <w:t>Handling consumer care as activity</w:t>
      </w:r>
      <w:bookmarkEnd w:id="40"/>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1" w:name="_Toc444883189"/>
      <w:r w:rsidRPr="008D6FA5">
        <w:rPr>
          <w:rFonts w:cs="Arial"/>
        </w:rPr>
        <w:t>Vertical features customization</w:t>
      </w:r>
      <w:bookmarkEnd w:id="41"/>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2" w:name="_Toc444883190"/>
      <w:r w:rsidRPr="008D6FA5">
        <w:rPr>
          <w:rFonts w:cs="Arial"/>
        </w:rPr>
        <w:lastRenderedPageBreak/>
        <w:t>Action bar customization</w:t>
      </w:r>
      <w:bookmarkEnd w:id="42"/>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3" w:name="_Toc433199531"/>
      <w:bookmarkStart w:id="44" w:name="_Toc444883191"/>
      <w:r>
        <w:rPr>
          <w:rStyle w:val="dac-header-crumbs-link"/>
        </w:rPr>
        <w:t>Supporting apps with Over 65K Methods</w:t>
      </w:r>
      <w:bookmarkEnd w:id="43"/>
      <w:bookmarkEnd w:id="44"/>
    </w:p>
    <w:p w14:paraId="5F2AF54C" w14:textId="2187B2F0" w:rsidR="00B25B22" w:rsidRDefault="00B25B22" w:rsidP="00B25B22">
      <w:pPr>
        <w:pStyle w:val="BodyText"/>
        <w:ind w:left="720"/>
        <w:rPr>
          <w:lang w:val="en-GB"/>
        </w:rPr>
      </w:pPr>
      <w:r>
        <w:rPr>
          <w:lang w:val="en-GB"/>
        </w:rPr>
        <w:t xml:space="preserve">This is special case if app which has more than 65K methods </w:t>
      </w:r>
      <w:proofErr w:type="gramStart"/>
      <w:r>
        <w:rPr>
          <w:lang w:val="en-GB"/>
        </w:rPr>
        <w:t>do</w:t>
      </w:r>
      <w:proofErr w:type="gramEnd"/>
      <w:r>
        <w:rPr>
          <w:lang w:val="en-GB"/>
        </w:rPr>
        <w:t xml:space="preserve"> follow below link for reference.</w:t>
      </w:r>
    </w:p>
    <w:p w14:paraId="0E115DEC" w14:textId="77777777" w:rsidR="00B25B22" w:rsidRDefault="00131774" w:rsidP="00B25B22">
      <w:pPr>
        <w:pStyle w:val="BodyText"/>
        <w:ind w:left="720"/>
        <w:rPr>
          <w:lang w:val="en-GB"/>
        </w:rPr>
      </w:pPr>
      <w:hyperlink r:id="rId16"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5" w:name="_Toc444883192"/>
      <w:r>
        <w:rPr>
          <w:rFonts w:cs="Arial"/>
        </w:rPr>
        <w:lastRenderedPageBreak/>
        <w:t>Supported Languages</w:t>
      </w:r>
      <w:bookmarkEnd w:id="45"/>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77777777" w:rsidR="0005093C" w:rsidRPr="0005093C" w:rsidRDefault="0005093C" w:rsidP="0005093C">
            <w:pPr>
              <w:rPr>
                <w:rFonts w:cs="Arial"/>
                <w:color w:val="000000"/>
                <w:szCs w:val="24"/>
              </w:rPr>
            </w:pPr>
            <w:r w:rsidRPr="0005093C">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6" w:name="_Toc444883193"/>
      <w:r>
        <w:rPr>
          <w:rFonts w:cs="Arial"/>
        </w:rPr>
        <w:t>Frequently asked Questions</w:t>
      </w:r>
      <w:bookmarkEnd w:id="46"/>
    </w:p>
    <w:p w14:paraId="37E9E067" w14:textId="0E073839" w:rsidR="00FF7B65" w:rsidRPr="008F62E3" w:rsidRDefault="00FF7B65" w:rsidP="00E340FB">
      <w:pPr>
        <w:pStyle w:val="Heading1"/>
        <w:numPr>
          <w:ilvl w:val="1"/>
          <w:numId w:val="17"/>
        </w:numPr>
        <w:rPr>
          <w:rFonts w:cs="Arial"/>
          <w:sz w:val="24"/>
          <w:szCs w:val="24"/>
        </w:rPr>
      </w:pPr>
      <w:bookmarkStart w:id="47" w:name="_Toc437015076"/>
      <w:bookmarkStart w:id="48" w:name="_Toc444883194"/>
      <w:r w:rsidRPr="008F62E3">
        <w:rPr>
          <w:rFonts w:cs="Arial"/>
          <w:sz w:val="24"/>
          <w:szCs w:val="24"/>
        </w:rPr>
        <w:t>How about customising fonts and sizes?</w:t>
      </w:r>
      <w:bookmarkEnd w:id="47"/>
      <w:bookmarkEnd w:id="48"/>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131774" w:rsidP="00E91EAA">
      <w:pPr>
        <w:pStyle w:val="ListParagraph"/>
        <w:numPr>
          <w:ilvl w:val="0"/>
          <w:numId w:val="37"/>
        </w:numPr>
        <w:rPr>
          <w:rFonts w:cs="Arial"/>
          <w:szCs w:val="24"/>
        </w:rPr>
      </w:pPr>
      <w:hyperlink r:id="rId17"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131774" w:rsidP="00E91EAA">
      <w:pPr>
        <w:pStyle w:val="ListParagraph"/>
        <w:numPr>
          <w:ilvl w:val="0"/>
          <w:numId w:val="37"/>
        </w:numPr>
        <w:rPr>
          <w:rFonts w:cs="Arial"/>
          <w:sz w:val="20"/>
        </w:rPr>
      </w:pPr>
      <w:hyperlink r:id="rId18"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Pr="00FF7B65" w:rsidRDefault="00966F8E" w:rsidP="00FF7B65">
      <w:pPr>
        <w:pStyle w:val="BodyText"/>
        <w:ind w:left="1440"/>
        <w:rPr>
          <w:b/>
          <w:lang w:val="en-GB"/>
        </w:rPr>
      </w:pPr>
      <w:r>
        <w:rPr>
          <w:lang w:val="en-GB"/>
        </w:rPr>
        <w:t>Currently app can send hardcoded list of products as input after which consumer care will take care of selection of product.</w:t>
      </w:r>
    </w:p>
    <w:p w14:paraId="606B52DC" w14:textId="77777777" w:rsidR="00FF7B65" w:rsidRPr="00FF7B65" w:rsidRDefault="00FF7B65" w:rsidP="00FF7B65">
      <w:pPr>
        <w:pStyle w:val="Heading1"/>
        <w:rPr>
          <w:rFonts w:cs="Arial"/>
        </w:rPr>
      </w:pPr>
      <w:bookmarkStart w:id="49" w:name="_Toc444883195"/>
      <w:r w:rsidRPr="00FF7B65">
        <w:rPr>
          <w:rFonts w:eastAsiaTheme="minorEastAsia" w:cs="Arial"/>
        </w:rPr>
        <w:t>Notes</w:t>
      </w:r>
      <w:bookmarkEnd w:id="49"/>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8"/>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D02D8" w14:textId="77777777" w:rsidR="00131774" w:rsidRDefault="00131774" w:rsidP="003C4F40">
      <w:r>
        <w:separator/>
      </w:r>
    </w:p>
  </w:endnote>
  <w:endnote w:type="continuationSeparator" w:id="0">
    <w:p w14:paraId="7C08392A" w14:textId="77777777" w:rsidR="00131774" w:rsidRDefault="0013177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D07071" w:rsidRPr="003C4F40" w:rsidRDefault="00D07071"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33EFD">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33EFD">
      <w:rPr>
        <w:rFonts w:cs="Arial"/>
        <w:i/>
        <w:noProof/>
        <w:sz w:val="20"/>
      </w:rPr>
      <w:t>18</w:t>
    </w:r>
    <w:r w:rsidRPr="003C4F40">
      <w:rPr>
        <w:rFonts w:cs="Arial"/>
        <w:i/>
        <w:sz w:val="20"/>
      </w:rPr>
      <w:fldChar w:fldCharType="end"/>
    </w:r>
  </w:p>
  <w:p w14:paraId="66BBB41D" w14:textId="77777777" w:rsidR="00D07071" w:rsidRPr="003C4F40" w:rsidRDefault="00D07071"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04ECD" w14:textId="77777777" w:rsidR="00131774" w:rsidRDefault="00131774" w:rsidP="003C4F40">
      <w:r>
        <w:separator/>
      </w:r>
    </w:p>
  </w:footnote>
  <w:footnote w:type="continuationSeparator" w:id="0">
    <w:p w14:paraId="7E8FC3D9" w14:textId="77777777" w:rsidR="00131774" w:rsidRDefault="0013177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5F4D50AD" w:rsidR="00D07071" w:rsidRPr="003C4F40" w:rsidRDefault="00D07071"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1.0</w:t>
    </w:r>
  </w:p>
  <w:p w14:paraId="4F918DBF" w14:textId="3FFC78A6" w:rsidR="00D07071" w:rsidRPr="003C4F40" w:rsidRDefault="00D07071" w:rsidP="003C4F40">
    <w:pPr>
      <w:pStyle w:val="Header"/>
      <w:rPr>
        <w:rFonts w:cs="Arial"/>
        <w:sz w:val="20"/>
      </w:rPr>
    </w:pPr>
    <w:r>
      <w:rPr>
        <w:rFonts w:cs="Arial"/>
        <w:sz w:val="20"/>
      </w:rPr>
      <w:tab/>
    </w:r>
    <w:r>
      <w:rPr>
        <w:rFonts w:cs="Arial"/>
        <w:sz w:val="20"/>
      </w:rPr>
      <w:tab/>
      <w:t>04-12</w:t>
    </w:r>
    <w:r w:rsidRPr="003C4F40">
      <w:rPr>
        <w:rFonts w:cs="Arial"/>
        <w:sz w:val="20"/>
      </w:rPr>
      <w:t>-2015</w:t>
    </w:r>
  </w:p>
  <w:p w14:paraId="1DF7B72C" w14:textId="77777777" w:rsidR="00D07071" w:rsidRPr="003C4F40" w:rsidRDefault="00D07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0"/>
  </w:num>
  <w:num w:numId="4">
    <w:abstractNumId w:val="3"/>
  </w:num>
  <w:num w:numId="5">
    <w:abstractNumId w:val="22"/>
  </w:num>
  <w:num w:numId="6">
    <w:abstractNumId w:val="4"/>
  </w:num>
  <w:num w:numId="7">
    <w:abstractNumId w:val="7"/>
  </w:num>
  <w:num w:numId="8">
    <w:abstractNumId w:val="12"/>
  </w:num>
  <w:num w:numId="9">
    <w:abstractNumId w:val="16"/>
  </w:num>
  <w:num w:numId="10">
    <w:abstractNumId w:val="19"/>
  </w:num>
  <w:num w:numId="11">
    <w:abstractNumId w:val="31"/>
  </w:num>
  <w:num w:numId="12">
    <w:abstractNumId w:val="11"/>
  </w:num>
  <w:num w:numId="13">
    <w:abstractNumId w:val="1"/>
  </w:num>
  <w:num w:numId="14">
    <w:abstractNumId w:val="24"/>
  </w:num>
  <w:num w:numId="15">
    <w:abstractNumId w:val="23"/>
  </w:num>
  <w:num w:numId="16">
    <w:abstractNumId w:val="1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2"/>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3"/>
  </w:num>
  <w:num w:numId="24">
    <w:abstractNumId w:val="15"/>
  </w:num>
  <w:num w:numId="25">
    <w:abstractNumId w:val="18"/>
  </w:num>
  <w:num w:numId="26">
    <w:abstractNumId w:val="25"/>
  </w:num>
  <w:num w:numId="27">
    <w:abstractNumId w:val="21"/>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2"/>
  </w:num>
  <w:num w:numId="37">
    <w:abstractNumId w:val="9"/>
  </w:num>
  <w:num w:numId="38">
    <w:abstractNumId w:val="28"/>
  </w:num>
  <w:num w:numId="39">
    <w:abstractNumId w:val="29"/>
  </w:num>
  <w:num w:numId="40">
    <w:abstractNumId w:val="3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6B99"/>
    <w:rsid w:val="0005093C"/>
    <w:rsid w:val="00062DE3"/>
    <w:rsid w:val="000674AC"/>
    <w:rsid w:val="00072376"/>
    <w:rsid w:val="000813DE"/>
    <w:rsid w:val="000819CC"/>
    <w:rsid w:val="00092BD6"/>
    <w:rsid w:val="0009337D"/>
    <w:rsid w:val="00094798"/>
    <w:rsid w:val="000B0193"/>
    <w:rsid w:val="000B0705"/>
    <w:rsid w:val="000B1868"/>
    <w:rsid w:val="000C3F6E"/>
    <w:rsid w:val="000C4D52"/>
    <w:rsid w:val="000C535B"/>
    <w:rsid w:val="000D63CF"/>
    <w:rsid w:val="00102891"/>
    <w:rsid w:val="0011150A"/>
    <w:rsid w:val="00126844"/>
    <w:rsid w:val="00131774"/>
    <w:rsid w:val="00140F5B"/>
    <w:rsid w:val="0014354F"/>
    <w:rsid w:val="001467AE"/>
    <w:rsid w:val="00151D68"/>
    <w:rsid w:val="001536F8"/>
    <w:rsid w:val="001574CE"/>
    <w:rsid w:val="00181EB4"/>
    <w:rsid w:val="00185B10"/>
    <w:rsid w:val="001868D0"/>
    <w:rsid w:val="00194321"/>
    <w:rsid w:val="0019620B"/>
    <w:rsid w:val="001A2DB9"/>
    <w:rsid w:val="001A77D8"/>
    <w:rsid w:val="001B6906"/>
    <w:rsid w:val="001C144F"/>
    <w:rsid w:val="001D507E"/>
    <w:rsid w:val="001E2059"/>
    <w:rsid w:val="001F11AB"/>
    <w:rsid w:val="001F13A3"/>
    <w:rsid w:val="001F7AC8"/>
    <w:rsid w:val="002037CB"/>
    <w:rsid w:val="0020408B"/>
    <w:rsid w:val="002063CE"/>
    <w:rsid w:val="0024263D"/>
    <w:rsid w:val="00262004"/>
    <w:rsid w:val="002650F2"/>
    <w:rsid w:val="002701BB"/>
    <w:rsid w:val="00276419"/>
    <w:rsid w:val="00281ECA"/>
    <w:rsid w:val="00291495"/>
    <w:rsid w:val="002A3571"/>
    <w:rsid w:val="002A74A1"/>
    <w:rsid w:val="002B1DB6"/>
    <w:rsid w:val="002C00AB"/>
    <w:rsid w:val="002C0783"/>
    <w:rsid w:val="002C2E72"/>
    <w:rsid w:val="002C7E59"/>
    <w:rsid w:val="002D6AB6"/>
    <w:rsid w:val="002E28A0"/>
    <w:rsid w:val="002E606B"/>
    <w:rsid w:val="002F0238"/>
    <w:rsid w:val="002F33E4"/>
    <w:rsid w:val="002F3464"/>
    <w:rsid w:val="002F4E29"/>
    <w:rsid w:val="00300AE2"/>
    <w:rsid w:val="00301BD9"/>
    <w:rsid w:val="003039E4"/>
    <w:rsid w:val="00311AB8"/>
    <w:rsid w:val="00317684"/>
    <w:rsid w:val="0032176B"/>
    <w:rsid w:val="003256B3"/>
    <w:rsid w:val="0032607F"/>
    <w:rsid w:val="00331F88"/>
    <w:rsid w:val="00347BBB"/>
    <w:rsid w:val="00347E0A"/>
    <w:rsid w:val="003527F7"/>
    <w:rsid w:val="00353DDA"/>
    <w:rsid w:val="00365CAF"/>
    <w:rsid w:val="003707FB"/>
    <w:rsid w:val="00380C15"/>
    <w:rsid w:val="003C4F40"/>
    <w:rsid w:val="003D37EA"/>
    <w:rsid w:val="003D5BDA"/>
    <w:rsid w:val="003E1A0E"/>
    <w:rsid w:val="003E2C0A"/>
    <w:rsid w:val="003F3B3B"/>
    <w:rsid w:val="00406248"/>
    <w:rsid w:val="0040688C"/>
    <w:rsid w:val="004229F2"/>
    <w:rsid w:val="00442421"/>
    <w:rsid w:val="004434E8"/>
    <w:rsid w:val="0044549B"/>
    <w:rsid w:val="004518A4"/>
    <w:rsid w:val="004557A4"/>
    <w:rsid w:val="00456DA2"/>
    <w:rsid w:val="00463B7B"/>
    <w:rsid w:val="00473592"/>
    <w:rsid w:val="00474B11"/>
    <w:rsid w:val="004753D2"/>
    <w:rsid w:val="00475D3F"/>
    <w:rsid w:val="00481E53"/>
    <w:rsid w:val="00486185"/>
    <w:rsid w:val="00490928"/>
    <w:rsid w:val="004A16F5"/>
    <w:rsid w:val="004B4106"/>
    <w:rsid w:val="004B7F90"/>
    <w:rsid w:val="004E333B"/>
    <w:rsid w:val="004F19F1"/>
    <w:rsid w:val="00520A7D"/>
    <w:rsid w:val="00524FE1"/>
    <w:rsid w:val="0053519D"/>
    <w:rsid w:val="0053552D"/>
    <w:rsid w:val="00537C91"/>
    <w:rsid w:val="0054032E"/>
    <w:rsid w:val="00542D65"/>
    <w:rsid w:val="005521E1"/>
    <w:rsid w:val="00554F79"/>
    <w:rsid w:val="0055517C"/>
    <w:rsid w:val="00556093"/>
    <w:rsid w:val="005614E6"/>
    <w:rsid w:val="00563D32"/>
    <w:rsid w:val="005724E2"/>
    <w:rsid w:val="00575B27"/>
    <w:rsid w:val="00586BE7"/>
    <w:rsid w:val="00586DEF"/>
    <w:rsid w:val="005C2FF6"/>
    <w:rsid w:val="005D03B0"/>
    <w:rsid w:val="005D0584"/>
    <w:rsid w:val="005D253D"/>
    <w:rsid w:val="005D7D08"/>
    <w:rsid w:val="005E551B"/>
    <w:rsid w:val="0060207A"/>
    <w:rsid w:val="00611F48"/>
    <w:rsid w:val="0061475C"/>
    <w:rsid w:val="00633A10"/>
    <w:rsid w:val="0063714A"/>
    <w:rsid w:val="00642C52"/>
    <w:rsid w:val="00643B4A"/>
    <w:rsid w:val="00644872"/>
    <w:rsid w:val="00646198"/>
    <w:rsid w:val="0065173B"/>
    <w:rsid w:val="00674028"/>
    <w:rsid w:val="00675022"/>
    <w:rsid w:val="006809E2"/>
    <w:rsid w:val="00690D8C"/>
    <w:rsid w:val="006A11DB"/>
    <w:rsid w:val="006B1846"/>
    <w:rsid w:val="006B2A64"/>
    <w:rsid w:val="006B4943"/>
    <w:rsid w:val="006C5988"/>
    <w:rsid w:val="006C6E3F"/>
    <w:rsid w:val="006D1E80"/>
    <w:rsid w:val="006D1F7B"/>
    <w:rsid w:val="006D422D"/>
    <w:rsid w:val="006D625B"/>
    <w:rsid w:val="006F6573"/>
    <w:rsid w:val="006F71C1"/>
    <w:rsid w:val="00702A94"/>
    <w:rsid w:val="00734DE2"/>
    <w:rsid w:val="00736154"/>
    <w:rsid w:val="00740A01"/>
    <w:rsid w:val="007416FE"/>
    <w:rsid w:val="0076509D"/>
    <w:rsid w:val="00777B26"/>
    <w:rsid w:val="00780E88"/>
    <w:rsid w:val="0078766A"/>
    <w:rsid w:val="007A435B"/>
    <w:rsid w:val="007A7466"/>
    <w:rsid w:val="007B00FB"/>
    <w:rsid w:val="007B0103"/>
    <w:rsid w:val="007B33C9"/>
    <w:rsid w:val="007D2E46"/>
    <w:rsid w:val="007D680B"/>
    <w:rsid w:val="007F0A96"/>
    <w:rsid w:val="007F3E41"/>
    <w:rsid w:val="007F5D90"/>
    <w:rsid w:val="00801A67"/>
    <w:rsid w:val="008233ED"/>
    <w:rsid w:val="0082644D"/>
    <w:rsid w:val="00843A6D"/>
    <w:rsid w:val="00850BCF"/>
    <w:rsid w:val="0085550D"/>
    <w:rsid w:val="00855956"/>
    <w:rsid w:val="0088458E"/>
    <w:rsid w:val="0089331C"/>
    <w:rsid w:val="008A46DA"/>
    <w:rsid w:val="008A52EE"/>
    <w:rsid w:val="008B4255"/>
    <w:rsid w:val="008B6907"/>
    <w:rsid w:val="008B7E07"/>
    <w:rsid w:val="008C0104"/>
    <w:rsid w:val="008C1285"/>
    <w:rsid w:val="008C28E8"/>
    <w:rsid w:val="008D2958"/>
    <w:rsid w:val="008D6FA5"/>
    <w:rsid w:val="008E5A20"/>
    <w:rsid w:val="008F1DB4"/>
    <w:rsid w:val="008F55D5"/>
    <w:rsid w:val="008F62E3"/>
    <w:rsid w:val="00905C56"/>
    <w:rsid w:val="00906F08"/>
    <w:rsid w:val="00912A48"/>
    <w:rsid w:val="00912AE3"/>
    <w:rsid w:val="00921ACE"/>
    <w:rsid w:val="00925471"/>
    <w:rsid w:val="00941667"/>
    <w:rsid w:val="009426E5"/>
    <w:rsid w:val="00950CD7"/>
    <w:rsid w:val="0095328B"/>
    <w:rsid w:val="009556BE"/>
    <w:rsid w:val="00955BF5"/>
    <w:rsid w:val="00964F4C"/>
    <w:rsid w:val="00966DD7"/>
    <w:rsid w:val="00966F8E"/>
    <w:rsid w:val="009B24EF"/>
    <w:rsid w:val="009B5DAC"/>
    <w:rsid w:val="009B61A0"/>
    <w:rsid w:val="009C1AD1"/>
    <w:rsid w:val="009D4173"/>
    <w:rsid w:val="009F464A"/>
    <w:rsid w:val="009F74E4"/>
    <w:rsid w:val="00A018EB"/>
    <w:rsid w:val="00A02C71"/>
    <w:rsid w:val="00A04CBF"/>
    <w:rsid w:val="00A07374"/>
    <w:rsid w:val="00A103CE"/>
    <w:rsid w:val="00A113EB"/>
    <w:rsid w:val="00A1206C"/>
    <w:rsid w:val="00A124A5"/>
    <w:rsid w:val="00A20DC9"/>
    <w:rsid w:val="00A2534D"/>
    <w:rsid w:val="00A331C6"/>
    <w:rsid w:val="00A33EFD"/>
    <w:rsid w:val="00A340F1"/>
    <w:rsid w:val="00A3490C"/>
    <w:rsid w:val="00A5454E"/>
    <w:rsid w:val="00A569BF"/>
    <w:rsid w:val="00A80E3E"/>
    <w:rsid w:val="00A831B8"/>
    <w:rsid w:val="00A9302E"/>
    <w:rsid w:val="00AA30E0"/>
    <w:rsid w:val="00AA6645"/>
    <w:rsid w:val="00AB0A7B"/>
    <w:rsid w:val="00AB0CFD"/>
    <w:rsid w:val="00AC16FE"/>
    <w:rsid w:val="00AD245C"/>
    <w:rsid w:val="00AD42DC"/>
    <w:rsid w:val="00AE0F6D"/>
    <w:rsid w:val="00AE125B"/>
    <w:rsid w:val="00AE2E58"/>
    <w:rsid w:val="00AE6499"/>
    <w:rsid w:val="00AF3C2A"/>
    <w:rsid w:val="00AF4D08"/>
    <w:rsid w:val="00AF5B03"/>
    <w:rsid w:val="00B1639C"/>
    <w:rsid w:val="00B200A5"/>
    <w:rsid w:val="00B234E4"/>
    <w:rsid w:val="00B25B22"/>
    <w:rsid w:val="00B30708"/>
    <w:rsid w:val="00B42B2D"/>
    <w:rsid w:val="00B47A15"/>
    <w:rsid w:val="00B85D7D"/>
    <w:rsid w:val="00B918A7"/>
    <w:rsid w:val="00B97143"/>
    <w:rsid w:val="00BA5A11"/>
    <w:rsid w:val="00BB6641"/>
    <w:rsid w:val="00BB6C6D"/>
    <w:rsid w:val="00BD5DF7"/>
    <w:rsid w:val="00BD683B"/>
    <w:rsid w:val="00BE7E42"/>
    <w:rsid w:val="00C008D1"/>
    <w:rsid w:val="00C0294C"/>
    <w:rsid w:val="00C05C6D"/>
    <w:rsid w:val="00C101F4"/>
    <w:rsid w:val="00C1410E"/>
    <w:rsid w:val="00C20BDF"/>
    <w:rsid w:val="00C26147"/>
    <w:rsid w:val="00C34F60"/>
    <w:rsid w:val="00C453BA"/>
    <w:rsid w:val="00C51D2D"/>
    <w:rsid w:val="00C6311C"/>
    <w:rsid w:val="00C67B0F"/>
    <w:rsid w:val="00C72EB5"/>
    <w:rsid w:val="00C74513"/>
    <w:rsid w:val="00C8559A"/>
    <w:rsid w:val="00C90B26"/>
    <w:rsid w:val="00C94F07"/>
    <w:rsid w:val="00CA1790"/>
    <w:rsid w:val="00CA302A"/>
    <w:rsid w:val="00CA6CCB"/>
    <w:rsid w:val="00CB045C"/>
    <w:rsid w:val="00CB203D"/>
    <w:rsid w:val="00CB2B9E"/>
    <w:rsid w:val="00CC485B"/>
    <w:rsid w:val="00CC55C2"/>
    <w:rsid w:val="00CD0BC8"/>
    <w:rsid w:val="00CD0C9E"/>
    <w:rsid w:val="00CE1CEC"/>
    <w:rsid w:val="00CF1F7A"/>
    <w:rsid w:val="00CF5DF9"/>
    <w:rsid w:val="00CF7A35"/>
    <w:rsid w:val="00D07071"/>
    <w:rsid w:val="00D45F45"/>
    <w:rsid w:val="00D46E77"/>
    <w:rsid w:val="00D545BD"/>
    <w:rsid w:val="00D811B0"/>
    <w:rsid w:val="00DB3644"/>
    <w:rsid w:val="00DC188E"/>
    <w:rsid w:val="00DD2332"/>
    <w:rsid w:val="00DE67C3"/>
    <w:rsid w:val="00DF0894"/>
    <w:rsid w:val="00E02A8A"/>
    <w:rsid w:val="00E060AE"/>
    <w:rsid w:val="00E1035C"/>
    <w:rsid w:val="00E17F91"/>
    <w:rsid w:val="00E254BE"/>
    <w:rsid w:val="00E340FB"/>
    <w:rsid w:val="00E3735E"/>
    <w:rsid w:val="00E51EB8"/>
    <w:rsid w:val="00E6739C"/>
    <w:rsid w:val="00E82274"/>
    <w:rsid w:val="00E840F9"/>
    <w:rsid w:val="00E91EAA"/>
    <w:rsid w:val="00EA3554"/>
    <w:rsid w:val="00EB2955"/>
    <w:rsid w:val="00EB420E"/>
    <w:rsid w:val="00EC58F4"/>
    <w:rsid w:val="00ED0B89"/>
    <w:rsid w:val="00ED1EA8"/>
    <w:rsid w:val="00ED6877"/>
    <w:rsid w:val="00EE4965"/>
    <w:rsid w:val="00EE6917"/>
    <w:rsid w:val="00F03576"/>
    <w:rsid w:val="00F2404E"/>
    <w:rsid w:val="00F31F86"/>
    <w:rsid w:val="00F34B1F"/>
    <w:rsid w:val="00F352CF"/>
    <w:rsid w:val="00F4113E"/>
    <w:rsid w:val="00F479BE"/>
    <w:rsid w:val="00F676EC"/>
    <w:rsid w:val="00FA0BE5"/>
    <w:rsid w:val="00FA14F3"/>
    <w:rsid w:val="00FC205E"/>
    <w:rsid w:val="00FC296A"/>
    <w:rsid w:val="00FC6108"/>
    <w:rsid w:val="00FD40E0"/>
    <w:rsid w:val="00FD4212"/>
    <w:rsid w:val="00FE6142"/>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nlvu077.gdc1.ce.philips.com:9080/repobrowser/catalogBrowser.jsp?catalogid=catalog_CL_CONSUMER&amp;catalogType=CONSUMER&amp;country=CL&amp;languag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philips.co.uk/prx/product/B2C/en_GB/CONSUMER/products/HD9240/90.summary" TargetMode="External"/><Relationship Id="rId2" Type="http://schemas.openxmlformats.org/officeDocument/2006/relationships/numbering" Target="numbering.xml"/><Relationship Id="rId16" Type="http://schemas.openxmlformats.org/officeDocument/2006/relationships/hyperlink" Target="https://developer.android.com/tools/building/multi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documentation/android/signup"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Deepthi.Shivakumar@philips.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ravind.Gundumane@philips.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C0BA2-0996-4400-BF4E-E57E35A2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7626</TotalTime>
  <Pages>18</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298</cp:revision>
  <cp:lastPrinted>2015-12-04T12:27:00Z</cp:lastPrinted>
  <dcterms:created xsi:type="dcterms:W3CDTF">2015-06-14T17:21:00Z</dcterms:created>
  <dcterms:modified xsi:type="dcterms:W3CDTF">2016-03-04T14:00:00Z</dcterms:modified>
</cp:coreProperties>
</file>
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proofErr w:type="spellStart"/>
            <w:r w:rsidR="00317684" w:rsidRPr="008D6FA5">
              <w:rPr>
                <w:rFonts w:cs="Arial"/>
              </w:rPr>
              <w:t>gradle</w:t>
            </w:r>
            <w:proofErr w:type="spellEnd"/>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0776BB" w:rsidRPr="008D6FA5" w14:paraId="6189FC57" w14:textId="77777777" w:rsidTr="009F33D6">
        <w:trPr>
          <w:trHeight w:val="583"/>
        </w:trPr>
        <w:tc>
          <w:tcPr>
            <w:tcW w:w="993" w:type="dxa"/>
          </w:tcPr>
          <w:p w14:paraId="470D44C6" w14:textId="78C9B70E" w:rsidR="000776BB" w:rsidRDefault="000776BB" w:rsidP="000776BB">
            <w:pPr>
              <w:rPr>
                <w:rFonts w:cs="Arial"/>
              </w:rPr>
            </w:pPr>
            <w:r>
              <w:rPr>
                <w:rFonts w:cs="Arial"/>
              </w:rPr>
              <w:t>1.6</w:t>
            </w:r>
          </w:p>
        </w:tc>
        <w:tc>
          <w:tcPr>
            <w:tcW w:w="1533" w:type="dxa"/>
          </w:tcPr>
          <w:p w14:paraId="631435DF" w14:textId="6D809616" w:rsidR="000776BB" w:rsidRDefault="000776BB" w:rsidP="000776BB">
            <w:pPr>
              <w:rPr>
                <w:rFonts w:cs="Arial"/>
              </w:rPr>
            </w:pPr>
            <w:r>
              <w:rPr>
                <w:rFonts w:cs="Arial"/>
              </w:rPr>
              <w:t>27-04-2016</w:t>
            </w:r>
          </w:p>
        </w:tc>
        <w:tc>
          <w:tcPr>
            <w:tcW w:w="1706" w:type="dxa"/>
          </w:tcPr>
          <w:p w14:paraId="196392F7" w14:textId="790AA986" w:rsidR="000776BB" w:rsidRDefault="000776BB" w:rsidP="000776BB">
            <w:pPr>
              <w:rPr>
                <w:rFonts w:cs="Arial"/>
              </w:rPr>
            </w:pPr>
            <w:r>
              <w:rPr>
                <w:rFonts w:cs="Arial"/>
              </w:rPr>
              <w:t>Ritesh Jha</w:t>
            </w:r>
          </w:p>
        </w:tc>
        <w:tc>
          <w:tcPr>
            <w:tcW w:w="1525" w:type="dxa"/>
          </w:tcPr>
          <w:p w14:paraId="1C09D73D" w14:textId="29166A4C" w:rsidR="000776BB" w:rsidRDefault="000776BB" w:rsidP="000776BB">
            <w:pPr>
              <w:rPr>
                <w:rFonts w:cs="Arial"/>
              </w:rPr>
            </w:pPr>
            <w:r>
              <w:rPr>
                <w:rFonts w:cs="Arial"/>
              </w:rPr>
              <w:t>All</w:t>
            </w:r>
          </w:p>
        </w:tc>
        <w:tc>
          <w:tcPr>
            <w:tcW w:w="3299" w:type="dxa"/>
          </w:tcPr>
          <w:p w14:paraId="4092F9E7" w14:textId="5BF8BFBF" w:rsidR="000776BB" w:rsidRDefault="000776BB" w:rsidP="000776BB">
            <w:pPr>
              <w:rPr>
                <w:rFonts w:cs="Arial"/>
              </w:rPr>
            </w:pPr>
            <w:proofErr w:type="spellStart"/>
            <w:r>
              <w:rPr>
                <w:rFonts w:cs="Arial"/>
              </w:rPr>
              <w:t>HotFix</w:t>
            </w:r>
            <w:proofErr w:type="spellEnd"/>
            <w:r>
              <w:rPr>
                <w:rFonts w:cs="Arial"/>
              </w:rPr>
              <w:t xml:space="preserve"> on v4.1.0 (16.1 PI). URL formation logic is changed for FAQ</w:t>
            </w:r>
          </w:p>
        </w:tc>
      </w:tr>
      <w:tr w:rsidR="000776BB" w:rsidRPr="008D6FA5" w14:paraId="3E383DD6" w14:textId="77777777" w:rsidTr="009F33D6">
        <w:trPr>
          <w:trHeight w:val="583"/>
        </w:trPr>
        <w:tc>
          <w:tcPr>
            <w:tcW w:w="993" w:type="dxa"/>
          </w:tcPr>
          <w:p w14:paraId="0713C7A4" w14:textId="00616CBC" w:rsidR="000776BB" w:rsidRDefault="000776BB" w:rsidP="000776BB">
            <w:pPr>
              <w:rPr>
                <w:rFonts w:cs="Arial"/>
              </w:rPr>
            </w:pPr>
            <w:r>
              <w:rPr>
                <w:rFonts w:cs="Arial"/>
              </w:rPr>
              <w:t>1.7</w:t>
            </w:r>
          </w:p>
        </w:tc>
        <w:tc>
          <w:tcPr>
            <w:tcW w:w="1533" w:type="dxa"/>
          </w:tcPr>
          <w:p w14:paraId="1CDE87A4" w14:textId="4F316277" w:rsidR="000776BB" w:rsidRDefault="000776BB" w:rsidP="000776BB">
            <w:pPr>
              <w:rPr>
                <w:rFonts w:cs="Arial"/>
              </w:rPr>
            </w:pPr>
            <w:r>
              <w:rPr>
                <w:rFonts w:cs="Arial"/>
              </w:rPr>
              <w:t>16-05-2016</w:t>
            </w:r>
          </w:p>
        </w:tc>
        <w:tc>
          <w:tcPr>
            <w:tcW w:w="1706" w:type="dxa"/>
          </w:tcPr>
          <w:p w14:paraId="200666BD" w14:textId="12496ACA" w:rsidR="000776BB" w:rsidRPr="008D6FA5" w:rsidRDefault="000776BB" w:rsidP="000776BB">
            <w:pPr>
              <w:rPr>
                <w:rFonts w:cs="Arial"/>
              </w:rPr>
            </w:pPr>
            <w:r>
              <w:rPr>
                <w:rFonts w:cs="Arial"/>
              </w:rPr>
              <w:t>Ritesh Jha</w:t>
            </w:r>
          </w:p>
        </w:tc>
        <w:tc>
          <w:tcPr>
            <w:tcW w:w="1525" w:type="dxa"/>
          </w:tcPr>
          <w:p w14:paraId="30A01111" w14:textId="7F801B97" w:rsidR="000776BB" w:rsidRDefault="000776BB" w:rsidP="000776BB">
            <w:pPr>
              <w:rPr>
                <w:rFonts w:cs="Arial"/>
              </w:rPr>
            </w:pPr>
            <w:r>
              <w:rPr>
                <w:rFonts w:cs="Arial"/>
              </w:rPr>
              <w:t>All</w:t>
            </w:r>
          </w:p>
        </w:tc>
        <w:tc>
          <w:tcPr>
            <w:tcW w:w="3299" w:type="dxa"/>
          </w:tcPr>
          <w:p w14:paraId="07BB79B1" w14:textId="461534C7" w:rsidR="000776BB" w:rsidRDefault="000776BB" w:rsidP="000776BB">
            <w:pPr>
              <w:rPr>
                <w:rFonts w:cs="Arial"/>
              </w:rPr>
            </w:pPr>
            <w:proofErr w:type="spellStart"/>
            <w:r>
              <w:rPr>
                <w:rFonts w:cs="Arial"/>
              </w:rPr>
              <w:t>InApp</w:t>
            </w:r>
            <w:proofErr w:type="spellEnd"/>
            <w:r>
              <w:rPr>
                <w:rFonts w:cs="Arial"/>
              </w:rPr>
              <w:t xml:space="preserve"> FAQ feature</w:t>
            </w:r>
          </w:p>
        </w:tc>
      </w:tr>
      <w:tr w:rsidR="009560E4" w:rsidRPr="008D6FA5" w14:paraId="796CB3FE" w14:textId="77777777" w:rsidTr="009F33D6">
        <w:trPr>
          <w:trHeight w:val="583"/>
        </w:trPr>
        <w:tc>
          <w:tcPr>
            <w:tcW w:w="993" w:type="dxa"/>
          </w:tcPr>
          <w:p w14:paraId="61A7A15C" w14:textId="5A421CB8" w:rsidR="009560E4" w:rsidRDefault="009560E4" w:rsidP="000776BB">
            <w:pPr>
              <w:rPr>
                <w:rFonts w:cs="Arial"/>
              </w:rPr>
            </w:pPr>
            <w:r>
              <w:rPr>
                <w:rFonts w:cs="Arial"/>
              </w:rPr>
              <w:t>1.8</w:t>
            </w:r>
          </w:p>
        </w:tc>
        <w:tc>
          <w:tcPr>
            <w:tcW w:w="1533" w:type="dxa"/>
          </w:tcPr>
          <w:p w14:paraId="76E62727" w14:textId="3554AC04" w:rsidR="009560E4" w:rsidRDefault="009560E4" w:rsidP="000776BB">
            <w:pPr>
              <w:rPr>
                <w:rFonts w:cs="Arial"/>
              </w:rPr>
            </w:pPr>
            <w:r>
              <w:rPr>
                <w:rFonts w:cs="Arial"/>
              </w:rPr>
              <w:t>06-07-2016</w:t>
            </w:r>
          </w:p>
        </w:tc>
        <w:tc>
          <w:tcPr>
            <w:tcW w:w="1706" w:type="dxa"/>
          </w:tcPr>
          <w:p w14:paraId="7678F01C" w14:textId="0C57E1E2" w:rsidR="009560E4" w:rsidRDefault="009560E4" w:rsidP="000776BB">
            <w:pPr>
              <w:rPr>
                <w:rFonts w:cs="Arial"/>
              </w:rPr>
            </w:pPr>
            <w:r>
              <w:rPr>
                <w:rFonts w:cs="Arial"/>
              </w:rPr>
              <w:t>Naveen AH</w:t>
            </w:r>
          </w:p>
        </w:tc>
        <w:tc>
          <w:tcPr>
            <w:tcW w:w="1525" w:type="dxa"/>
          </w:tcPr>
          <w:p w14:paraId="18A06693" w14:textId="228E4E6C" w:rsidR="009560E4" w:rsidRPr="009560E4" w:rsidRDefault="009560E4" w:rsidP="00E70503">
            <w:pPr>
              <w:rPr>
                <w:rFonts w:cs="Arial"/>
              </w:rPr>
            </w:pPr>
            <w:r w:rsidRPr="009560E4">
              <w:rPr>
                <w:rFonts w:cs="Arial"/>
              </w:rPr>
              <w:t>Library Integrating</w:t>
            </w:r>
            <w:r w:rsidR="00E70503">
              <w:rPr>
                <w:rFonts w:cs="Arial"/>
              </w:rPr>
              <w:t>,</w:t>
            </w:r>
            <w:r w:rsidR="00E70503">
              <w:rPr>
                <w:rFonts w:cs="Arial"/>
              </w:rPr>
              <w:br/>
            </w:r>
            <w:proofErr w:type="spellStart"/>
            <w:r w:rsidR="00E70503">
              <w:rPr>
                <w:rFonts w:cs="Arial"/>
              </w:rPr>
              <w:t>Proguard</w:t>
            </w:r>
            <w:proofErr w:type="spellEnd"/>
            <w:r w:rsidR="00E70503">
              <w:rPr>
                <w:rFonts w:cs="Arial"/>
              </w:rPr>
              <w:t xml:space="preserve"> Rules</w:t>
            </w:r>
            <w:r>
              <w:rPr>
                <w:rFonts w:cs="Arial"/>
              </w:rPr>
              <w:br/>
            </w:r>
            <w:r>
              <w:rPr>
                <w:rFonts w:cs="Arial"/>
              </w:rPr>
              <w:br/>
            </w:r>
          </w:p>
        </w:tc>
        <w:tc>
          <w:tcPr>
            <w:tcW w:w="3299" w:type="dxa"/>
          </w:tcPr>
          <w:p w14:paraId="5C8BC761" w14:textId="374C6BC5" w:rsidR="009560E4" w:rsidRDefault="009560E4" w:rsidP="000776BB">
            <w:pPr>
              <w:rPr>
                <w:rFonts w:cs="Arial"/>
              </w:rPr>
            </w:pPr>
            <w:r>
              <w:rPr>
                <w:rFonts w:cs="Arial"/>
              </w:rPr>
              <w:t>Developer Mode Support</w:t>
            </w:r>
          </w:p>
        </w:tc>
      </w:tr>
      <w:tr w:rsidR="007D2090" w:rsidRPr="008D6FA5" w14:paraId="6FFFB644" w14:textId="77777777" w:rsidTr="009F33D6">
        <w:trPr>
          <w:trHeight w:val="583"/>
        </w:trPr>
        <w:tc>
          <w:tcPr>
            <w:tcW w:w="993" w:type="dxa"/>
          </w:tcPr>
          <w:p w14:paraId="71C16660" w14:textId="40004697" w:rsidR="007D2090" w:rsidRDefault="007D2090" w:rsidP="000776BB">
            <w:pPr>
              <w:rPr>
                <w:rFonts w:cs="Arial"/>
              </w:rPr>
            </w:pPr>
            <w:r>
              <w:rPr>
                <w:rFonts w:cs="Arial"/>
              </w:rPr>
              <w:t>1.9</w:t>
            </w:r>
          </w:p>
        </w:tc>
        <w:tc>
          <w:tcPr>
            <w:tcW w:w="1533" w:type="dxa"/>
          </w:tcPr>
          <w:p w14:paraId="23815ECC" w14:textId="65A0DA4E" w:rsidR="007D2090" w:rsidRDefault="007D2090" w:rsidP="000776BB">
            <w:pPr>
              <w:rPr>
                <w:rFonts w:cs="Arial"/>
              </w:rPr>
            </w:pPr>
            <w:r>
              <w:rPr>
                <w:rFonts w:cs="Arial"/>
              </w:rPr>
              <w:t>22/06/2016</w:t>
            </w:r>
          </w:p>
        </w:tc>
        <w:tc>
          <w:tcPr>
            <w:tcW w:w="1706" w:type="dxa"/>
          </w:tcPr>
          <w:p w14:paraId="351E7D92" w14:textId="66E3DF2A" w:rsidR="007D2090" w:rsidRDefault="007D2090" w:rsidP="000776BB">
            <w:pPr>
              <w:rPr>
                <w:rFonts w:cs="Arial"/>
              </w:rPr>
            </w:pPr>
            <w:r>
              <w:rPr>
                <w:rFonts w:cs="Arial"/>
              </w:rPr>
              <w:t>Naveen AH</w:t>
            </w:r>
          </w:p>
        </w:tc>
        <w:tc>
          <w:tcPr>
            <w:tcW w:w="1525" w:type="dxa"/>
          </w:tcPr>
          <w:p w14:paraId="6DC40C20" w14:textId="2755C6F8" w:rsidR="007D2090" w:rsidRPr="009560E4" w:rsidRDefault="007D2090" w:rsidP="00E70503">
            <w:pPr>
              <w:rPr>
                <w:rFonts w:cs="Arial"/>
              </w:rPr>
            </w:pPr>
            <w:r>
              <w:rPr>
                <w:rFonts w:cs="Arial"/>
              </w:rPr>
              <w:t>None</w:t>
            </w:r>
          </w:p>
        </w:tc>
        <w:tc>
          <w:tcPr>
            <w:tcW w:w="3299" w:type="dxa"/>
          </w:tcPr>
          <w:p w14:paraId="15120969" w14:textId="20BEE8B8" w:rsidR="007D2090" w:rsidRDefault="007D2090" w:rsidP="000776BB">
            <w:pPr>
              <w:rPr>
                <w:rFonts w:cs="Arial"/>
              </w:rPr>
            </w:pPr>
            <w:r>
              <w:rPr>
                <w:rFonts w:cs="Arial"/>
              </w:rPr>
              <w:t>Bug Fixing, Category &amp; Subcategory fix.</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832"/>
        <w:gridCol w:w="692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1C664C15" w:rsidR="00A1206C" w:rsidRPr="008D6FA5" w:rsidRDefault="00A1206C" w:rsidP="00A1206C">
            <w:pPr>
              <w:pStyle w:val="Title"/>
              <w:jc w:val="left"/>
              <w:rPr>
                <w:rFonts w:cs="Arial"/>
                <w:b w:val="0"/>
                <w:sz w:val="22"/>
                <w:szCs w:val="22"/>
              </w:rPr>
            </w:pPr>
            <w:r w:rsidRPr="008D6FA5">
              <w:rPr>
                <w:rFonts w:cs="Arial"/>
                <w:b w:val="0"/>
                <w:sz w:val="22"/>
                <w:szCs w:val="22"/>
              </w:rPr>
              <w:t>Deepthi Shivakumar</w:t>
            </w:r>
            <w:r w:rsidR="002866B3">
              <w:rPr>
                <w:rFonts w:cs="Arial"/>
                <w:b w:val="0"/>
                <w:sz w:val="22"/>
                <w:szCs w:val="22"/>
              </w:rPr>
              <w:t>, Ritesh Jha</w:t>
            </w:r>
            <w:r w:rsidR="00D52A7A">
              <w:rPr>
                <w:rFonts w:cs="Arial"/>
                <w:b w:val="0"/>
                <w:sz w:val="22"/>
                <w:szCs w:val="22"/>
              </w:rPr>
              <w:t>, N</w:t>
            </w:r>
            <w:r w:rsidR="007A4F4A">
              <w:rPr>
                <w:rFonts w:cs="Arial"/>
                <w:b w:val="0"/>
                <w:sz w:val="22"/>
                <w:szCs w:val="22"/>
              </w:rPr>
              <w:t>aveen</w:t>
            </w:r>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lastRenderedPageBreak/>
              <w:t>Approved by</w:t>
            </w:r>
          </w:p>
        </w:tc>
        <w:tc>
          <w:tcPr>
            <w:tcW w:w="3549" w:type="pct"/>
          </w:tcPr>
          <w:p w14:paraId="4625047F" w14:textId="7A9CEB0B" w:rsidR="0035134D" w:rsidRPr="008D6FA5" w:rsidRDefault="007640ED" w:rsidP="0035134D">
            <w:pPr>
              <w:pStyle w:val="Title"/>
              <w:jc w:val="left"/>
              <w:rPr>
                <w:rFonts w:cs="Arial"/>
                <w:b w:val="0"/>
                <w:sz w:val="22"/>
                <w:szCs w:val="22"/>
              </w:rPr>
            </w:pPr>
            <w:hyperlink r:id="rId8" w:history="1">
              <w:r w:rsidR="00311AB8" w:rsidRPr="008D6FA5">
                <w:rPr>
                  <w:rStyle w:val="Hyperlink"/>
                  <w:rFonts w:cs="Arial"/>
                  <w:b w:val="0"/>
                  <w:sz w:val="22"/>
                  <w:szCs w:val="22"/>
                </w:rPr>
                <w:t>Aravind.Gundumane@philips.com</w:t>
              </w:r>
            </w:hyperlink>
            <w:r w:rsidR="0035134D">
              <w:rPr>
                <w:rStyle w:val="Hyperlink"/>
                <w:rFonts w:cs="Arial"/>
                <w:b w:val="0"/>
                <w:sz w:val="22"/>
                <w:szCs w:val="22"/>
              </w:rPr>
              <w:br/>
            </w:r>
            <w:r w:rsidR="008B25AD">
              <w:rPr>
                <w:rStyle w:val="Hyperlink"/>
                <w:rFonts w:cs="Arial"/>
                <w:b w:val="0"/>
                <w:sz w:val="22"/>
                <w:szCs w:val="22"/>
              </w:rPr>
              <w:t>Bhargavi.U</w:t>
            </w:r>
            <w:r w:rsidR="0035134D" w:rsidRPr="0035134D">
              <w:rPr>
                <w:rStyle w:val="Hyperlink"/>
                <w:rFonts w:cs="Arial"/>
                <w:b w:val="0"/>
                <w:sz w:val="22"/>
                <w:szCs w:val="22"/>
              </w:rPr>
              <w:t>padhya@philips.com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4B875DC9" w:rsidR="00A1206C" w:rsidRPr="008D6FA5" w:rsidRDefault="007640ED" w:rsidP="00A1206C">
            <w:pPr>
              <w:pStyle w:val="Title"/>
              <w:jc w:val="left"/>
              <w:rPr>
                <w:rFonts w:cs="Arial"/>
                <w:b w:val="0"/>
                <w:sz w:val="22"/>
                <w:szCs w:val="22"/>
              </w:rPr>
            </w:pPr>
            <w:hyperlink r:id="rId9" w:history="1">
              <w:r w:rsidR="00311AB8" w:rsidRPr="008D6FA5">
                <w:rPr>
                  <w:rStyle w:val="Hyperlink"/>
                  <w:rFonts w:cs="Arial"/>
                  <w:b w:val="0"/>
                  <w:sz w:val="22"/>
                  <w:szCs w:val="22"/>
                </w:rPr>
                <w:t>Deepthi.Shivakumar@philips.com</w:t>
              </w:r>
            </w:hyperlink>
            <w:r w:rsidR="002866B3">
              <w:rPr>
                <w:rStyle w:val="Hyperlink"/>
                <w:rFonts w:cs="Arial"/>
                <w:b w:val="0"/>
                <w:sz w:val="22"/>
                <w:szCs w:val="22"/>
              </w:rPr>
              <w:br/>
            </w:r>
            <w:hyperlink r:id="rId10" w:history="1">
              <w:r w:rsidR="00D52A7A" w:rsidRPr="00CB0149">
                <w:rPr>
                  <w:rStyle w:val="Hyperlink"/>
                  <w:rFonts w:cs="Arial"/>
                  <w:b w:val="0"/>
                  <w:sz w:val="22"/>
                  <w:szCs w:val="22"/>
                </w:rPr>
                <w:t>Ritesh.Jha@philips.com</w:t>
              </w:r>
            </w:hyperlink>
            <w:r w:rsidR="00D52A7A">
              <w:rPr>
                <w:rStyle w:val="Hyperlink"/>
                <w:rFonts w:cs="Arial"/>
                <w:b w:val="0"/>
                <w:sz w:val="22"/>
                <w:szCs w:val="22"/>
              </w:rPr>
              <w:br/>
              <w:t>naveen@philips.com</w:t>
            </w:r>
          </w:p>
        </w:tc>
      </w:tr>
    </w:tbl>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7284D">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7284D">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7284D">
        <w:rPr>
          <w:rFonts w:eastAsiaTheme="minorEastAsia" w:cs="Arial"/>
          <w:noProof/>
        </w:rPr>
        <w:t>13</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7284D">
        <w:rPr>
          <w:noProof/>
        </w:rPr>
        <w:t>14</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7284D">
        <w:rPr>
          <w:noProof/>
        </w:rPr>
        <w:t>14</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7284D">
        <w:rPr>
          <w:noProof/>
        </w:rPr>
        <w:t>16</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7284D">
        <w:rPr>
          <w:noProof/>
        </w:rPr>
        <w:t>16</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7284D">
        <w:rPr>
          <w:noProof/>
        </w:rPr>
        <w:t>17</w:t>
      </w:r>
      <w:r>
        <w:rPr>
          <w:noProof/>
        </w:rPr>
        <w:fldChar w:fldCharType="end"/>
      </w:r>
    </w:p>
    <w:p w14:paraId="3279BB0B" w14:textId="51707888" w:rsidR="00E70503" w:rsidRDefault="00E70503" w:rsidP="00E70503">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Pr>
          <w:rFonts w:cs="Arial"/>
          <w:noProof/>
        </w:rPr>
        <w:t>Proguard Rules</w:t>
      </w:r>
      <w:r>
        <w:rPr>
          <w:noProof/>
        </w:rPr>
        <w:tab/>
      </w:r>
      <w:r>
        <w:rPr>
          <w:noProof/>
        </w:rPr>
        <w:fldChar w:fldCharType="begin"/>
      </w:r>
      <w:r>
        <w:rPr>
          <w:noProof/>
        </w:rPr>
        <w:instrText xml:space="preserve"> PAGEREF _Toc444883193 \h </w:instrText>
      </w:r>
      <w:r>
        <w:rPr>
          <w:noProof/>
        </w:rPr>
      </w:r>
      <w:r>
        <w:rPr>
          <w:noProof/>
        </w:rPr>
        <w:fldChar w:fldCharType="separate"/>
      </w:r>
      <w:r>
        <w:rPr>
          <w:noProof/>
        </w:rPr>
        <w:t>17</w:t>
      </w:r>
      <w:r>
        <w:rPr>
          <w:noProof/>
        </w:rPr>
        <w:fldChar w:fldCharType="end"/>
      </w:r>
    </w:p>
    <w:p w14:paraId="750838EC" w14:textId="6DB21AD5"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15</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cs="Arial"/>
          <w:noProof/>
        </w:rPr>
        <w:t>Frequently asked Questions</w:t>
      </w:r>
      <w:r w:rsidR="00A33EFD">
        <w:rPr>
          <w:noProof/>
        </w:rPr>
        <w:tab/>
      </w:r>
      <w:r w:rsidR="003D6CF5">
        <w:rPr>
          <w:noProof/>
        </w:rPr>
        <w:t>19</w:t>
      </w:r>
    </w:p>
    <w:p w14:paraId="577CAAFF" w14:textId="23DF3520"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7284D">
        <w:rPr>
          <w:noProof/>
        </w:rPr>
        <w:t>1</w:t>
      </w:r>
      <w:r>
        <w:rPr>
          <w:noProof/>
        </w:rPr>
        <w:fldChar w:fldCharType="end"/>
      </w:r>
      <w:r w:rsidR="003D6CF5">
        <w:rPr>
          <w:noProof/>
        </w:rPr>
        <w:t>9</w:t>
      </w:r>
    </w:p>
    <w:p w14:paraId="64B8DCD0" w14:textId="3AF8BD2A"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16</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eastAsiaTheme="minorEastAsia" w:cs="Arial"/>
          <w:noProof/>
        </w:rPr>
        <w:t>Notes</w:t>
      </w:r>
      <w:r w:rsidR="00A33EFD">
        <w:rPr>
          <w:noProof/>
        </w:rPr>
        <w:tab/>
      </w:r>
      <w:r w:rsidR="003D6CF5">
        <w:rPr>
          <w:noProof/>
        </w:rPr>
        <w:t>20</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9560E4">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3A50EC8E" w:rsidR="00A57309" w:rsidRDefault="007640ED" w:rsidP="00E060AE">
      <w:hyperlink r:id="rId11" w:history="1">
        <w:r w:rsidR="009560E4" w:rsidRPr="00783411">
          <w:rPr>
            <w:rStyle w:val="Hyperlink"/>
          </w:rPr>
          <w:t>http://maartens-mini.ddns.htc.nl.philips.com:8081/artifactory/simple/libs-release-local-android/com/philips/cdp/digitalCare/</w:t>
        </w:r>
        <w:r w:rsidR="00445915">
          <w:rPr>
            <w:rStyle w:val="Hyperlink"/>
          </w:rPr>
          <w:t>5.3.0</w:t>
        </w:r>
        <w:r w:rsidR="009560E4" w:rsidRPr="00783411">
          <w:rPr>
            <w:rStyle w:val="Hyperlink"/>
          </w:rPr>
          <w:t>/</w:t>
        </w:r>
      </w:hyperlink>
    </w:p>
    <w:p w14:paraId="20639C86" w14:textId="77777777" w:rsidR="009560E4" w:rsidRDefault="009560E4"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 xml:space="preserve">2.5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6FA428F7"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r w:rsidR="009560E4">
        <w:rPr>
          <w:rFonts w:cs="Arial"/>
          <w:color w:val="333333"/>
          <w:szCs w:val="24"/>
          <w:shd w:val="clear" w:color="auto" w:fill="F5F5F5"/>
          <w:lang w:val="en-IN"/>
        </w:rPr>
        <w:t>please</w:t>
      </w:r>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proofErr w:type="gramStart"/>
      <w:r>
        <w:rPr>
          <w:sz w:val="23"/>
          <w:szCs w:val="23"/>
        </w:rPr>
        <w:lastRenderedPageBreak/>
        <w:t>dependencies</w:t>
      </w:r>
      <w:proofErr w:type="gramEnd"/>
      <w:r>
        <w:rPr>
          <w:sz w:val="23"/>
          <w:szCs w:val="23"/>
        </w:rPr>
        <w:t xml:space="preserve"> { </w:t>
      </w:r>
    </w:p>
    <w:p w14:paraId="730532C7" w14:textId="77777777" w:rsidR="008D4020" w:rsidRDefault="008D4020" w:rsidP="008D4020">
      <w:pPr>
        <w:pStyle w:val="Default"/>
        <w:rPr>
          <w:sz w:val="23"/>
          <w:szCs w:val="23"/>
        </w:rPr>
      </w:pPr>
      <w:proofErr w:type="gramStart"/>
      <w:r>
        <w:rPr>
          <w:sz w:val="23"/>
          <w:szCs w:val="23"/>
        </w:rPr>
        <w:t>compile</w:t>
      </w:r>
      <w:proofErr w:type="gramEnd"/>
      <w:r>
        <w:rPr>
          <w:sz w:val="23"/>
          <w:szCs w:val="23"/>
        </w:rPr>
        <w:t xml:space="preserve"> </w:t>
      </w:r>
      <w:proofErr w:type="spellStart"/>
      <w:r>
        <w:rPr>
          <w:sz w:val="23"/>
          <w:szCs w:val="23"/>
        </w:rPr>
        <w:t>fileTree</w:t>
      </w:r>
      <w:proofErr w:type="spellEnd"/>
      <w:r>
        <w:rPr>
          <w:sz w:val="23"/>
          <w:szCs w:val="23"/>
        </w:rPr>
        <w:t>(</w:t>
      </w:r>
      <w:proofErr w:type="spellStart"/>
      <w:r>
        <w:rPr>
          <w:sz w:val="23"/>
          <w:szCs w:val="23"/>
        </w:rPr>
        <w:t>dir</w:t>
      </w:r>
      <w:proofErr w:type="spellEnd"/>
      <w:r>
        <w:rPr>
          <w:sz w:val="23"/>
          <w:szCs w:val="23"/>
        </w:rPr>
        <w:t xml:space="preserve">:'libs', include:['*.jar']) </w:t>
      </w:r>
    </w:p>
    <w:p w14:paraId="2671085D" w14:textId="77777777" w:rsidR="009560E4" w:rsidRDefault="009560E4" w:rsidP="008D4020">
      <w:pPr>
        <w:pStyle w:val="Default"/>
        <w:rPr>
          <w:sz w:val="23"/>
          <w:szCs w:val="23"/>
        </w:rPr>
      </w:pPr>
    </w:p>
    <w:p w14:paraId="224E070B" w14:textId="77777777" w:rsidR="009560E4" w:rsidRPr="009560E4" w:rsidRDefault="009560E4" w:rsidP="0095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sidRPr="009560E4">
        <w:rPr>
          <w:rFonts w:ascii="Courier New" w:hAnsi="Courier New" w:cs="Courier New"/>
          <w:color w:val="000000"/>
          <w:sz w:val="18"/>
          <w:szCs w:val="18"/>
        </w:rPr>
        <w:t>compile</w:t>
      </w:r>
      <w:proofErr w:type="gramEnd"/>
      <w:r w:rsidRPr="009560E4">
        <w:rPr>
          <w:rFonts w:ascii="Courier New" w:hAnsi="Courier New" w:cs="Courier New"/>
          <w:color w:val="000000"/>
          <w:sz w:val="18"/>
          <w:szCs w:val="18"/>
        </w:rPr>
        <w:t xml:space="preserve"> </w:t>
      </w:r>
      <w:r w:rsidRPr="009560E4">
        <w:rPr>
          <w:rFonts w:ascii="Courier New" w:hAnsi="Courier New" w:cs="Courier New"/>
          <w:b/>
          <w:bCs/>
          <w:color w:val="008000"/>
          <w:sz w:val="18"/>
          <w:szCs w:val="18"/>
        </w:rPr>
        <w:t>'com.google.android.gms:play-services-maps:7.5.0'</w:t>
      </w:r>
    </w:p>
    <w:p w14:paraId="2979FDB2" w14:textId="062C6682" w:rsidR="008D4020" w:rsidRPr="00702E32"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sidRPr="009A633C">
        <w:rPr>
          <w:rFonts w:eastAsiaTheme="minorEastAsia" w:cs="Arial"/>
          <w:color w:val="000000"/>
          <w:sz w:val="23"/>
          <w:szCs w:val="23"/>
        </w:rPr>
        <w:t>compile</w:t>
      </w:r>
      <w:proofErr w:type="gramEnd"/>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w:t>
      </w:r>
      <w:r w:rsidR="009560E4">
        <w:rPr>
          <w:rFonts w:ascii="Courier New" w:hAnsi="Courier New" w:cs="Courier New"/>
          <w:b/>
          <w:bCs/>
          <w:color w:val="008000"/>
          <w:sz w:val="18"/>
          <w:szCs w:val="18"/>
        </w:rPr>
        <w:t>.android.support:appcompat-v7:24</w:t>
      </w:r>
      <w:r w:rsidRPr="00702E32">
        <w:rPr>
          <w:rFonts w:ascii="Courier New" w:hAnsi="Courier New" w:cs="Courier New"/>
          <w:b/>
          <w:bCs/>
          <w:color w:val="008000"/>
          <w:sz w:val="18"/>
          <w:szCs w:val="18"/>
        </w:rPr>
        <w:t>+'</w:t>
      </w:r>
    </w:p>
    <w:p w14:paraId="480663D0"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files('libs/adobeMobileLibrary-v4.5.1.jar') </w:t>
      </w:r>
    </w:p>
    <w:p w14:paraId="38300DB6" w14:textId="14B3BF92"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00C87DA0">
        <w:rPr>
          <w:rFonts w:ascii="Courier New" w:hAnsi="Courier New" w:cs="Courier New"/>
          <w:b/>
          <w:bCs/>
          <w:color w:val="008000"/>
          <w:sz w:val="18"/>
          <w:szCs w:val="18"/>
        </w:rPr>
        <w:t>(</w:t>
      </w:r>
      <w:proofErr w:type="gramEnd"/>
      <w:r w:rsidR="00C87DA0">
        <w:rPr>
          <w:rFonts w:ascii="Courier New" w:hAnsi="Courier New" w:cs="Courier New"/>
          <w:b/>
          <w:bCs/>
          <w:color w:val="008000"/>
          <w:sz w:val="18"/>
          <w:szCs w:val="18"/>
        </w:rPr>
        <w:t>name:'localeMatch-v2.0.0</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268ACF38" w14:textId="4D04CB6A"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Pr>
          <w:rFonts w:ascii="Courier New" w:hAnsi="Courier New" w:cs="Courier New"/>
          <w:b/>
          <w:bCs/>
          <w:color w:val="008000"/>
          <w:sz w:val="18"/>
          <w:szCs w:val="18"/>
        </w:rPr>
        <w:t>(</w:t>
      </w:r>
      <w:proofErr w:type="gramEnd"/>
      <w:r>
        <w:rPr>
          <w:rFonts w:ascii="Courier New" w:hAnsi="Courier New" w:cs="Courier New"/>
          <w:b/>
          <w:bCs/>
          <w:color w:val="008000"/>
          <w:sz w:val="18"/>
          <w:szCs w:val="18"/>
        </w:rPr>
        <w:t>name:'digitalCare-v</w:t>
      </w:r>
      <w:r w:rsidR="00445915">
        <w:rPr>
          <w:rFonts w:ascii="Courier New" w:hAnsi="Courier New" w:cs="Courier New"/>
          <w:b/>
          <w:bCs/>
          <w:color w:val="008000"/>
          <w:sz w:val="18"/>
          <w:szCs w:val="18"/>
        </w:rPr>
        <w:t>5.3.0</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363C517D" w14:textId="77777777"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9A633C">
        <w:rPr>
          <w:rFonts w:ascii="Courier New" w:hAnsi="Courier New" w:cs="Courier New"/>
          <w:b/>
          <w:bCs/>
          <w:color w:val="008000"/>
          <w:sz w:val="18"/>
          <w:szCs w:val="18"/>
        </w:rPr>
        <w:t xml:space="preserve"> 'com.mcxiaoke.volley:library:1.0.17'</w:t>
      </w:r>
    </w:p>
    <w:p w14:paraId="430F0073" w14:textId="0A518DAC"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00C87DA0">
        <w:rPr>
          <w:rFonts w:ascii="Courier New" w:hAnsi="Courier New" w:cs="Courier New"/>
          <w:b/>
          <w:bCs/>
          <w:color w:val="008000"/>
          <w:sz w:val="18"/>
          <w:szCs w:val="18"/>
        </w:rPr>
        <w:t>(</w:t>
      </w:r>
      <w:proofErr w:type="gramEnd"/>
      <w:r w:rsidR="00C87DA0">
        <w:rPr>
          <w:rFonts w:ascii="Courier New" w:hAnsi="Courier New" w:cs="Courier New"/>
          <w:b/>
          <w:bCs/>
          <w:color w:val="008000"/>
          <w:sz w:val="18"/>
          <w:szCs w:val="18"/>
        </w:rPr>
        <w:t>name:prx-v2</w:t>
      </w:r>
      <w:r w:rsidRPr="009A633C">
        <w:rPr>
          <w:rFonts w:ascii="Courier New" w:hAnsi="Courier New" w:cs="Courier New"/>
          <w:b/>
          <w:bCs/>
          <w:color w:val="008000"/>
          <w:sz w:val="18"/>
          <w:szCs w:val="18"/>
        </w:rPr>
        <w:t>.0.</w:t>
      </w:r>
      <w:r w:rsidR="00C87DA0">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31912607" w14:textId="40B2C53E"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name:uikitlib-v3</w:t>
      </w:r>
      <w:r w:rsidR="00C87DA0">
        <w:rPr>
          <w:rFonts w:ascii="Courier New" w:hAnsi="Courier New" w:cs="Courier New"/>
          <w:b/>
          <w:bCs/>
          <w:color w:val="008000"/>
          <w:sz w:val="18"/>
          <w:szCs w:val="18"/>
        </w:rPr>
        <w:t>.1</w:t>
      </w:r>
      <w:r w:rsidRPr="009A633C">
        <w:rPr>
          <w:rFonts w:ascii="Courier New" w:hAnsi="Courier New" w:cs="Courier New"/>
          <w:b/>
          <w:bCs/>
          <w:color w:val="008000"/>
          <w:sz w:val="18"/>
          <w:szCs w:val="18"/>
        </w:rPr>
        <w:t xml:space="preserve">.0',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w:t>
      </w:r>
    </w:p>
    <w:p w14:paraId="286CA3C0" w14:textId="54197FDB" w:rsidR="008D4020" w:rsidRPr="009A633C"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r w:rsidRPr="009A633C">
        <w:rPr>
          <w:rFonts w:ascii="Courier New" w:hAnsi="Courier New" w:cs="Courier New"/>
          <w:b/>
          <w:bCs/>
          <w:color w:val="008000"/>
          <w:sz w:val="18"/>
          <w:szCs w:val="18"/>
        </w:rPr>
        <w:t>(</w:t>
      </w:r>
      <w:proofErr w:type="gramEnd"/>
      <w:r w:rsidRPr="009A633C">
        <w:rPr>
          <w:rFonts w:ascii="Courier New" w:hAnsi="Courier New" w:cs="Courier New"/>
          <w:b/>
          <w:bCs/>
          <w:color w:val="008000"/>
          <w:sz w:val="18"/>
          <w:szCs w:val="18"/>
        </w:rPr>
        <w:t>name:productselection-v1.</w:t>
      </w:r>
      <w:r w:rsidR="003D35AE">
        <w:rPr>
          <w:rFonts w:ascii="Courier New" w:hAnsi="Courier New" w:cs="Courier New"/>
          <w:b/>
          <w:bCs/>
          <w:color w:val="008000"/>
          <w:sz w:val="18"/>
          <w:szCs w:val="18"/>
        </w:rPr>
        <w:t>2</w:t>
      </w:r>
      <w:r w:rsidR="0037284D">
        <w:rPr>
          <w:rFonts w:ascii="Courier New" w:hAnsi="Courier New" w:cs="Courier New"/>
          <w:b/>
          <w:bCs/>
          <w:color w:val="008000"/>
          <w:sz w:val="18"/>
          <w:szCs w:val="18"/>
        </w:rPr>
        <w:t>.0</w:t>
      </w:r>
      <w:r w:rsidRPr="009A633C">
        <w:rPr>
          <w:rFonts w:ascii="Courier New" w:hAnsi="Courier New" w:cs="Courier New"/>
          <w:b/>
          <w:bCs/>
          <w:color w:val="008000"/>
          <w:sz w:val="18"/>
          <w:szCs w:val="18"/>
        </w:rPr>
        <w:t xml:space="preserve">', </w:t>
      </w:r>
      <w:proofErr w:type="spellStart"/>
      <w:r w:rsidRPr="009A633C">
        <w:rPr>
          <w:rFonts w:ascii="Courier New" w:hAnsi="Courier New" w:cs="Courier New"/>
          <w:b/>
          <w:bCs/>
          <w:color w:val="008000"/>
          <w:sz w:val="18"/>
          <w:szCs w:val="18"/>
        </w:rPr>
        <w:t>ext:aar</w:t>
      </w:r>
      <w:proofErr w:type="spellEnd"/>
      <w:r w:rsidRPr="009A633C">
        <w:rPr>
          <w:rFonts w:ascii="Courier New" w:hAnsi="Courier New" w:cs="Courier New"/>
          <w:b/>
          <w:bCs/>
          <w:color w:val="008000"/>
          <w:sz w:val="18"/>
          <w:szCs w:val="18"/>
        </w:rPr>
        <w:t xml:space="preserve">) </w:t>
      </w:r>
    </w:p>
    <w:p w14:paraId="6128C296" w14:textId="77777777" w:rsidR="009560E4" w:rsidRPr="009560E4" w:rsidRDefault="009560E4" w:rsidP="00956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gramStart"/>
      <w:r w:rsidRPr="009560E4">
        <w:rPr>
          <w:rFonts w:ascii="Courier New" w:hAnsi="Courier New" w:cs="Courier New"/>
          <w:color w:val="000000"/>
          <w:sz w:val="18"/>
          <w:szCs w:val="18"/>
        </w:rPr>
        <w:t>compile</w:t>
      </w:r>
      <w:proofErr w:type="gramEnd"/>
      <w:r w:rsidRPr="009560E4">
        <w:rPr>
          <w:rFonts w:ascii="Courier New" w:hAnsi="Courier New" w:cs="Courier New"/>
          <w:color w:val="000000"/>
          <w:sz w:val="18"/>
          <w:szCs w:val="18"/>
        </w:rPr>
        <w:t xml:space="preserve"> </w:t>
      </w:r>
      <w:r w:rsidRPr="009560E4">
        <w:rPr>
          <w:rFonts w:ascii="Courier New" w:hAnsi="Courier New" w:cs="Courier New"/>
          <w:b/>
          <w:bCs/>
          <w:color w:val="008000"/>
          <w:sz w:val="18"/>
          <w:szCs w:val="18"/>
        </w:rPr>
        <w:t>'com.google.code.gson:gson:2.2.2'</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proofErr w:type="spellStart"/>
      <w:proofErr w:type="gramStart"/>
      <w:r w:rsidRPr="008D6FA5">
        <w:rPr>
          <w:rFonts w:cs="Arial"/>
          <w:lang w:val="en-GB"/>
        </w:rPr>
        <w:t>DigitalCareManager.getInstance</w:t>
      </w:r>
      <w:proofErr w:type="spellEnd"/>
      <w:r w:rsidRPr="008D6FA5">
        <w:rPr>
          <w:rFonts w:cs="Arial"/>
          <w:lang w:val="en-GB"/>
        </w:rPr>
        <w:t>(</w:t>
      </w:r>
      <w:proofErr w:type="gramEnd"/>
      <w:r w:rsidRPr="008D6FA5">
        <w:rPr>
          <w:rFonts w:cs="Arial"/>
          <w:lang w:val="en-GB"/>
        </w:rPr>
        <w:t>).</w:t>
      </w:r>
      <w:proofErr w:type="spellStart"/>
      <w:r w:rsidRPr="008D6FA5">
        <w:rPr>
          <w:rFonts w:cs="Arial"/>
          <w:lang w:val="en-GB"/>
        </w:rPr>
        <w:t>getDigitalCareLibVersion</w:t>
      </w:r>
      <w:proofErr w:type="spellEnd"/>
      <w:r w:rsidRPr="008D6FA5">
        <w:rPr>
          <w:rFonts w:cs="Arial"/>
          <w:lang w:val="en-GB"/>
        </w:rPr>
        <w:t>();</w:t>
      </w:r>
    </w:p>
    <w:p w14:paraId="6CE2F369" w14:textId="0F60D239" w:rsidR="008B7E07" w:rsidRDefault="008B7E07" w:rsidP="00C20BDF">
      <w:pPr>
        <w:pStyle w:val="Heading2"/>
        <w:rPr>
          <w:rFonts w:cs="Arial"/>
        </w:rPr>
      </w:pPr>
      <w:bookmarkStart w:id="22" w:name="_Toc444883175"/>
      <w:bookmarkEnd w:id="21"/>
      <w:r>
        <w:rPr>
          <w:rFonts w:cs="Arial"/>
        </w:rPr>
        <w:t xml:space="preserve">Root </w:t>
      </w:r>
      <w:proofErr w:type="spellStart"/>
      <w:r>
        <w:rPr>
          <w:rFonts w:cs="Arial"/>
        </w:rPr>
        <w:t>gradle</w:t>
      </w:r>
      <w:proofErr w:type="spellEnd"/>
      <w:r>
        <w:rPr>
          <w:rFonts w:cs="Arial"/>
        </w:rPr>
        <w:t xml:space="preserve"> changes</w:t>
      </w:r>
      <w:bookmarkEnd w:id="22"/>
    </w:p>
    <w:p w14:paraId="67B2B23D" w14:textId="27A11BDA"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8B7E07">
        <w:rPr>
          <w:rFonts w:ascii="Courier New" w:hAnsi="Courier New" w:cs="Courier New"/>
          <w:color w:val="000000"/>
          <w:sz w:val="18"/>
          <w:szCs w:val="18"/>
          <w:shd w:val="clear" w:color="auto" w:fill="E4E4FF"/>
        </w:rPr>
        <w:t>buildscript</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w:t>
      </w:r>
      <w:proofErr w:type="spellStart"/>
      <w:r w:rsidRPr="008B7E07">
        <w:rPr>
          <w:rFonts w:ascii="Courier New" w:hAnsi="Courier New" w:cs="Courier New"/>
          <w:color w:val="000000"/>
          <w:sz w:val="18"/>
          <w:szCs w:val="18"/>
        </w:rPr>
        <w:t>classpath</w:t>
      </w:r>
      <w:proofErr w:type="spellEnd"/>
      <w:r w:rsidRPr="008B7E07">
        <w:rPr>
          <w:rFonts w:ascii="Courier New" w:hAnsi="Courier New" w:cs="Courier New"/>
          <w:color w:val="000000"/>
          <w:sz w:val="18"/>
          <w:szCs w:val="18"/>
        </w:rPr>
        <w:t xml:space="preserve"> </w:t>
      </w:r>
      <w:r w:rsidRPr="008B7E07">
        <w:rPr>
          <w:rFonts w:ascii="Courier New" w:hAnsi="Courier New" w:cs="Courier New"/>
          <w:b/>
          <w:bCs/>
          <w:color w:val="008000"/>
          <w:sz w:val="18"/>
          <w:szCs w:val="18"/>
        </w:rPr>
        <w:t>'</w:t>
      </w:r>
      <w:r w:rsidR="009A034C">
        <w:rPr>
          <w:rFonts w:ascii="Courier New" w:hAnsi="Courier New" w:cs="Courier New"/>
          <w:b/>
          <w:bCs/>
          <w:color w:val="008000"/>
          <w:sz w:val="18"/>
          <w:szCs w:val="18"/>
        </w:rPr>
        <w:t>com.android.tools.build:gradle:2</w:t>
      </w:r>
      <w:r w:rsidRPr="008B7E07">
        <w:rPr>
          <w:rFonts w:ascii="Courier New" w:hAnsi="Courier New" w:cs="Courier New"/>
          <w:b/>
          <w:bCs/>
          <w:color w:val="008000"/>
          <w:sz w:val="18"/>
          <w:szCs w:val="18"/>
        </w:rPr>
        <w:t>.</w:t>
      </w:r>
      <w:r w:rsidR="009A034C">
        <w:rPr>
          <w:rFonts w:ascii="Courier New" w:hAnsi="Courier New" w:cs="Courier New"/>
          <w:b/>
          <w:bCs/>
          <w:color w:val="008000"/>
          <w:sz w:val="18"/>
          <w:szCs w:val="18"/>
        </w:rPr>
        <w:t>1</w:t>
      </w:r>
      <w:bookmarkStart w:id="23" w:name="_GoBack"/>
      <w:bookmarkEnd w:id="23"/>
      <w:r w:rsidRPr="008B7E07">
        <w:rPr>
          <w:rFonts w:ascii="Courier New" w:hAnsi="Courier New" w:cs="Courier New"/>
          <w:b/>
          <w:bCs/>
          <w:color w:val="008000"/>
          <w:sz w:val="18"/>
          <w:szCs w:val="18"/>
        </w:rPr>
        <w:t>.0'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r>
      <w:proofErr w:type="spellStart"/>
      <w:r w:rsidRPr="008B7E07">
        <w:rPr>
          <w:rFonts w:ascii="Courier New" w:hAnsi="Courier New" w:cs="Courier New"/>
          <w:color w:val="000000"/>
          <w:sz w:val="18"/>
          <w:szCs w:val="18"/>
        </w:rPr>
        <w:t>allprojects</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4" w:name="_Toc444883176"/>
      <w:proofErr w:type="spellStart"/>
      <w:r w:rsidRPr="008D6FA5">
        <w:rPr>
          <w:rFonts w:cs="Arial"/>
        </w:rPr>
        <w:t>Gradle</w:t>
      </w:r>
      <w:proofErr w:type="spellEnd"/>
      <w:r w:rsidRPr="008D6FA5">
        <w:rPr>
          <w:rFonts w:cs="Arial"/>
        </w:rPr>
        <w:t xml:space="preserve"> dependencies</w:t>
      </w:r>
      <w:bookmarkEnd w:id="24"/>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60750EEC" w14:textId="0E206C02"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roofErr w:type="gramStart"/>
      <w:r w:rsidRPr="002063CE">
        <w:rPr>
          <w:rFonts w:ascii="Courier New" w:hAnsi="Courier New" w:cs="Courier New"/>
          <w:color w:val="000000"/>
          <w:sz w:val="18"/>
          <w:szCs w:val="18"/>
          <w:shd w:val="clear" w:color="auto" w:fill="E4E4FF"/>
        </w:rPr>
        <w:t>dependencies</w:t>
      </w:r>
      <w:proofErr w:type="gramEnd"/>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com.philips.cdp</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digitalCare</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version</w:t>
      </w:r>
      <w:r w:rsidRPr="002063CE">
        <w:rPr>
          <w:rFonts w:ascii="Courier New" w:hAnsi="Courier New" w:cs="Courier New"/>
          <w:color w:val="000000"/>
          <w:sz w:val="18"/>
          <w:szCs w:val="18"/>
        </w:rPr>
        <w:t xml:space="preserve">: </w:t>
      </w:r>
      <w:r w:rsidR="00A823F3">
        <w:rPr>
          <w:rFonts w:ascii="Courier New" w:hAnsi="Courier New" w:cs="Courier New"/>
          <w:b/>
          <w:bCs/>
          <w:color w:val="008000"/>
          <w:sz w:val="18"/>
          <w:szCs w:val="18"/>
        </w:rPr>
        <w:t>'</w:t>
      </w:r>
      <w:r w:rsidR="00D6724F">
        <w:rPr>
          <w:rFonts w:ascii="Courier New" w:hAnsi="Courier New" w:cs="Courier New"/>
          <w:b/>
          <w:bCs/>
          <w:color w:val="008000"/>
          <w:sz w:val="18"/>
          <w:szCs w:val="18"/>
        </w:rPr>
        <w:t>5.2.2</w:t>
      </w:r>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proofErr w:type="spellStart"/>
      <w:r w:rsidRPr="002063CE">
        <w:rPr>
          <w:rFonts w:ascii="Courier New" w:hAnsi="Courier New" w:cs="Courier New"/>
          <w:color w:val="008000"/>
          <w:sz w:val="18"/>
          <w:szCs w:val="18"/>
        </w:rPr>
        <w:t>ext</w:t>
      </w:r>
      <w:proofErr w:type="spellEnd"/>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aar</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transitive</w:t>
      </w:r>
      <w:proofErr w:type="gramEnd"/>
      <w:r>
        <w:rPr>
          <w:rFonts w:ascii="Courier New" w:hAnsi="Courier New" w:cs="Courier New"/>
          <w:color w:val="000000"/>
          <w:sz w:val="18"/>
          <w:szCs w:val="18"/>
        </w:rPr>
        <w:t xml:space="preserve"> = true</w:t>
      </w:r>
    </w:p>
    <w:p w14:paraId="024FAA78" w14:textId="77777777" w:rsidR="00BF06CC"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p>
    <w:p w14:paraId="79299DA0" w14:textId="77777777" w:rsidR="00BF06CC" w:rsidRPr="00BF06CC" w:rsidRDefault="00BF06CC"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8000"/>
          <w:sz w:val="18"/>
          <w:szCs w:val="18"/>
        </w:rPr>
      </w:pPr>
    </w:p>
    <w:p w14:paraId="25A3F20D" w14:textId="77777777" w:rsidR="00BF06CC" w:rsidRPr="00BF06CC"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8000"/>
          <w:sz w:val="18"/>
          <w:szCs w:val="18"/>
        </w:rPr>
      </w:pPr>
      <w:proofErr w:type="gramStart"/>
      <w:r w:rsidRPr="00BF06CC">
        <w:rPr>
          <w:rFonts w:ascii="Courier New" w:hAnsi="Courier New" w:cs="Courier New"/>
          <w:color w:val="008000"/>
          <w:sz w:val="18"/>
          <w:szCs w:val="18"/>
        </w:rPr>
        <w:t>compile(</w:t>
      </w:r>
      <w:proofErr w:type="gramEnd"/>
      <w:r w:rsidRPr="00BF06CC">
        <w:rPr>
          <w:rFonts w:ascii="Courier New" w:hAnsi="Courier New" w:cs="Courier New"/>
          <w:color w:val="008000"/>
          <w:sz w:val="18"/>
          <w:szCs w:val="18"/>
        </w:rPr>
        <w:t>group: '</w:t>
      </w:r>
      <w:proofErr w:type="spellStart"/>
      <w:r w:rsidRPr="00BF06CC">
        <w:rPr>
          <w:rFonts w:ascii="Courier New" w:hAnsi="Courier New" w:cs="Courier New"/>
          <w:color w:val="008000"/>
          <w:sz w:val="18"/>
          <w:szCs w:val="18"/>
        </w:rPr>
        <w:t>com.philips.cdp</w:t>
      </w:r>
      <w:proofErr w:type="spellEnd"/>
      <w:r w:rsidRPr="00BF06CC">
        <w:rPr>
          <w:rFonts w:ascii="Courier New" w:hAnsi="Courier New" w:cs="Courier New"/>
          <w:color w:val="008000"/>
          <w:sz w:val="18"/>
          <w:szCs w:val="18"/>
        </w:rPr>
        <w:t>', name: '</w:t>
      </w:r>
      <w:proofErr w:type="spellStart"/>
      <w:r w:rsidRPr="00BF06CC">
        <w:rPr>
          <w:rFonts w:ascii="Courier New" w:hAnsi="Courier New" w:cs="Courier New"/>
          <w:color w:val="008000"/>
          <w:sz w:val="18"/>
          <w:szCs w:val="18"/>
        </w:rPr>
        <w:t>productselection</w:t>
      </w:r>
      <w:proofErr w:type="spellEnd"/>
      <w:r w:rsidRPr="00BF06CC">
        <w:rPr>
          <w:rFonts w:ascii="Courier New" w:hAnsi="Courier New" w:cs="Courier New"/>
          <w:color w:val="008000"/>
          <w:sz w:val="18"/>
          <w:szCs w:val="18"/>
        </w:rPr>
        <w:t xml:space="preserve">', version: '1.2.0', </w:t>
      </w:r>
      <w:proofErr w:type="spellStart"/>
      <w:r w:rsidRPr="00BF06CC">
        <w:rPr>
          <w:rFonts w:ascii="Courier New" w:hAnsi="Courier New" w:cs="Courier New"/>
          <w:color w:val="008000"/>
          <w:sz w:val="18"/>
          <w:szCs w:val="18"/>
        </w:rPr>
        <w:t>ext</w:t>
      </w:r>
      <w:proofErr w:type="spellEnd"/>
      <w:r w:rsidRPr="00BF06CC">
        <w:rPr>
          <w:rFonts w:ascii="Courier New" w:hAnsi="Courier New" w:cs="Courier New"/>
          <w:color w:val="008000"/>
          <w:sz w:val="18"/>
          <w:szCs w:val="18"/>
        </w:rPr>
        <w:t>: '</w:t>
      </w:r>
      <w:proofErr w:type="spellStart"/>
      <w:r w:rsidRPr="00BF06CC">
        <w:rPr>
          <w:rFonts w:ascii="Courier New" w:hAnsi="Courier New" w:cs="Courier New"/>
          <w:color w:val="008000"/>
          <w:sz w:val="18"/>
          <w:szCs w:val="18"/>
        </w:rPr>
        <w:t>aar</w:t>
      </w:r>
      <w:proofErr w:type="spellEnd"/>
      <w:r w:rsidRPr="00BF06CC">
        <w:rPr>
          <w:rFonts w:ascii="Courier New" w:hAnsi="Courier New" w:cs="Courier New"/>
          <w:color w:val="008000"/>
          <w:sz w:val="18"/>
          <w:szCs w:val="18"/>
        </w:rPr>
        <w:t>'){</w:t>
      </w:r>
    </w:p>
    <w:p w14:paraId="1D89AA33" w14:textId="77777777" w:rsidR="00BF06CC" w:rsidRPr="00BF06CC"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BF06CC">
        <w:rPr>
          <w:rFonts w:ascii="Courier New" w:hAnsi="Courier New" w:cs="Courier New"/>
          <w:color w:val="000000"/>
          <w:sz w:val="18"/>
          <w:szCs w:val="18"/>
        </w:rPr>
        <w:t xml:space="preserve">        </w:t>
      </w:r>
      <w:proofErr w:type="gramStart"/>
      <w:r w:rsidRPr="00BF06CC">
        <w:rPr>
          <w:rFonts w:ascii="Courier New" w:hAnsi="Courier New" w:cs="Courier New"/>
          <w:color w:val="000000"/>
          <w:sz w:val="18"/>
          <w:szCs w:val="18"/>
        </w:rPr>
        <w:t>transitive=</w:t>
      </w:r>
      <w:proofErr w:type="gramEnd"/>
      <w:r w:rsidRPr="00BF06CC">
        <w:rPr>
          <w:rFonts w:ascii="Courier New" w:hAnsi="Courier New" w:cs="Courier New"/>
          <w:color w:val="000000"/>
          <w:sz w:val="18"/>
          <w:szCs w:val="18"/>
        </w:rPr>
        <w:t>true</w:t>
      </w:r>
    </w:p>
    <w:p w14:paraId="1B5C2313" w14:textId="45533953" w:rsidR="002063CE" w:rsidRPr="002063CE" w:rsidRDefault="00BF06CC"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BF06CC">
        <w:rPr>
          <w:rFonts w:ascii="Courier New" w:hAnsi="Courier New" w:cs="Courier New"/>
          <w:color w:val="000000"/>
          <w:sz w:val="18"/>
          <w:szCs w:val="18"/>
        </w:rPr>
        <w:lastRenderedPageBreak/>
        <w:t xml:space="preserve">    }</w:t>
      </w:r>
      <w:r w:rsidR="002063CE" w:rsidRPr="002063CE">
        <w:rPr>
          <w:rFonts w:ascii="Courier New" w:hAnsi="Courier New" w:cs="Courier New"/>
          <w:color w:val="000000"/>
          <w:sz w:val="18"/>
          <w:szCs w:val="18"/>
        </w:rPr>
        <w:b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proofErr w:type="gramStart"/>
      <w:r w:rsidRPr="008D6FA5">
        <w:rPr>
          <w:rFonts w:ascii="Arial" w:hAnsi="Arial" w:cs="Arial"/>
          <w:color w:val="333333"/>
          <w:sz w:val="24"/>
          <w:szCs w:val="24"/>
        </w:rPr>
        <w:t>integrating</w:t>
      </w:r>
      <w:proofErr w:type="gramEnd"/>
      <w:r w:rsidRPr="008D6FA5">
        <w:rPr>
          <w:rFonts w:ascii="Arial" w:hAnsi="Arial" w:cs="Arial"/>
          <w:color w:val="333333"/>
          <w:sz w:val="24"/>
          <w:szCs w:val="24"/>
        </w:rPr>
        <w:t xml:space="preserve">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 xml:space="preserve">Override the values in </w:t>
      </w:r>
      <w:proofErr w:type="spellStart"/>
      <w:r w:rsidRPr="008D6FA5">
        <w:rPr>
          <w:rFonts w:ascii="Arial" w:hAnsi="Arial" w:cs="Arial"/>
          <w:color w:val="333333"/>
          <w:sz w:val="24"/>
          <w:szCs w:val="24"/>
        </w:rPr>
        <w:t>config</w:t>
      </w:r>
      <w:proofErr w:type="spellEnd"/>
      <w:r w:rsidRPr="008D6FA5">
        <w:rPr>
          <w:rFonts w:ascii="Arial" w:hAnsi="Arial" w:cs="Arial"/>
          <w:color w:val="333333"/>
          <w:sz w:val="24"/>
          <w:szCs w:val="24"/>
        </w:rPr>
        <w:t xml:space="preserve">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5" w:name="_Toc444883177"/>
      <w:r w:rsidRPr="008D6FA5">
        <w:rPr>
          <w:rFonts w:cs="Arial"/>
        </w:rPr>
        <w:t>Prerequisites</w:t>
      </w:r>
      <w:bookmarkEnd w:id="25"/>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w:t>
      </w:r>
      <w:proofErr w:type="spellStart"/>
      <w:r w:rsidR="00CB4A15" w:rsidRPr="00CB4A15">
        <w:rPr>
          <w:b/>
          <w:lang w:val="en-GB"/>
        </w:rPr>
        <w:t>ConsumerCare_Deployment</w:t>
      </w:r>
      <w:proofErr w:type="spellEnd"/>
      <w:r w:rsidR="00CB4A15" w:rsidRPr="00CB4A15">
        <w:rPr>
          <w:b/>
          <w:lang w:val="en-GB"/>
        </w:rPr>
        <w: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6" w:name="_Toc444883178"/>
      <w:bookmarkStart w:id="27" w:name="_Toc297311301"/>
      <w:r w:rsidRPr="008D6FA5">
        <w:rPr>
          <w:rFonts w:cs="Arial"/>
        </w:rPr>
        <w:t>INITIALIZATION</w:t>
      </w:r>
      <w:bookmarkEnd w:id="26"/>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proofErr w:type="spellStart"/>
      <w:r w:rsidRPr="00494332">
        <w:rPr>
          <w:rFonts w:cs="Arial"/>
          <w:b/>
          <w:szCs w:val="24"/>
        </w:rPr>
        <w:t>DigitalCareConfigManager</w:t>
      </w:r>
      <w:proofErr w:type="spellEnd"/>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Import </w:t>
      </w:r>
      <w:proofErr w:type="spellStart"/>
      <w:r w:rsidRPr="008D6FA5">
        <w:rPr>
          <w:rFonts w:cs="Arial"/>
          <w:szCs w:val="24"/>
        </w:rPr>
        <w:t>DigitalCareConfigManager</w:t>
      </w:r>
      <w:proofErr w:type="spellEnd"/>
      <w:r w:rsidRPr="008D6FA5">
        <w:rPr>
          <w:rFonts w:cs="Arial"/>
          <w:szCs w:val="24"/>
        </w:rPr>
        <w:t xml:space="preserve"> from “</w:t>
      </w:r>
      <w:proofErr w:type="spellStart"/>
      <w:r w:rsidRPr="008D6FA5">
        <w:rPr>
          <w:rFonts w:cs="Arial"/>
          <w:szCs w:val="24"/>
        </w:rPr>
        <w:t>com.philips.cdp.digitalcare</w:t>
      </w:r>
      <w:proofErr w:type="spellEnd"/>
      <w:r w:rsidRPr="008D6FA5">
        <w:rPr>
          <w:rFonts w:cs="Arial"/>
          <w:szCs w:val="24"/>
        </w:rPr>
        <w:t>”</w:t>
      </w:r>
    </w:p>
    <w:p w14:paraId="224A408B" w14:textId="77777777" w:rsidR="00C51D2D" w:rsidRPr="008D6FA5" w:rsidRDefault="00C51D2D" w:rsidP="00C51D2D">
      <w:pPr>
        <w:pStyle w:val="ListParagraph"/>
        <w:numPr>
          <w:ilvl w:val="0"/>
          <w:numId w:val="16"/>
        </w:numPr>
        <w:spacing w:before="100" w:beforeAutospacing="1" w:after="100" w:afterAutospacing="1"/>
        <w:rPr>
          <w:rFonts w:cs="Arial"/>
          <w:szCs w:val="24"/>
        </w:rPr>
      </w:pPr>
      <w:proofErr w:type="spellStart"/>
      <w:r w:rsidRPr="008D6FA5">
        <w:rPr>
          <w:rFonts w:cs="Arial"/>
          <w:szCs w:val="24"/>
        </w:rPr>
        <w:lastRenderedPageBreak/>
        <w:t>initializeDigitalCareLibrary</w:t>
      </w:r>
      <w:proofErr w:type="spellEnd"/>
      <w:r w:rsidRPr="008D6FA5">
        <w:rPr>
          <w:rFonts w:cs="Arial"/>
          <w:szCs w:val="24"/>
        </w:rPr>
        <w:t xml:space="preserve">( Context </w:t>
      </w:r>
      <w:proofErr w:type="spellStart"/>
      <w:r w:rsidRPr="008D6FA5">
        <w:rPr>
          <w:rFonts w:cs="Arial"/>
          <w:szCs w:val="24"/>
        </w:rPr>
        <w:t>applicationContext</w:t>
      </w:r>
      <w:proofErr w:type="spellEnd"/>
      <w:r w:rsidRPr="008D6FA5">
        <w:rPr>
          <w:rFonts w:cs="Arial"/>
          <w:szCs w:val="24"/>
        </w:rPr>
        <w:t>)</w:t>
      </w:r>
    </w:p>
    <w:p w14:paraId="44AAEFC3" w14:textId="5398A5D5" w:rsidR="00D23FDA"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App locale (language code and country code). </w:t>
      </w:r>
      <w:r w:rsidR="00D23FDA">
        <w:rPr>
          <w:rFonts w:cs="Arial"/>
          <w:szCs w:val="24"/>
        </w:rPr>
        <w:br/>
      </w:r>
    </w:p>
    <w:p w14:paraId="008AD343" w14:textId="77777777" w:rsidR="00D23FDA" w:rsidRPr="00D23FDA" w:rsidRDefault="00D23FDA" w:rsidP="00D23FDA">
      <w:pPr>
        <w:pStyle w:val="ListParagraph"/>
        <w:spacing w:before="100" w:beforeAutospacing="1" w:after="100" w:afterAutospacing="1"/>
        <w:ind w:left="795"/>
        <w:rPr>
          <w:rFonts w:cs="Arial"/>
          <w:szCs w:val="24"/>
        </w:rPr>
      </w:pPr>
      <w:proofErr w:type="spellStart"/>
      <w:r w:rsidRPr="00D23FDA">
        <w:rPr>
          <w:rFonts w:cs="Arial"/>
          <w:szCs w:val="24"/>
        </w:rPr>
        <w:t>PILLocaleManager</w:t>
      </w:r>
      <w:proofErr w:type="spellEnd"/>
      <w:r w:rsidRPr="00D23FDA">
        <w:rPr>
          <w:rFonts w:cs="Arial"/>
          <w:szCs w:val="24"/>
        </w:rPr>
        <w:t xml:space="preserve"> </w:t>
      </w:r>
      <w:proofErr w:type="spellStart"/>
      <w:r w:rsidRPr="00D23FDA">
        <w:rPr>
          <w:rFonts w:cs="Arial"/>
          <w:szCs w:val="24"/>
        </w:rPr>
        <w:t>localeManager</w:t>
      </w:r>
      <w:proofErr w:type="spellEnd"/>
      <w:r w:rsidRPr="00D23FDA">
        <w:rPr>
          <w:rFonts w:cs="Arial"/>
          <w:szCs w:val="24"/>
        </w:rPr>
        <w:t xml:space="preserve"> = new </w:t>
      </w:r>
      <w:proofErr w:type="spellStart"/>
      <w:proofErr w:type="gramStart"/>
      <w:r w:rsidRPr="00D23FDA">
        <w:rPr>
          <w:rFonts w:cs="Arial"/>
          <w:szCs w:val="24"/>
        </w:rPr>
        <w:t>PILLocaleManager</w:t>
      </w:r>
      <w:proofErr w:type="spellEnd"/>
      <w:r w:rsidRPr="00D23FDA">
        <w:rPr>
          <w:rFonts w:cs="Arial"/>
          <w:szCs w:val="24"/>
        </w:rPr>
        <w:t>(</w:t>
      </w:r>
      <w:proofErr w:type="gramEnd"/>
      <w:r w:rsidRPr="00D23FDA">
        <w:rPr>
          <w:rFonts w:cs="Arial"/>
          <w:szCs w:val="24"/>
        </w:rPr>
        <w:t>this);</w:t>
      </w:r>
    </w:p>
    <w:p w14:paraId="2459E62E" w14:textId="46612C7E" w:rsidR="00D23FDA" w:rsidRPr="00D23FDA" w:rsidRDefault="00D23FDA" w:rsidP="00D23FDA">
      <w:pPr>
        <w:pStyle w:val="ListParagraph"/>
        <w:spacing w:before="100" w:beforeAutospacing="1" w:after="100" w:afterAutospacing="1"/>
        <w:ind w:left="795"/>
        <w:rPr>
          <w:rFonts w:cs="Arial"/>
          <w:szCs w:val="24"/>
        </w:rPr>
      </w:pPr>
      <w:proofErr w:type="spellStart"/>
      <w:proofErr w:type="gramStart"/>
      <w:r w:rsidRPr="00D23FDA">
        <w:rPr>
          <w:rFonts w:cs="Arial"/>
          <w:szCs w:val="24"/>
        </w:rPr>
        <w:t>localeManager.setInputLocale</w:t>
      </w:r>
      <w:proofErr w:type="spellEnd"/>
      <w:r w:rsidRPr="00D23FDA">
        <w:rPr>
          <w:rFonts w:cs="Arial"/>
          <w:szCs w:val="24"/>
        </w:rPr>
        <w:t>(</w:t>
      </w:r>
      <w:proofErr w:type="gramEnd"/>
      <w:r w:rsidRPr="00D23FDA">
        <w:rPr>
          <w:rFonts w:cs="Arial"/>
          <w:szCs w:val="24"/>
        </w:rPr>
        <w:t>language, country);</w:t>
      </w:r>
    </w:p>
    <w:p w14:paraId="159AE50C" w14:textId="221EB88B" w:rsidR="00C51D2D" w:rsidRPr="008D6FA5" w:rsidRDefault="00D23FDA" w:rsidP="00D23FDA">
      <w:pPr>
        <w:pStyle w:val="ListParagraph"/>
        <w:spacing w:before="100" w:beforeAutospacing="1" w:after="100" w:afterAutospacing="1"/>
        <w:ind w:left="795"/>
        <w:rPr>
          <w:rFonts w:cs="Arial"/>
          <w:szCs w:val="24"/>
        </w:rPr>
      </w:pPr>
      <w:r>
        <w:rPr>
          <w:rFonts w:cs="Arial"/>
          <w:szCs w:val="24"/>
        </w:rPr>
        <w:br/>
      </w:r>
      <w:r w:rsidR="00C51D2D" w:rsidRPr="008D6FA5">
        <w:rPr>
          <w:rFonts w:cs="Arial"/>
          <w:szCs w:val="24"/>
        </w:rPr>
        <w:t>Also set this whenever there is a change in language or country. Call in appropriate places.</w:t>
      </w:r>
    </w:p>
    <w:p w14:paraId="5A819460" w14:textId="77777777" w:rsidR="00D23FDA" w:rsidRPr="00D23FDA" w:rsidRDefault="00C51D2D" w:rsidP="00D23FDA">
      <w:pPr>
        <w:pStyle w:val="ListParagraph"/>
        <w:spacing w:before="100" w:beforeAutospacing="1" w:after="100" w:afterAutospacing="1"/>
        <w:ind w:left="795"/>
        <w:rPr>
          <w:rFonts w:cs="Arial"/>
          <w:szCs w:val="24"/>
        </w:rPr>
      </w:pPr>
      <w:r w:rsidRPr="008D6FA5">
        <w:rPr>
          <w:rFonts w:cs="Arial"/>
          <w:szCs w:val="24"/>
        </w:rPr>
        <w:t xml:space="preserve">API: </w:t>
      </w:r>
      <w:proofErr w:type="spellStart"/>
      <w:proofErr w:type="gramStart"/>
      <w:r w:rsidR="00D23FDA" w:rsidRPr="00D23FDA">
        <w:rPr>
          <w:rFonts w:cs="Arial"/>
          <w:szCs w:val="24"/>
        </w:rPr>
        <w:t>localeManager.setInputLocale</w:t>
      </w:r>
      <w:proofErr w:type="spellEnd"/>
      <w:r w:rsidR="00D23FDA" w:rsidRPr="00D23FDA">
        <w:rPr>
          <w:rFonts w:cs="Arial"/>
          <w:szCs w:val="24"/>
        </w:rPr>
        <w:t>(</w:t>
      </w:r>
      <w:proofErr w:type="gramEnd"/>
      <w:r w:rsidR="00D23FDA" w:rsidRPr="00D23FDA">
        <w:rPr>
          <w:rFonts w:cs="Arial"/>
          <w:szCs w:val="24"/>
        </w:rPr>
        <w:t>language, country);</w:t>
      </w:r>
    </w:p>
    <w:p w14:paraId="46A5C920" w14:textId="77777777" w:rsidR="00C51D2D" w:rsidRPr="008D6FA5" w:rsidRDefault="00C51D2D" w:rsidP="00C51D2D">
      <w:pPr>
        <w:pStyle w:val="ListParagraph"/>
        <w:ind w:left="795"/>
        <w:rPr>
          <w:rFonts w:cs="Arial"/>
          <w:szCs w:val="24"/>
        </w:rPr>
      </w:pPr>
    </w:p>
    <w:p w14:paraId="6121A538" w14:textId="5962A168"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r w:rsidR="00C51D2D" w:rsidRPr="005A1855">
        <w:rPr>
          <w:rFonts w:cs="Arial"/>
          <w:b/>
          <w:szCs w:val="24"/>
        </w:rPr>
        <w:t>Tagging</w:t>
      </w:r>
      <w:r w:rsidR="00C51D2D" w:rsidRPr="00646198">
        <w:rPr>
          <w:rFonts w:cs="Arial"/>
          <w:szCs w:val="24"/>
        </w:rPr>
        <w:t xml:space="preserve"> related APIs as below,</w:t>
      </w:r>
    </w:p>
    <w:p w14:paraId="4CEDD223" w14:textId="77777777" w:rsid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b/>
          <w:bCs/>
          <w:color w:val="000080"/>
          <w:sz w:val="18"/>
          <w:szCs w:val="18"/>
        </w:rPr>
      </w:pPr>
    </w:p>
    <w:p w14:paraId="662060DA" w14:textId="77777777" w:rsidR="00A569BF" w:rsidRPr="00A569BF" w:rsidRDefault="00A569BF" w:rsidP="00A569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cs="Arial"/>
          <w:color w:val="000000"/>
          <w:sz w:val="22"/>
          <w:szCs w:val="22"/>
        </w:rPr>
      </w:pPr>
      <w:proofErr w:type="gramStart"/>
      <w:r w:rsidRPr="00A569BF">
        <w:rPr>
          <w:rFonts w:cs="Arial"/>
          <w:b/>
          <w:bCs/>
          <w:color w:val="000080"/>
          <w:sz w:val="22"/>
          <w:szCs w:val="22"/>
          <w:highlight w:val="yellow"/>
        </w:rPr>
        <w:t>public</w:t>
      </w:r>
      <w:proofErr w:type="gramEnd"/>
      <w:r w:rsidRPr="00A569BF">
        <w:rPr>
          <w:rFonts w:cs="Arial"/>
          <w:b/>
          <w:bCs/>
          <w:color w:val="000080"/>
          <w:sz w:val="22"/>
          <w:szCs w:val="22"/>
          <w:highlight w:val="yellow"/>
        </w:rPr>
        <w:t xml:space="preserve"> void </w:t>
      </w:r>
      <w:proofErr w:type="spellStart"/>
      <w:r w:rsidRPr="00A569BF">
        <w:rPr>
          <w:rFonts w:cs="Arial"/>
          <w:color w:val="000000"/>
          <w:sz w:val="22"/>
          <w:szCs w:val="22"/>
          <w:highlight w:val="yellow"/>
        </w:rPr>
        <w:t>setAppTaggingInputs</w:t>
      </w:r>
      <w:proofErr w:type="spellEnd"/>
      <w:r w:rsidRPr="00A569BF">
        <w:rPr>
          <w:rFonts w:cs="Arial"/>
          <w:color w:val="000000"/>
          <w:sz w:val="22"/>
          <w:szCs w:val="22"/>
          <w:highlight w:val="yellow"/>
        </w:rPr>
        <w:t>(</w:t>
      </w:r>
      <w:proofErr w:type="spellStart"/>
      <w:r w:rsidRPr="00A569BF">
        <w:rPr>
          <w:rFonts w:cs="Arial"/>
          <w:b/>
          <w:bCs/>
          <w:color w:val="000080"/>
          <w:sz w:val="22"/>
          <w:szCs w:val="22"/>
          <w:highlight w:val="yellow"/>
        </w:rPr>
        <w:t>boolean</w:t>
      </w:r>
      <w:proofErr w:type="spellEnd"/>
      <w:r w:rsidRPr="00A569BF">
        <w:rPr>
          <w:rFonts w:cs="Arial"/>
          <w:b/>
          <w:bCs/>
          <w:color w:val="000080"/>
          <w:sz w:val="22"/>
          <w:szCs w:val="22"/>
          <w:highlight w:val="yellow"/>
        </w:rPr>
        <w:t xml:space="preserve"> </w:t>
      </w:r>
      <w:proofErr w:type="spellStart"/>
      <w:r w:rsidRPr="00A569BF">
        <w:rPr>
          <w:rFonts w:cs="Arial"/>
          <w:color w:val="000000"/>
          <w:sz w:val="22"/>
          <w:szCs w:val="22"/>
          <w:highlight w:val="yellow"/>
        </w:rPr>
        <w:t>taggingEnabled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appId</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appName</w:t>
      </w:r>
      <w:proofErr w:type="spellEnd"/>
      <w:r w:rsidRPr="00A569BF">
        <w:rPr>
          <w:rFonts w:cs="Arial"/>
          <w:color w:val="000000"/>
          <w:sz w:val="22"/>
          <w:szCs w:val="22"/>
          <w:highlight w:val="yellow"/>
        </w:rPr>
        <w:t xml:space="preserve">, String </w:t>
      </w:r>
      <w:proofErr w:type="spellStart"/>
      <w:r w:rsidRPr="00A569BF">
        <w:rPr>
          <w:rFonts w:cs="Arial"/>
          <w:color w:val="000000"/>
          <w:sz w:val="22"/>
          <w:szCs w:val="22"/>
          <w:highlight w:val="yellow"/>
        </w:rPr>
        <w:t>launchingPageName</w:t>
      </w:r>
      <w:proofErr w:type="spellEnd"/>
      <w:r w:rsidRPr="00A569BF">
        <w:rPr>
          <w:rFonts w:cs="Arial"/>
          <w:color w:val="000000"/>
          <w:sz w:val="22"/>
          <w:szCs w:val="22"/>
          <w:highlight w:val="yellow"/>
        </w:rPr>
        <w: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5ACB7705"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rPr>
        <w:t xml:space="preserve">If app enables tagging and </w:t>
      </w:r>
      <w:proofErr w:type="spellStart"/>
      <w:r w:rsidRPr="008D6FA5">
        <w:rPr>
          <w:rFonts w:cs="Arial"/>
          <w:b/>
          <w:szCs w:val="24"/>
        </w:rPr>
        <w:t>appid</w:t>
      </w:r>
      <w:proofErr w:type="spellEnd"/>
      <w:r w:rsidRPr="008D6FA5">
        <w:rPr>
          <w:rFonts w:cs="Arial"/>
          <w:b/>
          <w:szCs w:val="24"/>
        </w:rPr>
        <w:t xml:space="preserve"> is not set, then digital care library will throw runtime exception.</w:t>
      </w:r>
    </w:p>
    <w:p w14:paraId="4AA1DDB9" w14:textId="77777777" w:rsidR="00C51D2D" w:rsidRPr="008D6FA5" w:rsidRDefault="00C51D2D" w:rsidP="00C51D2D">
      <w:pPr>
        <w:spacing w:before="100" w:beforeAutospacing="1" w:after="100" w:afterAutospacing="1"/>
        <w:ind w:left="795"/>
        <w:rPr>
          <w:rFonts w:cs="Arial"/>
          <w:b/>
          <w:szCs w:val="24"/>
        </w:rPr>
      </w:pPr>
      <w:r w:rsidRPr="008D6FA5">
        <w:rPr>
          <w:rFonts w:cs="Arial"/>
          <w:b/>
          <w:szCs w:val="24"/>
          <w:highlight w:val="yellow"/>
        </w:rPr>
        <w:t xml:space="preserve">Please note that </w:t>
      </w:r>
      <w:proofErr w:type="spellStart"/>
      <w:r w:rsidRPr="008D6FA5">
        <w:rPr>
          <w:rFonts w:cs="Arial"/>
          <w:b/>
          <w:szCs w:val="24"/>
          <w:highlight w:val="yellow"/>
        </w:rPr>
        <w:t>appid</w:t>
      </w:r>
      <w:proofErr w:type="spellEnd"/>
      <w:r w:rsidRPr="008D6FA5">
        <w:rPr>
          <w:rFonts w:cs="Arial"/>
          <w:b/>
          <w:szCs w:val="24"/>
          <w:highlight w:val="yellow"/>
        </w:rPr>
        <w:t xml:space="preserve"> is nothing but </w:t>
      </w:r>
      <w:proofErr w:type="spellStart"/>
      <w:r w:rsidRPr="008D6FA5">
        <w:rPr>
          <w:rFonts w:cs="Arial"/>
          <w:b/>
          <w:szCs w:val="24"/>
          <w:highlight w:val="yellow"/>
        </w:rPr>
        <w:t>appsId</w:t>
      </w:r>
      <w:proofErr w:type="spellEnd"/>
      <w:r w:rsidRPr="008D6FA5">
        <w:rPr>
          <w:rFonts w:cs="Arial"/>
          <w:b/>
          <w:szCs w:val="24"/>
          <w:highlight w:val="yellow"/>
        </w:rPr>
        <w:t>.</w:t>
      </w:r>
    </w:p>
    <w:p w14:paraId="3EC3D30E" w14:textId="77777777" w:rsidR="00C51D2D" w:rsidRDefault="00C51D2D" w:rsidP="00C51D2D">
      <w:pPr>
        <w:spacing w:before="100" w:beforeAutospacing="1" w:after="100" w:afterAutospacing="1"/>
        <w:ind w:left="795"/>
        <w:rPr>
          <w:rFonts w:cs="Arial"/>
          <w:b/>
          <w:szCs w:val="24"/>
        </w:rPr>
      </w:pPr>
      <w:r w:rsidRPr="008D6FA5">
        <w:rPr>
          <w:rFonts w:cs="Arial"/>
          <w:b/>
          <w:szCs w:val="24"/>
        </w:rPr>
        <w:t>Note: Until app enables tagging, consumer care component will not tag user actions.</w:t>
      </w:r>
    </w:p>
    <w:p w14:paraId="67FA8738" w14:textId="0B9E979D" w:rsidR="005A1855" w:rsidRDefault="005A1855" w:rsidP="00C51D2D">
      <w:pPr>
        <w:spacing w:before="100" w:beforeAutospacing="1" w:after="100" w:afterAutospacing="1"/>
        <w:ind w:left="795"/>
        <w:rPr>
          <w:rFonts w:cs="Arial"/>
          <w:szCs w:val="24"/>
        </w:rPr>
      </w:pPr>
      <w:r>
        <w:rPr>
          <w:rFonts w:cs="Arial"/>
          <w:b/>
          <w:szCs w:val="24"/>
        </w:rPr>
        <w:t>“</w:t>
      </w:r>
      <w:proofErr w:type="spellStart"/>
      <w:r w:rsidRPr="005A1855">
        <w:rPr>
          <w:rFonts w:cs="Arial"/>
          <w:b/>
          <w:szCs w:val="24"/>
        </w:rPr>
        <w:t>ADBMobileConfig.json</w:t>
      </w:r>
      <w:proofErr w:type="spellEnd"/>
      <w:r>
        <w:rPr>
          <w:rFonts w:cs="Arial"/>
          <w:b/>
          <w:szCs w:val="24"/>
        </w:rPr>
        <w:t xml:space="preserve">”: </w:t>
      </w:r>
      <w:r>
        <w:rPr>
          <w:rFonts w:cs="Arial"/>
          <w:szCs w:val="24"/>
        </w:rPr>
        <w:t xml:space="preserve">This </w:t>
      </w:r>
      <w:proofErr w:type="spellStart"/>
      <w:r>
        <w:rPr>
          <w:rFonts w:cs="Arial"/>
          <w:szCs w:val="24"/>
        </w:rPr>
        <w:t>json</w:t>
      </w:r>
      <w:proofErr w:type="spellEnd"/>
      <w:r>
        <w:rPr>
          <w:rFonts w:cs="Arial"/>
          <w:szCs w:val="24"/>
        </w:rPr>
        <w:t xml:space="preserve"> file is tagging configuration file which has to be kept at root app asset level. </w:t>
      </w:r>
      <w:r w:rsidR="00183B55">
        <w:rPr>
          <w:rFonts w:cs="Arial"/>
          <w:szCs w:val="24"/>
        </w:rPr>
        <w:t xml:space="preserve">Please don’t forget to add this. Otherwise by default it will consider </w:t>
      </w:r>
      <w:proofErr w:type="spellStart"/>
      <w:r w:rsidR="00183B55">
        <w:rPr>
          <w:rFonts w:cs="Arial"/>
          <w:szCs w:val="24"/>
        </w:rPr>
        <w:t>digitalcare’s</w:t>
      </w:r>
      <w:proofErr w:type="spellEnd"/>
      <w:r w:rsidR="00183B55">
        <w:rPr>
          <w:rFonts w:cs="Arial"/>
          <w:szCs w:val="24"/>
        </w:rPr>
        <w:t xml:space="preserve">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8" w:name="_Toc444883179"/>
      <w:r w:rsidRPr="00CB2B9E">
        <w:rPr>
          <w:rFonts w:cs="Arial"/>
        </w:rPr>
        <w:t>How to invoke Digital care as activity?</w:t>
      </w:r>
      <w:bookmarkEnd w:id="28"/>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54C75820" w14:textId="77777777" w:rsidR="004518A4" w:rsidRPr="008D6FA5" w:rsidRDefault="004518A4" w:rsidP="004518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 xml:space="preserve">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3B03FD81" w14:textId="77777777" w:rsidR="004518A4" w:rsidRDefault="004518A4" w:rsidP="004518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275899A3" w14:textId="122C9DCF"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roofErr w:type="spellStart"/>
      <w:r w:rsidRPr="003E2C0A">
        <w:rPr>
          <w:rFonts w:cs="Arial"/>
          <w:color w:val="000000"/>
          <w:sz w:val="22"/>
          <w:szCs w:val="22"/>
          <w:highlight w:val="yellow"/>
        </w:rPr>
        <w:t>HardcodedProductList</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proofErr w:type="spellStart"/>
      <w:r w:rsidRPr="003E2C0A">
        <w:rPr>
          <w:rFonts w:cs="Arial"/>
          <w:color w:val="000000"/>
          <w:sz w:val="22"/>
          <w:szCs w:val="22"/>
          <w:highlight w:val="yellow"/>
        </w:rPr>
        <w:t>HardcodedProductLis</w:t>
      </w:r>
      <w:proofErr w:type="spellEnd"/>
      <w:r w:rsidR="00116FD5">
        <w:rPr>
          <w:rFonts w:cs="Arial"/>
          <w:color w:val="000000"/>
          <w:sz w:val="22"/>
          <w:szCs w:val="22"/>
          <w:highlight w:val="yellow"/>
        </w:rPr>
        <w:tab/>
      </w:r>
      <w:r w:rsidRPr="003E2C0A">
        <w:rPr>
          <w:rFonts w:cs="Arial"/>
          <w:color w:val="000000"/>
          <w:sz w:val="22"/>
          <w:szCs w:val="22"/>
          <w:highlight w:val="yellow"/>
        </w:rPr>
        <w:t>t(</w:t>
      </w:r>
      <w:proofErr w:type="spellStart"/>
      <w:r w:rsidRPr="003E2C0A">
        <w:rPr>
          <w:rFonts w:cs="Arial"/>
          <w:color w:val="000000"/>
          <w:sz w:val="22"/>
          <w:szCs w:val="22"/>
          <w:highlight w:val="yellow"/>
        </w:rPr>
        <w:t>ctnList</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productList.setCatalog</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Catalog.</w:t>
      </w:r>
      <w:r w:rsidRPr="003E2C0A">
        <w:rPr>
          <w:rFonts w:cs="Arial"/>
          <w:b/>
          <w:bCs/>
          <w:i/>
          <w:iCs/>
          <w:color w:val="660E7A"/>
          <w:sz w:val="22"/>
          <w:szCs w:val="22"/>
          <w:highlight w:val="yellow"/>
        </w:rPr>
        <w:t>CARE</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productList.setSector</w:t>
      </w:r>
      <w:proofErr w:type="spellEnd"/>
      <w:r w:rsidRPr="003E2C0A">
        <w:rPr>
          <w:rFonts w:cs="Arial"/>
          <w:color w:val="000000"/>
          <w:sz w:val="22"/>
          <w:szCs w:val="22"/>
          <w:highlight w:val="yellow"/>
        </w:rPr>
        <w:t>(Sector.</w:t>
      </w:r>
      <w:r w:rsidRPr="003E2C0A">
        <w:rPr>
          <w:rFonts w:cs="Arial"/>
          <w:b/>
          <w:bCs/>
          <w:i/>
          <w:iCs/>
          <w:color w:val="660E7A"/>
          <w:sz w:val="22"/>
          <w:szCs w:val="22"/>
          <w:highlight w:val="yellow"/>
        </w:rPr>
        <w:t>B2C</w:t>
      </w:r>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ActivityLauncher</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uiLauncher</w:t>
      </w:r>
      <w:proofErr w:type="spellEnd"/>
      <w:r w:rsidRPr="003E2C0A">
        <w:rPr>
          <w:rFonts w:cs="Arial"/>
          <w:color w:val="000000"/>
          <w:sz w:val="22"/>
          <w:szCs w:val="22"/>
          <w:highlight w:val="yellow"/>
        </w:rPr>
        <w:t xml:space="preserve"> = </w:t>
      </w:r>
      <w:r w:rsidRPr="003E2C0A">
        <w:rPr>
          <w:rFonts w:cs="Arial"/>
          <w:b/>
          <w:bCs/>
          <w:color w:val="000080"/>
          <w:sz w:val="22"/>
          <w:szCs w:val="22"/>
          <w:highlight w:val="yellow"/>
        </w:rPr>
        <w:t xml:space="preserve">new </w:t>
      </w:r>
      <w:r w:rsidRPr="003E2C0A">
        <w:rPr>
          <w:rFonts w:cs="Arial"/>
          <w:color w:val="000000"/>
          <w:sz w:val="22"/>
          <w:szCs w:val="22"/>
          <w:highlight w:val="yellow"/>
        </w:rPr>
        <w:t>ActivityLauncher(ActivityLauncher.ActivityOrientation.</w:t>
      </w:r>
      <w:r w:rsidRPr="003E2C0A">
        <w:rPr>
          <w:rFonts w:cs="Arial"/>
          <w:b/>
          <w:bCs/>
          <w:i/>
          <w:iCs/>
          <w:color w:val="660E7A"/>
          <w:sz w:val="22"/>
          <w:szCs w:val="22"/>
          <w:highlight w:val="yellow"/>
        </w:rPr>
        <w:t>SCREEN_ORIENTATION_UNS</w:t>
      </w:r>
      <w:r w:rsidRPr="003E2C0A">
        <w:rPr>
          <w:rFonts w:cs="Arial"/>
          <w:b/>
          <w:bCs/>
          <w:i/>
          <w:iCs/>
          <w:color w:val="660E7A"/>
          <w:sz w:val="22"/>
          <w:szCs w:val="22"/>
          <w:highlight w:val="yellow"/>
        </w:rPr>
        <w:lastRenderedPageBreak/>
        <w:t>PECIFIED</w:t>
      </w:r>
      <w:r w:rsidRPr="006D1F7B">
        <w:rPr>
          <w:rFonts w:cs="Arial"/>
          <w:color w:val="000000"/>
          <w:sz w:val="22"/>
          <w:szCs w:val="22"/>
          <w:highlight w:val="yellow"/>
        </w:rPr>
        <w:t xml:space="preserve">, </w:t>
      </w:r>
      <w:proofErr w:type="spellStart"/>
      <w:r w:rsidRPr="003E2C0A">
        <w:rPr>
          <w:rFonts w:cs="Arial"/>
          <w:color w:val="000000"/>
          <w:sz w:val="22"/>
          <w:szCs w:val="22"/>
          <w:highlight w:val="yellow"/>
        </w:rPr>
        <w:t>R.style.</w:t>
      </w:r>
      <w:r w:rsidRPr="003E2C0A">
        <w:rPr>
          <w:rFonts w:cs="Arial"/>
          <w:b/>
          <w:bCs/>
          <w:i/>
          <w:iCs/>
          <w:color w:val="660E7A"/>
          <w:sz w:val="22"/>
          <w:szCs w:val="22"/>
          <w:highlight w:val="yellow"/>
        </w:rPr>
        <w:t>Theme_Philips_BrightBlue_Gradient_WhiteBackground</w:t>
      </w:r>
      <w:proofErr w:type="spellEnd"/>
      <w:r w:rsidRPr="003E2C0A">
        <w:rPr>
          <w:rFonts w:cs="Arial"/>
          <w:color w:val="000000"/>
          <w:sz w:val="22"/>
          <w:szCs w:val="22"/>
          <w:highlight w:val="yellow"/>
        </w:rPr>
        <w:t>);</w:t>
      </w:r>
      <w:r w:rsidRPr="003E2C0A">
        <w:rPr>
          <w:rFonts w:cs="Arial"/>
          <w:color w:val="000000"/>
          <w:sz w:val="22"/>
          <w:szCs w:val="22"/>
          <w:highlight w:val="yellow"/>
        </w:rPr>
        <w:br/>
      </w:r>
      <w:proofErr w:type="spellStart"/>
      <w:r w:rsidRPr="003E2C0A">
        <w:rPr>
          <w:rFonts w:cs="Arial"/>
          <w:color w:val="000000"/>
          <w:sz w:val="22"/>
          <w:szCs w:val="22"/>
          <w:highlight w:val="yellow"/>
        </w:rPr>
        <w:t>uiLauncher.setAnimation</w:t>
      </w:r>
      <w:proofErr w:type="spellEnd"/>
      <w:r w:rsidRPr="003E2C0A">
        <w:rPr>
          <w:rFonts w:cs="Arial"/>
          <w:color w:val="000000"/>
          <w:sz w:val="22"/>
          <w:szCs w:val="22"/>
          <w:highlight w:val="yellow"/>
        </w:rPr>
        <w:t>(</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slide_in_bottom</w:t>
      </w:r>
      <w:proofErr w:type="spellEnd"/>
      <w:r w:rsidRPr="003E2C0A">
        <w:rPr>
          <w:rFonts w:cs="Arial"/>
          <w:color w:val="000000"/>
          <w:sz w:val="22"/>
          <w:szCs w:val="22"/>
          <w:highlight w:val="yellow"/>
        </w:rPr>
        <w:t xml:space="preserve">, </w:t>
      </w:r>
      <w:proofErr w:type="spellStart"/>
      <w:r w:rsidRPr="003E2C0A">
        <w:rPr>
          <w:rFonts w:cs="Arial"/>
          <w:color w:val="000000"/>
          <w:sz w:val="22"/>
          <w:szCs w:val="22"/>
          <w:highlight w:val="yellow"/>
        </w:rPr>
        <w:t>R.anim.</w:t>
      </w:r>
      <w:r w:rsidRPr="003E2C0A">
        <w:rPr>
          <w:rFonts w:cs="Arial"/>
          <w:b/>
          <w:bCs/>
          <w:i/>
          <w:iCs/>
          <w:color w:val="660E7A"/>
          <w:sz w:val="22"/>
          <w:szCs w:val="22"/>
          <w:highlight w:val="yellow"/>
        </w:rPr>
        <w:t>slide_out_bottom</w:t>
      </w:r>
      <w:proofErr w:type="spellEnd"/>
      <w:r w:rsidRPr="003E2C0A">
        <w:rPr>
          <w:rFonts w:cs="Arial"/>
          <w:color w:val="000000"/>
          <w:sz w:val="22"/>
          <w:szCs w:val="22"/>
          <w:highlight w:val="yellow"/>
        </w:rPr>
        <w:t>);</w:t>
      </w:r>
      <w:r w:rsidRPr="003E2C0A">
        <w:rPr>
          <w:rFonts w:cs="Arial"/>
          <w:color w:val="000000"/>
          <w:sz w:val="22"/>
          <w:szCs w:val="22"/>
          <w:highlight w:val="yellow"/>
        </w:rPr>
        <w:br/>
        <w:t>DigitalCareConfigManager.</w:t>
      </w:r>
      <w:r w:rsidRPr="003E2C0A">
        <w:rPr>
          <w:rFonts w:cs="Arial"/>
          <w:i/>
          <w:iCs/>
          <w:color w:val="000000"/>
          <w:sz w:val="22"/>
          <w:szCs w:val="22"/>
          <w:highlight w:val="yellow"/>
        </w:rPr>
        <w:t>getInstance</w:t>
      </w:r>
      <w:r w:rsidRPr="003E2C0A">
        <w:rPr>
          <w:rFonts w:cs="Arial"/>
          <w:color w:val="000000"/>
          <w:sz w:val="22"/>
          <w:szCs w:val="22"/>
          <w:highlight w:val="yellow"/>
        </w:rPr>
        <w:t xml:space="preserve">().invokeDigitalCare(uiLauncher, </w:t>
      </w:r>
      <w:proofErr w:type="spellStart"/>
      <w:r w:rsidRPr="003E2C0A">
        <w:rPr>
          <w:rFonts w:cs="Arial"/>
          <w:color w:val="000000"/>
          <w:sz w:val="22"/>
          <w:szCs w:val="22"/>
          <w:highlight w:val="yellow"/>
        </w:rPr>
        <w:t>productList</w:t>
      </w:r>
      <w:proofErr w:type="spellEnd"/>
      <w:r w:rsidRPr="003E2C0A">
        <w:rPr>
          <w:rFonts w:cs="Arial"/>
          <w:color w:val="000000"/>
          <w:sz w:val="22"/>
          <w:szCs w:val="22"/>
          <w:highlight w:val="yellow"/>
        </w:rPr>
        <w:t>);</w:t>
      </w:r>
    </w:p>
    <w:p w14:paraId="2BE08FAF" w14:textId="1251FCB8" w:rsidR="004518A4"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w:t>
      </w:r>
      <w:proofErr w:type="spellStart"/>
      <w:r w:rsidR="00524FE1">
        <w:rPr>
          <w:rFonts w:cs="Arial"/>
          <w:color w:val="000000"/>
          <w:sz w:val="22"/>
          <w:szCs w:val="22"/>
        </w:rPr>
        <w:t>ctnlist</w:t>
      </w:r>
      <w:proofErr w:type="spellEnd"/>
      <w:r w:rsidR="00524FE1">
        <w:rPr>
          <w:rFonts w:cs="Arial"/>
          <w:color w:val="000000"/>
          <w:sz w:val="22"/>
          <w:szCs w:val="22"/>
        </w:rPr>
        <w:t xml:space="preserve"> is string array of CTN numbers</w:t>
      </w:r>
    </w:p>
    <w:p w14:paraId="78D7436D" w14:textId="77777777" w:rsidR="004557A4" w:rsidRPr="0054032E" w:rsidRDefault="004557A4" w:rsidP="004557A4">
      <w:pPr>
        <w:pStyle w:val="Heading1"/>
        <w:rPr>
          <w:rFonts w:cs="Arial"/>
        </w:rPr>
      </w:pPr>
      <w:bookmarkStart w:id="29" w:name="_Toc444883180"/>
      <w:r w:rsidRPr="0054032E">
        <w:rPr>
          <w:rFonts w:cs="Arial"/>
        </w:rPr>
        <w:t>How to invoke Digital care as Fragment?</w:t>
      </w:r>
      <w:bookmarkEnd w:id="29"/>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191D0F89" w14:textId="77777777" w:rsidR="004557A4" w:rsidRPr="008D6FA5" w:rsidRDefault="004557A4" w:rsidP="004557A4">
      <w:pPr>
        <w:pStyle w:val="ListParagraph"/>
        <w:spacing w:before="100" w:beforeAutospacing="1" w:after="100" w:afterAutospacing="1"/>
        <w:ind w:left="795"/>
        <w:rPr>
          <w:rFonts w:cs="Arial"/>
          <w:szCs w:val="24"/>
        </w:rPr>
      </w:pPr>
      <w:proofErr w:type="spellStart"/>
      <w:proofErr w:type="gramStart"/>
      <w:r>
        <w:rPr>
          <w:rFonts w:cs="Arial"/>
          <w:szCs w:val="24"/>
        </w:rPr>
        <w:t>invokeDigitalCare</w:t>
      </w:r>
      <w:proofErr w:type="spellEnd"/>
      <w:r w:rsidRPr="008D6FA5">
        <w:rPr>
          <w:rFonts w:cs="Arial"/>
          <w:szCs w:val="24"/>
        </w:rPr>
        <w:t>(</w:t>
      </w:r>
      <w:proofErr w:type="spellStart"/>
      <w:proofErr w:type="gramEnd"/>
      <w:r>
        <w:rPr>
          <w:rFonts w:cs="Arial"/>
          <w:szCs w:val="24"/>
        </w:rPr>
        <w:t>UiLauncher</w:t>
      </w:r>
      <w:proofErr w:type="spellEnd"/>
      <w:r>
        <w:rPr>
          <w:rFonts w:cs="Arial"/>
          <w:szCs w:val="24"/>
        </w:rPr>
        <w:t xml:space="preserve"> </w:t>
      </w:r>
      <w:proofErr w:type="spellStart"/>
      <w:r>
        <w:rPr>
          <w:rFonts w:cs="Arial"/>
          <w:szCs w:val="24"/>
        </w:rPr>
        <w:t>uilauncher</w:t>
      </w:r>
      <w:proofErr w:type="spellEnd"/>
      <w:r>
        <w:rPr>
          <w:rFonts w:cs="Arial"/>
          <w:szCs w:val="24"/>
        </w:rPr>
        <w:t xml:space="preserve">, </w:t>
      </w:r>
      <w:proofErr w:type="spellStart"/>
      <w:r>
        <w:rPr>
          <w:rFonts w:cs="Arial"/>
          <w:szCs w:val="24"/>
        </w:rPr>
        <w:t>ProductSelectionType</w:t>
      </w:r>
      <w:proofErr w:type="spellEnd"/>
      <w:r>
        <w:rPr>
          <w:rFonts w:cs="Arial"/>
          <w:szCs w:val="24"/>
        </w:rPr>
        <w:t xml:space="preserve"> </w:t>
      </w:r>
      <w:proofErr w:type="spellStart"/>
      <w:r>
        <w:rPr>
          <w:rFonts w:cs="Arial"/>
          <w:szCs w:val="24"/>
        </w:rPr>
        <w:t>productSelectionType</w:t>
      </w:r>
      <w:proofErr w:type="spellEnd"/>
      <w:r w:rsidRPr="008D6FA5">
        <w:rPr>
          <w:rFonts w:cs="Arial"/>
          <w:szCs w:val="24"/>
        </w:rPr>
        <w: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7BC00495" w14:textId="77777777" w:rsidR="004557A4" w:rsidRDefault="004557A4" w:rsidP="004557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7F707D56" w14:textId="77777777" w:rsidR="004557A4" w:rsidRPr="008F1DB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HardcodedProductList</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ctnList</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productList.setCatalog</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Catalog.</w:t>
      </w:r>
      <w:r w:rsidRPr="008F1DB4">
        <w:rPr>
          <w:rFonts w:cs="Arial"/>
          <w:b/>
          <w:bCs/>
          <w:i/>
          <w:iCs/>
          <w:color w:val="660E7A"/>
          <w:sz w:val="22"/>
          <w:szCs w:val="22"/>
          <w:highlight w:val="yellow"/>
        </w:rPr>
        <w:t>CARE</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productList.setSector</w:t>
      </w:r>
      <w:proofErr w:type="spellEnd"/>
      <w:r w:rsidRPr="008F1DB4">
        <w:rPr>
          <w:rFonts w:cs="Arial"/>
          <w:color w:val="000000"/>
          <w:sz w:val="22"/>
          <w:szCs w:val="22"/>
          <w:highlight w:val="yellow"/>
        </w:rPr>
        <w:t>(Sector.</w:t>
      </w:r>
      <w:r w:rsidRPr="008F1DB4">
        <w:rPr>
          <w:rFonts w:cs="Arial"/>
          <w:b/>
          <w:bCs/>
          <w:i/>
          <w:iCs/>
          <w:color w:val="660E7A"/>
          <w:sz w:val="22"/>
          <w:szCs w:val="22"/>
          <w:highlight w:val="yellow"/>
        </w:rPr>
        <w:t>B2C</w:t>
      </w:r>
      <w:r w:rsidRPr="008F1DB4">
        <w:rPr>
          <w:rFonts w:cs="Arial"/>
          <w:color w:val="000000"/>
          <w:sz w:val="22"/>
          <w:szCs w:val="22"/>
          <w:highlight w:val="yellow"/>
        </w:rPr>
        <w:t>);</w:t>
      </w:r>
      <w:r w:rsidRPr="008F1DB4">
        <w:rPr>
          <w:rFonts w:cs="Arial"/>
          <w:color w:val="000000"/>
          <w:sz w:val="22"/>
          <w:szCs w:val="22"/>
          <w:highlight w:val="yellow"/>
        </w:rPr>
        <w:br/>
      </w:r>
      <w:r w:rsidRPr="008F1DB4">
        <w:rPr>
          <w:rFonts w:cs="Arial"/>
          <w:color w:val="000000"/>
          <w:sz w:val="22"/>
          <w:szCs w:val="22"/>
          <w:highlight w:val="yellow"/>
        </w:rPr>
        <w:br/>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fragLauncher</w:t>
      </w:r>
      <w:proofErr w:type="spellEnd"/>
      <w:r w:rsidRPr="008F1DB4">
        <w:rPr>
          <w:rFonts w:cs="Arial"/>
          <w:color w:val="000000"/>
          <w:sz w:val="22"/>
          <w:szCs w:val="22"/>
          <w:highlight w:val="yellow"/>
        </w:rPr>
        <w:t xml:space="preserve"> = </w:t>
      </w:r>
      <w:r w:rsidRPr="008F1DB4">
        <w:rPr>
          <w:rFonts w:cs="Arial"/>
          <w:b/>
          <w:bCs/>
          <w:color w:val="000080"/>
          <w:sz w:val="22"/>
          <w:szCs w:val="22"/>
          <w:highlight w:val="yellow"/>
        </w:rPr>
        <w:t xml:space="preserve">new </w:t>
      </w:r>
      <w:proofErr w:type="spellStart"/>
      <w:r w:rsidRPr="008F1DB4">
        <w:rPr>
          <w:rFonts w:cs="Arial"/>
          <w:color w:val="000000"/>
          <w:sz w:val="22"/>
          <w:szCs w:val="22"/>
          <w:highlight w:val="yellow"/>
        </w:rPr>
        <w:t>FragmentLauncher</w:t>
      </w:r>
      <w:proofErr w:type="spellEnd"/>
      <w:r w:rsidRPr="008F1DB4">
        <w:rPr>
          <w:rFonts w:cs="Arial"/>
          <w:color w:val="000000"/>
          <w:sz w:val="22"/>
          <w:szCs w:val="22"/>
          <w:highlight w:val="yellow"/>
        </w:rPr>
        <w:t>(</w:t>
      </w:r>
      <w:r w:rsidRPr="008F1DB4">
        <w:rPr>
          <w:rFonts w:cs="Arial"/>
          <w:color w:val="000000"/>
          <w:sz w:val="22"/>
          <w:szCs w:val="22"/>
          <w:highlight w:val="yellow"/>
        </w:rPr>
        <w:br/>
        <w:t xml:space="preserve">        </w:t>
      </w:r>
      <w:r w:rsidRPr="008F1DB4">
        <w:rPr>
          <w:rFonts w:cs="Arial"/>
          <w:b/>
          <w:bCs/>
          <w:color w:val="000080"/>
          <w:sz w:val="22"/>
          <w:szCs w:val="22"/>
          <w:highlight w:val="yellow"/>
        </w:rPr>
        <w:t>this</w:t>
      </w:r>
      <w:r w:rsidRPr="008F1DB4">
        <w:rPr>
          <w:rFonts w:cs="Arial"/>
          <w:color w:val="000000"/>
          <w:sz w:val="22"/>
          <w:szCs w:val="22"/>
          <w:highlight w:val="yellow"/>
        </w:rPr>
        <w:t xml:space="preserve">, </w:t>
      </w:r>
      <w:proofErr w:type="spellStart"/>
      <w:r w:rsidRPr="008F1DB4">
        <w:rPr>
          <w:rFonts w:cs="Arial"/>
          <w:color w:val="000000"/>
          <w:sz w:val="22"/>
          <w:szCs w:val="22"/>
          <w:highlight w:val="yellow"/>
        </w:rPr>
        <w:t>R.id.</w:t>
      </w:r>
      <w:r w:rsidRPr="008F1DB4">
        <w:rPr>
          <w:rFonts w:cs="Arial"/>
          <w:b/>
          <w:bCs/>
          <w:i/>
          <w:iCs/>
          <w:color w:val="660E7A"/>
          <w:sz w:val="22"/>
          <w:szCs w:val="22"/>
          <w:highlight w:val="yellow"/>
        </w:rPr>
        <w:t>sampleMainContainer</w:t>
      </w:r>
      <w:proofErr w:type="spellEnd"/>
      <w:r w:rsidRPr="008F1DB4">
        <w:rPr>
          <w:rFonts w:cs="Arial"/>
          <w:color w:val="000000"/>
          <w:sz w:val="22"/>
          <w:szCs w:val="22"/>
          <w:highlight w:val="yellow"/>
        </w:rPr>
        <w:t xml:space="preserve">, </w:t>
      </w:r>
      <w:proofErr w:type="spellStart"/>
      <w:r w:rsidRPr="008F1DB4">
        <w:rPr>
          <w:rFonts w:cs="Arial"/>
          <w:b/>
          <w:bCs/>
          <w:color w:val="660E7A"/>
          <w:sz w:val="22"/>
          <w:szCs w:val="22"/>
          <w:highlight w:val="yellow"/>
        </w:rPr>
        <w:t>actionBarClickListener</w:t>
      </w:r>
      <w:proofErr w:type="spellEnd"/>
      <w:r w:rsidRPr="008F1DB4">
        <w:rPr>
          <w:rFonts w:cs="Arial"/>
          <w:color w:val="000000"/>
          <w:sz w:val="22"/>
          <w:szCs w:val="22"/>
          <w:highlight w:val="yellow"/>
        </w:rPr>
        <w:t>);</w:t>
      </w:r>
      <w:r w:rsidRPr="008F1DB4">
        <w:rPr>
          <w:rFonts w:cs="Arial"/>
          <w:color w:val="000000"/>
          <w:sz w:val="22"/>
          <w:szCs w:val="22"/>
          <w:highlight w:val="yellow"/>
        </w:rPr>
        <w:br/>
      </w:r>
      <w:proofErr w:type="spellStart"/>
      <w:r w:rsidRPr="008F1DB4">
        <w:rPr>
          <w:rFonts w:cs="Arial"/>
          <w:color w:val="000000"/>
          <w:sz w:val="22"/>
          <w:szCs w:val="22"/>
          <w:highlight w:val="yellow"/>
        </w:rPr>
        <w:t>fragLauncher.setAnimation</w:t>
      </w:r>
      <w:proofErr w:type="spellEnd"/>
      <w:r w:rsidRPr="008F1DB4">
        <w:rPr>
          <w:rFonts w:cs="Arial"/>
          <w:color w:val="000000"/>
          <w:sz w:val="22"/>
          <w:szCs w:val="22"/>
          <w:highlight w:val="yellow"/>
        </w:rPr>
        <w:t>(</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slide_in_bottom</w:t>
      </w:r>
      <w:proofErr w:type="spellEnd"/>
      <w:r w:rsidRPr="008F1DB4">
        <w:rPr>
          <w:rFonts w:cs="Arial"/>
          <w:color w:val="000000"/>
          <w:sz w:val="22"/>
          <w:szCs w:val="22"/>
          <w:highlight w:val="yellow"/>
        </w:rPr>
        <w:t xml:space="preserve">, </w:t>
      </w:r>
      <w:proofErr w:type="spellStart"/>
      <w:r w:rsidRPr="008F1DB4">
        <w:rPr>
          <w:rFonts w:cs="Arial"/>
          <w:color w:val="000000"/>
          <w:sz w:val="22"/>
          <w:szCs w:val="22"/>
          <w:highlight w:val="yellow"/>
        </w:rPr>
        <w:t>R.anim.</w:t>
      </w:r>
      <w:r w:rsidRPr="008F1DB4">
        <w:rPr>
          <w:rFonts w:cs="Arial"/>
          <w:b/>
          <w:bCs/>
          <w:i/>
          <w:iCs/>
          <w:color w:val="660E7A"/>
          <w:sz w:val="22"/>
          <w:szCs w:val="22"/>
          <w:highlight w:val="yellow"/>
        </w:rPr>
        <w:t>slide_out_bottom</w:t>
      </w:r>
      <w:proofErr w:type="spellEnd"/>
      <w:r w:rsidRPr="008F1DB4">
        <w:rPr>
          <w:rFonts w:cs="Arial"/>
          <w:color w:val="000000"/>
          <w:sz w:val="22"/>
          <w:szCs w:val="22"/>
          <w:highlight w:val="yellow"/>
        </w:rPr>
        <w:t>);</w:t>
      </w:r>
      <w:r w:rsidRPr="008F1DB4">
        <w:rPr>
          <w:rFonts w:cs="Arial"/>
          <w:color w:val="000000"/>
          <w:sz w:val="22"/>
          <w:szCs w:val="22"/>
          <w:highlight w:val="yellow"/>
        </w:rPr>
        <w:br/>
        <w:t>DigitalCareConfigManager.</w:t>
      </w:r>
      <w:r w:rsidRPr="008F1DB4">
        <w:rPr>
          <w:rFonts w:cs="Arial"/>
          <w:i/>
          <w:iCs/>
          <w:color w:val="000000"/>
          <w:sz w:val="22"/>
          <w:szCs w:val="22"/>
          <w:highlight w:val="yellow"/>
        </w:rPr>
        <w:t>getInstance</w:t>
      </w:r>
      <w:r w:rsidRPr="008F1DB4">
        <w:rPr>
          <w:rFonts w:cs="Arial"/>
          <w:color w:val="000000"/>
          <w:sz w:val="22"/>
          <w:szCs w:val="22"/>
          <w:highlight w:val="yellow"/>
        </w:rPr>
        <w:t xml:space="preserve">().invokeDigitalCare(fragLauncher, </w:t>
      </w:r>
      <w:proofErr w:type="spellStart"/>
      <w:r w:rsidRPr="008F1DB4">
        <w:rPr>
          <w:rFonts w:cs="Arial"/>
          <w:color w:val="000000"/>
          <w:sz w:val="22"/>
          <w:szCs w:val="22"/>
          <w:highlight w:val="yellow"/>
        </w:rPr>
        <w:t>productList</w:t>
      </w:r>
      <w:proofErr w:type="spellEnd"/>
      <w:r w:rsidRPr="008F1DB4">
        <w:rPr>
          <w:rFonts w:cs="Arial"/>
          <w:color w:val="000000"/>
          <w:sz w:val="22"/>
          <w:szCs w:val="22"/>
          <w:highlight w:val="yellow"/>
        </w:rPr>
        <w:t>);</w:t>
      </w:r>
    </w:p>
    <w:p w14:paraId="19854B9F" w14:textId="77777777" w:rsidR="004557A4" w:rsidRPr="002C0783" w:rsidRDefault="004557A4" w:rsidP="004557A4">
      <w:pPr>
        <w:spacing w:before="100" w:beforeAutospacing="1" w:after="100" w:afterAutospacing="1"/>
        <w:rPr>
          <w:rFonts w:cs="Arial"/>
          <w:szCs w:val="24"/>
        </w:rPr>
      </w:pPr>
      <w:r>
        <w:rPr>
          <w:rFonts w:cs="Arial"/>
          <w:color w:val="000000"/>
          <w:sz w:val="22"/>
          <w:szCs w:val="22"/>
        </w:rPr>
        <w:tab/>
        <w:t xml:space="preserve">  Note: </w:t>
      </w:r>
      <w:proofErr w:type="spellStart"/>
      <w:r>
        <w:rPr>
          <w:rFonts w:cs="Arial"/>
          <w:color w:val="000000"/>
          <w:sz w:val="22"/>
          <w:szCs w:val="22"/>
        </w:rPr>
        <w:t>ctnlist</w:t>
      </w:r>
      <w:proofErr w:type="spellEnd"/>
      <w:r>
        <w:rPr>
          <w:rFonts w:cs="Arial"/>
          <w:color w:val="000000"/>
          <w:sz w:val="22"/>
          <w:szCs w:val="22"/>
        </w:rPr>
        <w:t xml:space="preserve"> is string array of CTN numbers</w:t>
      </w: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an </w:t>
      </w:r>
      <w:proofErr w:type="spellStart"/>
      <w:r w:rsidRPr="008D6FA5">
        <w:rPr>
          <w:rFonts w:cs="Arial"/>
          <w:szCs w:val="24"/>
        </w:rPr>
        <w:t>enum</w:t>
      </w:r>
      <w:proofErr w:type="spellEnd"/>
      <w:r w:rsidRPr="008D6FA5">
        <w:rPr>
          <w:rFonts w:cs="Arial"/>
          <w:szCs w:val="24"/>
        </w:rPr>
        <w:t xml:space="preserve">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 xml:space="preserve">Supports all kind of orientation in </w:t>
      </w:r>
      <w:proofErr w:type="spellStart"/>
      <w:r w:rsidRPr="008D6FA5">
        <w:rPr>
          <w:rFonts w:cs="Arial"/>
          <w:szCs w:val="24"/>
        </w:rPr>
        <w:t>ActivityInfo</w:t>
      </w:r>
      <w:proofErr w:type="spellEnd"/>
      <w:r w:rsidRPr="008D6FA5">
        <w:rPr>
          <w:rFonts w:cs="Arial"/>
          <w:szCs w:val="24"/>
        </w:rPr>
        <w:t xml:space="preserve"> class.</w:t>
      </w:r>
    </w:p>
    <w:p w14:paraId="464054B6"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present inside </w:t>
      </w:r>
      <w:proofErr w:type="spellStart"/>
      <w:r w:rsidRPr="008D6FA5">
        <w:rPr>
          <w:rFonts w:cs="Arial"/>
          <w:szCs w:val="24"/>
        </w:rPr>
        <w:t>DigitalCareConfigManager</w:t>
      </w:r>
      <w:proofErr w:type="spellEnd"/>
      <w:r w:rsidRPr="008D6FA5">
        <w:rPr>
          <w:rFonts w:cs="Arial"/>
          <w:szCs w:val="24"/>
        </w:rPr>
        <w:t xml:space="preserve">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30" w:name="_Toc444883181"/>
      <w:r w:rsidRPr="0054032E">
        <w:rPr>
          <w:rFonts w:cs="Arial"/>
        </w:rPr>
        <w:t>Android Manifest Changes</w:t>
      </w:r>
      <w:bookmarkEnd w:id="30"/>
    </w:p>
    <w:p w14:paraId="7B534946" w14:textId="77777777" w:rsidR="004557A4" w:rsidRPr="00FD4212" w:rsidRDefault="004557A4" w:rsidP="004557A4">
      <w:pPr>
        <w:pStyle w:val="ListParagraph"/>
        <w:numPr>
          <w:ilvl w:val="0"/>
          <w:numId w:val="36"/>
        </w:numPr>
        <w:spacing w:before="100" w:beforeAutospacing="1" w:after="100" w:afterAutospacing="1"/>
        <w:rPr>
          <w:rFonts w:cs="Arial"/>
          <w:b/>
          <w:szCs w:val="24"/>
          <w:highlight w:val="yellow"/>
        </w:rPr>
      </w:pPr>
      <w:r w:rsidRPr="00FD4212">
        <w:rPr>
          <w:rFonts w:cs="Arial"/>
          <w:b/>
          <w:szCs w:val="24"/>
          <w:highlight w:val="yellow"/>
        </w:rPr>
        <w:t xml:space="preserve">We are using </w:t>
      </w:r>
      <w:proofErr w:type="spellStart"/>
      <w:r w:rsidRPr="00FD4212">
        <w:rPr>
          <w:rFonts w:cs="Arial"/>
          <w:b/>
          <w:szCs w:val="24"/>
          <w:highlight w:val="yellow"/>
        </w:rPr>
        <w:t>UiKit</w:t>
      </w:r>
      <w:proofErr w:type="spellEnd"/>
      <w:r w:rsidRPr="00FD4212">
        <w:rPr>
          <w:rFonts w:cs="Arial"/>
          <w:b/>
          <w:szCs w:val="24"/>
          <w:highlight w:val="yellow"/>
        </w:rPr>
        <w:t xml:space="preserve"> library and it expects theme to be set which is equal to or higher than </w:t>
      </w:r>
      <w:proofErr w:type="spellStart"/>
      <w:r w:rsidRPr="00FD4212">
        <w:rPr>
          <w:rFonts w:cs="Arial"/>
          <w:b/>
          <w:szCs w:val="24"/>
          <w:highlight w:val="yellow"/>
        </w:rPr>
        <w:t>appcompat</w:t>
      </w:r>
      <w:proofErr w:type="spellEnd"/>
      <w:r w:rsidRPr="00FD4212">
        <w:rPr>
          <w:rFonts w:cs="Arial"/>
          <w:b/>
          <w:szCs w:val="24"/>
          <w:highlight w:val="yellow"/>
        </w:rPr>
        <w:t xml:space="preserve"> theme.</w:t>
      </w:r>
    </w:p>
    <w:p w14:paraId="452EEFC0" w14:textId="77777777" w:rsidR="004557A4" w:rsidRPr="00FD4212" w:rsidRDefault="004557A4" w:rsidP="004557A4">
      <w:pPr>
        <w:pStyle w:val="ListParagraph"/>
        <w:tabs>
          <w:tab w:val="left" w:pos="2370"/>
        </w:tabs>
        <w:spacing w:before="100" w:beforeAutospacing="1" w:after="100" w:afterAutospacing="1"/>
        <w:ind w:left="1080"/>
        <w:rPr>
          <w:rFonts w:cs="Arial"/>
          <w:b/>
          <w:szCs w:val="24"/>
          <w:highlight w:val="yellow"/>
        </w:rPr>
      </w:pPr>
      <w:r w:rsidRPr="00FD4212">
        <w:rPr>
          <w:rFonts w:cs="Arial"/>
          <w:b/>
          <w:szCs w:val="24"/>
          <w:highlight w:val="yellow"/>
        </w:rPr>
        <w:tab/>
      </w:r>
    </w:p>
    <w:p w14:paraId="34B07331" w14:textId="77777777" w:rsidR="004557A4" w:rsidRPr="00FD4212"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b/>
          <w:color w:val="000000"/>
          <w:sz w:val="22"/>
          <w:szCs w:val="22"/>
          <w:highlight w:val="yellow"/>
        </w:rPr>
      </w:pPr>
      <w:proofErr w:type="spellStart"/>
      <w:r w:rsidRPr="00FD4212">
        <w:rPr>
          <w:rFonts w:cs="Arial"/>
          <w:b/>
          <w:bCs/>
          <w:color w:val="0000FF"/>
          <w:sz w:val="22"/>
          <w:szCs w:val="22"/>
          <w:highlight w:val="yellow"/>
          <w:shd w:val="clear" w:color="auto" w:fill="E4E4FF"/>
        </w:rPr>
        <w:t>android</w:t>
      </w:r>
      <w:r w:rsidRPr="00FD4212">
        <w:rPr>
          <w:rFonts w:cs="Arial"/>
          <w:b/>
          <w:bCs/>
          <w:color w:val="0000FF"/>
          <w:sz w:val="22"/>
          <w:szCs w:val="22"/>
          <w:highlight w:val="yellow"/>
        </w:rPr>
        <w:t>:theme</w:t>
      </w:r>
      <w:proofErr w:type="spellEnd"/>
      <w:r w:rsidRPr="00FD4212">
        <w:rPr>
          <w:rFonts w:cs="Arial"/>
          <w:b/>
          <w:bCs/>
          <w:color w:val="0000FF"/>
          <w:sz w:val="22"/>
          <w:szCs w:val="22"/>
          <w:highlight w:val="yellow"/>
        </w:rPr>
        <w:t>=</w:t>
      </w:r>
      <w:r w:rsidRPr="00FD4212">
        <w:rPr>
          <w:rFonts w:cs="Arial"/>
          <w:b/>
          <w:bCs/>
          <w:color w:val="008000"/>
          <w:sz w:val="22"/>
          <w:szCs w:val="22"/>
          <w:highlight w:val="yellow"/>
        </w:rPr>
        <w:t>"@style/</w:t>
      </w:r>
      <w:proofErr w:type="spellStart"/>
      <w:r w:rsidRPr="00FD4212">
        <w:rPr>
          <w:rFonts w:cs="Arial"/>
          <w:b/>
          <w:bCs/>
          <w:color w:val="008000"/>
          <w:sz w:val="22"/>
          <w:szCs w:val="22"/>
          <w:highlight w:val="yellow"/>
        </w:rPr>
        <w:t>multiprod_theme</w:t>
      </w:r>
      <w:proofErr w:type="spellEnd"/>
      <w:r w:rsidRPr="00FD4212">
        <w:rPr>
          <w:rFonts w:cs="Arial"/>
          <w:b/>
          <w:bCs/>
          <w:color w:val="008000"/>
          <w:sz w:val="22"/>
          <w:szCs w:val="22"/>
          <w:highlight w:val="yellow"/>
        </w:rPr>
        <w:t>"</w:t>
      </w:r>
    </w:p>
    <w:p w14:paraId="703FDB7D" w14:textId="77777777" w:rsidR="004557A4" w:rsidRPr="00FD4212" w:rsidRDefault="004557A4" w:rsidP="004557A4">
      <w:pPr>
        <w:pStyle w:val="ListParagraph"/>
        <w:spacing w:before="100" w:beforeAutospacing="1" w:after="100" w:afterAutospacing="1"/>
        <w:ind w:left="1080"/>
        <w:rPr>
          <w:rFonts w:cs="Arial"/>
          <w:b/>
          <w:szCs w:val="24"/>
          <w:highlight w:val="yellow"/>
        </w:rPr>
      </w:pPr>
    </w:p>
    <w:p w14:paraId="5CD44F8E" w14:textId="77777777" w:rsidR="004557A4" w:rsidRPr="00FD4212" w:rsidRDefault="004557A4" w:rsidP="004557A4">
      <w:pPr>
        <w:pStyle w:val="ListParagraph"/>
        <w:spacing w:before="100" w:beforeAutospacing="1" w:after="100" w:afterAutospacing="1"/>
        <w:ind w:left="1080"/>
        <w:rPr>
          <w:rFonts w:cs="Arial"/>
          <w:b/>
          <w:szCs w:val="24"/>
        </w:rPr>
      </w:pPr>
      <w:r w:rsidRPr="00FD4212">
        <w:rPr>
          <w:rFonts w:cs="Arial"/>
          <w:b/>
          <w:szCs w:val="24"/>
          <w:highlight w:val="yellow"/>
        </w:rPr>
        <w:lastRenderedPageBreak/>
        <w:t xml:space="preserve">We have defined sample </w:t>
      </w:r>
      <w:proofErr w:type="spellStart"/>
      <w:r w:rsidRPr="00FD4212">
        <w:rPr>
          <w:rFonts w:cs="Arial"/>
          <w:b/>
          <w:szCs w:val="24"/>
          <w:highlight w:val="yellow"/>
        </w:rPr>
        <w:t>uikit</w:t>
      </w:r>
      <w:proofErr w:type="spellEnd"/>
      <w:r w:rsidRPr="00FD4212">
        <w:rPr>
          <w:rFonts w:cs="Arial"/>
          <w:b/>
          <w:szCs w:val="24"/>
          <w:highlight w:val="yellow"/>
        </w:rPr>
        <w:t xml:space="preserve"> theme in our sample application.</w:t>
      </w:r>
    </w:p>
    <w:p w14:paraId="57FCF23F" w14:textId="77777777" w:rsidR="004557A4" w:rsidRDefault="004557A4" w:rsidP="004557A4">
      <w:pPr>
        <w:pStyle w:val="ListParagraph"/>
        <w:spacing w:before="100" w:beforeAutospacing="1" w:after="100" w:afterAutospacing="1"/>
        <w:ind w:left="1080"/>
        <w:rPr>
          <w:rFonts w:cs="Arial"/>
          <w:szCs w:val="24"/>
        </w:rPr>
      </w:pPr>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 xml:space="preserve">If apps face problems </w:t>
      </w:r>
      <w:proofErr w:type="spellStart"/>
      <w:r>
        <w:rPr>
          <w:rFonts w:cs="Arial"/>
          <w:szCs w:val="24"/>
        </w:rPr>
        <w:t>wrt</w:t>
      </w:r>
      <w:proofErr w:type="spellEnd"/>
      <w:r>
        <w:rPr>
          <w:rFonts w:cs="Arial"/>
          <w:szCs w:val="24"/>
        </w:rPr>
        <w:t xml:space="preserve"> label , theme </w:t>
      </w:r>
      <w:proofErr w:type="spellStart"/>
      <w:r>
        <w:rPr>
          <w:rFonts w:cs="Arial"/>
          <w:szCs w:val="24"/>
        </w:rPr>
        <w:t>etc</w:t>
      </w:r>
      <w:proofErr w:type="spellEnd"/>
      <w:r>
        <w:rPr>
          <w:rFonts w:cs="Arial"/>
          <w:szCs w:val="24"/>
        </w:rPr>
        <w:t xml:space="preserve">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 xml:space="preserve">&lt;manifest </w:t>
      </w:r>
      <w:proofErr w:type="spellStart"/>
      <w:r w:rsidRPr="00DD34D7">
        <w:rPr>
          <w:rFonts w:ascii="Courier New" w:hAnsi="Courier New" w:cs="Courier New"/>
          <w:b/>
          <w:bCs/>
          <w:i/>
          <w:sz w:val="18"/>
          <w:szCs w:val="18"/>
          <w:highlight w:val="lightGray"/>
        </w:rPr>
        <w:t>xmlns:android</w:t>
      </w:r>
      <w:proofErr w:type="spellEnd"/>
      <w:r w:rsidRPr="00DD34D7">
        <w:rPr>
          <w:rFonts w:ascii="Courier New" w:hAnsi="Courier New" w:cs="Courier New"/>
          <w:b/>
          <w:bCs/>
          <w:i/>
          <w:sz w:val="18"/>
          <w:szCs w:val="18"/>
          <w:highlight w:val="lightGray"/>
        </w:rPr>
        <w:t>="http://schemas.android.com/</w:t>
      </w:r>
      <w:proofErr w:type="spellStart"/>
      <w:r w:rsidRPr="00DD34D7">
        <w:rPr>
          <w:rFonts w:ascii="Courier New" w:hAnsi="Courier New" w:cs="Courier New"/>
          <w:b/>
          <w:bCs/>
          <w:i/>
          <w:sz w:val="18"/>
          <w:szCs w:val="18"/>
          <w:highlight w:val="lightGray"/>
        </w:rPr>
        <w:t>apk</w:t>
      </w:r>
      <w:proofErr w:type="spellEnd"/>
      <w:r w:rsidRPr="00DD34D7">
        <w:rPr>
          <w:rFonts w:ascii="Courier New" w:hAnsi="Courier New" w:cs="Courier New"/>
          <w:b/>
          <w:bCs/>
          <w:i/>
          <w:sz w:val="18"/>
          <w:szCs w:val="18"/>
          <w:highlight w:val="lightGray"/>
        </w:rPr>
        <w:t>/res/android"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w:t>
      </w:r>
      <w:proofErr w:type="spellStart"/>
      <w:r w:rsidRPr="00DD34D7">
        <w:rPr>
          <w:rFonts w:ascii="Courier New" w:hAnsi="Courier New" w:cs="Courier New"/>
          <w:b/>
          <w:bCs/>
          <w:i/>
          <w:sz w:val="18"/>
          <w:szCs w:val="18"/>
          <w:highlight w:val="yellow"/>
        </w:rPr>
        <w:t>xmlns:tools</w:t>
      </w:r>
      <w:proofErr w:type="spellEnd"/>
      <w:r w:rsidRPr="00DD34D7">
        <w:rPr>
          <w:rFonts w:ascii="Courier New" w:hAnsi="Courier New" w:cs="Courier New"/>
          <w:b/>
          <w:bCs/>
          <w:i/>
          <w:sz w:val="18"/>
          <w:szCs w:val="18"/>
          <w:highlight w:val="yellow"/>
        </w:rPr>
        <w:t>="http://schemas.android.com/tools"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w:t>
      </w:r>
      <w:proofErr w:type="spellStart"/>
      <w:r w:rsidRPr="00DD34D7">
        <w:rPr>
          <w:rFonts w:ascii="Courier New" w:hAnsi="Courier New" w:cs="Courier New"/>
          <w:b/>
          <w:bCs/>
          <w:i/>
          <w:sz w:val="18"/>
          <w:szCs w:val="18"/>
          <w:highlight w:val="lightGray"/>
        </w:rPr>
        <w:t>com.philips.cdp.registration.sample</w:t>
      </w:r>
      <w:proofErr w:type="spellEnd"/>
      <w:r w:rsidRPr="00DD34D7">
        <w:rPr>
          <w:rFonts w:ascii="Courier New" w:hAnsi="Courier New" w:cs="Courier New"/>
          <w:b/>
          <w:bCs/>
          <w:i/>
          <w:sz w:val="18"/>
          <w:szCs w:val="18"/>
          <w:highlight w:val="lightGray"/>
        </w:rPr>
        <w:t>"&gt;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android:allowBackup</w:t>
      </w:r>
      <w:proofErr w:type="spellEnd"/>
      <w:r w:rsidRPr="00DD34D7">
        <w:rPr>
          <w:rFonts w:ascii="Courier New" w:hAnsi="Courier New" w:cs="Courier New"/>
          <w:b/>
          <w:bCs/>
          <w:i/>
          <w:sz w:val="18"/>
          <w:szCs w:val="18"/>
          <w:highlight w:val="lightGray"/>
        </w:rPr>
        <w:t>="true"</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android:icon</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mipmap</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ic_launcher</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android:label</w:t>
      </w:r>
      <w:proofErr w:type="spellEnd"/>
      <w:r w:rsidRPr="00DD34D7">
        <w:rPr>
          <w:rFonts w:ascii="Courier New" w:hAnsi="Courier New" w:cs="Courier New"/>
          <w:b/>
          <w:bCs/>
          <w:i/>
          <w:sz w:val="18"/>
          <w:szCs w:val="18"/>
          <w:highlight w:val="lightGray"/>
        </w:rPr>
        <w:t>="@string/</w:t>
      </w:r>
      <w:proofErr w:type="spellStart"/>
      <w:r w:rsidRPr="00DD34D7">
        <w:rPr>
          <w:rFonts w:ascii="Courier New" w:hAnsi="Courier New" w:cs="Courier New"/>
          <w:b/>
          <w:bCs/>
          <w:i/>
          <w:sz w:val="18"/>
          <w:szCs w:val="18"/>
          <w:highlight w:val="lightGray"/>
        </w:rPr>
        <w:t>app_name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android:theme</w:t>
      </w:r>
      <w:proofErr w:type="spellEnd"/>
      <w:r w:rsidRPr="00DD34D7">
        <w:rPr>
          <w:rFonts w:ascii="Courier New" w:hAnsi="Courier New" w:cs="Courier New"/>
          <w:b/>
          <w:bCs/>
          <w:i/>
          <w:sz w:val="18"/>
          <w:szCs w:val="18"/>
          <w:highlight w:val="lightGray"/>
        </w:rPr>
        <w:t>="@style/</w:t>
      </w:r>
      <w:proofErr w:type="spellStart"/>
      <w:r w:rsidRPr="00DD34D7">
        <w:rPr>
          <w:rFonts w:ascii="Courier New" w:hAnsi="Courier New" w:cs="Courier New"/>
          <w:b/>
          <w:bCs/>
          <w:i/>
          <w:sz w:val="18"/>
          <w:szCs w:val="18"/>
          <w:highlight w:val="lightGray"/>
        </w:rPr>
        <w:t>AppTheme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yellow"/>
        </w:rPr>
        <w:t>tools:replace</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android:icon</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android:label,android:theme</w:t>
      </w:r>
      <w:proofErr w:type="spellEnd"/>
      <w:r w:rsidRPr="00DD34D7">
        <w:rPr>
          <w:rFonts w:ascii="Courier New" w:hAnsi="Courier New" w:cs="Courier New"/>
          <w:b/>
          <w:bCs/>
          <w:i/>
          <w:sz w:val="18"/>
          <w:szCs w:val="18"/>
          <w:highlight w:val="yellow"/>
        </w:rPr>
        <w:t>"&gt;</w:t>
      </w:r>
    </w:p>
    <w:p w14:paraId="1C7EAEAE" w14:textId="77777777" w:rsidR="004557A4" w:rsidRPr="004E333B" w:rsidRDefault="004557A4" w:rsidP="004557A4">
      <w:pPr>
        <w:pStyle w:val="ListParagraph"/>
        <w:spacing w:before="100" w:beforeAutospacing="1" w:after="100" w:afterAutospacing="1"/>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w:t>
      </w:r>
      <w:proofErr w:type="gramStart"/>
      <w:r w:rsidRPr="008D6FA5">
        <w:rPr>
          <w:rFonts w:cs="Arial"/>
          <w:szCs w:val="24"/>
        </w:rPr>
        <w:t>meta</w:t>
      </w:r>
      <w:proofErr w:type="gramEnd"/>
      <w:r w:rsidRPr="008D6FA5">
        <w:rPr>
          <w:rFonts w:cs="Arial"/>
          <w:szCs w:val="24"/>
        </w:rPr>
        <w:t xml:space="preserve">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proofErr w:type="spellStart"/>
      <w:proofErr w:type="gramStart"/>
      <w:r w:rsidRPr="00A9302E">
        <w:rPr>
          <w:rFonts w:cs="Arial"/>
          <w:szCs w:val="24"/>
        </w:rPr>
        <w:t>android:</w:t>
      </w:r>
      <w:proofErr w:type="gramEnd"/>
      <w:r w:rsidRPr="00A9302E">
        <w:rPr>
          <w:rFonts w:cs="Arial"/>
          <w:szCs w:val="24"/>
        </w:rPr>
        <w:t>name</w:t>
      </w:r>
      <w:proofErr w:type="spellEnd"/>
      <w:r w:rsidRPr="00A9302E">
        <w:rPr>
          <w:rFonts w:cs="Arial"/>
          <w:szCs w:val="24"/>
        </w:rPr>
        <w:t>="</w:t>
      </w:r>
      <w:proofErr w:type="spellStart"/>
      <w:r w:rsidRPr="00A9302E">
        <w:rPr>
          <w:rFonts w:cs="Arial"/>
          <w:szCs w:val="24"/>
        </w:rPr>
        <w:t>com.google.android.gms.version</w:t>
      </w:r>
      <w:proofErr w:type="spellEnd"/>
      <w:r w:rsidRPr="00A9302E">
        <w:rPr>
          <w:rFonts w:cs="Arial"/>
          <w:szCs w:val="24"/>
        </w:rPr>
        <w:t>"</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proofErr w:type="spellStart"/>
      <w:r w:rsidRPr="00A9302E">
        <w:rPr>
          <w:rFonts w:cs="Arial"/>
          <w:szCs w:val="24"/>
        </w:rPr>
        <w:t>android:value</w:t>
      </w:r>
      <w:proofErr w:type="spellEnd"/>
      <w:r w:rsidRPr="00A9302E">
        <w:rPr>
          <w:rFonts w:cs="Arial"/>
          <w:szCs w:val="24"/>
        </w:rPr>
        <w:t>="@integer/</w:t>
      </w:r>
      <w:proofErr w:type="spellStart"/>
      <w:r w:rsidRPr="00A9302E">
        <w:rPr>
          <w:rFonts w:cs="Arial"/>
          <w:szCs w:val="24"/>
        </w:rPr>
        <w:t>google_play_services_version</w:t>
      </w:r>
      <w:proofErr w:type="spellEnd"/>
      <w:r w:rsidRPr="00A9302E">
        <w:rPr>
          <w:rFonts w:cs="Arial"/>
          <w:szCs w:val="24"/>
        </w:rPr>
        <w:t>"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r>
      <w:proofErr w:type="spellStart"/>
      <w:r w:rsidRPr="00A9302E">
        <w:rPr>
          <w:rFonts w:cs="Arial"/>
          <w:bCs/>
          <w:szCs w:val="24"/>
        </w:rPr>
        <w:t>android</w:t>
      </w:r>
      <w:proofErr w:type="gramStart"/>
      <w:r w:rsidRPr="00A9302E">
        <w:rPr>
          <w:rFonts w:cs="Arial"/>
          <w:bCs/>
          <w:szCs w:val="24"/>
        </w:rPr>
        <w:t>:name</w:t>
      </w:r>
      <w:proofErr w:type="spellEnd"/>
      <w:proofErr w:type="gramEnd"/>
      <w:r w:rsidRPr="00A9302E">
        <w:rPr>
          <w:rFonts w:cs="Arial"/>
          <w:bCs/>
          <w:szCs w:val="24"/>
        </w:rPr>
        <w:t>="com.google.android.maps.v2.API_KEY"</w:t>
      </w:r>
      <w:r w:rsidRPr="00A9302E">
        <w:rPr>
          <w:rFonts w:cs="Arial"/>
          <w:bCs/>
          <w:szCs w:val="24"/>
        </w:rPr>
        <w:br/>
      </w:r>
      <w:proofErr w:type="spellStart"/>
      <w:r w:rsidRPr="00A9302E">
        <w:rPr>
          <w:rFonts w:cs="Arial"/>
          <w:bCs/>
          <w:szCs w:val="24"/>
        </w:rPr>
        <w:t>android:value</w:t>
      </w:r>
      <w:proofErr w:type="spellEnd"/>
      <w:r w:rsidRPr="00A9302E">
        <w:rPr>
          <w:rFonts w:cs="Arial"/>
          <w:bCs/>
          <w:szCs w:val="24"/>
        </w:rPr>
        <w:t>="</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w:t>
      </w:r>
      <w:proofErr w:type="spellStart"/>
      <w:proofErr w:type="gramStart"/>
      <w:r w:rsidRPr="00A9302E">
        <w:rPr>
          <w:rFonts w:cs="Arial"/>
          <w:szCs w:val="24"/>
        </w:rPr>
        <w:t>android:</w:t>
      </w:r>
      <w:proofErr w:type="gramEnd"/>
      <w:r w:rsidRPr="00A9302E">
        <w:rPr>
          <w:rFonts w:cs="Arial"/>
          <w:szCs w:val="24"/>
        </w:rPr>
        <w:t>glEsVersion</w:t>
      </w:r>
      <w:proofErr w:type="spellEnd"/>
      <w:r w:rsidRPr="00A9302E">
        <w:rPr>
          <w:rFonts w:cs="Arial"/>
          <w:szCs w:val="24"/>
        </w:rPr>
        <w:t>="0x00020000"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proofErr w:type="spellStart"/>
      <w:proofErr w:type="gramStart"/>
      <w:r w:rsidRPr="00A9302E">
        <w:rPr>
          <w:rFonts w:cs="Arial"/>
          <w:szCs w:val="24"/>
        </w:rPr>
        <w:t>android:</w:t>
      </w:r>
      <w:proofErr w:type="gramEnd"/>
      <w:r w:rsidRPr="00A9302E">
        <w:rPr>
          <w:rFonts w:cs="Arial"/>
          <w:szCs w:val="24"/>
        </w:rPr>
        <w:t>required</w:t>
      </w:r>
      <w:proofErr w:type="spellEnd"/>
      <w:r w:rsidRPr="00A9302E">
        <w:rPr>
          <w:rFonts w:cs="Arial"/>
          <w:szCs w:val="24"/>
        </w:rPr>
        <w:t>="true"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2"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 xml:space="preserve">SHA key should be generated from the system where </w:t>
      </w:r>
      <w:proofErr w:type="spellStart"/>
      <w:r w:rsidRPr="008D6FA5">
        <w:rPr>
          <w:rFonts w:cs="Arial"/>
        </w:rPr>
        <w:t>apk</w:t>
      </w:r>
      <w:proofErr w:type="spellEnd"/>
      <w:r w:rsidRPr="008D6FA5">
        <w:rPr>
          <w:rFonts w:cs="Arial"/>
        </w:rPr>
        <w:t xml:space="preserve">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 xml:space="preserve">Credentials For </w:t>
      </w:r>
      <w:proofErr w:type="spellStart"/>
      <w:r w:rsidRPr="004753D2">
        <w:rPr>
          <w:rFonts w:cs="Arial"/>
          <w:szCs w:val="24"/>
        </w:rPr>
        <w:t>LocatePhilips</w:t>
      </w:r>
      <w:proofErr w:type="spellEnd"/>
      <w:r w:rsidRPr="004753D2">
        <w:rPr>
          <w:rFonts w:cs="Arial"/>
          <w:szCs w:val="24"/>
        </w:rPr>
        <w:t xml:space="preserve">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w:t>
      </w:r>
      <w:proofErr w:type="spellStart"/>
      <w:r>
        <w:rPr>
          <w:rFonts w:cs="Arial"/>
          <w:szCs w:val="24"/>
        </w:rPr>
        <w:t>usespermission</w:t>
      </w:r>
      <w:proofErr w:type="spellEnd"/>
      <w:r>
        <w:rPr>
          <w:rFonts w:cs="Arial"/>
          <w:szCs w:val="24"/>
        </w:rPr>
        <w:t xml:space="preserve">        </w:t>
      </w:r>
      <w:r w:rsidR="004557A4" w:rsidRPr="00FD4212">
        <w:rPr>
          <w:rFonts w:cs="Arial"/>
          <w:szCs w:val="24"/>
        </w:rPr>
        <w:t>android</w:t>
      </w:r>
      <w:proofErr w:type="gramStart"/>
      <w:r w:rsidR="004557A4" w:rsidRPr="00FD4212">
        <w:rPr>
          <w:rFonts w:cs="Arial"/>
          <w:szCs w:val="24"/>
        </w:rPr>
        <w:t>:name</w:t>
      </w:r>
      <w:proofErr w:type="gramEnd"/>
      <w:r w:rsidR="004557A4" w:rsidRPr="00FD4212">
        <w:rPr>
          <w:rFonts w:cs="Arial"/>
          <w:szCs w:val="24"/>
        </w:rPr>
        <w:t>="com.philips.cdp.sampledigitalcareapp.permission.MAPS_RECEIV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proofErr w:type="gramStart"/>
      <w:r w:rsidR="004557A4" w:rsidRPr="00FD4212">
        <w:rPr>
          <w:rFonts w:cs="Arial"/>
          <w:szCs w:val="24"/>
        </w:rPr>
        <w:t>android:</w:t>
      </w:r>
      <w:proofErr w:type="gramEnd"/>
      <w:r w:rsidR="004557A4" w:rsidRPr="00FD4212">
        <w:rPr>
          <w:rFonts w:cs="Arial"/>
          <w:szCs w:val="24"/>
        </w:rPr>
        <w:t>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lastRenderedPageBreak/>
        <w:t xml:space="preserve"> </w:t>
      </w:r>
      <w:proofErr w:type="spellStart"/>
      <w:proofErr w:type="gramStart"/>
      <w:r w:rsidRPr="00FD4212">
        <w:rPr>
          <w:rFonts w:cs="Arial"/>
          <w:szCs w:val="24"/>
        </w:rPr>
        <w:t>android:</w:t>
      </w:r>
      <w:proofErr w:type="gramEnd"/>
      <w:r w:rsidRPr="00FD4212">
        <w:rPr>
          <w:rFonts w:cs="Arial"/>
          <w:szCs w:val="24"/>
        </w:rPr>
        <w:t>protectionLevel</w:t>
      </w:r>
      <w:proofErr w:type="spellEnd"/>
      <w:r w:rsidRPr="00FD4212">
        <w:rPr>
          <w:rFonts w:cs="Arial"/>
          <w:szCs w:val="24"/>
        </w:rPr>
        <w:t>="signature"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6D8EC27E" w14:textId="77777777" w:rsidR="004557A4" w:rsidRDefault="004557A4" w:rsidP="004557A4">
      <w:pPr>
        <w:pStyle w:val="Heading2"/>
        <w:rPr>
          <w:rFonts w:cs="Arial"/>
        </w:rPr>
      </w:pPr>
      <w:bookmarkStart w:id="31" w:name="_Toc444883182"/>
      <w:r>
        <w:rPr>
          <w:rFonts w:cs="Arial"/>
        </w:rPr>
        <w:t>Other User Permissions</w:t>
      </w:r>
      <w:bookmarkEnd w:id="31"/>
    </w:p>
    <w:p w14:paraId="18C84846"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android.permission.INTERNET</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android.permission.ACCESS_NETWORK_STATE</w:t>
      </w:r>
      <w:proofErr w:type="spellEnd"/>
      <w:r w:rsidRPr="004557A4">
        <w:rPr>
          <w:rFonts w:cs="Arial"/>
          <w:b/>
          <w:bCs/>
          <w:color w:val="008000"/>
          <w:sz w:val="20"/>
        </w:rPr>
        <w:t xml:space="preserve">" </w:t>
      </w:r>
      <w:r w:rsidRPr="004557A4">
        <w:rPr>
          <w:rFonts w:cs="Arial"/>
          <w:color w:val="000000"/>
          <w:sz w:val="20"/>
        </w:rPr>
        <w:t>/&gt;</w:t>
      </w:r>
    </w:p>
    <w:p w14:paraId="063B49D2" w14:textId="5EF904CC" w:rsid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r w:rsidRPr="004557A4">
        <w:rPr>
          <w:rFonts w:cs="Arial"/>
          <w:color w:val="000000"/>
          <w:sz w:val="20"/>
        </w:rPr>
        <w:t>&lt;</w:t>
      </w:r>
      <w:r w:rsidRPr="004557A4">
        <w:rPr>
          <w:rFonts w:cs="Arial"/>
          <w:b/>
          <w:bCs/>
          <w:color w:val="000080"/>
          <w:sz w:val="20"/>
        </w:rPr>
        <w:t xml:space="preserve">uses-permission </w:t>
      </w:r>
      <w:proofErr w:type="spellStart"/>
      <w:r w:rsidRPr="004557A4">
        <w:rPr>
          <w:rFonts w:cs="Arial"/>
          <w:b/>
          <w:bCs/>
          <w:color w:val="660E7A"/>
          <w:sz w:val="20"/>
        </w:rPr>
        <w:t>android</w:t>
      </w:r>
      <w:proofErr w:type="gramStart"/>
      <w:r w:rsidRPr="004557A4">
        <w:rPr>
          <w:rFonts w:cs="Arial"/>
          <w:b/>
          <w:bCs/>
          <w:color w:val="0000FF"/>
          <w:sz w:val="20"/>
        </w:rPr>
        <w:t>:name</w:t>
      </w:r>
      <w:proofErr w:type="spellEnd"/>
      <w:proofErr w:type="gram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android.permission.ACCESS_COARSE_LOCATION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android.permission.ACCESS_FINE_LOCATION</w:t>
      </w:r>
      <w:proofErr w:type="spellEnd"/>
      <w:r w:rsidRPr="004557A4">
        <w:rPr>
          <w:rFonts w:cs="Arial"/>
          <w:b/>
          <w:bCs/>
          <w:color w:val="008000"/>
          <w:sz w:val="20"/>
        </w:rPr>
        <w:t xml:space="preserve">"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uses-permission </w:t>
      </w:r>
      <w:r w:rsidRPr="004557A4">
        <w:rPr>
          <w:rFonts w:cs="Arial"/>
          <w:b/>
          <w:bCs/>
          <w:color w:val="660E7A"/>
          <w:sz w:val="20"/>
        </w:rPr>
        <w:t>android</w:t>
      </w:r>
      <w:r w:rsidRPr="004557A4">
        <w:rPr>
          <w:rFonts w:cs="Arial"/>
          <w:b/>
          <w:bCs/>
          <w:color w:val="0000FF"/>
          <w:sz w:val="20"/>
        </w:rPr>
        <w:t>:name=</w:t>
      </w:r>
      <w:r w:rsidRPr="004557A4">
        <w:rPr>
          <w:rFonts w:cs="Arial"/>
          <w:b/>
          <w:bCs/>
          <w:color w:val="008000"/>
          <w:sz w:val="20"/>
        </w:rPr>
        <w:t xml:space="preserve">"com.google.android.providers.gsf.permission.READ_GSERVICES" </w:t>
      </w:r>
      <w:r w:rsidRPr="004557A4">
        <w:rPr>
          <w:rFonts w:cs="Arial"/>
          <w:color w:val="000000"/>
          <w:sz w:val="20"/>
        </w:rPr>
        <w:t>/&gt;</w:t>
      </w:r>
      <w:r w:rsidRPr="004557A4">
        <w:rPr>
          <w:rFonts w:cs="Arial"/>
          <w:color w:val="000000"/>
          <w:sz w:val="20"/>
        </w:rPr>
        <w:br/>
        <w:t>&lt;</w:t>
      </w:r>
      <w:r w:rsidRPr="004557A4">
        <w:rPr>
          <w:rFonts w:cs="Arial"/>
          <w:b/>
          <w:bCs/>
          <w:color w:val="000080"/>
          <w:sz w:val="20"/>
        </w:rPr>
        <w:t xml:space="preserve">uses-feature </w:t>
      </w:r>
      <w:proofErr w:type="spellStart"/>
      <w:r w:rsidRPr="004557A4">
        <w:rPr>
          <w:rFonts w:cs="Arial"/>
          <w:b/>
          <w:bCs/>
          <w:color w:val="660E7A"/>
          <w:sz w:val="20"/>
        </w:rPr>
        <w:t>android</w:t>
      </w:r>
      <w:r w:rsidRPr="004557A4">
        <w:rPr>
          <w:rFonts w:cs="Arial"/>
          <w:b/>
          <w:bCs/>
          <w:color w:val="0000FF"/>
          <w:sz w:val="20"/>
        </w:rPr>
        <w:t>:name</w:t>
      </w:r>
      <w:proofErr w:type="spellEnd"/>
      <w:r w:rsidRPr="004557A4">
        <w:rPr>
          <w:rFonts w:cs="Arial"/>
          <w:b/>
          <w:bCs/>
          <w:color w:val="0000FF"/>
          <w:sz w:val="20"/>
        </w:rPr>
        <w:t>=</w:t>
      </w:r>
      <w:r w:rsidRPr="004557A4">
        <w:rPr>
          <w:rFonts w:cs="Arial"/>
          <w:b/>
          <w:bCs/>
          <w:color w:val="008000"/>
          <w:sz w:val="20"/>
        </w:rPr>
        <w:t>"</w:t>
      </w:r>
      <w:proofErr w:type="spellStart"/>
      <w:r w:rsidRPr="004557A4">
        <w:rPr>
          <w:rFonts w:cs="Arial"/>
          <w:b/>
          <w:bCs/>
          <w:color w:val="008000"/>
          <w:sz w:val="20"/>
        </w:rPr>
        <w:t>android.hardware.telephony</w:t>
      </w:r>
      <w:proofErr w:type="spellEnd"/>
      <w:r w:rsidRPr="004557A4">
        <w:rPr>
          <w:rFonts w:cs="Arial"/>
          <w:b/>
          <w:bCs/>
          <w:color w:val="008000"/>
          <w:sz w:val="20"/>
        </w:rPr>
        <w:t xml:space="preserve">" </w:t>
      </w:r>
      <w:proofErr w:type="spellStart"/>
      <w:r w:rsidRPr="004557A4">
        <w:rPr>
          <w:rFonts w:cs="Arial"/>
          <w:b/>
          <w:bCs/>
          <w:color w:val="660E7A"/>
          <w:sz w:val="20"/>
        </w:rPr>
        <w:t>android</w:t>
      </w:r>
      <w:r w:rsidRPr="004557A4">
        <w:rPr>
          <w:rFonts w:cs="Arial"/>
          <w:b/>
          <w:bCs/>
          <w:color w:val="0000FF"/>
          <w:sz w:val="20"/>
        </w:rPr>
        <w:t>:required</w:t>
      </w:r>
      <w:proofErr w:type="spellEnd"/>
      <w:r w:rsidRPr="004557A4">
        <w:rPr>
          <w:rFonts w:cs="Arial"/>
          <w:b/>
          <w:bCs/>
          <w:color w:val="0000FF"/>
          <w:sz w:val="20"/>
        </w:rPr>
        <w:t>=</w:t>
      </w:r>
      <w:r w:rsidRPr="004557A4">
        <w:rPr>
          <w:rFonts w:cs="Arial"/>
          <w:b/>
          <w:bCs/>
          <w:color w:val="008000"/>
          <w:sz w:val="20"/>
        </w:rPr>
        <w:t>"false"</w:t>
      </w:r>
      <w:r w:rsidRPr="004557A4">
        <w:rPr>
          <w:rFonts w:cs="Arial"/>
          <w:color w:val="000000"/>
          <w:sz w:val="20"/>
        </w:rPr>
        <w:t>/&gt;</w:t>
      </w: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2" w:name="_Toc444883183"/>
      <w:r>
        <w:rPr>
          <w:rFonts w:cs="Arial"/>
        </w:rPr>
        <w:t>Digital care configuration</w:t>
      </w:r>
      <w:bookmarkEnd w:id="32"/>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 xml:space="preserve">Facebook &amp;Twitter Philips product page </w:t>
      </w:r>
      <w:proofErr w:type="spellStart"/>
      <w:proofErr w:type="gramStart"/>
      <w:r w:rsidRPr="008D6FA5">
        <w:rPr>
          <w:rFonts w:cs="Arial"/>
          <w:szCs w:val="24"/>
        </w:rPr>
        <w:t>url</w:t>
      </w:r>
      <w:proofErr w:type="spellEnd"/>
      <w:proofErr w:type="gramEnd"/>
      <w:r w:rsidRPr="008D6FA5">
        <w:rPr>
          <w:rFonts w:cs="Arial"/>
          <w:szCs w:val="24"/>
        </w:rPr>
        <w:t xml:space="preserve">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proofErr w:type="gramStart"/>
      <w:r w:rsidRPr="008D6FA5">
        <w:rPr>
          <w:rFonts w:cs="Arial"/>
          <w:szCs w:val="24"/>
        </w:rPr>
        <w:t>either</w:t>
      </w:r>
      <w:proofErr w:type="gramEnd"/>
      <w:r w:rsidRPr="008D6FA5">
        <w:rPr>
          <w:rFonts w:cs="Arial"/>
          <w:szCs w:val="24"/>
        </w:rPr>
        <w:t xml:space="preserve">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3" w:name="_Toc444883184"/>
      <w:r w:rsidR="00DE67C3" w:rsidRPr="008D6FA5">
        <w:rPr>
          <w:rFonts w:eastAsiaTheme="minorEastAsia" w:cs="Arial"/>
        </w:rPr>
        <w:t xml:space="preserve">Main menu </w:t>
      </w:r>
      <w:r w:rsidR="00AF5B03" w:rsidRPr="008D6FA5">
        <w:rPr>
          <w:rFonts w:eastAsiaTheme="minorEastAsia" w:cs="Arial"/>
        </w:rPr>
        <w:t>configuration</w:t>
      </w:r>
      <w:bookmarkEnd w:id="33"/>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proofErr w:type="gramStart"/>
      <w:r>
        <w:rPr>
          <w:rFonts w:eastAsiaTheme="minorEastAsia" w:cs="Arial"/>
          <w:i w:val="0"/>
        </w:rPr>
        <w:t>7.1  Main</w:t>
      </w:r>
      <w:proofErr w:type="gramEnd"/>
      <w:r>
        <w:rPr>
          <w:rFonts w:eastAsiaTheme="minorEastAsia" w:cs="Arial"/>
          <w:i w:val="0"/>
        </w:rPr>
        <w:t xml:space="preserve">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53A212D"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w:lastRenderedPageBreak/>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FF01C"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9560E4" w:rsidRPr="00A202CB" w:rsidRDefault="009560E4" w:rsidP="00AF4D08">
                            <w:pPr>
                              <w:rPr>
                                <w:b/>
                                <w:color w:val="7030A0"/>
                              </w:rPr>
                            </w:pPr>
                            <w:proofErr w:type="spellStart"/>
                            <w:r>
                              <w:rPr>
                                <w:b/>
                                <w:color w:val="7030A0"/>
                              </w:rPr>
                              <w:t>main_menu_resources</w:t>
                            </w:r>
                            <w:proofErr w:type="spellEnd"/>
                          </w:p>
                          <w:p w14:paraId="57E6277A"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9560E4" w:rsidRPr="00A202CB" w:rsidRDefault="009560E4" w:rsidP="00AF4D08">
                      <w:pPr>
                        <w:rPr>
                          <w:b/>
                          <w:color w:val="7030A0"/>
                        </w:rPr>
                      </w:pPr>
                      <w:proofErr w:type="spellStart"/>
                      <w:r>
                        <w:rPr>
                          <w:b/>
                          <w:color w:val="7030A0"/>
                        </w:rPr>
                        <w:t>main_menu_resources</w:t>
                      </w:r>
                      <w:proofErr w:type="spellEnd"/>
                    </w:p>
                    <w:p w14:paraId="57E6277A" w14:textId="77777777" w:rsidR="009560E4" w:rsidRDefault="009560E4"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7D1AE4"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C7EDBA"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9560E4" w:rsidRPr="000040F7" w:rsidRDefault="009560E4"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9560E4" w:rsidRPr="000040F7" w:rsidRDefault="009560E4"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9560E4" w:rsidRDefault="009560E4"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D1BD46"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9560E4" w:rsidRPr="00A202CB" w:rsidRDefault="009560E4" w:rsidP="00DF3F8B">
                            <w:pPr>
                              <w:rPr>
                                <w:b/>
                                <w:color w:val="7030A0"/>
                              </w:rPr>
                            </w:pPr>
                            <w:r>
                              <w:rPr>
                                <w:b/>
                                <w:color w:val="7030A0"/>
                              </w:rPr>
                              <w:t>Product Selection Feature</w:t>
                            </w:r>
                          </w:p>
                          <w:p w14:paraId="6974E746" w14:textId="77777777" w:rsidR="009560E4" w:rsidRDefault="009560E4"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9560E4" w:rsidRPr="00A202CB" w:rsidRDefault="009560E4" w:rsidP="00DF3F8B">
                      <w:pPr>
                        <w:rPr>
                          <w:b/>
                          <w:color w:val="7030A0"/>
                        </w:rPr>
                      </w:pPr>
                      <w:r>
                        <w:rPr>
                          <w:b/>
                          <w:color w:val="7030A0"/>
                        </w:rPr>
                        <w:t>Product Selection Feature</w:t>
                      </w:r>
                    </w:p>
                    <w:p w14:paraId="6974E746" w14:textId="77777777" w:rsidR="009560E4" w:rsidRDefault="009560E4"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38868"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C3A27C"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9560E4" w:rsidRPr="00C228E3" w:rsidRDefault="009560E4"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9560E4" w:rsidRPr="00C228E3" w:rsidRDefault="009560E4"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9560E4" w:rsidRDefault="009560E4"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9560E4" w:rsidRPr="008D290A" w:rsidRDefault="009560E4"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9560E4" w:rsidRPr="008D290A" w:rsidRDefault="009560E4"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9560E4" w:rsidRDefault="009560E4"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E7618"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9560E4" w:rsidRPr="0084274F" w:rsidRDefault="009560E4" w:rsidP="00AF4D08">
                            <w:pPr>
                              <w:rPr>
                                <w:b/>
                                <w:color w:val="7030A0"/>
                              </w:rPr>
                            </w:pPr>
                            <w:proofErr w:type="spellStart"/>
                            <w:r>
                              <w:rPr>
                                <w:b/>
                                <w:color w:val="7030A0"/>
                              </w:rPr>
                              <w:t>text_header_c</w:t>
                            </w:r>
                            <w:r w:rsidRPr="0084274F">
                              <w:rPr>
                                <w:b/>
                                <w:color w:val="7030A0"/>
                              </w:rPr>
                              <w:t>olor</w:t>
                            </w:r>
                            <w:proofErr w:type="spellEnd"/>
                          </w:p>
                          <w:p w14:paraId="4717D069"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9560E4" w:rsidRPr="0084274F" w:rsidRDefault="009560E4" w:rsidP="00AF4D08">
                      <w:pPr>
                        <w:rPr>
                          <w:b/>
                          <w:color w:val="7030A0"/>
                        </w:rPr>
                      </w:pPr>
                      <w:proofErr w:type="spellStart"/>
                      <w:r>
                        <w:rPr>
                          <w:b/>
                          <w:color w:val="7030A0"/>
                        </w:rPr>
                        <w:t>text_header_c</w:t>
                      </w:r>
                      <w:r w:rsidRPr="0084274F">
                        <w:rPr>
                          <w:b/>
                          <w:color w:val="7030A0"/>
                        </w:rPr>
                        <w:t>olor</w:t>
                      </w:r>
                      <w:proofErr w:type="spellEnd"/>
                    </w:p>
                    <w:p w14:paraId="4717D069" w14:textId="77777777" w:rsidR="009560E4" w:rsidRDefault="009560E4"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89948F"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9560E4" w:rsidRPr="00A202CB" w:rsidRDefault="009560E4" w:rsidP="00AF4D08">
                            <w:pPr>
                              <w:rPr>
                                <w:b/>
                                <w:color w:val="7030A0"/>
                              </w:rPr>
                            </w:pPr>
                            <w:proofErr w:type="spellStart"/>
                            <w:r>
                              <w:rPr>
                                <w:b/>
                                <w:color w:val="7030A0"/>
                              </w:rPr>
                              <w:t>main_menu_title</w:t>
                            </w:r>
                            <w:proofErr w:type="spellEnd"/>
                          </w:p>
                          <w:p w14:paraId="20323E6D"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9560E4" w:rsidRPr="00A202CB" w:rsidRDefault="009560E4" w:rsidP="00AF4D08">
                      <w:pPr>
                        <w:rPr>
                          <w:b/>
                          <w:color w:val="7030A0"/>
                        </w:rPr>
                      </w:pPr>
                      <w:proofErr w:type="spellStart"/>
                      <w:r>
                        <w:rPr>
                          <w:b/>
                          <w:color w:val="7030A0"/>
                        </w:rPr>
                        <w:t>main_menu_title</w:t>
                      </w:r>
                      <w:proofErr w:type="spellEnd"/>
                    </w:p>
                    <w:p w14:paraId="20323E6D" w14:textId="77777777" w:rsidR="009560E4" w:rsidRDefault="009560E4"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10D4A"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9560E4" w:rsidRPr="0084274F" w:rsidRDefault="009560E4" w:rsidP="00AF4D08">
                            <w:pPr>
                              <w:rPr>
                                <w:b/>
                                <w:color w:val="7030A0"/>
                              </w:rPr>
                            </w:pPr>
                            <w:proofErr w:type="spellStart"/>
                            <w:r>
                              <w:rPr>
                                <w:b/>
                                <w:color w:val="7030A0"/>
                              </w:rPr>
                              <w:t>button_background</w:t>
                            </w:r>
                            <w:proofErr w:type="spellEnd"/>
                          </w:p>
                          <w:p w14:paraId="6621D273"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9560E4" w:rsidRPr="0084274F" w:rsidRDefault="009560E4" w:rsidP="00AF4D08">
                      <w:pPr>
                        <w:rPr>
                          <w:b/>
                          <w:color w:val="7030A0"/>
                        </w:rPr>
                      </w:pPr>
                      <w:proofErr w:type="spellStart"/>
                      <w:r>
                        <w:rPr>
                          <w:b/>
                          <w:color w:val="7030A0"/>
                        </w:rPr>
                        <w:t>button_background</w:t>
                      </w:r>
                      <w:proofErr w:type="spellEnd"/>
                    </w:p>
                    <w:p w14:paraId="6621D273" w14:textId="77777777" w:rsidR="009560E4" w:rsidRDefault="009560E4"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57FE49"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9560E4" w:rsidRPr="0084274F" w:rsidRDefault="009560E4"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9560E4" w:rsidRPr="0084274F" w:rsidRDefault="009560E4"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9560E4" w:rsidRPr="0084274F" w:rsidRDefault="009560E4"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9560E4" w:rsidRPr="0084274F" w:rsidRDefault="009560E4"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9560E4" w:rsidRPr="0084274F" w:rsidRDefault="009560E4" w:rsidP="00AF4D08">
                            <w:pPr>
                              <w:rPr>
                                <w:b/>
                                <w:color w:val="7030A0"/>
                              </w:rPr>
                            </w:pPr>
                            <w:proofErr w:type="spellStart"/>
                            <w:r>
                              <w:rPr>
                                <w:b/>
                                <w:color w:val="7030A0"/>
                              </w:rPr>
                              <w:t>Actionbar_hamburger_menu</w:t>
                            </w:r>
                            <w:proofErr w:type="spellEnd"/>
                          </w:p>
                          <w:p w14:paraId="2387A3A3"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9560E4" w:rsidRPr="0084274F" w:rsidRDefault="009560E4" w:rsidP="00AF4D08">
                      <w:pPr>
                        <w:rPr>
                          <w:b/>
                          <w:color w:val="7030A0"/>
                        </w:rPr>
                      </w:pPr>
                      <w:proofErr w:type="spellStart"/>
                      <w:r>
                        <w:rPr>
                          <w:b/>
                          <w:color w:val="7030A0"/>
                        </w:rPr>
                        <w:t>Actionbar_hamburger_menu</w:t>
                      </w:r>
                      <w:proofErr w:type="spellEnd"/>
                    </w:p>
                    <w:p w14:paraId="2387A3A3"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9560E4" w:rsidRPr="004F2AD3" w:rsidRDefault="009560E4"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9560E4" w:rsidRDefault="009560E4"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9560E4" w:rsidRPr="004F2AD3" w:rsidRDefault="009560E4"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9560E4" w:rsidRDefault="009560E4"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463EC1"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4" w:name="_Toc444883185"/>
      <w:proofErr w:type="gramStart"/>
      <w:r>
        <w:rPr>
          <w:rFonts w:eastAsiaTheme="minorEastAsia" w:cs="Arial"/>
          <w:i w:val="0"/>
        </w:rPr>
        <w:t xml:space="preserve">7.2 </w:t>
      </w:r>
      <w:r w:rsidR="00116FD5">
        <w:rPr>
          <w:rFonts w:eastAsiaTheme="minorEastAsia" w:cs="Arial"/>
          <w:i w:val="0"/>
        </w:rPr>
        <w:t xml:space="preserve"> </w:t>
      </w:r>
      <w:r w:rsidR="00273453">
        <w:rPr>
          <w:rFonts w:eastAsiaTheme="minorEastAsia" w:cs="Arial"/>
          <w:i w:val="0"/>
        </w:rPr>
        <w:t>Product</w:t>
      </w:r>
      <w:proofErr w:type="gramEnd"/>
      <w:r w:rsidR="00273453">
        <w:rPr>
          <w:rFonts w:eastAsiaTheme="minorEastAsia" w:cs="Arial"/>
          <w:i w:val="0"/>
        </w:rPr>
        <w:t xml:space="preserve"> m</w:t>
      </w:r>
      <w:r w:rsidR="009D4173" w:rsidRPr="00955BF5">
        <w:rPr>
          <w:rFonts w:eastAsiaTheme="minorEastAsia" w:cs="Arial"/>
          <w:i w:val="0"/>
        </w:rPr>
        <w:t>enu configuration</w:t>
      </w:r>
      <w:bookmarkEnd w:id="34"/>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w:lastRenderedPageBreak/>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9560E4" w:rsidRPr="00A202CB" w:rsidRDefault="009560E4" w:rsidP="000819CC">
                            <w:pPr>
                              <w:rPr>
                                <w:b/>
                                <w:color w:val="7030A0"/>
                              </w:rPr>
                            </w:pPr>
                            <w:proofErr w:type="spellStart"/>
                            <w:r>
                              <w:rPr>
                                <w:b/>
                                <w:color w:val="7030A0"/>
                              </w:rPr>
                              <w:t>product_menu_title</w:t>
                            </w:r>
                            <w:proofErr w:type="spellEnd"/>
                          </w:p>
                          <w:p w14:paraId="4818CE28" w14:textId="77777777" w:rsidR="009560E4" w:rsidRDefault="009560E4"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9560E4" w:rsidRPr="00A202CB" w:rsidRDefault="009560E4" w:rsidP="000819CC">
                      <w:pPr>
                        <w:rPr>
                          <w:b/>
                          <w:color w:val="7030A0"/>
                        </w:rPr>
                      </w:pPr>
                      <w:proofErr w:type="spellStart"/>
                      <w:r>
                        <w:rPr>
                          <w:b/>
                          <w:color w:val="7030A0"/>
                        </w:rPr>
                        <w:t>product_menu_title</w:t>
                      </w:r>
                      <w:proofErr w:type="spellEnd"/>
                    </w:p>
                    <w:p w14:paraId="4818CE28" w14:textId="77777777" w:rsidR="009560E4" w:rsidRDefault="009560E4"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29F4ED"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9560E4" w:rsidRPr="00A202CB" w:rsidRDefault="009560E4" w:rsidP="000819CC">
                            <w:pPr>
                              <w:rPr>
                                <w:b/>
                                <w:color w:val="7030A0"/>
                              </w:rPr>
                            </w:pPr>
                            <w:proofErr w:type="spellStart"/>
                            <w:r>
                              <w:rPr>
                                <w:b/>
                                <w:color w:val="7030A0"/>
                              </w:rPr>
                              <w:t>actionbar_back_button</w:t>
                            </w:r>
                            <w:proofErr w:type="spellEnd"/>
                          </w:p>
                          <w:p w14:paraId="58570092" w14:textId="77777777" w:rsidR="009560E4" w:rsidRDefault="009560E4"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9560E4" w:rsidRPr="00A202CB" w:rsidRDefault="009560E4" w:rsidP="000819CC">
                      <w:pPr>
                        <w:rPr>
                          <w:b/>
                          <w:color w:val="7030A0"/>
                        </w:rPr>
                      </w:pPr>
                      <w:proofErr w:type="spellStart"/>
                      <w:r>
                        <w:rPr>
                          <w:b/>
                          <w:color w:val="7030A0"/>
                        </w:rPr>
                        <w:t>actionbar_back_button</w:t>
                      </w:r>
                      <w:proofErr w:type="spellEnd"/>
                    </w:p>
                    <w:p w14:paraId="58570092" w14:textId="77777777" w:rsidR="009560E4" w:rsidRDefault="009560E4"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C91D5"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5" w:author="Philips" w:date="2015-12-04T00:03:00Z">
        <w:r w:rsidR="00AA30E0">
          <w:rPr>
            <w:rFonts w:eastAsiaTheme="minorEastAsia"/>
            <w:noProof/>
            <w:rPrChange w:id="36" w:author="Unknown">
              <w:rPr>
                <w:noProof/>
              </w:rPr>
            </w:rPrChange>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7" w:name="_Toc444883186"/>
      <w:r w:rsidRPr="009B380D">
        <w:rPr>
          <w:rFonts w:eastAsiaTheme="minorEastAsia" w:cs="Arial"/>
        </w:rPr>
        <w:lastRenderedPageBreak/>
        <w:t>Social provider configuration</w:t>
      </w:r>
      <w:bookmarkEnd w:id="37"/>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9560E4" w:rsidRPr="00C228E3" w:rsidRDefault="009560E4"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9560E4" w:rsidRDefault="009560E4"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9560E4" w:rsidRPr="00C228E3" w:rsidRDefault="009560E4"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9560E4" w:rsidRDefault="009560E4"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0163B8"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9560E4" w:rsidRDefault="009560E4"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9560E4" w:rsidRDefault="009560E4" w:rsidP="004B7F90">
                      <w:proofErr w:type="spellStart"/>
                      <w:r w:rsidRPr="0025043B">
                        <w:rPr>
                          <w:rFonts w:cs="Arial"/>
                          <w:b/>
                          <w:color w:val="7030A0"/>
                          <w:szCs w:val="24"/>
                        </w:rPr>
                        <w:t>social_service_provider_menu_resources</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06421DA0"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9560E4" w:rsidRDefault="009560E4"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9560E4" w:rsidRDefault="009560E4" w:rsidP="004B7F90">
                      <w:proofErr w:type="spellStart"/>
                      <w:r w:rsidRPr="0025043B">
                        <w:rPr>
                          <w:rFonts w:cs="Arial"/>
                          <w:b/>
                          <w:color w:val="7030A0"/>
                          <w:szCs w:val="24"/>
                        </w:rPr>
                        <w:t>social_service_provider_menu_title</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85B505"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9560E4" w:rsidRPr="00C228E3" w:rsidRDefault="009560E4"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9560E4" w:rsidRDefault="009560E4"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9560E4" w:rsidRPr="00C228E3" w:rsidRDefault="009560E4"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9560E4" w:rsidRDefault="009560E4"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2ABD0C43"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8" w:name="_Toc444883187"/>
      <w:bookmarkStart w:id="39" w:name="_Toc297311305"/>
      <w:bookmarkEnd w:id="27"/>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8"/>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BF4DDD0" w14:textId="77FA769C" w:rsidR="00140F5B" w:rsidRPr="00FD4212" w:rsidRDefault="0089331C" w:rsidP="00AF5B03">
      <w:pPr>
        <w:pStyle w:val="ListParagraph"/>
        <w:numPr>
          <w:ilvl w:val="0"/>
          <w:numId w:val="31"/>
        </w:numPr>
        <w:contextualSpacing w:val="0"/>
        <w:rPr>
          <w:rFonts w:cs="Arial"/>
          <w:sz w:val="22"/>
          <w:szCs w:val="22"/>
        </w:rPr>
      </w:pPr>
      <w:r w:rsidRPr="008D6FA5">
        <w:rPr>
          <w:rFonts w:cs="Arial"/>
          <w:szCs w:val="24"/>
        </w:rPr>
        <w:t xml:space="preserve">Adding cc fragments </w:t>
      </w:r>
      <w:r w:rsidR="00140F5B" w:rsidRPr="008D6FA5">
        <w:rPr>
          <w:rFonts w:cs="Arial"/>
          <w:szCs w:val="24"/>
        </w:rPr>
        <w:t>will be taken care by</w:t>
      </w:r>
      <w:r w:rsidR="00740A01" w:rsidRPr="008D6FA5">
        <w:rPr>
          <w:rFonts w:cs="Arial"/>
          <w:szCs w:val="24"/>
        </w:rPr>
        <w:t xml:space="preserve"> library.</w:t>
      </w:r>
    </w:p>
    <w:p w14:paraId="4AF13B07" w14:textId="14578AF0" w:rsidR="00AF5B03" w:rsidRPr="00FD4212" w:rsidRDefault="00AF5B03" w:rsidP="00FD4212">
      <w:pPr>
        <w:pStyle w:val="HTMLPreformatted"/>
        <w:shd w:val="clear" w:color="auto" w:fill="FFFFFF"/>
        <w:ind w:left="916"/>
        <w:rPr>
          <w:rFonts w:ascii="Arial" w:eastAsia="Times New Roman" w:hAnsi="Arial" w:cs="Arial"/>
          <w:color w:val="000000"/>
          <w:sz w:val="22"/>
          <w:szCs w:val="22"/>
        </w:rPr>
      </w:pPr>
      <w:r w:rsidRPr="00FD4212">
        <w:rPr>
          <w:rFonts w:ascii="Arial" w:hAnsi="Arial" w:cs="Arial"/>
          <w:sz w:val="22"/>
          <w:szCs w:val="22"/>
          <w:highlight w:val="yellow"/>
        </w:rPr>
        <w:t>We define one interface called “</w:t>
      </w:r>
      <w:proofErr w:type="spellStart"/>
      <w:r w:rsidRPr="00FD4212">
        <w:rPr>
          <w:rFonts w:ascii="Arial" w:hAnsi="Arial" w:cs="Arial"/>
          <w:sz w:val="22"/>
          <w:szCs w:val="22"/>
          <w:highlight w:val="yellow"/>
        </w:rPr>
        <w:t>ActionBar</w:t>
      </w:r>
      <w:r w:rsidR="00FD4212" w:rsidRPr="00FD4212">
        <w:rPr>
          <w:rFonts w:ascii="Arial" w:hAnsi="Arial" w:cs="Arial"/>
          <w:sz w:val="22"/>
          <w:szCs w:val="22"/>
          <w:highlight w:val="yellow"/>
        </w:rPr>
        <w:t>Update</w:t>
      </w:r>
      <w:r w:rsidRPr="00FD4212">
        <w:rPr>
          <w:rFonts w:ascii="Arial" w:hAnsi="Arial" w:cs="Arial"/>
          <w:sz w:val="22"/>
          <w:szCs w:val="22"/>
          <w:highlight w:val="yellow"/>
        </w:rPr>
        <w:t>Listener</w:t>
      </w:r>
      <w:proofErr w:type="spellEnd"/>
      <w:r w:rsidRPr="00FD4212">
        <w:rPr>
          <w:rFonts w:ascii="Arial" w:hAnsi="Arial" w:cs="Arial"/>
          <w:sz w:val="22"/>
          <w:szCs w:val="22"/>
          <w:highlight w:val="yellow"/>
        </w:rPr>
        <w:t>” and it w</w:t>
      </w:r>
      <w:r w:rsidR="00FD4212" w:rsidRPr="00FD4212">
        <w:rPr>
          <w:rFonts w:ascii="Arial" w:hAnsi="Arial" w:cs="Arial"/>
          <w:sz w:val="22"/>
          <w:szCs w:val="22"/>
          <w:highlight w:val="yellow"/>
        </w:rPr>
        <w:t xml:space="preserve">ill have method called </w:t>
      </w:r>
      <w:proofErr w:type="spellStart"/>
      <w:r w:rsidR="00FD4212" w:rsidRPr="00FD4212">
        <w:rPr>
          <w:rFonts w:ascii="Arial" w:hAnsi="Arial" w:cs="Arial"/>
          <w:sz w:val="22"/>
          <w:szCs w:val="22"/>
          <w:highlight w:val="yellow"/>
        </w:rPr>
        <w:t>update</w:t>
      </w:r>
      <w:r w:rsidRPr="00FD4212">
        <w:rPr>
          <w:rFonts w:ascii="Arial" w:hAnsi="Arial" w:cs="Arial"/>
          <w:sz w:val="22"/>
          <w:szCs w:val="22"/>
          <w:highlight w:val="yellow"/>
        </w:rPr>
        <w:t>ActionBar</w:t>
      </w:r>
      <w:proofErr w:type="spellEnd"/>
      <w:r w:rsidRPr="00FD4212">
        <w:rPr>
          <w:rFonts w:ascii="Arial" w:hAnsi="Arial" w:cs="Arial"/>
          <w:sz w:val="22"/>
          <w:szCs w:val="22"/>
          <w:highlight w:val="yellow"/>
        </w:rPr>
        <w:t xml:space="preserve"> (</w:t>
      </w:r>
      <w:r w:rsidR="00FD4212" w:rsidRPr="00FD4212">
        <w:rPr>
          <w:rFonts w:ascii="Arial" w:eastAsia="Times New Roman" w:hAnsi="Arial" w:cs="Arial"/>
          <w:color w:val="000000"/>
          <w:sz w:val="22"/>
          <w:szCs w:val="22"/>
          <w:highlight w:val="yellow"/>
        </w:rPr>
        <w:t xml:space="preserve">String </w:t>
      </w:r>
      <w:proofErr w:type="spellStart"/>
      <w:r w:rsidR="00FD4212" w:rsidRPr="00FD4212">
        <w:rPr>
          <w:rFonts w:ascii="Arial" w:eastAsia="Times New Roman" w:hAnsi="Arial" w:cs="Arial"/>
          <w:color w:val="000000"/>
          <w:sz w:val="22"/>
          <w:szCs w:val="22"/>
          <w:highlight w:val="yellow"/>
        </w:rPr>
        <w:t>titleActionbar</w:t>
      </w:r>
      <w:proofErr w:type="spellEnd"/>
      <w:r w:rsidR="00FD4212" w:rsidRPr="00FD4212">
        <w:rPr>
          <w:rFonts w:ascii="Arial" w:eastAsia="Times New Roman" w:hAnsi="Arial" w:cs="Arial"/>
          <w:color w:val="000000"/>
          <w:sz w:val="22"/>
          <w:szCs w:val="22"/>
          <w:highlight w:val="yellow"/>
        </w:rPr>
        <w:t xml:space="preserve">, Boolean </w:t>
      </w:r>
      <w:proofErr w:type="spellStart"/>
      <w:r w:rsidR="00FD4212" w:rsidRPr="00FD4212">
        <w:rPr>
          <w:rFonts w:ascii="Arial" w:eastAsia="Times New Roman" w:hAnsi="Arial" w:cs="Arial"/>
          <w:color w:val="000000"/>
          <w:sz w:val="22"/>
          <w:szCs w:val="22"/>
          <w:highlight w:val="yellow"/>
          <w:shd w:val="clear" w:color="auto" w:fill="E4E4FF"/>
        </w:rPr>
        <w:t>hamburgerIconAvaialable</w:t>
      </w:r>
      <w:proofErr w:type="spellEnd"/>
      <w:r w:rsidRPr="00FD4212">
        <w:rPr>
          <w:rFonts w:ascii="Arial" w:hAnsi="Arial" w:cs="Arial"/>
          <w:sz w:val="22"/>
          <w:szCs w:val="22"/>
          <w:highlight w:val="yellow"/>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40" w:name="_Toc444883188"/>
      <w:r w:rsidRPr="008D6FA5">
        <w:rPr>
          <w:rFonts w:cs="Arial"/>
        </w:rPr>
        <w:t>Handling consumer care as activity</w:t>
      </w:r>
      <w:bookmarkEnd w:id="40"/>
    </w:p>
    <w:p w14:paraId="77806113" w14:textId="241C688E" w:rsidR="00AF5B03" w:rsidRPr="008D6FA5" w:rsidRDefault="00AF5B03" w:rsidP="00AF5B03">
      <w:pPr>
        <w:pStyle w:val="BodyText"/>
        <w:rPr>
          <w:rFonts w:cs="Arial"/>
          <w:lang w:val="en-GB"/>
        </w:rPr>
      </w:pPr>
      <w:r w:rsidRPr="008D6FA5">
        <w:rPr>
          <w:rFonts w:cs="Arial"/>
          <w:szCs w:val="24"/>
        </w:rPr>
        <w:t xml:space="preserve">If it is invoked as activity, then CC will be launched as full screen and also responsible for updating action bar. Action bar customization happens depending on the configuration set by app in </w:t>
      </w:r>
      <w:proofErr w:type="spellStart"/>
      <w:r w:rsidRPr="008D6FA5">
        <w:rPr>
          <w:rFonts w:cs="Arial"/>
          <w:szCs w:val="24"/>
        </w:rPr>
        <w:t>config</w:t>
      </w:r>
      <w:proofErr w:type="spellEnd"/>
      <w:r w:rsidRPr="008D6FA5">
        <w:rPr>
          <w:rFonts w:cs="Arial"/>
          <w:szCs w:val="24"/>
        </w:rPr>
        <w:t xml:space="preserve"> xml file</w:t>
      </w:r>
    </w:p>
    <w:p w14:paraId="4F687065" w14:textId="77777777" w:rsidR="00AF5B03" w:rsidRPr="008D6FA5" w:rsidRDefault="00AF5B03" w:rsidP="00AF5B03">
      <w:pPr>
        <w:pStyle w:val="Heading1"/>
        <w:rPr>
          <w:rFonts w:cs="Arial"/>
        </w:rPr>
      </w:pPr>
      <w:bookmarkStart w:id="41" w:name="_Toc444883189"/>
      <w:r w:rsidRPr="008D6FA5">
        <w:rPr>
          <w:rFonts w:cs="Arial"/>
        </w:rPr>
        <w:t>Vertical features customization</w:t>
      </w:r>
      <w:bookmarkEnd w:id="41"/>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2282CB21" w14:textId="77777777" w:rsidR="00AF5B03" w:rsidRPr="008D6FA5" w:rsidRDefault="00AF5B03" w:rsidP="00AF5B03">
      <w:pPr>
        <w:pStyle w:val="ListParagraph"/>
        <w:numPr>
          <w:ilvl w:val="0"/>
          <w:numId w:val="20"/>
        </w:numPr>
        <w:spacing w:before="100" w:beforeAutospacing="1" w:after="100" w:afterAutospacing="1"/>
        <w:rPr>
          <w:rFonts w:cs="Arial"/>
          <w:szCs w:val="24"/>
        </w:rPr>
      </w:pPr>
      <w:r w:rsidRPr="008D6FA5">
        <w:rPr>
          <w:rFonts w:cs="Arial"/>
          <w:szCs w:val="24"/>
        </w:rPr>
        <w:t xml:space="preserve">Application has to implement interfaces like </w:t>
      </w:r>
      <w:proofErr w:type="spellStart"/>
      <w:r w:rsidRPr="008D6FA5">
        <w:rPr>
          <w:rFonts w:cs="Arial"/>
          <w:szCs w:val="24"/>
        </w:rPr>
        <w:t>MainMenuListener</w:t>
      </w:r>
      <w:proofErr w:type="spellEnd"/>
      <w:r w:rsidRPr="008D6FA5">
        <w:rPr>
          <w:rFonts w:cs="Arial"/>
          <w:szCs w:val="24"/>
        </w:rPr>
        <w:t xml:space="preserve">, </w:t>
      </w:r>
      <w:proofErr w:type="spellStart"/>
      <w:r w:rsidRPr="008D6FA5">
        <w:rPr>
          <w:rFonts w:cs="Arial"/>
          <w:szCs w:val="24"/>
        </w:rPr>
        <w:t>ProductMenuListener</w:t>
      </w:r>
      <w:proofErr w:type="spellEnd"/>
      <w:r w:rsidRPr="008D6FA5">
        <w:rPr>
          <w:rFonts w:cs="Arial"/>
          <w:szCs w:val="24"/>
        </w:rPr>
        <w:t xml:space="preserve">, and </w:t>
      </w:r>
      <w:proofErr w:type="spellStart"/>
      <w:r w:rsidRPr="008D6FA5">
        <w:rPr>
          <w:rFonts w:cs="Arial"/>
          <w:szCs w:val="24"/>
        </w:rPr>
        <w:t>SocialProviderListener</w:t>
      </w:r>
      <w:proofErr w:type="spellEnd"/>
      <w:r w:rsidRPr="008D6FA5">
        <w:rPr>
          <w:rFonts w:cs="Arial"/>
          <w:szCs w:val="24"/>
        </w:rPr>
        <w:t>.</w:t>
      </w:r>
    </w:p>
    <w:p w14:paraId="0EB76943"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MainMenuListener</w:t>
      </w:r>
      <w:proofErr w:type="spellEnd"/>
      <w:r w:rsidRPr="008D6FA5">
        <w:rPr>
          <w:rFonts w:cs="Arial"/>
          <w:szCs w:val="24"/>
        </w:rPr>
        <w:t xml:space="preserve"> – Invoked on click of each button on support home page. This helps in configuring features on main/home page.</w:t>
      </w:r>
    </w:p>
    <w:p w14:paraId="2D4DF2A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ProductMenuListener</w:t>
      </w:r>
      <w:proofErr w:type="spellEnd"/>
      <w:r w:rsidRPr="008D6FA5">
        <w:rPr>
          <w:rFonts w:cs="Arial"/>
          <w:szCs w:val="24"/>
        </w:rPr>
        <w:t xml:space="preserve"> – Invoked on click of each button on product info page. This helps in configuring features on product info page.</w:t>
      </w:r>
    </w:p>
    <w:p w14:paraId="2261C250" w14:textId="77777777" w:rsidR="00AF5B03" w:rsidRPr="008D6FA5" w:rsidRDefault="00AF5B03" w:rsidP="00AF5B03">
      <w:pPr>
        <w:pStyle w:val="ListParagraph"/>
        <w:numPr>
          <w:ilvl w:val="0"/>
          <w:numId w:val="26"/>
        </w:numPr>
        <w:spacing w:before="100" w:beforeAutospacing="1" w:after="100" w:afterAutospacing="1"/>
        <w:rPr>
          <w:rFonts w:cs="Arial"/>
          <w:szCs w:val="24"/>
        </w:rPr>
      </w:pPr>
      <w:proofErr w:type="spellStart"/>
      <w:r w:rsidRPr="008D6FA5">
        <w:rPr>
          <w:rFonts w:cs="Arial"/>
          <w:szCs w:val="24"/>
        </w:rPr>
        <w:t>SocialProviderListener</w:t>
      </w:r>
      <w:proofErr w:type="spellEnd"/>
      <w:r w:rsidRPr="008D6FA5">
        <w:rPr>
          <w:rFonts w:cs="Arial"/>
          <w:szCs w:val="24"/>
        </w:rPr>
        <w:t xml:space="preserve"> – Invoked on click of each social provider buttons in Contact us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77777777"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App is required to implement all these to take control on app side for the menu items which is added by verticals. For digital care menu item, library is supposed to take action and app should not ideally override this. If app returns “true” then it means 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lastRenderedPageBreak/>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2" w:name="_Toc444883190"/>
      <w:r w:rsidRPr="008D6FA5">
        <w:rPr>
          <w:rFonts w:cs="Arial"/>
        </w:rPr>
        <w:lastRenderedPageBreak/>
        <w:t>Action bar customization</w:t>
      </w:r>
      <w:bookmarkEnd w:id="42"/>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w:t>
      </w:r>
      <w:proofErr w:type="spellStart"/>
      <w:r w:rsidRPr="008D6FA5">
        <w:rPr>
          <w:rFonts w:cs="Arial"/>
          <w:szCs w:val="24"/>
        </w:rPr>
        <w:t>config</w:t>
      </w:r>
      <w:proofErr w:type="spellEnd"/>
      <w:r w:rsidRPr="008D6FA5">
        <w:rPr>
          <w:rFonts w:cs="Arial"/>
          <w:szCs w:val="24"/>
        </w:rPr>
        <w:t xml:space="preserve">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3" w:name="_Toc433199531"/>
      <w:bookmarkStart w:id="44" w:name="_Toc444883191"/>
      <w:r>
        <w:rPr>
          <w:rStyle w:val="dac-header-crumbs-link"/>
        </w:rPr>
        <w:t>Supporting apps with Over 65K Methods</w:t>
      </w:r>
      <w:bookmarkEnd w:id="43"/>
      <w:bookmarkEnd w:id="44"/>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7640ED" w:rsidP="00B25B22">
      <w:pPr>
        <w:pStyle w:val="BodyText"/>
        <w:ind w:left="720"/>
        <w:rPr>
          <w:lang w:val="en-GB"/>
        </w:rPr>
      </w:pPr>
      <w:hyperlink r:id="rId17"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36729803"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w:t>
      </w:r>
      <w:r w:rsidR="00D23FDA">
        <w:rPr>
          <w:color w:val="000000"/>
          <w:sz w:val="18"/>
          <w:szCs w:val="18"/>
          <w:highlight w:val="lightGray"/>
        </w:rPr>
        <w:t>droid</w:t>
      </w:r>
      <w:proofErr w:type="gramEnd"/>
      <w:r w:rsidR="00D23FDA">
        <w:rPr>
          <w:color w:val="000000"/>
          <w:sz w:val="18"/>
          <w:szCs w:val="18"/>
          <w:highlight w:val="lightGray"/>
        </w:rPr>
        <w:t xml:space="preserve"> {</w:t>
      </w:r>
      <w:r w:rsidR="00D23FDA">
        <w:rPr>
          <w:color w:val="000000"/>
          <w:sz w:val="18"/>
          <w:szCs w:val="18"/>
          <w:highlight w:val="lightGray"/>
        </w:rPr>
        <w:br/>
        <w:t xml:space="preserve">    </w:t>
      </w:r>
      <w:proofErr w:type="spellStart"/>
      <w:r w:rsidR="00D23FDA">
        <w:rPr>
          <w:color w:val="000000"/>
          <w:sz w:val="18"/>
          <w:szCs w:val="18"/>
          <w:highlight w:val="lightGray"/>
        </w:rPr>
        <w:t>compileSdkVersion</w:t>
      </w:r>
      <w:proofErr w:type="spellEnd"/>
      <w:r w:rsidR="00D23FDA">
        <w:rPr>
          <w:color w:val="000000"/>
          <w:sz w:val="18"/>
          <w:szCs w:val="18"/>
          <w:highlight w:val="lightGray"/>
        </w:rPr>
        <w:t xml:space="preserve"> 23</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w:t>
      </w:r>
      <w:r w:rsidR="00445915">
        <w:rPr>
          <w:color w:val="000000"/>
          <w:sz w:val="18"/>
          <w:szCs w:val="18"/>
          <w:highlight w:val="lightGray"/>
        </w:rPr>
        <w:t>3.0.3</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xml:space="preserve">    </w:t>
      </w:r>
      <w:r w:rsidR="00A94898">
        <w:rPr>
          <w:color w:val="000000"/>
          <w:sz w:val="18"/>
          <w:szCs w:val="18"/>
          <w:highlight w:val="lightGray"/>
        </w:rPr>
        <w:t>    ...</w:t>
      </w:r>
      <w:r w:rsidR="00A94898">
        <w:rPr>
          <w:color w:val="000000"/>
          <w:sz w:val="18"/>
          <w:szCs w:val="18"/>
          <w:highlight w:val="lightGray"/>
        </w:rPr>
        <w:br/>
        <w:t xml:space="preserve">        </w:t>
      </w:r>
      <w:proofErr w:type="spellStart"/>
      <w:r w:rsidR="00A94898">
        <w:rPr>
          <w:color w:val="000000"/>
          <w:sz w:val="18"/>
          <w:szCs w:val="18"/>
          <w:highlight w:val="lightGray"/>
        </w:rPr>
        <w:t>minSdkVersion</w:t>
      </w:r>
      <w:proofErr w:type="spellEnd"/>
      <w:r w:rsidR="00A94898">
        <w:rPr>
          <w:color w:val="000000"/>
          <w:sz w:val="18"/>
          <w:szCs w:val="18"/>
          <w:highlight w:val="lightGray"/>
        </w:rPr>
        <w:t xml:space="preserve"> 19</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w:t>
      </w:r>
      <w:r w:rsidR="001C0212">
        <w:rPr>
          <w:color w:val="000000"/>
          <w:sz w:val="18"/>
          <w:szCs w:val="18"/>
          <w:highlight w:val="lightGray"/>
        </w:rPr>
        <w:t>3</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5" w:name="_Toc444883192"/>
      <w:r>
        <w:rPr>
          <w:rFonts w:cs="Arial"/>
        </w:rPr>
        <w:lastRenderedPageBreak/>
        <w:t>Supported Languages</w:t>
      </w:r>
      <w:bookmarkEnd w:id="45"/>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proofErr w:type="spellStart"/>
            <w:r w:rsidR="00483F0F">
              <w:rPr>
                <w:rFonts w:cs="Arial"/>
                <w:color w:val="000000"/>
                <w:szCs w:val="24"/>
              </w:rPr>
              <w:t>Hongkong</w:t>
            </w:r>
            <w:proofErr w:type="spellEnd"/>
            <w:r w:rsidR="00483F0F">
              <w:rPr>
                <w:rFonts w:cs="Arial"/>
                <w:color w:val="000000"/>
                <w:szCs w:val="24"/>
              </w:rPr>
              <w:t>-China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785782CF" w14:textId="38DD4FE6" w:rsidR="007A4F4A" w:rsidRDefault="007A4F4A" w:rsidP="007A4F4A">
      <w:pPr>
        <w:pStyle w:val="Heading1"/>
        <w:rPr>
          <w:rFonts w:cs="Arial"/>
        </w:rPr>
      </w:pPr>
      <w:proofErr w:type="spellStart"/>
      <w:r>
        <w:rPr>
          <w:rFonts w:cs="Arial"/>
        </w:rPr>
        <w:t>Proguard</w:t>
      </w:r>
      <w:proofErr w:type="spellEnd"/>
      <w:r>
        <w:rPr>
          <w:rFonts w:cs="Arial"/>
        </w:rPr>
        <w:t xml:space="preserve"> Rules</w:t>
      </w:r>
    </w:p>
    <w:p w14:paraId="1D4F0166" w14:textId="77777777" w:rsidR="007A4F4A" w:rsidRDefault="007A4F4A" w:rsidP="007A4F4A">
      <w:pPr>
        <w:pStyle w:val="BodyText"/>
        <w:rPr>
          <w:lang w:val="en-GB"/>
        </w:rPr>
      </w:pPr>
    </w:p>
    <w:p w14:paraId="4F748723" w14:textId="77777777" w:rsidR="007A4F4A" w:rsidRPr="007A4F4A" w:rsidRDefault="007A4F4A" w:rsidP="007A4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dontusemixedcaseclassnames</w:t>
      </w:r>
      <w:proofErr w:type="spellEnd"/>
      <w:r w:rsidRPr="007A4F4A">
        <w:rPr>
          <w:rFonts w:ascii="Courier New" w:hAnsi="Courier New" w:cs="Courier New"/>
          <w:b/>
          <w:bCs/>
          <w:color w:val="000080"/>
          <w:sz w:val="18"/>
          <w:szCs w:val="18"/>
        </w:rPr>
        <w:br/>
        <w:t>-</w:t>
      </w:r>
      <w:proofErr w:type="spellStart"/>
      <w:r w:rsidRPr="007A4F4A">
        <w:rPr>
          <w:rFonts w:ascii="Courier New" w:hAnsi="Courier New" w:cs="Courier New"/>
          <w:b/>
          <w:bCs/>
          <w:color w:val="000080"/>
          <w:sz w:val="18"/>
          <w:szCs w:val="18"/>
        </w:rPr>
        <w:t>dontskipnonpubliclibraryclasses</w:t>
      </w:r>
      <w:proofErr w:type="spellEnd"/>
      <w:r w:rsidRPr="007A4F4A">
        <w:rPr>
          <w:rFonts w:ascii="Courier New" w:hAnsi="Courier New" w:cs="Courier New"/>
          <w:b/>
          <w:bCs/>
          <w:color w:val="000080"/>
          <w:sz w:val="18"/>
          <w:szCs w:val="18"/>
        </w:rPr>
        <w:br/>
        <w:t>-</w:t>
      </w:r>
      <w:proofErr w:type="spellStart"/>
      <w:r w:rsidRPr="007A4F4A">
        <w:rPr>
          <w:rFonts w:ascii="Courier New" w:hAnsi="Courier New" w:cs="Courier New"/>
          <w:b/>
          <w:bCs/>
          <w:color w:val="000080"/>
          <w:sz w:val="18"/>
          <w:szCs w:val="18"/>
        </w:rPr>
        <w:t>dontskipnonpubliclibraryclassmembers</w:t>
      </w:r>
      <w:proofErr w:type="spellEnd"/>
      <w:r w:rsidRPr="007A4F4A">
        <w:rPr>
          <w:rFonts w:ascii="Courier New" w:hAnsi="Courier New" w:cs="Courier New"/>
          <w:b/>
          <w:bCs/>
          <w:color w:val="000080"/>
          <w:sz w:val="18"/>
          <w:szCs w:val="18"/>
        </w:rPr>
        <w:br/>
        <w:t>-</w:t>
      </w:r>
      <w:proofErr w:type="spellStart"/>
      <w:r w:rsidRPr="007A4F4A">
        <w:rPr>
          <w:rFonts w:ascii="Courier New" w:hAnsi="Courier New" w:cs="Courier New"/>
          <w:b/>
          <w:bCs/>
          <w:color w:val="000080"/>
          <w:sz w:val="18"/>
          <w:szCs w:val="18"/>
        </w:rPr>
        <w:t>dontpreverify</w:t>
      </w:r>
      <w:proofErr w:type="spellEnd"/>
      <w:r w:rsidRPr="007A4F4A">
        <w:rPr>
          <w:rFonts w:ascii="Courier New" w:hAnsi="Courier New" w:cs="Courier New"/>
          <w:b/>
          <w:bCs/>
          <w:color w:val="000080"/>
          <w:sz w:val="18"/>
          <w:szCs w:val="18"/>
        </w:rPr>
        <w:br/>
        <w:t>-</w:t>
      </w:r>
      <w:proofErr w:type="spellStart"/>
      <w:r w:rsidRPr="007A4F4A">
        <w:rPr>
          <w:rFonts w:ascii="Courier New" w:hAnsi="Courier New" w:cs="Courier New"/>
          <w:b/>
          <w:bCs/>
          <w:color w:val="000080"/>
          <w:sz w:val="18"/>
          <w:szCs w:val="18"/>
        </w:rPr>
        <w:t>keepattributes</w:t>
      </w:r>
      <w:proofErr w:type="spellEnd"/>
      <w:r w:rsidRPr="007A4F4A">
        <w:rPr>
          <w:rFonts w:ascii="Courier New" w:hAnsi="Courier New" w:cs="Courier New"/>
          <w:b/>
          <w:bCs/>
          <w:color w:val="000080"/>
          <w:sz w:val="18"/>
          <w:szCs w:val="18"/>
        </w:rPr>
        <w:t xml:space="preserve"> </w:t>
      </w:r>
      <w:r w:rsidRPr="007A4F4A">
        <w:rPr>
          <w:rFonts w:ascii="Courier New" w:hAnsi="Courier New" w:cs="Courier New"/>
          <w:color w:val="000000"/>
          <w:sz w:val="18"/>
          <w:szCs w:val="18"/>
        </w:rPr>
        <w:t>*Annotation*</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keepattributes</w:t>
      </w:r>
      <w:proofErr w:type="spellEnd"/>
      <w:r w:rsidRPr="007A4F4A">
        <w:rPr>
          <w:rFonts w:ascii="Courier New" w:hAnsi="Courier New" w:cs="Courier New"/>
          <w:b/>
          <w:bCs/>
          <w:color w:val="000080"/>
          <w:sz w:val="18"/>
          <w:szCs w:val="18"/>
        </w:rPr>
        <w:t xml:space="preserve"> </w:t>
      </w:r>
      <w:r w:rsidRPr="007A4F4A">
        <w:rPr>
          <w:rFonts w:ascii="Courier New" w:hAnsi="Courier New" w:cs="Courier New"/>
          <w:color w:val="000000"/>
          <w:sz w:val="18"/>
          <w:szCs w:val="18"/>
        </w:rPr>
        <w:t>Signature</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 xml:space="preserve"># </w:t>
      </w:r>
      <w:proofErr w:type="spellStart"/>
      <w:r w:rsidRPr="007A4F4A">
        <w:rPr>
          <w:rFonts w:ascii="Courier New" w:hAnsi="Courier New" w:cs="Courier New"/>
          <w:i/>
          <w:iCs/>
          <w:color w:val="808080"/>
          <w:sz w:val="18"/>
          <w:szCs w:val="18"/>
        </w:rPr>
        <w:t>Gson</w:t>
      </w:r>
      <w:proofErr w:type="spellEnd"/>
      <w:r w:rsidRPr="007A4F4A">
        <w:rPr>
          <w:rFonts w:ascii="Courier New" w:hAnsi="Courier New" w:cs="Courier New"/>
          <w:i/>
          <w:iCs/>
          <w:color w:val="808080"/>
          <w:sz w:val="18"/>
          <w:szCs w:val="18"/>
        </w:rPr>
        <w:t xml:space="preserve"> specific classes</w:t>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class </w:t>
      </w:r>
      <w:proofErr w:type="spellStart"/>
      <w:r w:rsidRPr="007A4F4A">
        <w:rPr>
          <w:rFonts w:ascii="Courier New" w:hAnsi="Courier New" w:cs="Courier New"/>
          <w:color w:val="000000"/>
          <w:sz w:val="18"/>
          <w:szCs w:val="18"/>
        </w:rPr>
        <w:t>sun.misc.Unsafe</w:t>
      </w:r>
      <w:proofErr w:type="spellEnd"/>
      <w:r w:rsidRPr="007A4F4A">
        <w:rPr>
          <w:rFonts w:ascii="Courier New" w:hAnsi="Courier New" w:cs="Courier New"/>
          <w:color w:val="000000"/>
          <w:sz w:val="18"/>
          <w:szCs w:val="18"/>
        </w:rPr>
        <w:t xml:space="preserve">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class </w:t>
      </w:r>
      <w:proofErr w:type="spellStart"/>
      <w:r w:rsidRPr="007A4F4A">
        <w:rPr>
          <w:rFonts w:ascii="Courier New" w:hAnsi="Courier New" w:cs="Courier New"/>
          <w:color w:val="000000"/>
          <w:sz w:val="18"/>
          <w:szCs w:val="18"/>
        </w:rPr>
        <w:t>com.google.gson.stream</w:t>
      </w:r>
      <w:proofErr w:type="spellEnd"/>
      <w:r w:rsidRPr="007A4F4A">
        <w:rPr>
          <w:rFonts w:ascii="Courier New" w:hAnsi="Courier New" w:cs="Courier New"/>
          <w:color w:val="000000"/>
          <w:sz w:val="18"/>
          <w:szCs w:val="18"/>
        </w:rPr>
        <w:t>.**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class </w:t>
      </w:r>
      <w:proofErr w:type="spellStart"/>
      <w:r w:rsidRPr="007A4F4A">
        <w:rPr>
          <w:rFonts w:ascii="Courier New" w:hAnsi="Courier New" w:cs="Courier New"/>
          <w:color w:val="000000"/>
          <w:sz w:val="18"/>
          <w:szCs w:val="18"/>
        </w:rPr>
        <w:t>com.philips.cdp.prxclient.prxdatamodels</w:t>
      </w:r>
      <w:proofErr w:type="spellEnd"/>
      <w:r w:rsidRPr="007A4F4A">
        <w:rPr>
          <w:rFonts w:ascii="Courier New" w:hAnsi="Courier New" w:cs="Courier New"/>
          <w:color w:val="000000"/>
          <w:sz w:val="18"/>
          <w:szCs w:val="18"/>
        </w:rPr>
        <w:t>.**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class </w:t>
      </w:r>
      <w:proofErr w:type="spellStart"/>
      <w:r w:rsidRPr="007A4F4A">
        <w:rPr>
          <w:rFonts w:ascii="Courier New" w:hAnsi="Courier New" w:cs="Courier New"/>
          <w:color w:val="000000"/>
          <w:sz w:val="18"/>
          <w:szCs w:val="18"/>
        </w:rPr>
        <w:t>com.google.gson.examples.android.model</w:t>
      </w:r>
      <w:proofErr w:type="spellEnd"/>
      <w:r w:rsidRPr="007A4F4A">
        <w:rPr>
          <w:rFonts w:ascii="Courier New" w:hAnsi="Courier New" w:cs="Courier New"/>
          <w:color w:val="000000"/>
          <w:sz w:val="18"/>
          <w:szCs w:val="18"/>
        </w:rPr>
        <w:t>.**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#Tagging</w:t>
      </w:r>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public class </w:t>
      </w:r>
      <w:proofErr w:type="spellStart"/>
      <w:r w:rsidRPr="007A4F4A">
        <w:rPr>
          <w:rFonts w:ascii="Courier New" w:hAnsi="Courier New" w:cs="Courier New"/>
          <w:color w:val="000000"/>
          <w:sz w:val="18"/>
          <w:szCs w:val="18"/>
        </w:rPr>
        <w:t>com.adobe.mobile</w:t>
      </w:r>
      <w:proofErr w:type="spellEnd"/>
      <w:r w:rsidRPr="007A4F4A">
        <w:rPr>
          <w:rFonts w:ascii="Courier New" w:hAnsi="Courier New" w:cs="Courier New"/>
          <w:color w:val="000000"/>
          <w:sz w:val="18"/>
          <w:szCs w:val="18"/>
        </w:rPr>
        <w:t>.** {</w:t>
      </w:r>
      <w:r w:rsidRPr="007A4F4A">
        <w:rPr>
          <w:rFonts w:ascii="Courier New" w:hAnsi="Courier New" w:cs="Courier New"/>
          <w:b/>
          <w:bCs/>
          <w:color w:val="660E7A"/>
          <w:sz w:val="18"/>
          <w:szCs w:val="18"/>
        </w:rPr>
        <w:t>*;</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public class </w:t>
      </w:r>
      <w:proofErr w:type="spellStart"/>
      <w:r w:rsidRPr="007A4F4A">
        <w:rPr>
          <w:rFonts w:ascii="Courier New" w:hAnsi="Courier New" w:cs="Courier New"/>
          <w:color w:val="000000"/>
          <w:sz w:val="18"/>
          <w:szCs w:val="18"/>
        </w:rPr>
        <w:t>com.philips.cdp.tagging</w:t>
      </w:r>
      <w:proofErr w:type="spellEnd"/>
      <w:r w:rsidRPr="007A4F4A">
        <w:rPr>
          <w:rFonts w:ascii="Courier New" w:hAnsi="Courier New" w:cs="Courier New"/>
          <w:color w:val="000000"/>
          <w:sz w:val="18"/>
          <w:szCs w:val="18"/>
        </w:rPr>
        <w:t>.** {</w:t>
      </w:r>
      <w:r w:rsidRPr="007A4F4A">
        <w:rPr>
          <w:rFonts w:ascii="Courier New" w:hAnsi="Courier New" w:cs="Courier New"/>
          <w:b/>
          <w:bCs/>
          <w:color w:val="660E7A"/>
          <w:sz w:val="18"/>
          <w:szCs w:val="18"/>
        </w:rPr>
        <w:t>*;</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lastRenderedPageBreak/>
        <w:br/>
      </w:r>
      <w:r w:rsidRPr="007A4F4A">
        <w:rPr>
          <w:rFonts w:ascii="Courier New" w:hAnsi="Courier New" w:cs="Courier New"/>
          <w:i/>
          <w:iCs/>
          <w:color w:val="808080"/>
          <w:sz w:val="18"/>
          <w:szCs w:val="18"/>
        </w:rPr>
        <w:t>#</w:t>
      </w:r>
      <w:proofErr w:type="spellStart"/>
      <w:r w:rsidRPr="007A4F4A">
        <w:rPr>
          <w:rFonts w:ascii="Courier New" w:hAnsi="Courier New" w:cs="Courier New"/>
          <w:i/>
          <w:iCs/>
          <w:color w:val="808080"/>
          <w:sz w:val="18"/>
          <w:szCs w:val="18"/>
        </w:rPr>
        <w:t>LocaleMatch</w:t>
      </w:r>
      <w:proofErr w:type="spellEnd"/>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public class </w:t>
      </w:r>
      <w:proofErr w:type="spellStart"/>
      <w:r w:rsidRPr="007A4F4A">
        <w:rPr>
          <w:rFonts w:ascii="Courier New" w:hAnsi="Courier New" w:cs="Courier New"/>
          <w:color w:val="000000"/>
          <w:sz w:val="18"/>
          <w:szCs w:val="18"/>
        </w:rPr>
        <w:t>com.philips.cdp.localematch</w:t>
      </w:r>
      <w:proofErr w:type="spellEnd"/>
      <w:r w:rsidRPr="007A4F4A">
        <w:rPr>
          <w:rFonts w:ascii="Courier New" w:hAnsi="Courier New" w:cs="Courier New"/>
          <w:color w:val="000000"/>
          <w:sz w:val="18"/>
          <w:szCs w:val="18"/>
        </w:rPr>
        <w:t>.** {</w:t>
      </w:r>
      <w:r w:rsidRPr="007A4F4A">
        <w:rPr>
          <w:rFonts w:ascii="Courier New" w:hAnsi="Courier New" w:cs="Courier New"/>
          <w:b/>
          <w:bCs/>
          <w:color w:val="660E7A"/>
          <w:sz w:val="18"/>
          <w:szCs w:val="18"/>
        </w:rPr>
        <w:t>*;</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#Network</w:t>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class </w:t>
      </w:r>
      <w:proofErr w:type="spellStart"/>
      <w:r w:rsidRPr="007A4F4A">
        <w:rPr>
          <w:rFonts w:ascii="Courier New" w:hAnsi="Courier New" w:cs="Courier New"/>
          <w:color w:val="000000"/>
          <w:sz w:val="18"/>
          <w:szCs w:val="18"/>
        </w:rPr>
        <w:t>org.apache.http</w:t>
      </w:r>
      <w:proofErr w:type="spellEnd"/>
      <w:r w:rsidRPr="007A4F4A">
        <w:rPr>
          <w:rFonts w:ascii="Courier New" w:hAnsi="Courier New" w:cs="Courier New"/>
          <w:color w:val="000000"/>
          <w:sz w:val="18"/>
          <w:szCs w:val="18"/>
        </w:rPr>
        <w:t>.**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class </w:t>
      </w:r>
      <w:proofErr w:type="spellStart"/>
      <w:r w:rsidRPr="007A4F4A">
        <w:rPr>
          <w:rFonts w:ascii="Courier New" w:hAnsi="Courier New" w:cs="Courier New"/>
          <w:color w:val="000000"/>
          <w:sz w:val="18"/>
          <w:szCs w:val="18"/>
        </w:rPr>
        <w:t>android.net.http</w:t>
      </w:r>
      <w:proofErr w:type="spellEnd"/>
      <w:r w:rsidRPr="007A4F4A">
        <w:rPr>
          <w:rFonts w:ascii="Courier New" w:hAnsi="Courier New" w:cs="Courier New"/>
          <w:color w:val="000000"/>
          <w:sz w:val="18"/>
          <w:szCs w:val="18"/>
        </w:rPr>
        <w:t>.** {</w:t>
      </w:r>
      <w:r w:rsidRPr="007A4F4A">
        <w:rPr>
          <w:rFonts w:ascii="Courier New" w:hAnsi="Courier New" w:cs="Courier New"/>
          <w:b/>
          <w:bCs/>
          <w:color w:val="660E7A"/>
          <w:sz w:val="18"/>
          <w:szCs w:val="18"/>
        </w:rPr>
        <w:t xml:space="preserve"> *;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i/>
          <w:iCs/>
          <w:color w:val="808080"/>
          <w:sz w:val="18"/>
          <w:szCs w:val="18"/>
        </w:rPr>
        <w:t>#</w:t>
      </w:r>
      <w:proofErr w:type="spellStart"/>
      <w:r w:rsidRPr="007A4F4A">
        <w:rPr>
          <w:rFonts w:ascii="Courier New" w:hAnsi="Courier New" w:cs="Courier New"/>
          <w:i/>
          <w:iCs/>
          <w:color w:val="808080"/>
          <w:sz w:val="18"/>
          <w:szCs w:val="18"/>
        </w:rPr>
        <w:t>ConsumerCare</w:t>
      </w:r>
      <w:proofErr w:type="spellEnd"/>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i/>
          <w:iCs/>
          <w:color w:val="80808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public class * extends </w:t>
      </w:r>
      <w:proofErr w:type="spellStart"/>
      <w:r w:rsidRPr="007A4F4A">
        <w:rPr>
          <w:rFonts w:ascii="Courier New" w:hAnsi="Courier New" w:cs="Courier New"/>
          <w:color w:val="000000"/>
          <w:sz w:val="18"/>
          <w:szCs w:val="18"/>
        </w:rPr>
        <w:t>android.app.Activity</w:t>
      </w:r>
      <w:proofErr w:type="spellEnd"/>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public class * extends </w:t>
      </w:r>
      <w:proofErr w:type="spellStart"/>
      <w:r w:rsidRPr="007A4F4A">
        <w:rPr>
          <w:rFonts w:ascii="Courier New" w:hAnsi="Courier New" w:cs="Courier New"/>
          <w:color w:val="000000"/>
          <w:sz w:val="18"/>
          <w:szCs w:val="18"/>
        </w:rPr>
        <w:t>android.app.Application</w:t>
      </w:r>
      <w:proofErr w:type="spellEnd"/>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public class * extends </w:t>
      </w:r>
      <w:proofErr w:type="spellStart"/>
      <w:r w:rsidRPr="007A4F4A">
        <w:rPr>
          <w:rFonts w:ascii="Courier New" w:hAnsi="Courier New" w:cs="Courier New"/>
          <w:color w:val="000000"/>
          <w:sz w:val="18"/>
          <w:szCs w:val="18"/>
        </w:rPr>
        <w:t>android.content.BroadcastReceiver</w:t>
      </w:r>
      <w:proofErr w:type="spellEnd"/>
      <w:r w:rsidRPr="007A4F4A">
        <w:rPr>
          <w:rFonts w:ascii="Courier New" w:hAnsi="Courier New" w:cs="Courier New"/>
          <w:color w:val="000000"/>
          <w:sz w:val="18"/>
          <w:szCs w:val="18"/>
        </w:rPr>
        <w:br/>
      </w:r>
      <w:r w:rsidRPr="007A4F4A">
        <w:rPr>
          <w:rFonts w:ascii="Courier New" w:hAnsi="Courier New" w:cs="Courier New"/>
          <w:color w:val="000000"/>
          <w:sz w:val="18"/>
          <w:szCs w:val="18"/>
        </w:rPr>
        <w:br/>
        <w:t xml:space="preserve">    </w:t>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keepclassmembers</w:t>
      </w:r>
      <w:proofErr w:type="spellEnd"/>
      <w:r w:rsidRPr="007A4F4A">
        <w:rPr>
          <w:rFonts w:ascii="Courier New" w:hAnsi="Courier New" w:cs="Courier New"/>
          <w:b/>
          <w:bCs/>
          <w:color w:val="000080"/>
          <w:sz w:val="18"/>
          <w:szCs w:val="18"/>
        </w:rPr>
        <w:t xml:space="preserve"> </w:t>
      </w:r>
      <w:proofErr w:type="spellStart"/>
      <w:r w:rsidRPr="007A4F4A">
        <w:rPr>
          <w:rFonts w:ascii="Courier New" w:hAnsi="Courier New" w:cs="Courier New"/>
          <w:color w:val="000000"/>
          <w:sz w:val="18"/>
          <w:szCs w:val="18"/>
        </w:rPr>
        <w:t>enum</w:t>
      </w:r>
      <w:proofErr w:type="spellEnd"/>
      <w:r w:rsidRPr="007A4F4A">
        <w:rPr>
          <w:rFonts w:ascii="Courier New" w:hAnsi="Courier New" w:cs="Courier New"/>
          <w:color w:val="000000"/>
          <w:sz w:val="18"/>
          <w:szCs w:val="18"/>
        </w:rPr>
        <w:t xml:space="preserve"> *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static **[] values();</w:t>
      </w:r>
      <w:r w:rsidRPr="007A4F4A">
        <w:rPr>
          <w:rFonts w:ascii="Courier New" w:hAnsi="Courier New" w:cs="Courier New"/>
          <w:b/>
          <w:bCs/>
          <w:color w:val="660E7A"/>
          <w:sz w:val="18"/>
          <w:szCs w:val="18"/>
        </w:rPr>
        <w:br/>
        <w:t xml:space="preserve">        public static ** </w:t>
      </w:r>
      <w:proofErr w:type="spellStart"/>
      <w:r w:rsidRPr="007A4F4A">
        <w:rPr>
          <w:rFonts w:ascii="Courier New" w:hAnsi="Courier New" w:cs="Courier New"/>
          <w:b/>
          <w:bCs/>
          <w:color w:val="660E7A"/>
          <w:sz w:val="18"/>
          <w:szCs w:val="18"/>
        </w:rPr>
        <w:t>valueOf</w:t>
      </w:r>
      <w:proofErr w:type="spellEnd"/>
      <w:r w:rsidRPr="007A4F4A">
        <w:rPr>
          <w:rFonts w:ascii="Courier New" w:hAnsi="Courier New" w:cs="Courier New"/>
          <w:b/>
          <w:bCs/>
          <w:color w:val="660E7A"/>
          <w:sz w:val="18"/>
          <w:szCs w:val="18"/>
        </w:rPr>
        <w:t>(</w:t>
      </w:r>
      <w:proofErr w:type="spellStart"/>
      <w:r w:rsidRPr="007A4F4A">
        <w:rPr>
          <w:rFonts w:ascii="Courier New" w:hAnsi="Courier New" w:cs="Courier New"/>
          <w:b/>
          <w:bCs/>
          <w:color w:val="660E7A"/>
          <w:sz w:val="18"/>
          <w:szCs w:val="18"/>
        </w:rPr>
        <w:t>java.lang.String</w:t>
      </w:r>
      <w:proofErr w:type="spellEnd"/>
      <w:r w:rsidRPr="007A4F4A">
        <w:rPr>
          <w:rFonts w:ascii="Courier New" w:hAnsi="Courier New" w:cs="Courier New"/>
          <w:b/>
          <w:bCs/>
          <w:color w:val="660E7A"/>
          <w:sz w:val="18"/>
          <w:szCs w:val="18"/>
        </w:rPr>
        <w:t>);</w:t>
      </w:r>
      <w:r w:rsidRPr="007A4F4A">
        <w:rPr>
          <w:rFonts w:ascii="Courier New" w:hAnsi="Courier New" w:cs="Courier New"/>
          <w:b/>
          <w:bCs/>
          <w:color w:val="660E7A"/>
          <w:sz w:val="18"/>
          <w:szCs w:val="18"/>
        </w:rPr>
        <w:br/>
        <w:t xml:space="preserve">    </w:t>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 xml:space="preserve">-keep </w:t>
      </w:r>
      <w:r w:rsidRPr="007A4F4A">
        <w:rPr>
          <w:rFonts w:ascii="Courier New" w:hAnsi="Courier New" w:cs="Courier New"/>
          <w:color w:val="000000"/>
          <w:sz w:val="18"/>
          <w:szCs w:val="18"/>
        </w:rPr>
        <w:t xml:space="preserve">public class * extends </w:t>
      </w:r>
      <w:proofErr w:type="spellStart"/>
      <w:r w:rsidRPr="007A4F4A">
        <w:rPr>
          <w:rFonts w:ascii="Courier New" w:hAnsi="Courier New" w:cs="Courier New"/>
          <w:color w:val="000000"/>
          <w:sz w:val="18"/>
          <w:szCs w:val="18"/>
        </w:rPr>
        <w:t>android.view.View</w:t>
      </w:r>
      <w:proofErr w:type="spellEnd"/>
      <w:r w:rsidRPr="007A4F4A">
        <w:rPr>
          <w:rFonts w:ascii="Courier New" w:hAnsi="Courier New" w:cs="Courier New"/>
          <w:color w:val="000000"/>
          <w:sz w:val="18"/>
          <w:szCs w:val="18"/>
        </w:rPr>
        <w:t xml:space="preserve">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&lt;</w:t>
      </w:r>
      <w:proofErr w:type="spellStart"/>
      <w:r w:rsidRPr="007A4F4A">
        <w:rPr>
          <w:rFonts w:ascii="Courier New" w:hAnsi="Courier New" w:cs="Courier New"/>
          <w:b/>
          <w:bCs/>
          <w:color w:val="660E7A"/>
          <w:sz w:val="18"/>
          <w:szCs w:val="18"/>
        </w:rPr>
        <w:t>init</w:t>
      </w:r>
      <w:proofErr w:type="spellEnd"/>
      <w:r w:rsidRPr="007A4F4A">
        <w:rPr>
          <w:rFonts w:ascii="Courier New" w:hAnsi="Courier New" w:cs="Courier New"/>
          <w:b/>
          <w:bCs/>
          <w:color w:val="660E7A"/>
          <w:sz w:val="18"/>
          <w:szCs w:val="18"/>
        </w:rPr>
        <w:t>&gt;(</w:t>
      </w:r>
      <w:proofErr w:type="spellStart"/>
      <w:r w:rsidRPr="007A4F4A">
        <w:rPr>
          <w:rFonts w:ascii="Courier New" w:hAnsi="Courier New" w:cs="Courier New"/>
          <w:b/>
          <w:bCs/>
          <w:color w:val="660E7A"/>
          <w:sz w:val="18"/>
          <w:szCs w:val="18"/>
        </w:rPr>
        <w:t>android.content.Context</w:t>
      </w:r>
      <w:proofErr w:type="spellEnd"/>
      <w:r w:rsidRPr="007A4F4A">
        <w:rPr>
          <w:rFonts w:ascii="Courier New" w:hAnsi="Courier New" w:cs="Courier New"/>
          <w:b/>
          <w:bCs/>
          <w:color w:val="660E7A"/>
          <w:sz w:val="18"/>
          <w:szCs w:val="18"/>
        </w:rPr>
        <w:t>);</w:t>
      </w:r>
      <w:r w:rsidRPr="007A4F4A">
        <w:rPr>
          <w:rFonts w:ascii="Courier New" w:hAnsi="Courier New" w:cs="Courier New"/>
          <w:b/>
          <w:bCs/>
          <w:color w:val="660E7A"/>
          <w:sz w:val="18"/>
          <w:szCs w:val="18"/>
        </w:rPr>
        <w:br/>
        <w:t xml:space="preserve">    public &lt;</w:t>
      </w:r>
      <w:proofErr w:type="spellStart"/>
      <w:r w:rsidRPr="007A4F4A">
        <w:rPr>
          <w:rFonts w:ascii="Courier New" w:hAnsi="Courier New" w:cs="Courier New"/>
          <w:b/>
          <w:bCs/>
          <w:color w:val="660E7A"/>
          <w:sz w:val="18"/>
          <w:szCs w:val="18"/>
        </w:rPr>
        <w:t>init</w:t>
      </w:r>
      <w:proofErr w:type="spellEnd"/>
      <w:r w:rsidRPr="007A4F4A">
        <w:rPr>
          <w:rFonts w:ascii="Courier New" w:hAnsi="Courier New" w:cs="Courier New"/>
          <w:b/>
          <w:bCs/>
          <w:color w:val="660E7A"/>
          <w:sz w:val="18"/>
          <w:szCs w:val="18"/>
        </w:rPr>
        <w:t>&gt;(</w:t>
      </w:r>
      <w:proofErr w:type="spellStart"/>
      <w:r w:rsidRPr="007A4F4A">
        <w:rPr>
          <w:rFonts w:ascii="Courier New" w:hAnsi="Courier New" w:cs="Courier New"/>
          <w:b/>
          <w:bCs/>
          <w:color w:val="660E7A"/>
          <w:sz w:val="18"/>
          <w:szCs w:val="18"/>
        </w:rPr>
        <w:t>android.content.Context</w:t>
      </w:r>
      <w:proofErr w:type="spellEnd"/>
      <w:r w:rsidRPr="007A4F4A">
        <w:rPr>
          <w:rFonts w:ascii="Courier New" w:hAnsi="Courier New" w:cs="Courier New"/>
          <w:b/>
          <w:bCs/>
          <w:color w:val="660E7A"/>
          <w:sz w:val="18"/>
          <w:szCs w:val="18"/>
        </w:rPr>
        <w:t xml:space="preserve">, </w:t>
      </w:r>
      <w:proofErr w:type="spellStart"/>
      <w:r w:rsidRPr="007A4F4A">
        <w:rPr>
          <w:rFonts w:ascii="Courier New" w:hAnsi="Courier New" w:cs="Courier New"/>
          <w:b/>
          <w:bCs/>
          <w:color w:val="660E7A"/>
          <w:sz w:val="18"/>
          <w:szCs w:val="18"/>
        </w:rPr>
        <w:t>android.util.AttributeSet</w:t>
      </w:r>
      <w:proofErr w:type="spellEnd"/>
      <w:r w:rsidRPr="007A4F4A">
        <w:rPr>
          <w:rFonts w:ascii="Courier New" w:hAnsi="Courier New" w:cs="Courier New"/>
          <w:b/>
          <w:bCs/>
          <w:color w:val="660E7A"/>
          <w:sz w:val="18"/>
          <w:szCs w:val="18"/>
        </w:rPr>
        <w:t>);</w:t>
      </w:r>
      <w:r w:rsidRPr="007A4F4A">
        <w:rPr>
          <w:rFonts w:ascii="Courier New" w:hAnsi="Courier New" w:cs="Courier New"/>
          <w:b/>
          <w:bCs/>
          <w:color w:val="660E7A"/>
          <w:sz w:val="18"/>
          <w:szCs w:val="18"/>
        </w:rPr>
        <w:br/>
        <w:t xml:space="preserve">    public &lt;</w:t>
      </w:r>
      <w:proofErr w:type="spellStart"/>
      <w:r w:rsidRPr="007A4F4A">
        <w:rPr>
          <w:rFonts w:ascii="Courier New" w:hAnsi="Courier New" w:cs="Courier New"/>
          <w:b/>
          <w:bCs/>
          <w:color w:val="660E7A"/>
          <w:sz w:val="18"/>
          <w:szCs w:val="18"/>
        </w:rPr>
        <w:t>init</w:t>
      </w:r>
      <w:proofErr w:type="spellEnd"/>
      <w:r w:rsidRPr="007A4F4A">
        <w:rPr>
          <w:rFonts w:ascii="Courier New" w:hAnsi="Courier New" w:cs="Courier New"/>
          <w:b/>
          <w:bCs/>
          <w:color w:val="660E7A"/>
          <w:sz w:val="18"/>
          <w:szCs w:val="18"/>
        </w:rPr>
        <w:t>&gt;(</w:t>
      </w:r>
      <w:proofErr w:type="spellStart"/>
      <w:r w:rsidRPr="007A4F4A">
        <w:rPr>
          <w:rFonts w:ascii="Courier New" w:hAnsi="Courier New" w:cs="Courier New"/>
          <w:b/>
          <w:bCs/>
          <w:color w:val="660E7A"/>
          <w:sz w:val="18"/>
          <w:szCs w:val="18"/>
        </w:rPr>
        <w:t>android.content.Context</w:t>
      </w:r>
      <w:proofErr w:type="spellEnd"/>
      <w:r w:rsidRPr="007A4F4A">
        <w:rPr>
          <w:rFonts w:ascii="Courier New" w:hAnsi="Courier New" w:cs="Courier New"/>
          <w:b/>
          <w:bCs/>
          <w:color w:val="660E7A"/>
          <w:sz w:val="18"/>
          <w:szCs w:val="18"/>
        </w:rPr>
        <w:t xml:space="preserve">, </w:t>
      </w:r>
      <w:proofErr w:type="spellStart"/>
      <w:r w:rsidRPr="007A4F4A">
        <w:rPr>
          <w:rFonts w:ascii="Courier New" w:hAnsi="Courier New" w:cs="Courier New"/>
          <w:b/>
          <w:bCs/>
          <w:color w:val="660E7A"/>
          <w:sz w:val="18"/>
          <w:szCs w:val="18"/>
        </w:rPr>
        <w:t>android.util.AttributeSet</w:t>
      </w:r>
      <w:proofErr w:type="spellEnd"/>
      <w:r w:rsidRPr="007A4F4A">
        <w:rPr>
          <w:rFonts w:ascii="Courier New" w:hAnsi="Courier New" w:cs="Courier New"/>
          <w:b/>
          <w:bCs/>
          <w:color w:val="660E7A"/>
          <w:sz w:val="18"/>
          <w:szCs w:val="18"/>
        </w:rPr>
        <w:t xml:space="preserve">, </w:t>
      </w:r>
      <w:proofErr w:type="spellStart"/>
      <w:r w:rsidRPr="007A4F4A">
        <w:rPr>
          <w:rFonts w:ascii="Courier New" w:hAnsi="Courier New" w:cs="Courier New"/>
          <w:b/>
          <w:bCs/>
          <w:color w:val="660E7A"/>
          <w:sz w:val="18"/>
          <w:szCs w:val="18"/>
        </w:rPr>
        <w:t>int</w:t>
      </w:r>
      <w:proofErr w:type="spellEnd"/>
      <w:r w:rsidRPr="007A4F4A">
        <w:rPr>
          <w:rFonts w:ascii="Courier New" w:hAnsi="Courier New" w:cs="Courier New"/>
          <w:b/>
          <w:bCs/>
          <w:color w:val="660E7A"/>
          <w:sz w:val="18"/>
          <w:szCs w:val="18"/>
        </w:rPr>
        <w:t>);</w:t>
      </w:r>
      <w:r w:rsidRPr="007A4F4A">
        <w:rPr>
          <w:rFonts w:ascii="Courier New" w:hAnsi="Courier New" w:cs="Courier New"/>
          <w:b/>
          <w:bCs/>
          <w:color w:val="660E7A"/>
          <w:sz w:val="18"/>
          <w:szCs w:val="18"/>
        </w:rPr>
        <w:br/>
        <w:t xml:space="preserve">    public void set*(...);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keepclasseswithmembers</w:t>
      </w:r>
      <w:proofErr w:type="spellEnd"/>
      <w:r w:rsidRPr="007A4F4A">
        <w:rPr>
          <w:rFonts w:ascii="Courier New" w:hAnsi="Courier New" w:cs="Courier New"/>
          <w:b/>
          <w:bCs/>
          <w:color w:val="000080"/>
          <w:sz w:val="18"/>
          <w:szCs w:val="18"/>
        </w:rPr>
        <w:t xml:space="preserve"> </w:t>
      </w:r>
      <w:r w:rsidRPr="007A4F4A">
        <w:rPr>
          <w:rFonts w:ascii="Courier New" w:hAnsi="Courier New" w:cs="Courier New"/>
          <w:color w:val="000000"/>
          <w:sz w:val="18"/>
          <w:szCs w:val="18"/>
        </w:rPr>
        <w:t>class *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&lt;</w:t>
      </w:r>
      <w:proofErr w:type="spellStart"/>
      <w:r w:rsidRPr="007A4F4A">
        <w:rPr>
          <w:rFonts w:ascii="Courier New" w:hAnsi="Courier New" w:cs="Courier New"/>
          <w:b/>
          <w:bCs/>
          <w:color w:val="660E7A"/>
          <w:sz w:val="18"/>
          <w:szCs w:val="18"/>
        </w:rPr>
        <w:t>init</w:t>
      </w:r>
      <w:proofErr w:type="spellEnd"/>
      <w:r w:rsidRPr="007A4F4A">
        <w:rPr>
          <w:rFonts w:ascii="Courier New" w:hAnsi="Courier New" w:cs="Courier New"/>
          <w:b/>
          <w:bCs/>
          <w:color w:val="660E7A"/>
          <w:sz w:val="18"/>
          <w:szCs w:val="18"/>
        </w:rPr>
        <w:t>&gt;(</w:t>
      </w:r>
      <w:proofErr w:type="spellStart"/>
      <w:r w:rsidRPr="007A4F4A">
        <w:rPr>
          <w:rFonts w:ascii="Courier New" w:hAnsi="Courier New" w:cs="Courier New"/>
          <w:b/>
          <w:bCs/>
          <w:color w:val="660E7A"/>
          <w:sz w:val="18"/>
          <w:szCs w:val="18"/>
        </w:rPr>
        <w:t>android.content.Context</w:t>
      </w:r>
      <w:proofErr w:type="spellEnd"/>
      <w:r w:rsidRPr="007A4F4A">
        <w:rPr>
          <w:rFonts w:ascii="Courier New" w:hAnsi="Courier New" w:cs="Courier New"/>
          <w:b/>
          <w:bCs/>
          <w:color w:val="660E7A"/>
          <w:sz w:val="18"/>
          <w:szCs w:val="18"/>
        </w:rPr>
        <w:t xml:space="preserve">, </w:t>
      </w:r>
      <w:proofErr w:type="spellStart"/>
      <w:r w:rsidRPr="007A4F4A">
        <w:rPr>
          <w:rFonts w:ascii="Courier New" w:hAnsi="Courier New" w:cs="Courier New"/>
          <w:b/>
          <w:bCs/>
          <w:color w:val="660E7A"/>
          <w:sz w:val="18"/>
          <w:szCs w:val="18"/>
        </w:rPr>
        <w:t>android.util.AttributeSet</w:t>
      </w:r>
      <w:proofErr w:type="spellEnd"/>
      <w:r w:rsidRPr="007A4F4A">
        <w:rPr>
          <w:rFonts w:ascii="Courier New" w:hAnsi="Courier New" w:cs="Courier New"/>
          <w:b/>
          <w:bCs/>
          <w:color w:val="660E7A"/>
          <w:sz w:val="18"/>
          <w:szCs w:val="18"/>
        </w:rPr>
        <w: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keepclasseswithmembers</w:t>
      </w:r>
      <w:proofErr w:type="spellEnd"/>
      <w:r w:rsidRPr="007A4F4A">
        <w:rPr>
          <w:rFonts w:ascii="Courier New" w:hAnsi="Courier New" w:cs="Courier New"/>
          <w:b/>
          <w:bCs/>
          <w:color w:val="000080"/>
          <w:sz w:val="18"/>
          <w:szCs w:val="18"/>
        </w:rPr>
        <w:t xml:space="preserve"> </w:t>
      </w:r>
      <w:r w:rsidRPr="007A4F4A">
        <w:rPr>
          <w:rFonts w:ascii="Courier New" w:hAnsi="Courier New" w:cs="Courier New"/>
          <w:color w:val="000000"/>
          <w:sz w:val="18"/>
          <w:szCs w:val="18"/>
        </w:rPr>
        <w:t>class *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&lt;</w:t>
      </w:r>
      <w:proofErr w:type="spellStart"/>
      <w:r w:rsidRPr="007A4F4A">
        <w:rPr>
          <w:rFonts w:ascii="Courier New" w:hAnsi="Courier New" w:cs="Courier New"/>
          <w:b/>
          <w:bCs/>
          <w:color w:val="660E7A"/>
          <w:sz w:val="18"/>
          <w:szCs w:val="18"/>
        </w:rPr>
        <w:t>init</w:t>
      </w:r>
      <w:proofErr w:type="spellEnd"/>
      <w:r w:rsidRPr="007A4F4A">
        <w:rPr>
          <w:rFonts w:ascii="Courier New" w:hAnsi="Courier New" w:cs="Courier New"/>
          <w:b/>
          <w:bCs/>
          <w:color w:val="660E7A"/>
          <w:sz w:val="18"/>
          <w:szCs w:val="18"/>
        </w:rPr>
        <w:t>&gt;(</w:t>
      </w:r>
      <w:proofErr w:type="spellStart"/>
      <w:r w:rsidRPr="007A4F4A">
        <w:rPr>
          <w:rFonts w:ascii="Courier New" w:hAnsi="Courier New" w:cs="Courier New"/>
          <w:b/>
          <w:bCs/>
          <w:color w:val="660E7A"/>
          <w:sz w:val="18"/>
          <w:szCs w:val="18"/>
        </w:rPr>
        <w:t>android.content.Context</w:t>
      </w:r>
      <w:proofErr w:type="spellEnd"/>
      <w:r w:rsidRPr="007A4F4A">
        <w:rPr>
          <w:rFonts w:ascii="Courier New" w:hAnsi="Courier New" w:cs="Courier New"/>
          <w:b/>
          <w:bCs/>
          <w:color w:val="660E7A"/>
          <w:sz w:val="18"/>
          <w:szCs w:val="18"/>
        </w:rPr>
        <w:t xml:space="preserve">, </w:t>
      </w:r>
      <w:proofErr w:type="spellStart"/>
      <w:r w:rsidRPr="007A4F4A">
        <w:rPr>
          <w:rFonts w:ascii="Courier New" w:hAnsi="Courier New" w:cs="Courier New"/>
          <w:b/>
          <w:bCs/>
          <w:color w:val="660E7A"/>
          <w:sz w:val="18"/>
          <w:szCs w:val="18"/>
        </w:rPr>
        <w:t>android.util.AttributeSet</w:t>
      </w:r>
      <w:proofErr w:type="spellEnd"/>
      <w:r w:rsidRPr="007A4F4A">
        <w:rPr>
          <w:rFonts w:ascii="Courier New" w:hAnsi="Courier New" w:cs="Courier New"/>
          <w:b/>
          <w:bCs/>
          <w:color w:val="660E7A"/>
          <w:sz w:val="18"/>
          <w:szCs w:val="18"/>
        </w:rPr>
        <w:t xml:space="preserve">, </w:t>
      </w:r>
      <w:proofErr w:type="spellStart"/>
      <w:r w:rsidRPr="007A4F4A">
        <w:rPr>
          <w:rFonts w:ascii="Courier New" w:hAnsi="Courier New" w:cs="Courier New"/>
          <w:b/>
          <w:bCs/>
          <w:color w:val="660E7A"/>
          <w:sz w:val="18"/>
          <w:szCs w:val="18"/>
        </w:rPr>
        <w:t>int</w:t>
      </w:r>
      <w:proofErr w:type="spellEnd"/>
      <w:r w:rsidRPr="007A4F4A">
        <w:rPr>
          <w:rFonts w:ascii="Courier New" w:hAnsi="Courier New" w:cs="Courier New"/>
          <w:b/>
          <w:bCs/>
          <w:color w:val="660E7A"/>
          <w:sz w:val="18"/>
          <w:szCs w:val="18"/>
        </w:rPr>
        <w: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keepclassmembers</w:t>
      </w:r>
      <w:proofErr w:type="spellEnd"/>
      <w:r w:rsidRPr="007A4F4A">
        <w:rPr>
          <w:rFonts w:ascii="Courier New" w:hAnsi="Courier New" w:cs="Courier New"/>
          <w:b/>
          <w:bCs/>
          <w:color w:val="000080"/>
          <w:sz w:val="18"/>
          <w:szCs w:val="18"/>
        </w:rPr>
        <w:t xml:space="preserve"> </w:t>
      </w:r>
      <w:r w:rsidRPr="007A4F4A">
        <w:rPr>
          <w:rFonts w:ascii="Courier New" w:hAnsi="Courier New" w:cs="Courier New"/>
          <w:color w:val="000000"/>
          <w:sz w:val="18"/>
          <w:szCs w:val="18"/>
        </w:rPr>
        <w:t xml:space="preserve">class * extends </w:t>
      </w:r>
      <w:proofErr w:type="spellStart"/>
      <w:r w:rsidRPr="007A4F4A">
        <w:rPr>
          <w:rFonts w:ascii="Courier New" w:hAnsi="Courier New" w:cs="Courier New"/>
          <w:color w:val="000000"/>
          <w:sz w:val="18"/>
          <w:szCs w:val="18"/>
        </w:rPr>
        <w:t>android.content.Context</w:t>
      </w:r>
      <w:proofErr w:type="spellEnd"/>
      <w:r w:rsidRPr="007A4F4A">
        <w:rPr>
          <w:rFonts w:ascii="Courier New" w:hAnsi="Courier New" w:cs="Courier New"/>
          <w:color w:val="000000"/>
          <w:sz w:val="18"/>
          <w:szCs w:val="18"/>
        </w:rPr>
        <w:t xml:space="preserve">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void *(</w:t>
      </w:r>
      <w:proofErr w:type="spellStart"/>
      <w:r w:rsidRPr="007A4F4A">
        <w:rPr>
          <w:rFonts w:ascii="Courier New" w:hAnsi="Courier New" w:cs="Courier New"/>
          <w:b/>
          <w:bCs/>
          <w:color w:val="660E7A"/>
          <w:sz w:val="18"/>
          <w:szCs w:val="18"/>
        </w:rPr>
        <w:t>android.view.View</w:t>
      </w:r>
      <w:proofErr w:type="spellEnd"/>
      <w:r w:rsidRPr="007A4F4A">
        <w:rPr>
          <w:rFonts w:ascii="Courier New" w:hAnsi="Courier New" w:cs="Courier New"/>
          <w:b/>
          <w:bCs/>
          <w:color w:val="660E7A"/>
          <w:sz w:val="18"/>
          <w:szCs w:val="18"/>
        </w:rPr>
        <w:t>);</w:t>
      </w:r>
      <w:r w:rsidRPr="007A4F4A">
        <w:rPr>
          <w:rFonts w:ascii="Courier New" w:hAnsi="Courier New" w:cs="Courier New"/>
          <w:b/>
          <w:bCs/>
          <w:color w:val="660E7A"/>
          <w:sz w:val="18"/>
          <w:szCs w:val="18"/>
        </w:rPr>
        <w:br/>
        <w:t xml:space="preserve">   public void *(</w:t>
      </w:r>
      <w:proofErr w:type="spellStart"/>
      <w:r w:rsidRPr="007A4F4A">
        <w:rPr>
          <w:rFonts w:ascii="Courier New" w:hAnsi="Courier New" w:cs="Courier New"/>
          <w:b/>
          <w:bCs/>
          <w:color w:val="660E7A"/>
          <w:sz w:val="18"/>
          <w:szCs w:val="18"/>
        </w:rPr>
        <w:t>android.view.MenuItem</w:t>
      </w:r>
      <w:proofErr w:type="spellEnd"/>
      <w:r w:rsidRPr="007A4F4A">
        <w:rPr>
          <w:rFonts w:ascii="Courier New" w:hAnsi="Courier New" w:cs="Courier New"/>
          <w:b/>
          <w:bCs/>
          <w:color w:val="660E7A"/>
          <w:sz w:val="18"/>
          <w:szCs w:val="18"/>
        </w:rPr>
        <w: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keepclassmembers</w:t>
      </w:r>
      <w:proofErr w:type="spellEnd"/>
      <w:r w:rsidRPr="007A4F4A">
        <w:rPr>
          <w:rFonts w:ascii="Courier New" w:hAnsi="Courier New" w:cs="Courier New"/>
          <w:b/>
          <w:bCs/>
          <w:color w:val="000080"/>
          <w:sz w:val="18"/>
          <w:szCs w:val="18"/>
        </w:rPr>
        <w:t xml:space="preserve"> </w:t>
      </w:r>
      <w:r w:rsidRPr="007A4F4A">
        <w:rPr>
          <w:rFonts w:ascii="Courier New" w:hAnsi="Courier New" w:cs="Courier New"/>
          <w:color w:val="000000"/>
          <w:sz w:val="18"/>
          <w:szCs w:val="18"/>
        </w:rPr>
        <w:t xml:space="preserve">class * implements </w:t>
      </w:r>
      <w:proofErr w:type="spellStart"/>
      <w:r w:rsidRPr="007A4F4A">
        <w:rPr>
          <w:rFonts w:ascii="Courier New" w:hAnsi="Courier New" w:cs="Courier New"/>
          <w:color w:val="000000"/>
          <w:sz w:val="18"/>
          <w:szCs w:val="18"/>
        </w:rPr>
        <w:t>android.os.Parcelable</w:t>
      </w:r>
      <w:proofErr w:type="spellEnd"/>
      <w:r w:rsidRPr="007A4F4A">
        <w:rPr>
          <w:rFonts w:ascii="Courier New" w:hAnsi="Courier New" w:cs="Courier New"/>
          <w:color w:val="000000"/>
          <w:sz w:val="18"/>
          <w:szCs w:val="18"/>
        </w:rPr>
        <w:t xml:space="preserve">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static </w:t>
      </w:r>
      <w:proofErr w:type="spellStart"/>
      <w:r w:rsidRPr="007A4F4A">
        <w:rPr>
          <w:rFonts w:ascii="Courier New" w:hAnsi="Courier New" w:cs="Courier New"/>
          <w:b/>
          <w:bCs/>
          <w:color w:val="660E7A"/>
          <w:sz w:val="18"/>
          <w:szCs w:val="18"/>
        </w:rPr>
        <w:t>android.os.Parcelable$Creator</w:t>
      </w:r>
      <w:proofErr w:type="spellEnd"/>
      <w:r w:rsidRPr="007A4F4A">
        <w:rPr>
          <w:rFonts w:ascii="Courier New" w:hAnsi="Courier New" w:cs="Courier New"/>
          <w:b/>
          <w:bCs/>
          <w:color w:val="660E7A"/>
          <w:sz w:val="18"/>
          <w:szCs w:val="18"/>
        </w:rPr>
        <w:t xml:space="preserve"> CREATOR;</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keepclassmembers</w:t>
      </w:r>
      <w:proofErr w:type="spellEnd"/>
      <w:r w:rsidRPr="007A4F4A">
        <w:rPr>
          <w:rFonts w:ascii="Courier New" w:hAnsi="Courier New" w:cs="Courier New"/>
          <w:b/>
          <w:bCs/>
          <w:color w:val="000080"/>
          <w:sz w:val="18"/>
          <w:szCs w:val="18"/>
        </w:rPr>
        <w:t xml:space="preserve"> </w:t>
      </w:r>
      <w:r w:rsidRPr="007A4F4A">
        <w:rPr>
          <w:rFonts w:ascii="Courier New" w:hAnsi="Courier New" w:cs="Courier New"/>
          <w:color w:val="000000"/>
          <w:sz w:val="18"/>
          <w:szCs w:val="18"/>
        </w:rPr>
        <w:t>class **.R$* {</w:t>
      </w:r>
      <w:r w:rsidRPr="007A4F4A">
        <w:rPr>
          <w:rFonts w:ascii="Courier New" w:hAnsi="Courier New" w:cs="Courier New"/>
          <w:color w:val="000000"/>
          <w:sz w:val="18"/>
          <w:szCs w:val="18"/>
        </w:rPr>
        <w:br/>
      </w:r>
      <w:r w:rsidRPr="007A4F4A">
        <w:rPr>
          <w:rFonts w:ascii="Courier New" w:hAnsi="Courier New" w:cs="Courier New"/>
          <w:b/>
          <w:bCs/>
          <w:color w:val="660E7A"/>
          <w:sz w:val="18"/>
          <w:szCs w:val="18"/>
        </w:rPr>
        <w:t xml:space="preserve">    public static &lt;fields&gt;;</w:t>
      </w:r>
      <w:r w:rsidRPr="007A4F4A">
        <w:rPr>
          <w:rFonts w:ascii="Courier New" w:hAnsi="Courier New" w:cs="Courier New"/>
          <w:b/>
          <w:bCs/>
          <w:color w:val="660E7A"/>
          <w:sz w:val="18"/>
          <w:szCs w:val="18"/>
        </w:rPr>
        <w:br/>
      </w:r>
      <w:r w:rsidRPr="007A4F4A">
        <w:rPr>
          <w:rFonts w:ascii="Courier New" w:hAnsi="Courier New" w:cs="Courier New"/>
          <w:color w:val="000000"/>
          <w:sz w:val="18"/>
          <w:szCs w:val="18"/>
        </w:rPr>
        <w:t>}</w:t>
      </w:r>
    </w:p>
    <w:p w14:paraId="7AF56D88" w14:textId="77777777" w:rsidR="007A4F4A" w:rsidRDefault="007A4F4A" w:rsidP="007A4F4A">
      <w:pPr>
        <w:pStyle w:val="BodyText"/>
        <w:ind w:left="916"/>
        <w:rPr>
          <w:lang w:val="en-GB"/>
        </w:rPr>
      </w:pPr>
    </w:p>
    <w:p w14:paraId="44711AF0" w14:textId="77777777" w:rsidR="007A4F4A" w:rsidRDefault="007A4F4A" w:rsidP="007A4F4A">
      <w:pPr>
        <w:pStyle w:val="BodyText"/>
        <w:ind w:left="916"/>
        <w:rPr>
          <w:lang w:val="en-GB"/>
        </w:rPr>
      </w:pPr>
    </w:p>
    <w:p w14:paraId="2E263BE7" w14:textId="77777777" w:rsidR="007A4F4A" w:rsidRPr="007A4F4A" w:rsidRDefault="007A4F4A" w:rsidP="007A4F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proofErr w:type="spellStart"/>
      <w:r w:rsidRPr="007A4F4A">
        <w:rPr>
          <w:rFonts w:ascii="Courier New" w:hAnsi="Courier New" w:cs="Courier New"/>
          <w:color w:val="000000"/>
          <w:sz w:val="18"/>
          <w:szCs w:val="18"/>
        </w:rPr>
        <w:t>com.google.android.gms</w:t>
      </w:r>
      <w:proofErr w:type="spellEnd"/>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r w:rsidRPr="007A4F4A">
        <w:rPr>
          <w:rFonts w:ascii="Courier New" w:hAnsi="Courier New" w:cs="Courier New"/>
          <w:color w:val="000000"/>
          <w:sz w:val="18"/>
          <w:szCs w:val="18"/>
        </w:rPr>
        <w:t>org.w3c.dom.bootstrap.DOMImplementationRegistry</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proofErr w:type="spellStart"/>
      <w:r w:rsidRPr="007A4F4A">
        <w:rPr>
          <w:rFonts w:ascii="Courier New" w:hAnsi="Courier New" w:cs="Courier New"/>
          <w:color w:val="000000"/>
          <w:sz w:val="18"/>
          <w:szCs w:val="18"/>
        </w:rPr>
        <w:t>com.philips.cdp.productselection.R$id</w:t>
      </w:r>
      <w:proofErr w:type="spellEnd"/>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r w:rsidRPr="007A4F4A">
        <w:rPr>
          <w:rFonts w:ascii="Courier New" w:hAnsi="Courier New" w:cs="Courier New"/>
          <w:color w:val="000000"/>
          <w:sz w:val="18"/>
          <w:szCs w:val="18"/>
        </w:rPr>
        <w:t>android.support.v4.view.ViewCompatApi24.**</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r w:rsidRPr="007A4F4A">
        <w:rPr>
          <w:rFonts w:ascii="Courier New" w:hAnsi="Courier New" w:cs="Courier New"/>
          <w:color w:val="000000"/>
          <w:sz w:val="18"/>
          <w:szCs w:val="18"/>
        </w:rPr>
        <w:t>android.support.v7.media.**</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proofErr w:type="spellStart"/>
      <w:r w:rsidRPr="007A4F4A">
        <w:rPr>
          <w:rFonts w:ascii="Courier New" w:hAnsi="Courier New" w:cs="Courier New"/>
          <w:color w:val="000000"/>
          <w:sz w:val="18"/>
          <w:szCs w:val="18"/>
        </w:rPr>
        <w:t>android.media.session</w:t>
      </w:r>
      <w:proofErr w:type="spellEnd"/>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proofErr w:type="spellStart"/>
      <w:r w:rsidRPr="007A4F4A">
        <w:rPr>
          <w:rFonts w:ascii="Courier New" w:hAnsi="Courier New" w:cs="Courier New"/>
          <w:color w:val="000000"/>
          <w:sz w:val="18"/>
          <w:szCs w:val="18"/>
        </w:rPr>
        <w:t>android.app</w:t>
      </w:r>
      <w:proofErr w:type="spellEnd"/>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proofErr w:type="spellStart"/>
      <w:r w:rsidRPr="007A4F4A">
        <w:rPr>
          <w:rFonts w:ascii="Courier New" w:hAnsi="Courier New" w:cs="Courier New"/>
          <w:color w:val="000000"/>
          <w:sz w:val="18"/>
          <w:szCs w:val="18"/>
        </w:rPr>
        <w:t>com.philips.cdp.digitalcare</w:t>
      </w:r>
      <w:proofErr w:type="spellEnd"/>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proofErr w:type="spellStart"/>
      <w:r w:rsidRPr="007A4F4A">
        <w:rPr>
          <w:rFonts w:ascii="Courier New" w:hAnsi="Courier New" w:cs="Courier New"/>
          <w:color w:val="000000"/>
          <w:sz w:val="18"/>
          <w:szCs w:val="18"/>
        </w:rPr>
        <w:t>com.philips.cdp.productselection</w:t>
      </w:r>
      <w:proofErr w:type="spellEnd"/>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proofErr w:type="spellStart"/>
      <w:r w:rsidRPr="007A4F4A">
        <w:rPr>
          <w:rFonts w:ascii="Courier New" w:hAnsi="Courier New" w:cs="Courier New"/>
          <w:color w:val="000000"/>
          <w:sz w:val="18"/>
          <w:szCs w:val="18"/>
        </w:rPr>
        <w:t>android.support</w:t>
      </w:r>
      <w:proofErr w:type="spellEnd"/>
      <w:r w:rsidRPr="007A4F4A">
        <w:rPr>
          <w:rFonts w:ascii="Courier New" w:hAnsi="Courier New" w:cs="Courier New"/>
          <w:color w:val="000000"/>
          <w:sz w:val="18"/>
          <w:szCs w:val="18"/>
        </w:rPr>
        <w:t>.**</w:t>
      </w:r>
      <w:r w:rsidRPr="007A4F4A">
        <w:rPr>
          <w:rFonts w:ascii="Courier New" w:hAnsi="Courier New" w:cs="Courier New"/>
          <w:color w:val="000000"/>
          <w:sz w:val="18"/>
          <w:szCs w:val="18"/>
        </w:rPr>
        <w:br/>
      </w:r>
      <w:r w:rsidRPr="007A4F4A">
        <w:rPr>
          <w:rFonts w:ascii="Courier New" w:hAnsi="Courier New" w:cs="Courier New"/>
          <w:b/>
          <w:bCs/>
          <w:color w:val="000080"/>
          <w:sz w:val="18"/>
          <w:szCs w:val="18"/>
        </w:rPr>
        <w:t>-</w:t>
      </w:r>
      <w:proofErr w:type="spellStart"/>
      <w:r w:rsidRPr="007A4F4A">
        <w:rPr>
          <w:rFonts w:ascii="Courier New" w:hAnsi="Courier New" w:cs="Courier New"/>
          <w:b/>
          <w:bCs/>
          <w:color w:val="000080"/>
          <w:sz w:val="18"/>
          <w:szCs w:val="18"/>
        </w:rPr>
        <w:t>dontwarn</w:t>
      </w:r>
      <w:proofErr w:type="spellEnd"/>
      <w:r w:rsidRPr="007A4F4A">
        <w:rPr>
          <w:rFonts w:ascii="Courier New" w:hAnsi="Courier New" w:cs="Courier New"/>
          <w:b/>
          <w:bCs/>
          <w:color w:val="000080"/>
          <w:sz w:val="18"/>
          <w:szCs w:val="18"/>
        </w:rPr>
        <w:t xml:space="preserve"> </w:t>
      </w:r>
      <w:proofErr w:type="spellStart"/>
      <w:r w:rsidRPr="007A4F4A">
        <w:rPr>
          <w:rFonts w:ascii="Courier New" w:hAnsi="Courier New" w:cs="Courier New"/>
          <w:color w:val="000000"/>
          <w:sz w:val="18"/>
          <w:szCs w:val="18"/>
        </w:rPr>
        <w:t>org.apache</w:t>
      </w:r>
      <w:proofErr w:type="spellEnd"/>
      <w:r w:rsidRPr="007A4F4A">
        <w:rPr>
          <w:rFonts w:ascii="Courier New" w:hAnsi="Courier New" w:cs="Courier New"/>
          <w:color w:val="000000"/>
          <w:sz w:val="18"/>
          <w:szCs w:val="18"/>
        </w:rPr>
        <w:t>.**</w:t>
      </w:r>
    </w:p>
    <w:p w14:paraId="42233F21" w14:textId="77777777" w:rsidR="007A4F4A" w:rsidRPr="007A4F4A" w:rsidRDefault="007A4F4A" w:rsidP="007A4F4A">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6" w:name="_Toc444883193"/>
      <w:r>
        <w:rPr>
          <w:rFonts w:cs="Arial"/>
        </w:rPr>
        <w:t>Frequently asked Questions</w:t>
      </w:r>
      <w:bookmarkEnd w:id="46"/>
    </w:p>
    <w:p w14:paraId="37E9E067" w14:textId="0E073839" w:rsidR="00FF7B65" w:rsidRPr="008F62E3" w:rsidRDefault="00FF7B65" w:rsidP="00E340FB">
      <w:pPr>
        <w:pStyle w:val="Heading1"/>
        <w:numPr>
          <w:ilvl w:val="1"/>
          <w:numId w:val="17"/>
        </w:numPr>
        <w:rPr>
          <w:rFonts w:cs="Arial"/>
          <w:sz w:val="24"/>
          <w:szCs w:val="24"/>
        </w:rPr>
      </w:pPr>
      <w:bookmarkStart w:id="47" w:name="_Toc437015076"/>
      <w:bookmarkStart w:id="48" w:name="_Toc444883194"/>
      <w:r w:rsidRPr="008F62E3">
        <w:rPr>
          <w:rFonts w:cs="Arial"/>
          <w:sz w:val="24"/>
          <w:szCs w:val="24"/>
        </w:rPr>
        <w:t>How about customising fonts and sizes?</w:t>
      </w:r>
      <w:bookmarkEnd w:id="47"/>
      <w:bookmarkEnd w:id="48"/>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 xml:space="preserve">Yes. Please make sure you call </w:t>
      </w:r>
      <w:proofErr w:type="spellStart"/>
      <w:r>
        <w:rPr>
          <w:lang w:val="en-GB"/>
        </w:rPr>
        <w:t>enableTagging</w:t>
      </w:r>
      <w:proofErr w:type="spellEnd"/>
      <w:r>
        <w:rPr>
          <w:lang w:val="en-GB"/>
        </w:rPr>
        <w:t xml:space="preserve"> and provide apps ID. Please check sample app for more details. Unless App calls </w:t>
      </w:r>
      <w:proofErr w:type="spellStart"/>
      <w:r>
        <w:rPr>
          <w:lang w:val="en-GB"/>
        </w:rPr>
        <w:t>enableTagging</w:t>
      </w:r>
      <w:proofErr w:type="spellEnd"/>
      <w:r>
        <w:rPr>
          <w:lang w:val="en-GB"/>
        </w:rPr>
        <w:t xml:space="preserve">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w:t>
      </w:r>
      <w:proofErr w:type="spellStart"/>
      <w:r>
        <w:rPr>
          <w:lang w:val="en-GB"/>
        </w:rPr>
        <w:t>ctn</w:t>
      </w:r>
      <w:proofErr w:type="spellEnd"/>
      <w:r>
        <w:rPr>
          <w:lang w:val="en-GB"/>
        </w:rPr>
        <w:t xml:space="preserve">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 xml:space="preserve">please add relevant </w:t>
      </w:r>
      <w:proofErr w:type="spellStart"/>
      <w:r w:rsidR="00E91EAA" w:rsidRPr="008D6FA5">
        <w:rPr>
          <w:rFonts w:eastAsiaTheme="minorHAnsi" w:cs="Arial"/>
          <w:szCs w:val="24"/>
        </w:rPr>
        <w:t>ctn</w:t>
      </w:r>
      <w:proofErr w:type="spellEnd"/>
      <w:r w:rsidR="00E91EAA" w:rsidRPr="008D6FA5">
        <w:rPr>
          <w:rFonts w:eastAsiaTheme="minorHAnsi" w:cs="Arial"/>
          <w:szCs w:val="24"/>
        </w:rPr>
        <w:t xml:space="preserve"> number</w:t>
      </w:r>
    </w:p>
    <w:p w14:paraId="1929D5BB" w14:textId="77777777" w:rsidR="00E91EAA" w:rsidRPr="00E91EAA" w:rsidRDefault="007640ED" w:rsidP="00E91EAA">
      <w:pPr>
        <w:pStyle w:val="ListParagraph"/>
        <w:numPr>
          <w:ilvl w:val="0"/>
          <w:numId w:val="37"/>
        </w:numPr>
        <w:rPr>
          <w:rFonts w:cs="Arial"/>
          <w:szCs w:val="24"/>
        </w:rPr>
      </w:pPr>
      <w:hyperlink r:id="rId18"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7640ED" w:rsidP="00E91EAA">
      <w:pPr>
        <w:pStyle w:val="ListParagraph"/>
        <w:numPr>
          <w:ilvl w:val="0"/>
          <w:numId w:val="37"/>
        </w:numPr>
        <w:rPr>
          <w:rFonts w:cs="Arial"/>
          <w:sz w:val="20"/>
        </w:rPr>
      </w:pPr>
      <w:hyperlink r:id="rId19"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proofErr w:type="spellStart"/>
      <w:r w:rsidRPr="008E7215">
        <w:rPr>
          <w:rFonts w:ascii="Segoe UI" w:hAnsi="Segoe UI" w:cs="Segoe UI"/>
          <w:b/>
          <w:color w:val="000000"/>
          <w:sz w:val="20"/>
        </w:rPr>
        <w:t>com.android.build.api.transform.TransformException</w:t>
      </w:r>
      <w:proofErr w:type="spellEnd"/>
      <w:r w:rsidRPr="008E7215">
        <w:rPr>
          <w:rFonts w:ascii="Segoe UI" w:hAnsi="Segoe UI" w:cs="Segoe UI"/>
          <w:b/>
          <w:color w:val="000000"/>
          <w:sz w:val="20"/>
        </w:rPr>
        <w:t xml:space="preserve">: </w:t>
      </w:r>
      <w:proofErr w:type="spellStart"/>
      <w:r w:rsidRPr="008E7215">
        <w:rPr>
          <w:rFonts w:ascii="Segoe UI" w:hAnsi="Segoe UI" w:cs="Segoe UI"/>
          <w:b/>
          <w:color w:val="000000"/>
          <w:sz w:val="20"/>
        </w:rPr>
        <w:t>com.android.builder.packaging.DuplicateFileException</w:t>
      </w:r>
      <w:proofErr w:type="spellEnd"/>
      <w:r w:rsidRPr="008E7215">
        <w:rPr>
          <w:rFonts w:ascii="Segoe UI" w:hAnsi="Segoe UI" w:cs="Segoe UI"/>
          <w:b/>
          <w:color w:val="000000"/>
          <w:sz w:val="20"/>
        </w:rPr>
        <w:t>: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 xml:space="preserve">Or any duplication related exception, the duplication library can be added to </w:t>
      </w:r>
      <w:proofErr w:type="spellStart"/>
      <w:r>
        <w:rPr>
          <w:rFonts w:ascii="Calibri" w:hAnsi="Calibri"/>
          <w:b/>
        </w:rPr>
        <w:t>packageOption</w:t>
      </w:r>
      <w:proofErr w:type="spellEnd"/>
      <w:r>
        <w:rPr>
          <w:rFonts w:ascii="Calibri" w:hAnsi="Calibri"/>
          <w:b/>
        </w:rPr>
        <w:t>.</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proofErr w:type="gramStart"/>
      <w:r>
        <w:rPr>
          <w:rFonts w:ascii="Consolas" w:hAnsi="Consolas" w:cs="Consolas"/>
          <w:color w:val="2E3133"/>
          <w:sz w:val="20"/>
        </w:rPr>
        <w:t>android</w:t>
      </w:r>
      <w:proofErr w:type="gramEnd"/>
      <w:r>
        <w:rPr>
          <w:rFonts w:ascii="Consolas" w:hAnsi="Consolas" w:cs="Consolas"/>
          <w:color w:val="2E3133"/>
          <w:sz w:val="20"/>
        </w:rPr>
        <w:t xml:space="preserve">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xml:space="preserve">           </w:t>
      </w:r>
      <w:proofErr w:type="spellStart"/>
      <w:proofErr w:type="gramStart"/>
      <w:r>
        <w:rPr>
          <w:rFonts w:ascii="Segoe UI" w:hAnsi="Segoe UI" w:cs="Segoe UI"/>
          <w:color w:val="2E3133"/>
          <w:sz w:val="20"/>
        </w:rPr>
        <w:t>packagingOptions</w:t>
      </w:r>
      <w:proofErr w:type="spellEnd"/>
      <w:proofErr w:type="gramEnd"/>
      <w:r>
        <w:rPr>
          <w:rFonts w:ascii="Segoe UI" w:hAnsi="Segoe UI" w:cs="Segoe UI"/>
          <w:color w:val="2E3133"/>
          <w:sz w:val="20"/>
        </w:rPr>
        <w:t xml:space="preserve">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xml:space="preserve">             </w:t>
      </w:r>
      <w:proofErr w:type="gramStart"/>
      <w:r>
        <w:rPr>
          <w:rFonts w:ascii="Segoe UI" w:hAnsi="Segoe UI" w:cs="Segoe UI"/>
          <w:color w:val="2E3133"/>
          <w:sz w:val="20"/>
          <w:shd w:val="clear" w:color="auto" w:fill="FFFFFF"/>
        </w:rPr>
        <w:t>exclude</w:t>
      </w:r>
      <w:proofErr w:type="gramEnd"/>
      <w:r>
        <w:rPr>
          <w:rFonts w:ascii="Segoe UI" w:hAnsi="Segoe UI" w:cs="Segoe UI"/>
          <w:color w:val="2E3133"/>
          <w:sz w:val="20"/>
          <w:shd w:val="clear" w:color="auto" w:fill="FFFFFF"/>
        </w:rPr>
        <w:t xml:space="preserv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rPr>
          <w:rFonts w:ascii="Segoe UI" w:hAnsi="Segoe UI" w:cs="Segoe UI"/>
          <w:color w:val="2E3133"/>
          <w:sz w:val="20"/>
        </w:rPr>
      </w:pPr>
      <w:r>
        <w:rPr>
          <w:rFonts w:ascii="Segoe UI" w:hAnsi="Segoe UI" w:cs="Segoe UI"/>
          <w:color w:val="2E3133"/>
          <w:sz w:val="20"/>
        </w:rPr>
        <w:t xml:space="preserve">         </w:t>
      </w:r>
      <w:r>
        <w:rPr>
          <w:rFonts w:ascii="Segoe UI" w:hAnsi="Segoe UI" w:cs="Segoe UI"/>
          <w:color w:val="2E3133"/>
          <w:sz w:val="20"/>
        </w:rPr>
        <w:tab/>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0F7231D" w:rsidP="00F7231D">
      <w:pPr>
        <w:autoSpaceDE w:val="0"/>
        <w:autoSpaceDN w:val="0"/>
        <w:ind w:left="720"/>
      </w:pPr>
      <w:proofErr w:type="gramStart"/>
      <w:r>
        <w:t>android</w:t>
      </w:r>
      <w:proofErr w:type="gramEnd"/>
      <w:r>
        <w:t xml:space="preserve"> {</w:t>
      </w:r>
    </w:p>
    <w:p w14:paraId="0B93FB2E" w14:textId="77777777" w:rsidR="00F7231D" w:rsidRDefault="00F7231D" w:rsidP="00F7231D">
      <w:pPr>
        <w:autoSpaceDE w:val="0"/>
        <w:autoSpaceDN w:val="0"/>
        <w:ind w:left="720"/>
      </w:pPr>
      <w:r>
        <w:t xml:space="preserve">    </w:t>
      </w:r>
      <w:proofErr w:type="spellStart"/>
      <w:proofErr w:type="gramStart"/>
      <w:r>
        <w:t>packagingOptions</w:t>
      </w:r>
      <w:proofErr w:type="spellEnd"/>
      <w:proofErr w:type="gramEnd"/>
      <w:r>
        <w:t xml:space="preserve"> {</w:t>
      </w:r>
    </w:p>
    <w:p w14:paraId="4717D2BA" w14:textId="77777777" w:rsidR="00F7231D" w:rsidRDefault="00F7231D" w:rsidP="00F7231D">
      <w:pPr>
        <w:autoSpaceDE w:val="0"/>
        <w:autoSpaceDN w:val="0"/>
        <w:ind w:left="720"/>
      </w:pPr>
      <w:r>
        <w:t xml:space="preserve">        </w:t>
      </w:r>
      <w:proofErr w:type="gramStart"/>
      <w:r>
        <w:t>exclude</w:t>
      </w:r>
      <w:proofErr w:type="gramEnd"/>
      <w:r>
        <w:t xml:space="preserve"> 'lib/arm64-v8a/librsjni.so'</w:t>
      </w:r>
    </w:p>
    <w:p w14:paraId="77FBFA31" w14:textId="77777777" w:rsidR="00F7231D" w:rsidRDefault="00F7231D" w:rsidP="00F7231D">
      <w:pPr>
        <w:autoSpaceDE w:val="0"/>
        <w:autoSpaceDN w:val="0"/>
        <w:ind w:left="720"/>
      </w:pPr>
      <w:r>
        <w:t xml:space="preserve">        </w:t>
      </w:r>
      <w:proofErr w:type="spellStart"/>
      <w:proofErr w:type="gramStart"/>
      <w:r>
        <w:t>pickFirst</w:t>
      </w:r>
      <w:proofErr w:type="spellEnd"/>
      <w:proofErr w:type="gramEnd"/>
      <w:r>
        <w:t xml:space="preserve"> 'lib/arm64-v8a/libRSSupport.so'</w:t>
      </w:r>
    </w:p>
    <w:p w14:paraId="18BA14BA" w14:textId="77777777" w:rsidR="00F7231D" w:rsidRDefault="00F7231D" w:rsidP="00F7231D">
      <w:pPr>
        <w:autoSpaceDE w:val="0"/>
        <w:autoSpaceDN w:val="0"/>
        <w:ind w:left="720"/>
      </w:pPr>
      <w:r>
        <w:t xml:space="preserve">    }</w:t>
      </w:r>
    </w:p>
    <w:p w14:paraId="6CA651EA" w14:textId="36A6AB95" w:rsidR="008E7215" w:rsidRPr="00FF7B65" w:rsidRDefault="00F7231D" w:rsidP="00F7231D">
      <w:pPr>
        <w:autoSpaceDE w:val="0"/>
        <w:autoSpaceDN w:val="0"/>
        <w:ind w:left="720"/>
        <w:rPr>
          <w:b/>
          <w:lang w:val="en-GB"/>
        </w:rPr>
      </w:pPr>
      <w:r>
        <w:t>}</w:t>
      </w:r>
    </w:p>
    <w:p w14:paraId="606B52DC" w14:textId="77777777" w:rsidR="00FF7B65" w:rsidRPr="00FF7B65" w:rsidRDefault="00FF7B65" w:rsidP="00FF7B65">
      <w:pPr>
        <w:pStyle w:val="Heading1"/>
        <w:rPr>
          <w:rFonts w:cs="Arial"/>
        </w:rPr>
      </w:pPr>
      <w:bookmarkStart w:id="49" w:name="_Toc444883195"/>
      <w:r w:rsidRPr="00FF7B65">
        <w:rPr>
          <w:rFonts w:eastAsiaTheme="minorEastAsia" w:cs="Arial"/>
        </w:rPr>
        <w:t>Notes</w:t>
      </w:r>
      <w:bookmarkEnd w:id="49"/>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End w:id="39"/>
    </w:p>
    <w:p w14:paraId="12E0F955" w14:textId="706C1ED0" w:rsidR="00CC6EB3" w:rsidRPr="008D6FA5" w:rsidRDefault="00CC6EB3" w:rsidP="00FF7B65">
      <w:pPr>
        <w:pStyle w:val="ListParagraph"/>
        <w:numPr>
          <w:ilvl w:val="0"/>
          <w:numId w:val="27"/>
        </w:numPr>
        <w:spacing w:before="100" w:beforeAutospacing="1" w:after="100" w:afterAutospacing="1"/>
        <w:rPr>
          <w:rFonts w:cs="Arial"/>
          <w:szCs w:val="24"/>
        </w:rPr>
      </w:pPr>
      <w:proofErr w:type="spellStart"/>
      <w:r>
        <w:rPr>
          <w:rFonts w:cs="Arial"/>
          <w:szCs w:val="24"/>
        </w:rPr>
        <w:t>GooglePlayServices</w:t>
      </w:r>
      <w:proofErr w:type="spellEnd"/>
      <w:r>
        <w:rPr>
          <w:rFonts w:cs="Arial"/>
          <w:szCs w:val="24"/>
        </w:rPr>
        <w:t>/</w:t>
      </w:r>
      <w:proofErr w:type="spellStart"/>
      <w:r>
        <w:rPr>
          <w:rFonts w:cs="Arial"/>
          <w:szCs w:val="24"/>
        </w:rPr>
        <w:t>GoogleMaps</w:t>
      </w:r>
      <w:proofErr w:type="spellEnd"/>
      <w:r>
        <w:rPr>
          <w:rFonts w:cs="Arial"/>
          <w:szCs w:val="24"/>
        </w:rPr>
        <w:t xml:space="preserve"> added in the </w:t>
      </w:r>
      <w:proofErr w:type="spellStart"/>
      <w:r>
        <w:rPr>
          <w:rFonts w:cs="Arial"/>
          <w:szCs w:val="24"/>
        </w:rPr>
        <w:t>ConsumerCare</w:t>
      </w:r>
      <w:proofErr w:type="spellEnd"/>
      <w:r>
        <w:rPr>
          <w:rFonts w:cs="Arial"/>
          <w:szCs w:val="24"/>
        </w:rPr>
        <w:t xml:space="preserve"> Component is 7.5.0, </w:t>
      </w:r>
      <w:proofErr w:type="gramStart"/>
      <w:r>
        <w:rPr>
          <w:rFonts w:cs="Arial"/>
          <w:szCs w:val="24"/>
        </w:rPr>
        <w:t>If</w:t>
      </w:r>
      <w:proofErr w:type="gramEnd"/>
      <w:r>
        <w:rPr>
          <w:rFonts w:cs="Arial"/>
          <w:szCs w:val="24"/>
        </w:rPr>
        <w:t xml:space="preserve"> the vertical apps needs the latest they can exclude in </w:t>
      </w:r>
      <w:proofErr w:type="spellStart"/>
      <w:r>
        <w:rPr>
          <w:rFonts w:cs="Arial"/>
          <w:szCs w:val="24"/>
        </w:rPr>
        <w:t>gradle</w:t>
      </w:r>
      <w:proofErr w:type="spellEnd"/>
      <w:r>
        <w:rPr>
          <w:rFonts w:cs="Arial"/>
          <w:szCs w:val="24"/>
        </w:rPr>
        <w:t xml:space="preserve"> level by adding there required </w:t>
      </w:r>
      <w:proofErr w:type="spellStart"/>
      <w:r>
        <w:rPr>
          <w:rFonts w:cs="Arial"/>
          <w:szCs w:val="24"/>
        </w:rPr>
        <w:t>GooglePlayServices</w:t>
      </w:r>
      <w:proofErr w:type="spellEnd"/>
      <w:r>
        <w:rPr>
          <w:rFonts w:cs="Arial"/>
          <w:szCs w:val="24"/>
        </w:rPr>
        <w:t>/</w:t>
      </w:r>
      <w:proofErr w:type="spellStart"/>
      <w:r>
        <w:rPr>
          <w:rFonts w:cs="Arial"/>
          <w:szCs w:val="24"/>
        </w:rPr>
        <w:t>GoogleMaps</w:t>
      </w:r>
      <w:proofErr w:type="spellEnd"/>
      <w:r>
        <w:rPr>
          <w:rFonts w:cs="Arial"/>
          <w:szCs w:val="24"/>
        </w:rPr>
        <w:t xml:space="preserve"> version.</w:t>
      </w:r>
    </w:p>
    <w:sectPr w:rsidR="00CC6EB3" w:rsidRPr="008D6FA5" w:rsidSect="003C4F40">
      <w:headerReference w:type="default" r:id="rId20"/>
      <w:footerReference w:type="default" r:id="rId21"/>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51B63" w14:textId="77777777" w:rsidR="007640ED" w:rsidRDefault="007640ED" w:rsidP="003C4F40">
      <w:r>
        <w:separator/>
      </w:r>
    </w:p>
  </w:endnote>
  <w:endnote w:type="continuationSeparator" w:id="0">
    <w:p w14:paraId="586E382D" w14:textId="77777777" w:rsidR="007640ED" w:rsidRDefault="007640ED"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9560E4" w:rsidRPr="003C4F40" w:rsidRDefault="009560E4"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9A034C">
      <w:rPr>
        <w:rFonts w:cs="Arial"/>
        <w:i/>
        <w:noProof/>
        <w:sz w:val="20"/>
      </w:rPr>
      <w:t>20</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9A034C">
      <w:rPr>
        <w:rFonts w:cs="Arial"/>
        <w:i/>
        <w:noProof/>
        <w:sz w:val="20"/>
      </w:rPr>
      <w:t>20</w:t>
    </w:r>
    <w:r w:rsidRPr="003C4F40">
      <w:rPr>
        <w:rFonts w:cs="Arial"/>
        <w:i/>
        <w:sz w:val="20"/>
      </w:rPr>
      <w:fldChar w:fldCharType="end"/>
    </w:r>
  </w:p>
  <w:p w14:paraId="66BBB41D" w14:textId="77777777" w:rsidR="009560E4" w:rsidRPr="003C4F40" w:rsidRDefault="009560E4"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B1099A" w14:textId="77777777" w:rsidR="007640ED" w:rsidRDefault="007640ED" w:rsidP="003C4F40">
      <w:r>
        <w:separator/>
      </w:r>
    </w:p>
  </w:footnote>
  <w:footnote w:type="continuationSeparator" w:id="0">
    <w:p w14:paraId="0103FEF3" w14:textId="77777777" w:rsidR="007640ED" w:rsidRDefault="007640ED"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E398808" w:rsidR="009560E4" w:rsidRPr="003C4F40" w:rsidRDefault="009560E4" w:rsidP="003C4F40">
    <w:pPr>
      <w:pStyle w:val="Header"/>
      <w:tabs>
        <w:tab w:val="left" w:pos="5140"/>
      </w:tabs>
      <w:rPr>
        <w:rFonts w:cs="Arial"/>
        <w:sz w:val="20"/>
      </w:rPr>
    </w:pPr>
    <w:r w:rsidRPr="003C4F40">
      <w:rPr>
        <w:rFonts w:cs="Arial"/>
        <w:sz w:val="20"/>
      </w:rPr>
      <w:t>Conne</w:t>
    </w:r>
    <w:r>
      <w:rPr>
        <w:rFonts w:cs="Arial"/>
        <w:sz w:val="20"/>
      </w:rPr>
      <w:t>cted Digital Propositions: Consumer Care Android Integration</w:t>
    </w:r>
    <w:r>
      <w:rPr>
        <w:rFonts w:cs="Arial"/>
        <w:sz w:val="20"/>
      </w:rPr>
      <w:tab/>
      <w:t>Version 1.7</w:t>
    </w:r>
  </w:p>
  <w:p w14:paraId="4F918DBF" w14:textId="5B05B7B4" w:rsidR="009560E4" w:rsidRPr="003C4F40" w:rsidRDefault="009560E4" w:rsidP="003C4F40">
    <w:pPr>
      <w:pStyle w:val="Header"/>
      <w:rPr>
        <w:rFonts w:cs="Arial"/>
        <w:sz w:val="20"/>
      </w:rPr>
    </w:pPr>
    <w:r>
      <w:rPr>
        <w:rFonts w:cs="Arial"/>
        <w:sz w:val="20"/>
      </w:rPr>
      <w:tab/>
    </w:r>
    <w:r>
      <w:rPr>
        <w:rFonts w:cs="Arial"/>
        <w:sz w:val="20"/>
      </w:rPr>
      <w:tab/>
      <w:t>16-05-2016</w:t>
    </w:r>
  </w:p>
  <w:p w14:paraId="1DF7B72C" w14:textId="77777777" w:rsidR="009560E4" w:rsidRPr="003C4F40" w:rsidRDefault="009560E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B775EA4"/>
    <w:multiLevelType w:val="hybridMultilevel"/>
    <w:tmpl w:val="0A2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5"/>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6"/>
  </w:num>
  <w:num w:numId="12">
    <w:abstractNumId w:val="12"/>
  </w:num>
  <w:num w:numId="13">
    <w:abstractNumId w:val="1"/>
  </w:num>
  <w:num w:numId="14">
    <w:abstractNumId w:val="29"/>
  </w:num>
  <w:num w:numId="15">
    <w:abstractNumId w:val="27"/>
  </w:num>
  <w:num w:numId="16">
    <w:abstractNumId w:val="15"/>
  </w:num>
  <w:num w:numId="1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7"/>
  </w:num>
  <w:num w:numId="21">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2"/>
  </w:num>
  <w:num w:numId="37">
    <w:abstractNumId w:val="9"/>
  </w:num>
  <w:num w:numId="38">
    <w:abstractNumId w:val="33"/>
  </w:num>
  <w:num w:numId="39">
    <w:abstractNumId w:val="34"/>
  </w:num>
  <w:num w:numId="40">
    <w:abstractNumId w:val="38"/>
  </w:num>
  <w:num w:numId="41">
    <w:abstractNumId w:val="32"/>
  </w:num>
  <w:num w:numId="42">
    <w:abstractNumId w:val="10"/>
  </w:num>
  <w:num w:numId="43">
    <w:abstractNumId w:val="17"/>
  </w:num>
  <w:num w:numId="44">
    <w:abstractNumId w:val="28"/>
  </w:num>
  <w:num w:numId="45">
    <w:abstractNumId w:val="21"/>
  </w:num>
  <w:num w:numId="46">
    <w:abstractNumId w:val="0"/>
    <w:lvlOverride w:ilvl="0">
      <w:startOverride w:val="7"/>
    </w:lvlOverride>
    <w:lvlOverride w:ilvl="1">
      <w:startOverride w:val="3"/>
    </w:lvlOverride>
  </w:num>
  <w:num w:numId="47">
    <w:abstractNumId w:val="2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B0193"/>
    <w:rsid w:val="000B0705"/>
    <w:rsid w:val="000B1868"/>
    <w:rsid w:val="000C3F6E"/>
    <w:rsid w:val="000C4D52"/>
    <w:rsid w:val="000C535B"/>
    <w:rsid w:val="000D0FD0"/>
    <w:rsid w:val="000D52D3"/>
    <w:rsid w:val="000D63CF"/>
    <w:rsid w:val="000E11D0"/>
    <w:rsid w:val="000E15DA"/>
    <w:rsid w:val="000E4768"/>
    <w:rsid w:val="00100E4C"/>
    <w:rsid w:val="00102891"/>
    <w:rsid w:val="0011150A"/>
    <w:rsid w:val="00116FD5"/>
    <w:rsid w:val="00126844"/>
    <w:rsid w:val="00131774"/>
    <w:rsid w:val="00140F5B"/>
    <w:rsid w:val="0014354F"/>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4886"/>
    <w:rsid w:val="001B6906"/>
    <w:rsid w:val="001C0212"/>
    <w:rsid w:val="001C053D"/>
    <w:rsid w:val="001C144F"/>
    <w:rsid w:val="001D507E"/>
    <w:rsid w:val="001E2059"/>
    <w:rsid w:val="001E4A86"/>
    <w:rsid w:val="001F11AB"/>
    <w:rsid w:val="001F1270"/>
    <w:rsid w:val="001F13A3"/>
    <w:rsid w:val="001F7556"/>
    <w:rsid w:val="001F7AC8"/>
    <w:rsid w:val="002037CB"/>
    <w:rsid w:val="00203FB8"/>
    <w:rsid w:val="0020408B"/>
    <w:rsid w:val="00204E53"/>
    <w:rsid w:val="002063CE"/>
    <w:rsid w:val="0023218D"/>
    <w:rsid w:val="0024263D"/>
    <w:rsid w:val="00251993"/>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C156A"/>
    <w:rsid w:val="003C4F40"/>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45915"/>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B4106"/>
    <w:rsid w:val="004B7F90"/>
    <w:rsid w:val="004D5FEC"/>
    <w:rsid w:val="004E333B"/>
    <w:rsid w:val="004E5C37"/>
    <w:rsid w:val="004F19F1"/>
    <w:rsid w:val="00506946"/>
    <w:rsid w:val="00520A7D"/>
    <w:rsid w:val="00524FE1"/>
    <w:rsid w:val="0053519D"/>
    <w:rsid w:val="0053552D"/>
    <w:rsid w:val="00537C91"/>
    <w:rsid w:val="0054032E"/>
    <w:rsid w:val="00542D65"/>
    <w:rsid w:val="005469A6"/>
    <w:rsid w:val="005521E1"/>
    <w:rsid w:val="00554F79"/>
    <w:rsid w:val="0055517C"/>
    <w:rsid w:val="00556093"/>
    <w:rsid w:val="005614E6"/>
    <w:rsid w:val="00563D32"/>
    <w:rsid w:val="005724E2"/>
    <w:rsid w:val="00573615"/>
    <w:rsid w:val="00575B27"/>
    <w:rsid w:val="00580595"/>
    <w:rsid w:val="00586BE7"/>
    <w:rsid w:val="00586DEF"/>
    <w:rsid w:val="00591F9D"/>
    <w:rsid w:val="005A1855"/>
    <w:rsid w:val="005A5311"/>
    <w:rsid w:val="005C0BEF"/>
    <w:rsid w:val="005C2FF6"/>
    <w:rsid w:val="005D03B0"/>
    <w:rsid w:val="005D0584"/>
    <w:rsid w:val="005D253D"/>
    <w:rsid w:val="005D5EB3"/>
    <w:rsid w:val="005D7D08"/>
    <w:rsid w:val="005E38AA"/>
    <w:rsid w:val="005E551B"/>
    <w:rsid w:val="005F4901"/>
    <w:rsid w:val="0060207A"/>
    <w:rsid w:val="00611F48"/>
    <w:rsid w:val="0061475C"/>
    <w:rsid w:val="006178D1"/>
    <w:rsid w:val="00624872"/>
    <w:rsid w:val="00630317"/>
    <w:rsid w:val="00631B93"/>
    <w:rsid w:val="00633A10"/>
    <w:rsid w:val="00634E49"/>
    <w:rsid w:val="0063714A"/>
    <w:rsid w:val="00642C52"/>
    <w:rsid w:val="00643B4A"/>
    <w:rsid w:val="00644872"/>
    <w:rsid w:val="00646198"/>
    <w:rsid w:val="0064776B"/>
    <w:rsid w:val="0065173B"/>
    <w:rsid w:val="00662764"/>
    <w:rsid w:val="00674028"/>
    <w:rsid w:val="00675022"/>
    <w:rsid w:val="006809E2"/>
    <w:rsid w:val="00690D8C"/>
    <w:rsid w:val="006A11DB"/>
    <w:rsid w:val="006B1846"/>
    <w:rsid w:val="006B2A64"/>
    <w:rsid w:val="006B4943"/>
    <w:rsid w:val="006C5988"/>
    <w:rsid w:val="006C6E3F"/>
    <w:rsid w:val="006D0BCC"/>
    <w:rsid w:val="006D1E80"/>
    <w:rsid w:val="006D1F7B"/>
    <w:rsid w:val="006D422D"/>
    <w:rsid w:val="006D625B"/>
    <w:rsid w:val="006E4E7D"/>
    <w:rsid w:val="006F6573"/>
    <w:rsid w:val="006F71C1"/>
    <w:rsid w:val="00702A94"/>
    <w:rsid w:val="00702E32"/>
    <w:rsid w:val="007104FE"/>
    <w:rsid w:val="00712897"/>
    <w:rsid w:val="00731E9B"/>
    <w:rsid w:val="00734DE2"/>
    <w:rsid w:val="00736154"/>
    <w:rsid w:val="00740A01"/>
    <w:rsid w:val="007416FE"/>
    <w:rsid w:val="007640ED"/>
    <w:rsid w:val="0076509D"/>
    <w:rsid w:val="00767146"/>
    <w:rsid w:val="00774B41"/>
    <w:rsid w:val="00777B26"/>
    <w:rsid w:val="00780E88"/>
    <w:rsid w:val="0078766A"/>
    <w:rsid w:val="0079199C"/>
    <w:rsid w:val="007A08CA"/>
    <w:rsid w:val="007A435B"/>
    <w:rsid w:val="007A4F4A"/>
    <w:rsid w:val="007A7466"/>
    <w:rsid w:val="007B00FB"/>
    <w:rsid w:val="007B0103"/>
    <w:rsid w:val="007B33C9"/>
    <w:rsid w:val="007D2090"/>
    <w:rsid w:val="007D2E46"/>
    <w:rsid w:val="007D680B"/>
    <w:rsid w:val="007F0A96"/>
    <w:rsid w:val="007F3E41"/>
    <w:rsid w:val="007F532C"/>
    <w:rsid w:val="007F5D90"/>
    <w:rsid w:val="00801A67"/>
    <w:rsid w:val="00811D38"/>
    <w:rsid w:val="0081707E"/>
    <w:rsid w:val="0081761A"/>
    <w:rsid w:val="008233ED"/>
    <w:rsid w:val="0082644D"/>
    <w:rsid w:val="00843A6D"/>
    <w:rsid w:val="00850BCF"/>
    <w:rsid w:val="0085550D"/>
    <w:rsid w:val="00855956"/>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FA5"/>
    <w:rsid w:val="008E3EFB"/>
    <w:rsid w:val="008E5A20"/>
    <w:rsid w:val="008E7215"/>
    <w:rsid w:val="008F1DB4"/>
    <w:rsid w:val="008F55D5"/>
    <w:rsid w:val="008F62E3"/>
    <w:rsid w:val="00905C56"/>
    <w:rsid w:val="00906BC4"/>
    <w:rsid w:val="00906F08"/>
    <w:rsid w:val="00912A48"/>
    <w:rsid w:val="00912AE3"/>
    <w:rsid w:val="00921ACE"/>
    <w:rsid w:val="00925471"/>
    <w:rsid w:val="00941667"/>
    <w:rsid w:val="009424B1"/>
    <w:rsid w:val="009426E5"/>
    <w:rsid w:val="00947877"/>
    <w:rsid w:val="00950CD7"/>
    <w:rsid w:val="0095328B"/>
    <w:rsid w:val="009556BE"/>
    <w:rsid w:val="00955BF5"/>
    <w:rsid w:val="009560E4"/>
    <w:rsid w:val="00964F4C"/>
    <w:rsid w:val="00966DD7"/>
    <w:rsid w:val="00966F8E"/>
    <w:rsid w:val="00993F5C"/>
    <w:rsid w:val="00997C78"/>
    <w:rsid w:val="009A034C"/>
    <w:rsid w:val="009A4734"/>
    <w:rsid w:val="009A633C"/>
    <w:rsid w:val="009B24EF"/>
    <w:rsid w:val="009B380D"/>
    <w:rsid w:val="009B40A5"/>
    <w:rsid w:val="009B5DAC"/>
    <w:rsid w:val="009B61A0"/>
    <w:rsid w:val="009C1AD1"/>
    <w:rsid w:val="009D4173"/>
    <w:rsid w:val="009D6719"/>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94898"/>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BF06CC"/>
    <w:rsid w:val="00C00062"/>
    <w:rsid w:val="00C008D1"/>
    <w:rsid w:val="00C0294C"/>
    <w:rsid w:val="00C04E7F"/>
    <w:rsid w:val="00C05C6D"/>
    <w:rsid w:val="00C101F4"/>
    <w:rsid w:val="00C11A52"/>
    <w:rsid w:val="00C12C18"/>
    <w:rsid w:val="00C1410E"/>
    <w:rsid w:val="00C14234"/>
    <w:rsid w:val="00C20BDF"/>
    <w:rsid w:val="00C26147"/>
    <w:rsid w:val="00C34F60"/>
    <w:rsid w:val="00C453BA"/>
    <w:rsid w:val="00C4638C"/>
    <w:rsid w:val="00C51D2D"/>
    <w:rsid w:val="00C60D10"/>
    <w:rsid w:val="00C6311C"/>
    <w:rsid w:val="00C67B0F"/>
    <w:rsid w:val="00C72EB5"/>
    <w:rsid w:val="00C74513"/>
    <w:rsid w:val="00C77125"/>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C6EB3"/>
    <w:rsid w:val="00CD0BC8"/>
    <w:rsid w:val="00CD0C9E"/>
    <w:rsid w:val="00CE1CEC"/>
    <w:rsid w:val="00CF1F7A"/>
    <w:rsid w:val="00CF5DF9"/>
    <w:rsid w:val="00CF7A35"/>
    <w:rsid w:val="00D07071"/>
    <w:rsid w:val="00D10CD0"/>
    <w:rsid w:val="00D118C2"/>
    <w:rsid w:val="00D17ECC"/>
    <w:rsid w:val="00D210FA"/>
    <w:rsid w:val="00D23FDA"/>
    <w:rsid w:val="00D2544B"/>
    <w:rsid w:val="00D45F45"/>
    <w:rsid w:val="00D46E77"/>
    <w:rsid w:val="00D52A7A"/>
    <w:rsid w:val="00D545BD"/>
    <w:rsid w:val="00D6724F"/>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0503"/>
    <w:rsid w:val="00E741D0"/>
    <w:rsid w:val="00E808B1"/>
    <w:rsid w:val="00E82274"/>
    <w:rsid w:val="00E840F9"/>
    <w:rsid w:val="00E91EAA"/>
    <w:rsid w:val="00E92ED0"/>
    <w:rsid w:val="00EA3554"/>
    <w:rsid w:val="00EA41EB"/>
    <w:rsid w:val="00EB2955"/>
    <w:rsid w:val="00EB420E"/>
    <w:rsid w:val="00EB5ED3"/>
    <w:rsid w:val="00EC58F4"/>
    <w:rsid w:val="00ED0B89"/>
    <w:rsid w:val="00ED1EA8"/>
    <w:rsid w:val="00ED6877"/>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2F0"/>
    <w:rsid w:val="00F61548"/>
    <w:rsid w:val="00F61A96"/>
    <w:rsid w:val="00F676EC"/>
    <w:rsid w:val="00F7231D"/>
    <w:rsid w:val="00F9505B"/>
    <w:rsid w:val="00FA0BE5"/>
    <w:rsid w:val="00FA14F3"/>
    <w:rsid w:val="00FC205E"/>
    <w:rsid w:val="00FC296A"/>
    <w:rsid w:val="00FC3C83"/>
    <w:rsid w:val="00FC6108"/>
    <w:rsid w:val="00FD40E0"/>
    <w:rsid w:val="00FD4212"/>
    <w:rsid w:val="00FE6142"/>
    <w:rsid w:val="00FE675B"/>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avind.Gundumane@philips.com" TargetMode="External"/><Relationship Id="rId13" Type="http://schemas.openxmlformats.org/officeDocument/2006/relationships/image" Target="media/image1.png"/><Relationship Id="rId18" Type="http://schemas.openxmlformats.org/officeDocument/2006/relationships/hyperlink" Target="http://www.philips.co.uk/prx/product/B2C/en_GB/CONSUMER/products/HD9240/90.summary"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developers.google.com/maps/documentation/android/signup" TargetMode="External"/><Relationship Id="rId17" Type="http://schemas.openxmlformats.org/officeDocument/2006/relationships/hyperlink" Target="https://developer.android.com/tools/building/multidex.html"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artens-mini.ddns.htc.nl.philips.com:8081/artifactory/simple/libs-release-local-android/com/philips/cdp/digitalCare/5.2.0/"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people" Target="people.xml"/><Relationship Id="rId10" Type="http://schemas.openxmlformats.org/officeDocument/2006/relationships/hyperlink" Target="mailto:Ritesh.Jha@philips.com" TargetMode="External"/><Relationship Id="rId19" Type="http://schemas.openxmlformats.org/officeDocument/2006/relationships/hyperlink" Target="http://nlvu077.gdc1.ce.philips.com:9080/repobrowser/catalogBrowser.jsp?catalogid=catalog_CL_CONSUMER&amp;catalogType=CONSUMER&amp;country=CL&amp;language=es" TargetMode="External"/><Relationship Id="rId4" Type="http://schemas.openxmlformats.org/officeDocument/2006/relationships/settings" Target="settings.xml"/><Relationship Id="rId9" Type="http://schemas.openxmlformats.org/officeDocument/2006/relationships/hyperlink" Target="mailto:Deepthi.Shivakumar@philips.co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333D0C-006E-4A02-BE16-F3E87B7CE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8372</TotalTime>
  <Pages>20</Pages>
  <Words>3627</Words>
  <Characters>20680</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 Naveen</cp:lastModifiedBy>
  <cp:revision>510</cp:revision>
  <cp:lastPrinted>2016-05-16T15:13:00Z</cp:lastPrinted>
  <dcterms:created xsi:type="dcterms:W3CDTF">2015-06-14T17:21:00Z</dcterms:created>
  <dcterms:modified xsi:type="dcterms:W3CDTF">2016-07-01T11:25:00Z</dcterms:modified>
</cp:coreProperties>
</file>
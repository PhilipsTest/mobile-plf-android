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1B4886"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1B4886"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750838EC" w14:textId="3803EC1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sidR="0037284D">
        <w:rPr>
          <w:noProof/>
        </w:rPr>
        <w:t>17</w:t>
      </w:r>
      <w:r>
        <w:rPr>
          <w:noProof/>
        </w:rPr>
        <w:fldChar w:fldCharType="end"/>
      </w:r>
    </w:p>
    <w:p w14:paraId="577CAAFF" w14:textId="0983E91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17</w:t>
      </w:r>
      <w:r>
        <w:rPr>
          <w:noProof/>
        </w:rPr>
        <w:fldChar w:fldCharType="end"/>
      </w:r>
    </w:p>
    <w:p w14:paraId="64B8DCD0" w14:textId="2491276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sidR="0037284D">
        <w:rPr>
          <w:noProof/>
        </w:rPr>
        <w:t>18</w:t>
      </w:r>
      <w:r>
        <w:rPr>
          <w:noProof/>
        </w:rPr>
        <w:fldChar w:fldCharType="end"/>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45BAE13C" w:rsidR="0063714A" w:rsidRDefault="001B4886" w:rsidP="00E060AE">
      <w:pPr>
        <w:rPr>
          <w:rFonts w:cs="Arial"/>
          <w:sz w:val="21"/>
          <w:szCs w:val="21"/>
          <w:shd w:val="clear" w:color="auto" w:fill="FFFFFF"/>
          <w:lang w:val="en-IN"/>
        </w:rPr>
      </w:pPr>
      <w:hyperlink r:id="rId10" w:history="1">
        <w:r w:rsidR="00C87DA0" w:rsidRPr="00BE6BE1">
          <w:rPr>
            <w:rStyle w:val="Hyperlink"/>
            <w:rFonts w:cs="Arial"/>
            <w:sz w:val="21"/>
            <w:szCs w:val="21"/>
            <w:highlight w:val="yellow"/>
            <w:shd w:val="clear" w:color="auto" w:fill="FFFFFF"/>
            <w:lang w:val="en-IN"/>
          </w:rPr>
          <w:t>http://maartens-mini.ddns.htc.nl.philips.com:8081/artifactory/libs-release-local-android/com/philips/cdp/digitalCare/5.0.0</w:t>
        </w:r>
      </w:hyperlink>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979FDB2" w14:textId="77777777" w:rsidR="008D4020" w:rsidRPr="00702E32"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480663D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files('libs/adobeMobileLibrary-v4.5.1.jar') </w:t>
      </w:r>
    </w:p>
    <w:p w14:paraId="38300DB6" w14:textId="14B3BF92"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(name:'localeMatch-v2.0.0</w:t>
      </w:r>
      <w:r w:rsidRPr="009A633C">
        <w:rPr>
          <w:rFonts w:ascii="Courier New" w:hAnsi="Courier New" w:cs="Courier New"/>
          <w:b/>
          <w:bCs/>
          <w:color w:val="008000"/>
          <w:sz w:val="18"/>
          <w:szCs w:val="18"/>
        </w:rPr>
        <w:t xml:space="preserve">', ext:aar) </w:t>
      </w:r>
    </w:p>
    <w:p w14:paraId="268ACF38" w14:textId="2EC6281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Pr>
          <w:rFonts w:ascii="Courier New" w:hAnsi="Courier New" w:cs="Courier New"/>
          <w:b/>
          <w:bCs/>
          <w:color w:val="008000"/>
          <w:sz w:val="18"/>
          <w:szCs w:val="18"/>
        </w:rPr>
        <w:t>(name:'digitalCare-v</w:t>
      </w:r>
      <w:r w:rsidR="008A1E51">
        <w:rPr>
          <w:rFonts w:ascii="Courier New" w:hAnsi="Courier New" w:cs="Courier New"/>
          <w:b/>
          <w:bCs/>
          <w:color w:val="008000"/>
          <w:sz w:val="18"/>
          <w:szCs w:val="18"/>
        </w:rPr>
        <w:t>5.0</w:t>
      </w:r>
      <w:r>
        <w:rPr>
          <w:rFonts w:ascii="Courier New" w:hAnsi="Courier New" w:cs="Courier New"/>
          <w:b/>
          <w:bCs/>
          <w:color w:val="008000"/>
          <w:sz w:val="18"/>
          <w:szCs w:val="18"/>
        </w:rPr>
        <w:t>.</w:t>
      </w:r>
      <w:r w:rsidR="008A1E51">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63C517D"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'com.mcxiaoke.volley:library:1.0.17'</w:t>
      </w:r>
    </w:p>
    <w:p w14:paraId="430F0073" w14:textId="0A518DAC"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.0.</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.0', ext:aar)</w:t>
      </w:r>
    </w:p>
    <w:p w14:paraId="286CA3C0" w14:textId="54197FD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(name:productselection-v1.</w:t>
      </w:r>
      <w:r w:rsidR="003D35AE">
        <w:rPr>
          <w:rFonts w:ascii="Courier New" w:hAnsi="Courier New" w:cs="Courier New"/>
          <w:b/>
          <w:bCs/>
          <w:color w:val="008000"/>
          <w:sz w:val="18"/>
          <w:szCs w:val="18"/>
        </w:rPr>
        <w:t>2</w:t>
      </w:r>
      <w:r w:rsidR="0037284D">
        <w:rPr>
          <w:rFonts w:ascii="Courier New" w:hAnsi="Courier New" w:cs="Courier New"/>
          <w:b/>
          <w:bCs/>
          <w:color w:val="008000"/>
          <w:sz w:val="18"/>
          <w:szCs w:val="18"/>
        </w:rPr>
        <w:t>.0</w:t>
      </w:r>
      <w:bookmarkStart w:id="20" w:name="_GoBack"/>
      <w:bookmarkEnd w:id="20"/>
      <w:r w:rsidRPr="009A633C">
        <w:rPr>
          <w:rFonts w:ascii="Courier New" w:hAnsi="Courier New" w:cs="Courier New"/>
          <w:b/>
          <w:bCs/>
          <w:color w:val="008000"/>
          <w:sz w:val="18"/>
          <w:szCs w:val="18"/>
        </w:rPr>
        <w:t xml:space="preserve">', ext:aar) </w:t>
      </w:r>
    </w:p>
    <w:p w14:paraId="6AD2C1FB"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(name:gson-v2.2.2', ext:aar)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lastRenderedPageBreak/>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3" w:name="_Toc444883175"/>
      <w:bookmarkEnd w:id="22"/>
      <w:r>
        <w:rPr>
          <w:rFonts w:cs="Arial"/>
        </w:rPr>
        <w:t>Root gradle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0E645773"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6178D1">
        <w:rPr>
          <w:rFonts w:ascii="Courier New" w:hAnsi="Courier New" w:cs="Courier New"/>
          <w:b/>
          <w:bCs/>
          <w:color w:val="008000"/>
          <w:sz w:val="18"/>
          <w:szCs w:val="18"/>
        </w:rPr>
        <w:t>5.0.0</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79299DA0" w14:textId="77777777" w:rsidR="00BF06CC" w:rsidRPr="00BF06CC" w:rsidRDefault="00BF06CC"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
    <w:p w14:paraId="25A3F20D"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r w:rsidRPr="00BF06CC">
        <w:rPr>
          <w:rFonts w:ascii="Courier New" w:hAnsi="Courier New" w:cs="Courier New"/>
          <w:color w:val="008000"/>
          <w:sz w:val="18"/>
          <w:szCs w:val="18"/>
        </w:rPr>
        <w:t>compile(group: 'com.philips.cdp', name: 'productselection', version: '1.2.0', ext: 'aar'){</w:t>
      </w:r>
    </w:p>
    <w:p w14:paraId="1D89AA33"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transitive=true</w:t>
      </w:r>
    </w:p>
    <w:p w14:paraId="1B5C2313" w14:textId="45533953" w:rsidR="002063CE" w:rsidRPr="002063CE"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lastRenderedPageBreak/>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r w:rsidRPr="00A569BF">
        <w:rPr>
          <w:rFonts w:cs="Arial"/>
          <w:b/>
          <w:bCs/>
          <w:color w:val="000080"/>
          <w:sz w:val="22"/>
          <w:szCs w:val="22"/>
          <w:highlight w:val="yellow"/>
        </w:rPr>
        <w:t xml:space="preserve">public void </w:t>
      </w:r>
      <w:r w:rsidRPr="00A569BF">
        <w:rPr>
          <w:rFonts w:cs="Arial"/>
          <w:color w:val="000000"/>
          <w:sz w:val="22"/>
          <w:szCs w:val="22"/>
          <w:highlight w:val="yellow"/>
        </w:rPr>
        <w:t>setAppTaggingInputs(</w:t>
      </w:r>
      <w:r w:rsidRPr="00A569BF">
        <w:rPr>
          <w:rFonts w:cs="Arial"/>
          <w:b/>
          <w:bCs/>
          <w:color w:val="000080"/>
          <w:sz w:val="22"/>
          <w:szCs w:val="22"/>
          <w:highlight w:val="yellow"/>
        </w:rPr>
        <w:t xml:space="preserve">boolean </w:t>
      </w:r>
      <w:r w:rsidRPr="00A569BF">
        <w:rPr>
          <w:rFonts w:cs="Arial"/>
          <w:color w:val="000000"/>
          <w:sz w:val="22"/>
          <w:szCs w:val="22"/>
          <w:highlight w:val="yellow"/>
        </w:rPr>
        <w:t>taggingEnabled, String appId, String appName, String launchingPageName)</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lastRenderedPageBreak/>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r w:rsidRPr="003E2C0A">
        <w:rPr>
          <w:rFonts w:cs="Arial"/>
          <w:color w:val="000000"/>
          <w:sz w:val="22"/>
          <w:szCs w:val="22"/>
          <w:highlight w:val="yellow"/>
        </w:rPr>
        <w:t xml:space="preserve">HardcodedProductList productList = </w:t>
      </w:r>
      <w:r w:rsidRPr="003E2C0A">
        <w:rPr>
          <w:rFonts w:cs="Arial"/>
          <w:b/>
          <w:bCs/>
          <w:color w:val="000080"/>
          <w:sz w:val="22"/>
          <w:szCs w:val="22"/>
          <w:highlight w:val="yellow"/>
        </w:rPr>
        <w:t xml:space="preserve">new </w:t>
      </w:r>
      <w:r w:rsidRPr="003E2C0A">
        <w:rPr>
          <w:rFonts w:cs="Arial"/>
          <w:color w:val="000000"/>
          <w:sz w:val="22"/>
          <w:szCs w:val="22"/>
          <w:highlight w:val="yellow"/>
        </w:rPr>
        <w:t>HardcodedProductLis</w:t>
      </w:r>
      <w:r w:rsidR="00116FD5">
        <w:rPr>
          <w:rFonts w:cs="Arial"/>
          <w:color w:val="000000"/>
          <w:sz w:val="22"/>
          <w:szCs w:val="22"/>
          <w:highlight w:val="yellow"/>
        </w:rPr>
        <w:tab/>
      </w:r>
      <w:r w:rsidRPr="003E2C0A">
        <w:rPr>
          <w:rFonts w:cs="Arial"/>
          <w:color w:val="000000"/>
          <w:sz w:val="22"/>
          <w:szCs w:val="22"/>
          <w:highlight w:val="yellow"/>
        </w:rPr>
        <w:t>t(ctnList);</w:t>
      </w:r>
      <w:r w:rsidRPr="003E2C0A">
        <w:rPr>
          <w:rFonts w:cs="Arial"/>
          <w:color w:val="000000"/>
          <w:sz w:val="22"/>
          <w:szCs w:val="22"/>
          <w:highlight w:val="yellow"/>
        </w:rPr>
        <w:br/>
        <w:t>productList.setCatalog(Catalog.</w:t>
      </w:r>
      <w:r w:rsidRPr="003E2C0A">
        <w:rPr>
          <w:rFonts w:cs="Arial"/>
          <w:b/>
          <w:bCs/>
          <w:i/>
          <w:iCs/>
          <w:color w:val="660E7A"/>
          <w:sz w:val="22"/>
          <w:szCs w:val="22"/>
          <w:highlight w:val="yellow"/>
        </w:rPr>
        <w:t>CARE</w:t>
      </w:r>
      <w:r w:rsidRPr="003E2C0A">
        <w:rPr>
          <w:rFonts w:cs="Arial"/>
          <w:color w:val="000000"/>
          <w:sz w:val="22"/>
          <w:szCs w:val="22"/>
          <w:highlight w:val="yellow"/>
        </w:rPr>
        <w:t>);</w:t>
      </w:r>
      <w:r w:rsidRPr="003E2C0A">
        <w:rPr>
          <w:rFonts w:cs="Arial"/>
          <w:color w:val="000000"/>
          <w:sz w:val="22"/>
          <w:szCs w:val="22"/>
          <w:highlight w:val="yellow"/>
        </w:rPr>
        <w:br/>
        <w:t>productList.setSector(Sector.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t xml:space="preserve">ActivityLauncher uiLauncher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r w:rsidRPr="003E2C0A">
        <w:rPr>
          <w:rFonts w:cs="Arial"/>
          <w:color w:val="000000"/>
          <w:sz w:val="22"/>
          <w:szCs w:val="22"/>
          <w:highlight w:val="yellow"/>
        </w:rPr>
        <w:t>);</w:t>
      </w:r>
      <w:r w:rsidRPr="003E2C0A">
        <w:rPr>
          <w:rFonts w:cs="Arial"/>
          <w:color w:val="000000"/>
          <w:sz w:val="22"/>
          <w:szCs w:val="22"/>
          <w:highlight w:val="yellow"/>
        </w:rPr>
        <w:br/>
        <w:t>uiLauncher.setAnimation(R.anim.</w:t>
      </w:r>
      <w:r w:rsidRPr="003E2C0A">
        <w:rPr>
          <w:rFonts w:cs="Arial"/>
          <w:b/>
          <w:bCs/>
          <w:i/>
          <w:iCs/>
          <w:color w:val="660E7A"/>
          <w:sz w:val="22"/>
          <w:szCs w:val="22"/>
          <w:highlight w:val="yellow"/>
        </w:rPr>
        <w:t>slide_in_bottom</w:t>
      </w:r>
      <w:r w:rsidRPr="003E2C0A">
        <w:rPr>
          <w:rFonts w:cs="Arial"/>
          <w:color w:val="000000"/>
          <w:sz w:val="22"/>
          <w:szCs w:val="22"/>
          <w:highlight w:val="yellow"/>
        </w:rPr>
        <w:t>, R.anim.</w:t>
      </w:r>
      <w:r w:rsidRPr="003E2C0A">
        <w:rPr>
          <w:rFonts w:cs="Arial"/>
          <w:b/>
          <w:bCs/>
          <w:i/>
          <w:iCs/>
          <w:color w:val="660E7A"/>
          <w:sz w:val="22"/>
          <w:szCs w:val="22"/>
          <w:highlight w:val="yellow"/>
        </w:rPr>
        <w:t>slide_out_bottom</w:t>
      </w:r>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().invokeDigitalCare(uiLauncher, productList);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lastRenderedPageBreak/>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r w:rsidRPr="008F1DB4">
        <w:rPr>
          <w:rFonts w:cs="Arial"/>
          <w:color w:val="000000"/>
          <w:sz w:val="22"/>
          <w:szCs w:val="22"/>
          <w:highlight w:val="yellow"/>
        </w:rPr>
        <w:t xml:space="preserve">HardcodedProductList productList = </w:t>
      </w:r>
      <w:r w:rsidRPr="008F1DB4">
        <w:rPr>
          <w:rFonts w:cs="Arial"/>
          <w:b/>
          <w:bCs/>
          <w:color w:val="000080"/>
          <w:sz w:val="22"/>
          <w:szCs w:val="22"/>
          <w:highlight w:val="yellow"/>
        </w:rPr>
        <w:t xml:space="preserve">new </w:t>
      </w:r>
      <w:r w:rsidRPr="008F1DB4">
        <w:rPr>
          <w:rFonts w:cs="Arial"/>
          <w:color w:val="000000"/>
          <w:sz w:val="22"/>
          <w:szCs w:val="22"/>
          <w:highlight w:val="yellow"/>
        </w:rPr>
        <w:t>HardcodedProductList(ctnList);</w:t>
      </w:r>
      <w:r w:rsidRPr="008F1DB4">
        <w:rPr>
          <w:rFonts w:cs="Arial"/>
          <w:color w:val="000000"/>
          <w:sz w:val="22"/>
          <w:szCs w:val="22"/>
          <w:highlight w:val="yellow"/>
        </w:rPr>
        <w:br/>
        <w:t>productList.setCatalog(Catalog.</w:t>
      </w:r>
      <w:r w:rsidRPr="008F1DB4">
        <w:rPr>
          <w:rFonts w:cs="Arial"/>
          <w:b/>
          <w:bCs/>
          <w:i/>
          <w:iCs/>
          <w:color w:val="660E7A"/>
          <w:sz w:val="22"/>
          <w:szCs w:val="22"/>
          <w:highlight w:val="yellow"/>
        </w:rPr>
        <w:t>CARE</w:t>
      </w:r>
      <w:r w:rsidRPr="008F1DB4">
        <w:rPr>
          <w:rFonts w:cs="Arial"/>
          <w:color w:val="000000"/>
          <w:sz w:val="22"/>
          <w:szCs w:val="22"/>
          <w:highlight w:val="yellow"/>
        </w:rPr>
        <w:t>);</w:t>
      </w:r>
      <w:r w:rsidRPr="008F1DB4">
        <w:rPr>
          <w:rFonts w:cs="Arial"/>
          <w:color w:val="000000"/>
          <w:sz w:val="22"/>
          <w:szCs w:val="22"/>
          <w:highlight w:val="yellow"/>
        </w:rPr>
        <w:br/>
        <w:t>productList.setSector(Sector.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t xml:space="preserve">FragmentLauncher fragLauncher = </w:t>
      </w:r>
      <w:r w:rsidRPr="008F1DB4">
        <w:rPr>
          <w:rFonts w:cs="Arial"/>
          <w:b/>
          <w:bCs/>
          <w:color w:val="000080"/>
          <w:sz w:val="22"/>
          <w:szCs w:val="22"/>
          <w:highlight w:val="yellow"/>
        </w:rPr>
        <w:t xml:space="preserve">new </w:t>
      </w:r>
      <w:r w:rsidRPr="008F1DB4">
        <w:rPr>
          <w:rFonts w:cs="Arial"/>
          <w:color w:val="000000"/>
          <w:sz w:val="22"/>
          <w:szCs w:val="22"/>
          <w:highlight w:val="yellow"/>
        </w:rPr>
        <w:t>FragmentLauncher(</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R.id.</w:t>
      </w:r>
      <w:r w:rsidRPr="008F1DB4">
        <w:rPr>
          <w:rFonts w:cs="Arial"/>
          <w:b/>
          <w:bCs/>
          <w:i/>
          <w:iCs/>
          <w:color w:val="660E7A"/>
          <w:sz w:val="22"/>
          <w:szCs w:val="22"/>
          <w:highlight w:val="yellow"/>
        </w:rPr>
        <w:t>sampleMainContainer</w:t>
      </w:r>
      <w:r w:rsidRPr="008F1DB4">
        <w:rPr>
          <w:rFonts w:cs="Arial"/>
          <w:color w:val="000000"/>
          <w:sz w:val="22"/>
          <w:szCs w:val="22"/>
          <w:highlight w:val="yellow"/>
        </w:rPr>
        <w:t xml:space="preserve">, </w:t>
      </w:r>
      <w:r w:rsidRPr="008F1DB4">
        <w:rPr>
          <w:rFonts w:cs="Arial"/>
          <w:b/>
          <w:bCs/>
          <w:color w:val="660E7A"/>
          <w:sz w:val="22"/>
          <w:szCs w:val="22"/>
          <w:highlight w:val="yellow"/>
        </w:rPr>
        <w:t>actionBarClickListener</w:t>
      </w:r>
      <w:r w:rsidRPr="008F1DB4">
        <w:rPr>
          <w:rFonts w:cs="Arial"/>
          <w:color w:val="000000"/>
          <w:sz w:val="22"/>
          <w:szCs w:val="22"/>
          <w:highlight w:val="yellow"/>
        </w:rPr>
        <w:t>);</w:t>
      </w:r>
      <w:r w:rsidRPr="008F1DB4">
        <w:rPr>
          <w:rFonts w:cs="Arial"/>
          <w:color w:val="000000"/>
          <w:sz w:val="22"/>
          <w:szCs w:val="22"/>
          <w:highlight w:val="yellow"/>
        </w:rPr>
        <w:br/>
        <w:t>fragLauncher.setAnimation(R.anim.</w:t>
      </w:r>
      <w:r w:rsidRPr="008F1DB4">
        <w:rPr>
          <w:rFonts w:cs="Arial"/>
          <w:b/>
          <w:bCs/>
          <w:i/>
          <w:iCs/>
          <w:color w:val="660E7A"/>
          <w:sz w:val="22"/>
          <w:szCs w:val="22"/>
          <w:highlight w:val="yellow"/>
        </w:rPr>
        <w:t>slide_in_bottom</w:t>
      </w:r>
      <w:r w:rsidRPr="008F1DB4">
        <w:rPr>
          <w:rFonts w:cs="Arial"/>
          <w:color w:val="000000"/>
          <w:sz w:val="22"/>
          <w:szCs w:val="22"/>
          <w:highlight w:val="yellow"/>
        </w:rPr>
        <w:t>, R.anim.</w:t>
      </w:r>
      <w:r w:rsidRPr="008F1DB4">
        <w:rPr>
          <w:rFonts w:cs="Arial"/>
          <w:b/>
          <w:bCs/>
          <w:i/>
          <w:iCs/>
          <w:color w:val="660E7A"/>
          <w:sz w:val="22"/>
          <w:szCs w:val="22"/>
          <w:highlight w:val="yellow"/>
        </w:rPr>
        <w:t>slide_out_bottom</w:t>
      </w:r>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().invokeDigitalCare(fragLauncher, productList);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We are using UiKit library and it expects theme to be set which is equal to or higher than appcompat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r w:rsidRPr="00FD4212">
        <w:rPr>
          <w:rFonts w:cs="Arial"/>
          <w:b/>
          <w:bCs/>
          <w:color w:val="008000"/>
          <w:sz w:val="22"/>
          <w:szCs w:val="22"/>
          <w:highlight w:val="yellow"/>
        </w:rPr>
        <w:t>"@style/multiprod_theme"</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We have defined sample uikit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lastRenderedPageBreak/>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1"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"android.permission.INTERNET"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"android.permission.ACCESS_NETWORK_STATE"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"android.permission.ACCESS_COARSE_LOCATION"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"android.permission.ACCESS_FINE_LOCATION"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lastRenderedPageBreak/>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"android.hardware.telephony" </w:t>
      </w:r>
      <w:r w:rsidRPr="004557A4">
        <w:rPr>
          <w:rFonts w:cs="Arial"/>
          <w:b/>
          <w:bCs/>
          <w:color w:val="660E7A"/>
          <w:sz w:val="20"/>
        </w:rPr>
        <w:t>android</w:t>
      </w:r>
      <w:r w:rsidRPr="004557A4">
        <w:rPr>
          <w:rFonts w:cs="Arial"/>
          <w:b/>
          <w:bCs/>
          <w:color w:val="0000FF"/>
          <w:sz w:val="20"/>
        </w:rPr>
        <w:t>:required=</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E17F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6145"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r>
                              <w:rPr>
                                <w:b/>
                                <w:color w:val="7030A0"/>
                              </w:rPr>
                              <w:t>main_menu_resources</w:t>
                            </w:r>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702E32" w:rsidRPr="00A202CB" w:rsidRDefault="00702E32" w:rsidP="00AF4D08">
                      <w:pPr>
                        <w:rPr>
                          <w:b/>
                          <w:color w:val="7030A0"/>
                        </w:rPr>
                      </w:pPr>
                      <w:r>
                        <w:rPr>
                          <w:b/>
                          <w:color w:val="7030A0"/>
                        </w:rPr>
                        <w:t>main_menu_resources</w:t>
                      </w:r>
                    </w:p>
                    <w:p w14:paraId="57E6277A"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7A8D83"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6D720"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537B2"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0CC34"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0D3C2"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r>
                              <w:rPr>
                                <w:rFonts w:cs="Arial"/>
                                <w:b/>
                                <w:color w:val="7030A0"/>
                                <w:szCs w:val="24"/>
                              </w:rPr>
                              <w:t>button_register_background</w:t>
                            </w:r>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r>
                        <w:rPr>
                          <w:rFonts w:cs="Arial"/>
                          <w:b/>
                          <w:color w:val="7030A0"/>
                          <w:szCs w:val="24"/>
                        </w:rPr>
                        <w:t>button_register_background</w:t>
                      </w:r>
                    </w:p>
                    <w:p w14:paraId="2D04801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702E32" w:rsidRPr="008D290A" w:rsidRDefault="00702E32"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30906"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r>
                              <w:rPr>
                                <w:b/>
                                <w:color w:val="7030A0"/>
                              </w:rPr>
                              <w:t>text_header_c</w:t>
                            </w:r>
                            <w:r w:rsidRPr="0084274F">
                              <w:rPr>
                                <w:b/>
                                <w:color w:val="7030A0"/>
                              </w:rPr>
                              <w:t>olor</w:t>
                            </w:r>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r>
                        <w:rPr>
                          <w:b/>
                          <w:color w:val="7030A0"/>
                        </w:rPr>
                        <w:t>text_header_c</w:t>
                      </w:r>
                      <w:r w:rsidRPr="0084274F">
                        <w:rPr>
                          <w:b/>
                          <w:color w:val="7030A0"/>
                        </w:rPr>
                        <w:t>olor</w:t>
                      </w:r>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6DA29"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r>
                              <w:rPr>
                                <w:b/>
                                <w:color w:val="7030A0"/>
                              </w:rPr>
                              <w:t>main_menu_title</w:t>
                            </w:r>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702E32" w:rsidRPr="00A202CB" w:rsidRDefault="00702E32" w:rsidP="00AF4D08">
                      <w:pPr>
                        <w:rPr>
                          <w:b/>
                          <w:color w:val="7030A0"/>
                        </w:rPr>
                      </w:pPr>
                      <w:r>
                        <w:rPr>
                          <w:b/>
                          <w:color w:val="7030A0"/>
                        </w:rPr>
                        <w:t>main_menu_title</w:t>
                      </w:r>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F7B67"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r>
                              <w:rPr>
                                <w:b/>
                                <w:color w:val="7030A0"/>
                              </w:rPr>
                              <w:t>button_background</w:t>
                            </w:r>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r>
                        <w:rPr>
                          <w:b/>
                          <w:color w:val="7030A0"/>
                        </w:rPr>
                        <w:t>button_background</w:t>
                      </w:r>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96F69"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702E32" w:rsidRPr="0084274F" w:rsidRDefault="00702E32" w:rsidP="00AF4D08">
                            <w:pPr>
                              <w:rPr>
                                <w:b/>
                                <w:color w:val="7030A0"/>
                              </w:rPr>
                            </w:pPr>
                            <w:r>
                              <w:rPr>
                                <w:b/>
                                <w:color w:val="7030A0"/>
                              </w:rPr>
                              <w:t>actionbar_background_end_c</w:t>
                            </w:r>
                            <w:r w:rsidRPr="0084274F">
                              <w:rPr>
                                <w:b/>
                                <w:color w:val="7030A0"/>
                              </w:rPr>
                              <w:t>olor</w:t>
                            </w:r>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702E32" w:rsidRPr="0084274F" w:rsidRDefault="00702E32" w:rsidP="00AF4D08">
                      <w:pPr>
                        <w:rPr>
                          <w:b/>
                          <w:color w:val="7030A0"/>
                        </w:rPr>
                      </w:pPr>
                      <w:r>
                        <w:rPr>
                          <w:b/>
                          <w:color w:val="7030A0"/>
                        </w:rPr>
                        <w:t>actionbar_background_end_c</w:t>
                      </w:r>
                      <w:r w:rsidRPr="0084274F">
                        <w:rPr>
                          <w:b/>
                          <w:color w:val="7030A0"/>
                        </w:rPr>
                        <w:t>olor</w:t>
                      </w:r>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r>
                              <w:rPr>
                                <w:b/>
                                <w:color w:val="7030A0"/>
                              </w:rPr>
                              <w:t>Actionbar_hamburger_menu</w:t>
                            </w:r>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r>
                        <w:rPr>
                          <w:b/>
                          <w:color w:val="7030A0"/>
                        </w:rPr>
                        <w:t>Actionbar_hamburger_menu</w:t>
                      </w:r>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2E3E"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r>
                              <w:rPr>
                                <w:b/>
                                <w:color w:val="7030A0"/>
                              </w:rPr>
                              <w:t>product_menu_title</w:t>
                            </w:r>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r>
                        <w:rPr>
                          <w:b/>
                          <w:color w:val="7030A0"/>
                        </w:rPr>
                        <w:t>product_menu_title</w:t>
                      </w:r>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E2BE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r>
                              <w:rPr>
                                <w:b/>
                                <w:color w:val="7030A0"/>
                              </w:rPr>
                              <w:t>actionbar_back_button</w:t>
                            </w:r>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r>
                        <w:rPr>
                          <w:b/>
                          <w:color w:val="7030A0"/>
                        </w:rPr>
                        <w:t>actionbar_back_button</w:t>
                      </w:r>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56788"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r>
                              <w:rPr>
                                <w:rFonts w:cs="Arial"/>
                                <w:b/>
                                <w:color w:val="7030A0"/>
                                <w:szCs w:val="24"/>
                              </w:rPr>
                              <w:t>text_sub_header_color</w:t>
                            </w:r>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r>
                        <w:rPr>
                          <w:rFonts w:cs="Arial"/>
                          <w:b/>
                          <w:color w:val="7030A0"/>
                          <w:szCs w:val="24"/>
                        </w:rPr>
                        <w:t>text_sub_header_color</w:t>
                      </w:r>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F0E8"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63C6892"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2AED5"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r>
                              <w:rPr>
                                <w:rFonts w:cs="Arial"/>
                                <w:b/>
                                <w:color w:val="7030A0"/>
                                <w:szCs w:val="24"/>
                              </w:rPr>
                              <w:t>actionbar_back_button</w:t>
                            </w:r>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r>
                        <w:rPr>
                          <w:rFonts w:cs="Arial"/>
                          <w:b/>
                          <w:color w:val="7030A0"/>
                          <w:szCs w:val="24"/>
                        </w:rPr>
                        <w:t>actionbar_back_button</w:t>
                      </w:r>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2961656C"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 and it w</w:t>
      </w:r>
      <w:r w:rsidR="00FD4212" w:rsidRPr="00FD4212">
        <w:rPr>
          <w:rFonts w:ascii="Arial" w:hAnsi="Arial" w:cs="Arial"/>
          <w:sz w:val="22"/>
          <w:szCs w:val="22"/>
          <w:highlight w:val="yellow"/>
        </w:rPr>
        <w:t>ill have method called update</w:t>
      </w:r>
      <w:r w:rsidRPr="00FD4212">
        <w:rPr>
          <w:rFonts w:ascii="Arial" w:hAnsi="Arial" w:cs="Arial"/>
          <w:sz w:val="22"/>
          <w:szCs w:val="22"/>
          <w:highlight w:val="yellow"/>
        </w:rPr>
        <w:t>ActionBar (</w:t>
      </w:r>
      <w:r w:rsidR="00FD4212" w:rsidRPr="00FD4212">
        <w:rPr>
          <w:rFonts w:ascii="Arial" w:eastAsia="Times New Roman" w:hAnsi="Arial" w:cs="Arial"/>
          <w:color w:val="000000"/>
          <w:sz w:val="22"/>
          <w:szCs w:val="22"/>
          <w:highlight w:val="yellow"/>
        </w:rPr>
        <w:t xml:space="preserve">String titleActionbar, Boolean </w:t>
      </w:r>
      <w:r w:rsidR="00FD4212" w:rsidRPr="00FD4212">
        <w:rPr>
          <w:rFonts w:ascii="Arial" w:eastAsia="Times New Roman" w:hAnsi="Arial" w:cs="Arial"/>
          <w:color w:val="000000"/>
          <w:sz w:val="22"/>
          <w:szCs w:val="22"/>
          <w:highlight w:val="yellow"/>
          <w:shd w:val="clear" w:color="auto" w:fill="E4E4FF"/>
        </w:rPr>
        <w:t>hamburgerIconAvaialable</w:t>
      </w:r>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lastRenderedPageBreak/>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1B4886" w:rsidP="00B25B22">
      <w:pPr>
        <w:pStyle w:val="BodyText"/>
        <w:ind w:left="720"/>
        <w:rPr>
          <w:lang w:val="en-GB"/>
        </w:rPr>
      </w:pPr>
      <w:hyperlink r:id="rId16"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2401D9B1"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D23FDA">
        <w:rPr>
          <w:color w:val="000000"/>
          <w:sz w:val="18"/>
          <w:szCs w:val="18"/>
          <w:highlight w:val="lightGray"/>
        </w:rPr>
        <w:t>3.0.1</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lastRenderedPageBreak/>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1B4886" w:rsidP="00E91EAA">
      <w:pPr>
        <w:pStyle w:val="ListParagraph"/>
        <w:numPr>
          <w:ilvl w:val="0"/>
          <w:numId w:val="37"/>
        </w:numPr>
        <w:rPr>
          <w:rFonts w:cs="Arial"/>
          <w:szCs w:val="24"/>
        </w:rPr>
      </w:pPr>
      <w:hyperlink r:id="rId17"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1B4886" w:rsidP="00E91EAA">
      <w:pPr>
        <w:pStyle w:val="ListParagraph"/>
        <w:numPr>
          <w:ilvl w:val="0"/>
          <w:numId w:val="37"/>
        </w:numPr>
        <w:rPr>
          <w:rFonts w:cs="Arial"/>
          <w:sz w:val="20"/>
        </w:rPr>
      </w:pPr>
      <w:hyperlink r:id="rId18"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lastRenderedPageBreak/>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8"/>
    </w:p>
    <w:sectPr w:rsidR="00FF7B65" w:rsidRPr="008D6FA5"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7406F" w14:textId="77777777" w:rsidR="001B4886" w:rsidRDefault="001B4886" w:rsidP="003C4F40">
      <w:r>
        <w:separator/>
      </w:r>
    </w:p>
  </w:endnote>
  <w:endnote w:type="continuationSeparator" w:id="0">
    <w:p w14:paraId="3B23F92C" w14:textId="77777777" w:rsidR="001B4886" w:rsidRDefault="001B488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7284D">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7284D">
      <w:rPr>
        <w:rFonts w:cs="Arial"/>
        <w:i/>
        <w:noProof/>
        <w:sz w:val="20"/>
      </w:rPr>
      <w:t>19</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CBFD4" w14:textId="77777777" w:rsidR="001B4886" w:rsidRDefault="001B4886" w:rsidP="003C4F40">
      <w:r>
        <w:separator/>
      </w:r>
    </w:p>
  </w:footnote>
  <w:footnote w:type="continuationSeparator" w:id="0">
    <w:p w14:paraId="53C050FC" w14:textId="77777777" w:rsidR="001B4886" w:rsidRDefault="001B488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 xml:space="preserve">cted Digital Propositions: </w:t>
    </w:r>
    <w:r w:rsidR="00F9505B">
      <w:rPr>
        <w:rFonts w:cs="Arial"/>
        <w:sz w:val="20"/>
      </w:rPr>
      <w:t>Consumer</w:t>
    </w:r>
    <w:r>
      <w:rPr>
        <w:rFonts w:cs="Arial"/>
        <w:sz w:val="20"/>
      </w:rPr>
      <w:t xml:space="preserve"> Care Android Integration</w:t>
    </w:r>
    <w:r>
      <w:rPr>
        <w:rFonts w:cs="Arial"/>
        <w:sz w:val="20"/>
      </w:rPr>
      <w:tab/>
      <w:t>Version 1.</w:t>
    </w:r>
    <w:r w:rsidR="000776BB">
      <w:rPr>
        <w:rFonts w:cs="Arial"/>
        <w:sz w:val="20"/>
      </w:rPr>
      <w:t>7</w:t>
    </w:r>
  </w:p>
  <w:p w14:paraId="4F918DBF" w14:textId="5B05B7B4" w:rsidR="00702E32" w:rsidRPr="003C4F40" w:rsidRDefault="000776BB" w:rsidP="003C4F40">
    <w:pPr>
      <w:pStyle w:val="Header"/>
      <w:rPr>
        <w:rFonts w:cs="Arial"/>
        <w:sz w:val="20"/>
      </w:rPr>
    </w:pPr>
    <w:r>
      <w:rPr>
        <w:rFonts w:cs="Arial"/>
        <w:sz w:val="20"/>
      </w:rPr>
      <w:tab/>
    </w:r>
    <w:r>
      <w:rPr>
        <w:rFonts w:cs="Arial"/>
        <w:sz w:val="20"/>
      </w:rPr>
      <w:tab/>
      <w:t>16-05</w:t>
    </w:r>
    <w:r w:rsidR="00702E32">
      <w:rPr>
        <w:rFonts w:cs="Arial"/>
        <w:sz w:val="20"/>
      </w:rPr>
      <w:t>-2016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C0212"/>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509D"/>
    <w:rsid w:val="00767146"/>
    <w:rsid w:val="00774B41"/>
    <w:rsid w:val="00777B26"/>
    <w:rsid w:val="00780E88"/>
    <w:rsid w:val="0078766A"/>
    <w:rsid w:val="0079199C"/>
    <w:rsid w:val="007A08CA"/>
    <w:rsid w:val="007A435B"/>
    <w:rsid w:val="007A7466"/>
    <w:rsid w:val="007B00FB"/>
    <w:rsid w:val="007B0103"/>
    <w:rsid w:val="007B33C9"/>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2.png"/><Relationship Id="rId18" Type="http://schemas.openxmlformats.org/officeDocument/2006/relationships/hyperlink" Target="http://nlvu077.gdc1.ce.philips.com:9080/repobrowser/catalogBrowser.jsp?catalogid=catalog_CL_CONSUMER&amp;catalogType=CONSUMER&amp;country=CL&amp;languag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hilips.co.uk/prx/product/B2C/en_GB/CONSUMER/products/HD9240/90.summary" TargetMode="External"/><Relationship Id="rId2" Type="http://schemas.openxmlformats.org/officeDocument/2006/relationships/numbering" Target="numbering.xml"/><Relationship Id="rId16" Type="http://schemas.openxmlformats.org/officeDocument/2006/relationships/hyperlink" Target="https://developer.android.com/tools/building/multi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android/signu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maartens-mini.ddns.htc.nl.philips.com:8081/artifactory/libs-release-local-android/com/philips/cdp/digitalCare/5.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242DF-FDDF-4CA2-9140-91782BDF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8316</TotalTime>
  <Pages>19</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496</cp:revision>
  <cp:lastPrinted>2016-05-16T15:13:00Z</cp:lastPrinted>
  <dcterms:created xsi:type="dcterms:W3CDTF">2015-06-14T17:21:00Z</dcterms:created>
  <dcterms:modified xsi:type="dcterms:W3CDTF">2016-05-16T15:14:00Z</dcterms:modified>
</cp:coreProperties>
</file>
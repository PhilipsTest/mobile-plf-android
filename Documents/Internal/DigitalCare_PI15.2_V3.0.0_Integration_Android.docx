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8D6FA5" w14:paraId="42EF88D3" w14:textId="77777777" w:rsidTr="003C4F40">
        <w:tc>
          <w:tcPr>
            <w:tcW w:w="9027"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3C4F40">
        <w:tc>
          <w:tcPr>
            <w:tcW w:w="990"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28" w:type="dxa"/>
          </w:tcPr>
          <w:p w14:paraId="711858E0" w14:textId="77777777" w:rsidR="003C4F40" w:rsidRPr="008D6FA5" w:rsidRDefault="003C4F40" w:rsidP="003C4F40">
            <w:pPr>
              <w:rPr>
                <w:rFonts w:cs="Arial"/>
                <w:b/>
                <w:sz w:val="20"/>
              </w:rPr>
            </w:pPr>
            <w:r w:rsidRPr="008D6FA5">
              <w:rPr>
                <w:rFonts w:cs="Arial"/>
                <w:b/>
                <w:sz w:val="20"/>
              </w:rPr>
              <w:t>Date</w:t>
            </w:r>
          </w:p>
        </w:tc>
        <w:tc>
          <w:tcPr>
            <w:tcW w:w="1701" w:type="dxa"/>
          </w:tcPr>
          <w:p w14:paraId="4E167665" w14:textId="77777777" w:rsidR="003C4F40" w:rsidRPr="008D6FA5" w:rsidRDefault="003C4F40" w:rsidP="003C4F40">
            <w:pPr>
              <w:rPr>
                <w:rFonts w:cs="Arial"/>
                <w:b/>
                <w:sz w:val="20"/>
              </w:rPr>
            </w:pPr>
            <w:r w:rsidRPr="008D6FA5">
              <w:rPr>
                <w:rFonts w:cs="Arial"/>
                <w:b/>
                <w:sz w:val="20"/>
              </w:rPr>
              <w:t>Author</w:t>
            </w:r>
          </w:p>
        </w:tc>
        <w:tc>
          <w:tcPr>
            <w:tcW w:w="1520" w:type="dxa"/>
          </w:tcPr>
          <w:p w14:paraId="4EC8E59F" w14:textId="77777777" w:rsidR="003C4F40" w:rsidRPr="008D6FA5" w:rsidRDefault="003C4F40" w:rsidP="003C4F40">
            <w:pPr>
              <w:rPr>
                <w:rFonts w:cs="Arial"/>
                <w:b/>
                <w:sz w:val="20"/>
              </w:rPr>
            </w:pPr>
            <w:r w:rsidRPr="008D6FA5">
              <w:rPr>
                <w:rFonts w:cs="Arial"/>
                <w:b/>
                <w:sz w:val="20"/>
              </w:rPr>
              <w:t>Section</w:t>
            </w:r>
          </w:p>
        </w:tc>
        <w:tc>
          <w:tcPr>
            <w:tcW w:w="3288"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3C4F40">
        <w:tc>
          <w:tcPr>
            <w:tcW w:w="990" w:type="dxa"/>
          </w:tcPr>
          <w:p w14:paraId="310A1E44" w14:textId="71E56415" w:rsidR="003C4F40" w:rsidRPr="008D6FA5" w:rsidRDefault="00736154" w:rsidP="003C4F40">
            <w:pPr>
              <w:rPr>
                <w:rFonts w:cs="Arial"/>
              </w:rPr>
            </w:pPr>
            <w:r w:rsidRPr="008D6FA5">
              <w:rPr>
                <w:rFonts w:cs="Arial"/>
              </w:rPr>
              <w:t>1.0</w:t>
            </w:r>
          </w:p>
        </w:tc>
        <w:tc>
          <w:tcPr>
            <w:tcW w:w="1528"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1" w:type="dxa"/>
          </w:tcPr>
          <w:p w14:paraId="3958D311" w14:textId="18B861A4" w:rsidR="003C4F40" w:rsidRPr="008D6FA5" w:rsidRDefault="00736154" w:rsidP="003C4F40">
            <w:pPr>
              <w:rPr>
                <w:rFonts w:cs="Arial"/>
              </w:rPr>
            </w:pPr>
            <w:r w:rsidRPr="008D6FA5">
              <w:rPr>
                <w:rFonts w:cs="Arial"/>
              </w:rPr>
              <w:t>Deepthi Shivakumar</w:t>
            </w:r>
          </w:p>
        </w:tc>
        <w:tc>
          <w:tcPr>
            <w:tcW w:w="1520" w:type="dxa"/>
          </w:tcPr>
          <w:p w14:paraId="1FA5F68A" w14:textId="77777777" w:rsidR="003C4F40" w:rsidRPr="008D6FA5" w:rsidRDefault="003C4F40" w:rsidP="003C4F40">
            <w:pPr>
              <w:rPr>
                <w:rFonts w:cs="Arial"/>
              </w:rPr>
            </w:pPr>
            <w:r w:rsidRPr="008D6FA5">
              <w:rPr>
                <w:rFonts w:cs="Arial"/>
              </w:rPr>
              <w:t>All</w:t>
            </w:r>
          </w:p>
        </w:tc>
        <w:tc>
          <w:tcPr>
            <w:tcW w:w="3288"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3C4F40">
        <w:tc>
          <w:tcPr>
            <w:tcW w:w="990" w:type="dxa"/>
          </w:tcPr>
          <w:p w14:paraId="4CCCB2F8" w14:textId="0A6164F0" w:rsidR="00C72EB5" w:rsidRPr="008D6FA5" w:rsidRDefault="00C72EB5" w:rsidP="00C72EB5">
            <w:pPr>
              <w:rPr>
                <w:rFonts w:cs="Arial"/>
              </w:rPr>
            </w:pPr>
            <w:r w:rsidRPr="008D6FA5">
              <w:rPr>
                <w:rFonts w:cs="Arial"/>
              </w:rPr>
              <w:t>1.1</w:t>
            </w:r>
          </w:p>
        </w:tc>
        <w:tc>
          <w:tcPr>
            <w:tcW w:w="1528" w:type="dxa"/>
          </w:tcPr>
          <w:p w14:paraId="63FAB234" w14:textId="02BB7ACB" w:rsidR="00C72EB5" w:rsidRPr="008D6FA5" w:rsidRDefault="00C72EB5" w:rsidP="00C72EB5">
            <w:pPr>
              <w:rPr>
                <w:rFonts w:cs="Arial"/>
              </w:rPr>
            </w:pPr>
            <w:r w:rsidRPr="008D6FA5">
              <w:rPr>
                <w:rFonts w:cs="Arial"/>
              </w:rPr>
              <w:t>10-08-2015</w:t>
            </w:r>
          </w:p>
        </w:tc>
        <w:tc>
          <w:tcPr>
            <w:tcW w:w="1701" w:type="dxa"/>
          </w:tcPr>
          <w:p w14:paraId="23935420" w14:textId="7442E177" w:rsidR="00C72EB5" w:rsidRPr="008D6FA5" w:rsidRDefault="00C72EB5" w:rsidP="00C72EB5">
            <w:pPr>
              <w:rPr>
                <w:rFonts w:cs="Arial"/>
              </w:rPr>
            </w:pPr>
            <w:r w:rsidRPr="008D6FA5">
              <w:rPr>
                <w:rFonts w:cs="Arial"/>
              </w:rPr>
              <w:t>Deepthi Shivakumar</w:t>
            </w:r>
          </w:p>
        </w:tc>
        <w:tc>
          <w:tcPr>
            <w:tcW w:w="1520" w:type="dxa"/>
          </w:tcPr>
          <w:p w14:paraId="660F244B" w14:textId="44D08AFA" w:rsidR="00C72EB5" w:rsidRPr="008D6FA5" w:rsidRDefault="00C72EB5" w:rsidP="00C72EB5">
            <w:pPr>
              <w:rPr>
                <w:rFonts w:cs="Arial"/>
              </w:rPr>
            </w:pPr>
            <w:r w:rsidRPr="008D6FA5">
              <w:rPr>
                <w:rFonts w:cs="Arial"/>
              </w:rPr>
              <w:t>Modified Integration section</w:t>
            </w:r>
          </w:p>
        </w:tc>
        <w:tc>
          <w:tcPr>
            <w:tcW w:w="3288"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3C4F40">
        <w:tc>
          <w:tcPr>
            <w:tcW w:w="990"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28" w:type="dxa"/>
          </w:tcPr>
          <w:p w14:paraId="42FD8F57" w14:textId="77086BBA" w:rsidR="00C72EB5" w:rsidRPr="008D6FA5" w:rsidRDefault="002E606B" w:rsidP="00C72EB5">
            <w:pPr>
              <w:rPr>
                <w:rFonts w:cs="Arial"/>
              </w:rPr>
            </w:pPr>
            <w:r w:rsidRPr="008D6FA5">
              <w:rPr>
                <w:rFonts w:cs="Arial"/>
              </w:rPr>
              <w:t>30-09-2015</w:t>
            </w:r>
          </w:p>
        </w:tc>
        <w:tc>
          <w:tcPr>
            <w:tcW w:w="1701" w:type="dxa"/>
          </w:tcPr>
          <w:p w14:paraId="1470D70C" w14:textId="0A8461FB" w:rsidR="00C72EB5" w:rsidRPr="008D6FA5" w:rsidRDefault="002E606B" w:rsidP="00C72EB5">
            <w:pPr>
              <w:rPr>
                <w:rFonts w:cs="Arial"/>
              </w:rPr>
            </w:pPr>
            <w:r w:rsidRPr="008D6FA5">
              <w:rPr>
                <w:rFonts w:cs="Arial"/>
              </w:rPr>
              <w:t>Deepthi Shivakumar</w:t>
            </w:r>
          </w:p>
        </w:tc>
        <w:tc>
          <w:tcPr>
            <w:tcW w:w="1520" w:type="dxa"/>
          </w:tcPr>
          <w:p w14:paraId="47F6A40D" w14:textId="7C42424A" w:rsidR="00C72EB5" w:rsidRPr="008D6FA5" w:rsidRDefault="002E606B" w:rsidP="00C72EB5">
            <w:pPr>
              <w:rPr>
                <w:rFonts w:cs="Arial"/>
              </w:rPr>
            </w:pPr>
            <w:r w:rsidRPr="008D6FA5">
              <w:rPr>
                <w:rFonts w:cs="Arial"/>
              </w:rPr>
              <w:t>Modified Integration section</w:t>
            </w:r>
          </w:p>
        </w:tc>
        <w:tc>
          <w:tcPr>
            <w:tcW w:w="3288"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3C4F40">
        <w:tc>
          <w:tcPr>
            <w:tcW w:w="990" w:type="dxa"/>
          </w:tcPr>
          <w:p w14:paraId="65C43DA4" w14:textId="550C70C9" w:rsidR="00C72EB5" w:rsidRPr="008D6FA5" w:rsidRDefault="003D5BDA" w:rsidP="00C72EB5">
            <w:pPr>
              <w:rPr>
                <w:rFonts w:cs="Arial"/>
              </w:rPr>
            </w:pPr>
            <w:r w:rsidRPr="008D6FA5">
              <w:rPr>
                <w:rFonts w:cs="Arial"/>
              </w:rPr>
              <w:t>1.3</w:t>
            </w:r>
          </w:p>
        </w:tc>
        <w:tc>
          <w:tcPr>
            <w:tcW w:w="1528" w:type="dxa"/>
          </w:tcPr>
          <w:p w14:paraId="347DB25E" w14:textId="594F9FA4" w:rsidR="00C72EB5" w:rsidRPr="008D6FA5" w:rsidRDefault="003D5BDA" w:rsidP="00C72EB5">
            <w:pPr>
              <w:rPr>
                <w:rFonts w:cs="Arial"/>
              </w:rPr>
            </w:pPr>
            <w:r w:rsidRPr="008D6FA5">
              <w:rPr>
                <w:rFonts w:cs="Arial"/>
              </w:rPr>
              <w:t>04-12-2015</w:t>
            </w:r>
          </w:p>
        </w:tc>
        <w:tc>
          <w:tcPr>
            <w:tcW w:w="1701" w:type="dxa"/>
          </w:tcPr>
          <w:p w14:paraId="5530884E" w14:textId="118633ED" w:rsidR="00C72EB5" w:rsidRPr="008D6FA5" w:rsidRDefault="003D5BDA" w:rsidP="00C72EB5">
            <w:pPr>
              <w:rPr>
                <w:rFonts w:cs="Arial"/>
              </w:rPr>
            </w:pPr>
            <w:r w:rsidRPr="008D6FA5">
              <w:rPr>
                <w:rFonts w:cs="Arial"/>
              </w:rPr>
              <w:t>Deepthi Shivakumar</w:t>
            </w:r>
          </w:p>
        </w:tc>
        <w:tc>
          <w:tcPr>
            <w:tcW w:w="1520" w:type="dxa"/>
          </w:tcPr>
          <w:p w14:paraId="41E9EF1A" w14:textId="5C0CD5E9" w:rsidR="00C72EB5" w:rsidRPr="008D6FA5" w:rsidRDefault="003D5BDA" w:rsidP="00C72EB5">
            <w:pPr>
              <w:rPr>
                <w:rFonts w:cs="Arial"/>
              </w:rPr>
            </w:pPr>
            <w:r w:rsidRPr="008D6FA5">
              <w:rPr>
                <w:rFonts w:cs="Arial"/>
              </w:rPr>
              <w:t>Modified Integration section</w:t>
            </w:r>
          </w:p>
        </w:tc>
        <w:tc>
          <w:tcPr>
            <w:tcW w:w="3288" w:type="dxa"/>
          </w:tcPr>
          <w:p w14:paraId="46869F52" w14:textId="73772DA6" w:rsidR="00C72EB5" w:rsidRPr="008D6FA5" w:rsidRDefault="003D5BDA" w:rsidP="00C72EB5">
            <w:pPr>
              <w:rPr>
                <w:rFonts w:cs="Arial"/>
              </w:rPr>
            </w:pPr>
            <w:r w:rsidRPr="008D6FA5">
              <w:rPr>
                <w:rFonts w:cs="Arial"/>
              </w:rPr>
              <w:t>Modified changes for 15.2 PI release.</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Pr="008D6FA5" w:rsidRDefault="00F31F86" w:rsidP="003C4F40">
      <w:pPr>
        <w:pStyle w:val="Title"/>
        <w:rPr>
          <w:rFonts w:cs="Arial"/>
        </w:rPr>
      </w:pPr>
    </w:p>
    <w:p w14:paraId="5AFF9F2E" w14:textId="77777777" w:rsidR="00A1206C" w:rsidRPr="008D6FA5" w:rsidRDefault="00A1206C" w:rsidP="003C4F40">
      <w:pPr>
        <w:pStyle w:val="Title"/>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56DC3B2" w:rsidR="00A1206C" w:rsidRPr="008D6FA5" w:rsidRDefault="00A1206C" w:rsidP="00A1206C">
            <w:pPr>
              <w:pStyle w:val="Title"/>
              <w:jc w:val="left"/>
              <w:rPr>
                <w:rFonts w:cs="Arial"/>
                <w:b w:val="0"/>
                <w:sz w:val="22"/>
                <w:szCs w:val="22"/>
              </w:rPr>
            </w:pPr>
            <w:r w:rsidRPr="008D6FA5">
              <w:rPr>
                <w:rFonts w:cs="Arial"/>
                <w:b w:val="0"/>
                <w:sz w:val="22"/>
                <w:szCs w:val="22"/>
              </w:rPr>
              <w:t>Deepthi Shivakumar</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701F050" w:rsidR="00A1206C" w:rsidRPr="008D6FA5" w:rsidRDefault="00A331C6" w:rsidP="00A1206C">
            <w:pPr>
              <w:pStyle w:val="Title"/>
              <w:jc w:val="left"/>
              <w:rPr>
                <w:rFonts w:cs="Arial"/>
                <w:b w:val="0"/>
                <w:sz w:val="22"/>
                <w:szCs w:val="22"/>
              </w:rPr>
            </w:pPr>
            <w:hyperlink r:id="rId9" w:history="1">
              <w:r w:rsidR="00311AB8" w:rsidRPr="008D6FA5">
                <w:rPr>
                  <w:rStyle w:val="Hyperlink"/>
                  <w:rFonts w:cs="Arial"/>
                  <w:b w:val="0"/>
                  <w:sz w:val="22"/>
                  <w:szCs w:val="22"/>
                </w:rPr>
                <w:t>Aravind.Gundumane@philips.com</w:t>
              </w:r>
            </w:hyperlink>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26505B93" w:rsidR="00A1206C" w:rsidRPr="008D6FA5" w:rsidRDefault="00A331C6" w:rsidP="00A1206C">
            <w:pPr>
              <w:pStyle w:val="Title"/>
              <w:jc w:val="left"/>
              <w:rPr>
                <w:rFonts w:cs="Arial"/>
                <w:b w:val="0"/>
                <w:sz w:val="22"/>
                <w:szCs w:val="22"/>
              </w:rPr>
            </w:pPr>
            <w:hyperlink r:id="rId10" w:history="1">
              <w:r w:rsidR="00311AB8" w:rsidRPr="008D6FA5">
                <w:rPr>
                  <w:rStyle w:val="Hyperlink"/>
                  <w:rFonts w:cs="Arial"/>
                  <w:b w:val="0"/>
                  <w:sz w:val="22"/>
                  <w:szCs w:val="22"/>
                </w:rPr>
                <w:t>Deepthi.Shivakumar@philips.com</w:t>
              </w:r>
            </w:hyperlink>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34B6DFFF" w14:textId="77777777" w:rsidR="00A1206C" w:rsidRPr="008D6FA5" w:rsidRDefault="00A1206C" w:rsidP="003C4F40">
      <w:pPr>
        <w:pStyle w:val="Title"/>
        <w:rPr>
          <w:rFonts w:cs="Arial"/>
        </w:rPr>
      </w:pPr>
    </w:p>
    <w:p w14:paraId="66BC18DE" w14:textId="77777777" w:rsidR="00A1206C" w:rsidRPr="008D6FA5" w:rsidRDefault="00A1206C" w:rsidP="003C4F40">
      <w:pPr>
        <w:pStyle w:val="Title"/>
        <w:rPr>
          <w:rFonts w:cs="Arial"/>
        </w:rPr>
      </w:pPr>
    </w:p>
    <w:p w14:paraId="49F60C47" w14:textId="77777777" w:rsidR="0085550D" w:rsidRPr="008D6FA5" w:rsidRDefault="0085550D" w:rsidP="00F31F86">
      <w:pPr>
        <w:pStyle w:val="Title"/>
        <w:jc w:val="left"/>
        <w:rPr>
          <w:rFonts w:cs="Arial"/>
        </w:rPr>
      </w:pPr>
    </w:p>
    <w:p w14:paraId="2DFDA858" w14:textId="77777777" w:rsidR="0085550D" w:rsidRPr="008D6FA5" w:rsidRDefault="0085550D" w:rsidP="00F31F86">
      <w:pPr>
        <w:pStyle w:val="Title"/>
        <w:jc w:val="left"/>
        <w:rPr>
          <w:rFonts w:cs="Arial"/>
        </w:rPr>
      </w:pPr>
    </w:p>
    <w:p w14:paraId="105A66BE" w14:textId="77777777" w:rsidR="002701BB"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r w:rsidR="002701BB" w:rsidRPr="00F27E82">
        <w:rPr>
          <w:rFonts w:cs="Arial"/>
          <w:noProof/>
        </w:rPr>
        <w:t>1.</w:t>
      </w:r>
      <w:r w:rsidR="002701BB">
        <w:rPr>
          <w:rFonts w:asciiTheme="minorHAnsi" w:eastAsiaTheme="minorEastAsia" w:hAnsiTheme="minorHAnsi" w:cstheme="minorBidi"/>
          <w:b w:val="0"/>
          <w:caps w:val="0"/>
          <w:noProof/>
          <w:sz w:val="22"/>
          <w:szCs w:val="22"/>
        </w:rPr>
        <w:tab/>
      </w:r>
      <w:r w:rsidR="002701BB" w:rsidRPr="00F27E82">
        <w:rPr>
          <w:rFonts w:cs="Arial"/>
          <w:noProof/>
        </w:rPr>
        <w:t>INTRODUCTION</w:t>
      </w:r>
      <w:r w:rsidR="002701BB">
        <w:rPr>
          <w:noProof/>
        </w:rPr>
        <w:tab/>
      </w:r>
      <w:r w:rsidR="002701BB">
        <w:rPr>
          <w:noProof/>
        </w:rPr>
        <w:fldChar w:fldCharType="begin"/>
      </w:r>
      <w:r w:rsidR="002701BB">
        <w:rPr>
          <w:noProof/>
        </w:rPr>
        <w:instrText xml:space="preserve"> PAGEREF _Toc437015055 \h </w:instrText>
      </w:r>
      <w:r w:rsidR="002701BB">
        <w:rPr>
          <w:noProof/>
        </w:rPr>
      </w:r>
      <w:r w:rsidR="002701BB">
        <w:rPr>
          <w:noProof/>
        </w:rPr>
        <w:fldChar w:fldCharType="separate"/>
      </w:r>
      <w:r w:rsidR="00BE7E42">
        <w:rPr>
          <w:noProof/>
        </w:rPr>
        <w:t>3</w:t>
      </w:r>
      <w:r w:rsidR="002701BB">
        <w:rPr>
          <w:noProof/>
        </w:rPr>
        <w:fldChar w:fldCharType="end"/>
      </w:r>
    </w:p>
    <w:p w14:paraId="77244B35"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sidRPr="00F27E82">
        <w:rPr>
          <w:rFonts w:cs="Arial"/>
          <w:noProof/>
        </w:rPr>
        <w:t>2.</w:t>
      </w:r>
      <w:r>
        <w:rPr>
          <w:rFonts w:asciiTheme="minorHAnsi" w:eastAsiaTheme="minorEastAsia" w:hAnsiTheme="minorHAnsi" w:cstheme="minorBidi"/>
          <w:b w:val="0"/>
          <w:caps w:val="0"/>
          <w:noProof/>
          <w:sz w:val="22"/>
          <w:szCs w:val="22"/>
        </w:rPr>
        <w:tab/>
      </w:r>
      <w:r w:rsidRPr="00F27E82">
        <w:rPr>
          <w:rFonts w:cs="Arial"/>
          <w:noProof/>
        </w:rPr>
        <w:t>INTEGRATION</w:t>
      </w:r>
      <w:r>
        <w:rPr>
          <w:noProof/>
        </w:rPr>
        <w:tab/>
      </w:r>
      <w:r>
        <w:rPr>
          <w:noProof/>
        </w:rPr>
        <w:fldChar w:fldCharType="begin"/>
      </w:r>
      <w:r>
        <w:rPr>
          <w:noProof/>
        </w:rPr>
        <w:instrText xml:space="preserve"> PAGEREF _Toc437015056 \h </w:instrText>
      </w:r>
      <w:r>
        <w:rPr>
          <w:noProof/>
        </w:rPr>
      </w:r>
      <w:r>
        <w:rPr>
          <w:noProof/>
        </w:rPr>
        <w:fldChar w:fldCharType="separate"/>
      </w:r>
      <w:r w:rsidR="00BE7E42">
        <w:rPr>
          <w:noProof/>
        </w:rPr>
        <w:t>3</w:t>
      </w:r>
      <w:r>
        <w:rPr>
          <w:noProof/>
        </w:rPr>
        <w:fldChar w:fldCharType="end"/>
      </w:r>
    </w:p>
    <w:p w14:paraId="46661555" w14:textId="77777777" w:rsidR="002701BB" w:rsidRDefault="002701BB">
      <w:pPr>
        <w:pStyle w:val="TOC2"/>
        <w:tabs>
          <w:tab w:val="left" w:pos="480"/>
          <w:tab w:val="right" w:pos="9533"/>
        </w:tabs>
        <w:rPr>
          <w:rFonts w:eastAsiaTheme="minorEastAsia" w:cstheme="minorBidi"/>
          <w:b w:val="0"/>
          <w:noProof/>
          <w:sz w:val="22"/>
          <w:szCs w:val="22"/>
        </w:rPr>
      </w:pPr>
      <w:r w:rsidRPr="00F27E82">
        <w:rPr>
          <w:rFonts w:cs="Arial"/>
          <w:noProof/>
        </w:rPr>
        <w:t>2.1</w:t>
      </w:r>
      <w:r>
        <w:rPr>
          <w:rFonts w:eastAsiaTheme="minorEastAsia" w:cstheme="minorBidi"/>
          <w:b w:val="0"/>
          <w:noProof/>
          <w:sz w:val="22"/>
          <w:szCs w:val="22"/>
        </w:rPr>
        <w:tab/>
      </w:r>
      <w:r w:rsidRPr="00F27E82">
        <w:rPr>
          <w:rFonts w:cs="Arial"/>
          <w:noProof/>
        </w:rPr>
        <w:t>Maven repository Integration</w:t>
      </w:r>
      <w:r>
        <w:rPr>
          <w:noProof/>
        </w:rPr>
        <w:tab/>
      </w:r>
      <w:r>
        <w:rPr>
          <w:noProof/>
        </w:rPr>
        <w:fldChar w:fldCharType="begin"/>
      </w:r>
      <w:r>
        <w:rPr>
          <w:noProof/>
        </w:rPr>
        <w:instrText xml:space="preserve"> PAGEREF _Toc437015057 \h </w:instrText>
      </w:r>
      <w:r>
        <w:rPr>
          <w:noProof/>
        </w:rPr>
      </w:r>
      <w:r>
        <w:rPr>
          <w:noProof/>
        </w:rPr>
        <w:fldChar w:fldCharType="separate"/>
      </w:r>
      <w:r w:rsidR="00BE7E42">
        <w:rPr>
          <w:noProof/>
        </w:rPr>
        <w:t>3</w:t>
      </w:r>
      <w:r>
        <w:rPr>
          <w:noProof/>
        </w:rPr>
        <w:fldChar w:fldCharType="end"/>
      </w:r>
    </w:p>
    <w:p w14:paraId="554D3911" w14:textId="77777777" w:rsidR="002701BB" w:rsidRDefault="002701BB">
      <w:pPr>
        <w:pStyle w:val="TOC2"/>
        <w:tabs>
          <w:tab w:val="left" w:pos="480"/>
          <w:tab w:val="right" w:pos="9533"/>
        </w:tabs>
        <w:rPr>
          <w:rFonts w:eastAsiaTheme="minorEastAsia" w:cstheme="minorBidi"/>
          <w:b w:val="0"/>
          <w:noProof/>
          <w:sz w:val="22"/>
          <w:szCs w:val="22"/>
        </w:rPr>
      </w:pPr>
      <w:r w:rsidRPr="00F27E82">
        <w:rPr>
          <w:rFonts w:cs="Arial"/>
          <w:noProof/>
        </w:rPr>
        <w:t>2.2</w:t>
      </w:r>
      <w:r>
        <w:rPr>
          <w:rFonts w:eastAsiaTheme="minorEastAsia" w:cstheme="minorBidi"/>
          <w:b w:val="0"/>
          <w:noProof/>
          <w:sz w:val="22"/>
          <w:szCs w:val="22"/>
        </w:rPr>
        <w:tab/>
      </w:r>
      <w:r w:rsidRPr="00F27E82">
        <w:rPr>
          <w:rFonts w:cs="Arial"/>
          <w:noProof/>
        </w:rPr>
        <w:t>Library Integration</w:t>
      </w:r>
      <w:r>
        <w:rPr>
          <w:noProof/>
        </w:rPr>
        <w:tab/>
      </w:r>
      <w:r>
        <w:rPr>
          <w:noProof/>
        </w:rPr>
        <w:fldChar w:fldCharType="begin"/>
      </w:r>
      <w:r>
        <w:rPr>
          <w:noProof/>
        </w:rPr>
        <w:instrText xml:space="preserve"> PAGEREF _Toc437015058 \h </w:instrText>
      </w:r>
      <w:r>
        <w:rPr>
          <w:noProof/>
        </w:rPr>
      </w:r>
      <w:r>
        <w:rPr>
          <w:noProof/>
        </w:rPr>
        <w:fldChar w:fldCharType="separate"/>
      </w:r>
      <w:r w:rsidR="00BE7E42">
        <w:rPr>
          <w:noProof/>
        </w:rPr>
        <w:t>3</w:t>
      </w:r>
      <w:r>
        <w:rPr>
          <w:noProof/>
        </w:rPr>
        <w:fldChar w:fldCharType="end"/>
      </w:r>
    </w:p>
    <w:p w14:paraId="0E931D31" w14:textId="77777777" w:rsidR="002701BB" w:rsidRDefault="002701BB">
      <w:pPr>
        <w:pStyle w:val="TOC1"/>
        <w:tabs>
          <w:tab w:val="right" w:pos="9533"/>
        </w:tabs>
        <w:rPr>
          <w:rFonts w:asciiTheme="minorHAnsi" w:eastAsiaTheme="minorEastAsia" w:hAnsiTheme="minorHAnsi" w:cstheme="minorBidi"/>
          <w:b w:val="0"/>
          <w:caps w:val="0"/>
          <w:noProof/>
          <w:sz w:val="22"/>
          <w:szCs w:val="22"/>
        </w:rPr>
      </w:pPr>
      <w:r w:rsidRPr="00F27E82">
        <w:rPr>
          <w:rFonts w:cs="Arial"/>
          <w:noProof/>
          <w:color w:val="333333"/>
        </w:rPr>
        <w:t>Git source path:</w:t>
      </w:r>
      <w:r>
        <w:rPr>
          <w:noProof/>
        </w:rPr>
        <w:tab/>
      </w:r>
      <w:r>
        <w:rPr>
          <w:noProof/>
        </w:rPr>
        <w:fldChar w:fldCharType="begin"/>
      </w:r>
      <w:r>
        <w:rPr>
          <w:noProof/>
        </w:rPr>
        <w:instrText xml:space="preserve"> PAGEREF _Toc437015059 \h </w:instrText>
      </w:r>
      <w:r>
        <w:rPr>
          <w:noProof/>
        </w:rPr>
      </w:r>
      <w:r>
        <w:rPr>
          <w:noProof/>
        </w:rPr>
        <w:fldChar w:fldCharType="separate"/>
      </w:r>
      <w:r w:rsidR="00BE7E42">
        <w:rPr>
          <w:noProof/>
        </w:rPr>
        <w:t>3</w:t>
      </w:r>
      <w:r>
        <w:rPr>
          <w:noProof/>
        </w:rPr>
        <w:fldChar w:fldCharType="end"/>
      </w:r>
    </w:p>
    <w:p w14:paraId="3CD39660" w14:textId="77777777" w:rsidR="002701BB" w:rsidRDefault="002701BB">
      <w:pPr>
        <w:pStyle w:val="TOC2"/>
        <w:tabs>
          <w:tab w:val="left" w:pos="480"/>
          <w:tab w:val="right" w:pos="9533"/>
        </w:tabs>
        <w:rPr>
          <w:rFonts w:eastAsiaTheme="minorEastAsia" w:cstheme="minorBidi"/>
          <w:b w:val="0"/>
          <w:noProof/>
          <w:sz w:val="22"/>
          <w:szCs w:val="22"/>
        </w:rPr>
      </w:pPr>
      <w:r w:rsidRPr="00F27E82">
        <w:rPr>
          <w:rFonts w:cs="Arial"/>
          <w:noProof/>
        </w:rPr>
        <w:t>2.3</w:t>
      </w:r>
      <w:r>
        <w:rPr>
          <w:rFonts w:eastAsiaTheme="minorEastAsia" w:cstheme="minorBidi"/>
          <w:b w:val="0"/>
          <w:noProof/>
          <w:sz w:val="22"/>
          <w:szCs w:val="22"/>
        </w:rPr>
        <w:tab/>
      </w:r>
      <w:r w:rsidRPr="00F27E82">
        <w:rPr>
          <w:rFonts w:cs="Arial"/>
          <w:noProof/>
        </w:rPr>
        <w:t>Library versioning</w:t>
      </w:r>
      <w:r>
        <w:rPr>
          <w:noProof/>
        </w:rPr>
        <w:tab/>
      </w:r>
      <w:r>
        <w:rPr>
          <w:noProof/>
        </w:rPr>
        <w:fldChar w:fldCharType="begin"/>
      </w:r>
      <w:r>
        <w:rPr>
          <w:noProof/>
        </w:rPr>
        <w:instrText xml:space="preserve"> PAGEREF _Toc437015060 \h </w:instrText>
      </w:r>
      <w:r>
        <w:rPr>
          <w:noProof/>
        </w:rPr>
      </w:r>
      <w:r>
        <w:rPr>
          <w:noProof/>
        </w:rPr>
        <w:fldChar w:fldCharType="separate"/>
      </w:r>
      <w:r w:rsidR="00BE7E42">
        <w:rPr>
          <w:noProof/>
        </w:rPr>
        <w:t>3</w:t>
      </w:r>
      <w:r>
        <w:rPr>
          <w:noProof/>
        </w:rPr>
        <w:fldChar w:fldCharType="end"/>
      </w:r>
    </w:p>
    <w:p w14:paraId="1C3CB5D9" w14:textId="77777777" w:rsidR="002701BB" w:rsidRDefault="002701BB">
      <w:pPr>
        <w:pStyle w:val="TOC2"/>
        <w:tabs>
          <w:tab w:val="left" w:pos="480"/>
          <w:tab w:val="right" w:pos="9533"/>
        </w:tabs>
        <w:rPr>
          <w:rFonts w:eastAsiaTheme="minorEastAsia" w:cstheme="minorBidi"/>
          <w:b w:val="0"/>
          <w:noProof/>
          <w:sz w:val="22"/>
          <w:szCs w:val="22"/>
        </w:rPr>
      </w:pPr>
      <w:r w:rsidRPr="00F27E82">
        <w:rPr>
          <w:rFonts w:cs="Arial"/>
          <w:noProof/>
        </w:rPr>
        <w:t>2.4</w:t>
      </w:r>
      <w:r>
        <w:rPr>
          <w:rFonts w:eastAsiaTheme="minorEastAsia" w:cstheme="minorBidi"/>
          <w:b w:val="0"/>
          <w:noProof/>
          <w:sz w:val="22"/>
          <w:szCs w:val="22"/>
        </w:rPr>
        <w:tab/>
      </w:r>
      <w:r w:rsidRPr="00F27E82">
        <w:rPr>
          <w:rFonts w:cs="Arial"/>
          <w:noProof/>
        </w:rPr>
        <w:t>Gradle dependencies</w:t>
      </w:r>
      <w:r>
        <w:rPr>
          <w:noProof/>
        </w:rPr>
        <w:tab/>
      </w:r>
      <w:r>
        <w:rPr>
          <w:noProof/>
        </w:rPr>
        <w:fldChar w:fldCharType="begin"/>
      </w:r>
      <w:r>
        <w:rPr>
          <w:noProof/>
        </w:rPr>
        <w:instrText xml:space="preserve"> PAGEREF _Toc437015061 \h </w:instrText>
      </w:r>
      <w:r>
        <w:rPr>
          <w:noProof/>
        </w:rPr>
      </w:r>
      <w:r>
        <w:rPr>
          <w:noProof/>
        </w:rPr>
        <w:fldChar w:fldCharType="separate"/>
      </w:r>
      <w:r w:rsidR="00BE7E42">
        <w:rPr>
          <w:noProof/>
        </w:rPr>
        <w:t>4</w:t>
      </w:r>
      <w:r>
        <w:rPr>
          <w:noProof/>
        </w:rPr>
        <w:fldChar w:fldCharType="end"/>
      </w:r>
    </w:p>
    <w:p w14:paraId="6018F88F" w14:textId="77777777" w:rsidR="002701BB" w:rsidRDefault="002701BB">
      <w:pPr>
        <w:pStyle w:val="TOC2"/>
        <w:tabs>
          <w:tab w:val="left" w:pos="480"/>
          <w:tab w:val="right" w:pos="9533"/>
        </w:tabs>
        <w:rPr>
          <w:rFonts w:eastAsiaTheme="minorEastAsia" w:cstheme="minorBidi"/>
          <w:b w:val="0"/>
          <w:noProof/>
          <w:sz w:val="22"/>
          <w:szCs w:val="22"/>
        </w:rPr>
      </w:pPr>
      <w:r w:rsidRPr="00F27E82">
        <w:rPr>
          <w:rFonts w:cs="Arial"/>
          <w:noProof/>
        </w:rPr>
        <w:t>2.5</w:t>
      </w:r>
      <w:r>
        <w:rPr>
          <w:rFonts w:eastAsiaTheme="minorEastAsia" w:cstheme="minorBidi"/>
          <w:b w:val="0"/>
          <w:noProof/>
          <w:sz w:val="22"/>
          <w:szCs w:val="22"/>
        </w:rPr>
        <w:tab/>
      </w:r>
      <w:r w:rsidRPr="00F27E82">
        <w:rPr>
          <w:rFonts w:cs="Arial"/>
          <w:noProof/>
        </w:rPr>
        <w:t>Prerequisites</w:t>
      </w:r>
      <w:r>
        <w:rPr>
          <w:noProof/>
        </w:rPr>
        <w:tab/>
      </w:r>
      <w:r>
        <w:rPr>
          <w:noProof/>
        </w:rPr>
        <w:fldChar w:fldCharType="begin"/>
      </w:r>
      <w:r>
        <w:rPr>
          <w:noProof/>
        </w:rPr>
        <w:instrText xml:space="preserve"> PAGEREF _Toc437015062 \h </w:instrText>
      </w:r>
      <w:r>
        <w:rPr>
          <w:noProof/>
        </w:rPr>
      </w:r>
      <w:r>
        <w:rPr>
          <w:noProof/>
        </w:rPr>
        <w:fldChar w:fldCharType="separate"/>
      </w:r>
      <w:r w:rsidR="00BE7E42">
        <w:rPr>
          <w:noProof/>
        </w:rPr>
        <w:t>4</w:t>
      </w:r>
      <w:r>
        <w:rPr>
          <w:noProof/>
        </w:rPr>
        <w:fldChar w:fldCharType="end"/>
      </w:r>
    </w:p>
    <w:p w14:paraId="39045EAA"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sidRPr="00F27E82">
        <w:rPr>
          <w:rFonts w:cs="Arial"/>
          <w:noProof/>
        </w:rPr>
        <w:t>3.</w:t>
      </w:r>
      <w:r>
        <w:rPr>
          <w:rFonts w:asciiTheme="minorHAnsi" w:eastAsiaTheme="minorEastAsia" w:hAnsiTheme="minorHAnsi" w:cstheme="minorBidi"/>
          <w:b w:val="0"/>
          <w:caps w:val="0"/>
          <w:noProof/>
          <w:sz w:val="22"/>
          <w:szCs w:val="22"/>
        </w:rPr>
        <w:tab/>
      </w:r>
      <w:r w:rsidRPr="00F27E82">
        <w:rPr>
          <w:rFonts w:cs="Arial"/>
          <w:noProof/>
        </w:rPr>
        <w:t>INITIALIZATION</w:t>
      </w:r>
      <w:r>
        <w:rPr>
          <w:noProof/>
        </w:rPr>
        <w:tab/>
      </w:r>
      <w:r>
        <w:rPr>
          <w:noProof/>
        </w:rPr>
        <w:fldChar w:fldCharType="begin"/>
      </w:r>
      <w:r>
        <w:rPr>
          <w:noProof/>
        </w:rPr>
        <w:instrText xml:space="preserve"> PAGEREF _Toc437015063 \h </w:instrText>
      </w:r>
      <w:r>
        <w:rPr>
          <w:noProof/>
        </w:rPr>
      </w:r>
      <w:r>
        <w:rPr>
          <w:noProof/>
        </w:rPr>
        <w:fldChar w:fldCharType="separate"/>
      </w:r>
      <w:r w:rsidR="00BE7E42">
        <w:rPr>
          <w:noProof/>
        </w:rPr>
        <w:t>5</w:t>
      </w:r>
      <w:r>
        <w:rPr>
          <w:noProof/>
        </w:rPr>
        <w:fldChar w:fldCharType="end"/>
      </w:r>
    </w:p>
    <w:p w14:paraId="77B07BFE" w14:textId="77777777" w:rsidR="002701BB" w:rsidRDefault="002701BB">
      <w:pPr>
        <w:pStyle w:val="TOC2"/>
        <w:tabs>
          <w:tab w:val="left" w:pos="480"/>
          <w:tab w:val="right" w:pos="9533"/>
        </w:tabs>
        <w:rPr>
          <w:rFonts w:eastAsiaTheme="minorEastAsia" w:cstheme="minorBidi"/>
          <w:b w:val="0"/>
          <w:noProof/>
          <w:sz w:val="22"/>
          <w:szCs w:val="22"/>
        </w:rPr>
      </w:pPr>
      <w:r w:rsidRPr="00F27E82">
        <w:rPr>
          <w:rFonts w:cs="Arial"/>
          <w:noProof/>
        </w:rPr>
        <w:t>3.1</w:t>
      </w:r>
      <w:r>
        <w:rPr>
          <w:rFonts w:eastAsiaTheme="minorEastAsia" w:cstheme="minorBidi"/>
          <w:b w:val="0"/>
          <w:noProof/>
          <w:sz w:val="22"/>
          <w:szCs w:val="22"/>
        </w:rPr>
        <w:tab/>
      </w:r>
      <w:r w:rsidRPr="00F27E82">
        <w:rPr>
          <w:rFonts w:cs="Arial"/>
          <w:noProof/>
        </w:rPr>
        <w:t>Android Manifest changes</w:t>
      </w:r>
      <w:r>
        <w:rPr>
          <w:noProof/>
        </w:rPr>
        <w:tab/>
      </w:r>
      <w:r>
        <w:rPr>
          <w:noProof/>
        </w:rPr>
        <w:fldChar w:fldCharType="begin"/>
      </w:r>
      <w:r>
        <w:rPr>
          <w:noProof/>
        </w:rPr>
        <w:instrText xml:space="preserve"> PAGEREF _Toc437015064 \h </w:instrText>
      </w:r>
      <w:r>
        <w:rPr>
          <w:noProof/>
        </w:rPr>
      </w:r>
      <w:r>
        <w:rPr>
          <w:noProof/>
        </w:rPr>
        <w:fldChar w:fldCharType="separate"/>
      </w:r>
      <w:r w:rsidR="00BE7E42">
        <w:rPr>
          <w:noProof/>
        </w:rPr>
        <w:t>6</w:t>
      </w:r>
      <w:r>
        <w:rPr>
          <w:noProof/>
        </w:rPr>
        <w:fldChar w:fldCharType="end"/>
      </w:r>
    </w:p>
    <w:p w14:paraId="4891B01E" w14:textId="77777777" w:rsidR="002701BB" w:rsidRDefault="002701BB">
      <w:pPr>
        <w:pStyle w:val="TOC2"/>
        <w:tabs>
          <w:tab w:val="left" w:pos="480"/>
          <w:tab w:val="right" w:pos="9533"/>
        </w:tabs>
        <w:rPr>
          <w:rFonts w:eastAsiaTheme="minorEastAsia" w:cstheme="minorBidi"/>
          <w:b w:val="0"/>
          <w:noProof/>
          <w:sz w:val="22"/>
          <w:szCs w:val="22"/>
        </w:rPr>
      </w:pPr>
      <w:r w:rsidRPr="00F27E82">
        <w:rPr>
          <w:rFonts w:cs="Arial"/>
          <w:noProof/>
        </w:rPr>
        <w:t>3.2</w:t>
      </w:r>
      <w:r>
        <w:rPr>
          <w:rFonts w:eastAsiaTheme="minorEastAsia" w:cstheme="minorBidi"/>
          <w:b w:val="0"/>
          <w:noProof/>
          <w:sz w:val="22"/>
          <w:szCs w:val="22"/>
        </w:rPr>
        <w:tab/>
      </w:r>
      <w:r w:rsidRPr="00F27E82">
        <w:rPr>
          <w:rFonts w:cs="Arial"/>
          <w:noProof/>
        </w:rPr>
        <w:t>Digital care Configuration</w:t>
      </w:r>
      <w:r>
        <w:rPr>
          <w:noProof/>
        </w:rPr>
        <w:tab/>
      </w:r>
      <w:r>
        <w:rPr>
          <w:noProof/>
        </w:rPr>
        <w:fldChar w:fldCharType="begin"/>
      </w:r>
      <w:r>
        <w:rPr>
          <w:noProof/>
        </w:rPr>
        <w:instrText xml:space="preserve"> PAGEREF _Toc437015065 \h </w:instrText>
      </w:r>
      <w:r>
        <w:rPr>
          <w:noProof/>
        </w:rPr>
      </w:r>
      <w:r>
        <w:rPr>
          <w:noProof/>
        </w:rPr>
        <w:fldChar w:fldCharType="separate"/>
      </w:r>
      <w:r w:rsidR="00BE7E42">
        <w:rPr>
          <w:noProof/>
        </w:rPr>
        <w:t>7</w:t>
      </w:r>
      <w:r>
        <w:rPr>
          <w:noProof/>
        </w:rPr>
        <w:fldChar w:fldCharType="end"/>
      </w:r>
    </w:p>
    <w:p w14:paraId="181E3782" w14:textId="77777777" w:rsidR="002701BB" w:rsidRDefault="002701BB">
      <w:pPr>
        <w:pStyle w:val="TOC4"/>
        <w:tabs>
          <w:tab w:val="left" w:pos="1440"/>
          <w:tab w:val="right" w:pos="9533"/>
        </w:tabs>
        <w:rPr>
          <w:rFonts w:eastAsiaTheme="minorEastAsia" w:cstheme="minorBidi"/>
          <w:noProof/>
          <w:sz w:val="22"/>
          <w:szCs w:val="22"/>
        </w:rPr>
      </w:pPr>
      <w:r w:rsidRPr="00F27E82">
        <w:rPr>
          <w:rFonts w:eastAsiaTheme="minorEastAsia" w:cs="Arial"/>
          <w:noProof/>
        </w:rPr>
        <w:t>3.2.1.1</w:t>
      </w:r>
      <w:r>
        <w:rPr>
          <w:rFonts w:eastAsiaTheme="minorEastAsia" w:cstheme="minorBidi"/>
          <w:noProof/>
          <w:sz w:val="22"/>
          <w:szCs w:val="22"/>
        </w:rPr>
        <w:tab/>
      </w:r>
      <w:r w:rsidRPr="00F27E82">
        <w:rPr>
          <w:rFonts w:eastAsiaTheme="minorEastAsia" w:cs="Arial"/>
          <w:noProof/>
        </w:rPr>
        <w:t>Main menu configuration</w:t>
      </w:r>
      <w:r>
        <w:rPr>
          <w:noProof/>
        </w:rPr>
        <w:tab/>
      </w:r>
      <w:r>
        <w:rPr>
          <w:noProof/>
        </w:rPr>
        <w:fldChar w:fldCharType="begin"/>
      </w:r>
      <w:r>
        <w:rPr>
          <w:noProof/>
        </w:rPr>
        <w:instrText xml:space="preserve"> PAGEREF _Toc437015066 \h </w:instrText>
      </w:r>
      <w:r>
        <w:rPr>
          <w:noProof/>
        </w:rPr>
      </w:r>
      <w:r>
        <w:rPr>
          <w:noProof/>
        </w:rPr>
        <w:fldChar w:fldCharType="separate"/>
      </w:r>
      <w:r w:rsidR="00BE7E42">
        <w:rPr>
          <w:noProof/>
        </w:rPr>
        <w:t>8</w:t>
      </w:r>
      <w:r>
        <w:rPr>
          <w:noProof/>
        </w:rPr>
        <w:fldChar w:fldCharType="end"/>
      </w:r>
    </w:p>
    <w:p w14:paraId="5A442A13" w14:textId="77777777" w:rsidR="002701BB" w:rsidRDefault="002701BB">
      <w:pPr>
        <w:pStyle w:val="TOC4"/>
        <w:tabs>
          <w:tab w:val="left" w:pos="1440"/>
          <w:tab w:val="right" w:pos="9533"/>
        </w:tabs>
        <w:rPr>
          <w:rFonts w:eastAsiaTheme="minorEastAsia" w:cstheme="minorBidi"/>
          <w:noProof/>
          <w:sz w:val="22"/>
          <w:szCs w:val="22"/>
        </w:rPr>
      </w:pPr>
      <w:r w:rsidRPr="00F27E82">
        <w:rPr>
          <w:rFonts w:eastAsiaTheme="minorEastAsia" w:cs="Arial"/>
          <w:noProof/>
        </w:rPr>
        <w:t>3.2.1.2</w:t>
      </w:r>
      <w:r>
        <w:rPr>
          <w:rFonts w:eastAsiaTheme="minorEastAsia" w:cstheme="minorBidi"/>
          <w:noProof/>
          <w:sz w:val="22"/>
          <w:szCs w:val="22"/>
        </w:rPr>
        <w:tab/>
      </w:r>
      <w:r w:rsidRPr="00F27E82">
        <w:rPr>
          <w:rFonts w:eastAsiaTheme="minorEastAsia" w:cs="Arial"/>
          <w:noProof/>
        </w:rPr>
        <w:t>Product Menu configuration</w:t>
      </w:r>
      <w:r>
        <w:rPr>
          <w:noProof/>
        </w:rPr>
        <w:tab/>
      </w:r>
      <w:r>
        <w:rPr>
          <w:noProof/>
        </w:rPr>
        <w:fldChar w:fldCharType="begin"/>
      </w:r>
      <w:r>
        <w:rPr>
          <w:noProof/>
        </w:rPr>
        <w:instrText xml:space="preserve"> PAGEREF _Toc437015067 \h </w:instrText>
      </w:r>
      <w:r>
        <w:rPr>
          <w:noProof/>
        </w:rPr>
      </w:r>
      <w:r>
        <w:rPr>
          <w:noProof/>
        </w:rPr>
        <w:fldChar w:fldCharType="separate"/>
      </w:r>
      <w:r w:rsidR="00BE7E42">
        <w:rPr>
          <w:noProof/>
        </w:rPr>
        <w:t>9</w:t>
      </w:r>
      <w:r>
        <w:rPr>
          <w:noProof/>
        </w:rPr>
        <w:fldChar w:fldCharType="end"/>
      </w:r>
    </w:p>
    <w:p w14:paraId="040F0F6B" w14:textId="77777777" w:rsidR="002701BB" w:rsidRDefault="002701BB">
      <w:pPr>
        <w:pStyle w:val="TOC4"/>
        <w:tabs>
          <w:tab w:val="left" w:pos="1440"/>
          <w:tab w:val="right" w:pos="9533"/>
        </w:tabs>
        <w:rPr>
          <w:rFonts w:eastAsiaTheme="minorEastAsia" w:cstheme="minorBidi"/>
          <w:noProof/>
          <w:sz w:val="22"/>
          <w:szCs w:val="22"/>
        </w:rPr>
      </w:pPr>
      <w:r w:rsidRPr="00F27E82">
        <w:rPr>
          <w:rFonts w:eastAsiaTheme="minorEastAsia" w:cs="Arial"/>
          <w:noProof/>
        </w:rPr>
        <w:t>3.2.1.3</w:t>
      </w:r>
      <w:r>
        <w:rPr>
          <w:rFonts w:eastAsiaTheme="minorEastAsia" w:cstheme="minorBidi"/>
          <w:noProof/>
          <w:sz w:val="22"/>
          <w:szCs w:val="22"/>
        </w:rPr>
        <w:tab/>
      </w:r>
      <w:r w:rsidRPr="00F27E82">
        <w:rPr>
          <w:rFonts w:eastAsiaTheme="minorEastAsia" w:cs="Arial"/>
          <w:noProof/>
        </w:rPr>
        <w:t>Social provider configuration</w:t>
      </w:r>
      <w:r>
        <w:rPr>
          <w:noProof/>
        </w:rPr>
        <w:tab/>
      </w:r>
      <w:r>
        <w:rPr>
          <w:noProof/>
        </w:rPr>
        <w:fldChar w:fldCharType="begin"/>
      </w:r>
      <w:r>
        <w:rPr>
          <w:noProof/>
        </w:rPr>
        <w:instrText xml:space="preserve"> PAGEREF _Toc437015068 \h </w:instrText>
      </w:r>
      <w:r>
        <w:rPr>
          <w:noProof/>
        </w:rPr>
      </w:r>
      <w:r>
        <w:rPr>
          <w:noProof/>
        </w:rPr>
        <w:fldChar w:fldCharType="separate"/>
      </w:r>
      <w:r w:rsidR="00BE7E42">
        <w:rPr>
          <w:noProof/>
        </w:rPr>
        <w:t>10</w:t>
      </w:r>
      <w:r>
        <w:rPr>
          <w:noProof/>
        </w:rPr>
        <w:fldChar w:fldCharType="end"/>
      </w:r>
    </w:p>
    <w:p w14:paraId="50CF40A8"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sidRPr="00F27E82">
        <w:rPr>
          <w:rFonts w:cs="Arial"/>
          <w:noProof/>
        </w:rPr>
        <w:t>4.</w:t>
      </w:r>
      <w:r>
        <w:rPr>
          <w:rFonts w:asciiTheme="minorHAnsi" w:eastAsiaTheme="minorEastAsia" w:hAnsiTheme="minorHAnsi" w:cstheme="minorBidi"/>
          <w:b w:val="0"/>
          <w:caps w:val="0"/>
          <w:noProof/>
          <w:sz w:val="22"/>
          <w:szCs w:val="22"/>
        </w:rPr>
        <w:tab/>
      </w:r>
      <w:r w:rsidRPr="00F27E82">
        <w:rPr>
          <w:rFonts w:cs="Arial"/>
          <w:noProof/>
        </w:rPr>
        <w:t>Handling consumer care as fragments:</w:t>
      </w:r>
      <w:r>
        <w:rPr>
          <w:noProof/>
        </w:rPr>
        <w:tab/>
      </w:r>
      <w:r>
        <w:rPr>
          <w:noProof/>
        </w:rPr>
        <w:fldChar w:fldCharType="begin"/>
      </w:r>
      <w:r>
        <w:rPr>
          <w:noProof/>
        </w:rPr>
        <w:instrText xml:space="preserve"> PAGEREF _Toc437015069 \h </w:instrText>
      </w:r>
      <w:r>
        <w:rPr>
          <w:noProof/>
        </w:rPr>
      </w:r>
      <w:r>
        <w:rPr>
          <w:noProof/>
        </w:rPr>
        <w:fldChar w:fldCharType="separate"/>
      </w:r>
      <w:r w:rsidR="00BE7E42">
        <w:rPr>
          <w:noProof/>
        </w:rPr>
        <w:t>11</w:t>
      </w:r>
      <w:r>
        <w:rPr>
          <w:noProof/>
        </w:rPr>
        <w:fldChar w:fldCharType="end"/>
      </w:r>
    </w:p>
    <w:p w14:paraId="39F03D21"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sidRPr="00F27E82">
        <w:rPr>
          <w:rFonts w:cs="Arial"/>
          <w:noProof/>
        </w:rPr>
        <w:t>5.</w:t>
      </w:r>
      <w:r>
        <w:rPr>
          <w:rFonts w:asciiTheme="minorHAnsi" w:eastAsiaTheme="minorEastAsia" w:hAnsiTheme="minorHAnsi" w:cstheme="minorBidi"/>
          <w:b w:val="0"/>
          <w:caps w:val="0"/>
          <w:noProof/>
          <w:sz w:val="22"/>
          <w:szCs w:val="22"/>
        </w:rPr>
        <w:tab/>
      </w:r>
      <w:r w:rsidRPr="00F27E82">
        <w:rPr>
          <w:rFonts w:cs="Arial"/>
          <w:noProof/>
        </w:rPr>
        <w:t>Handling consumer care as activity</w:t>
      </w:r>
      <w:r>
        <w:rPr>
          <w:noProof/>
        </w:rPr>
        <w:tab/>
      </w:r>
      <w:r>
        <w:rPr>
          <w:noProof/>
        </w:rPr>
        <w:fldChar w:fldCharType="begin"/>
      </w:r>
      <w:r>
        <w:rPr>
          <w:noProof/>
        </w:rPr>
        <w:instrText xml:space="preserve"> PAGEREF _Toc437015070 \h </w:instrText>
      </w:r>
      <w:r>
        <w:rPr>
          <w:noProof/>
        </w:rPr>
      </w:r>
      <w:r>
        <w:rPr>
          <w:noProof/>
        </w:rPr>
        <w:fldChar w:fldCharType="separate"/>
      </w:r>
      <w:r w:rsidR="00BE7E42">
        <w:rPr>
          <w:noProof/>
        </w:rPr>
        <w:t>11</w:t>
      </w:r>
      <w:r>
        <w:rPr>
          <w:noProof/>
        </w:rPr>
        <w:fldChar w:fldCharType="end"/>
      </w:r>
    </w:p>
    <w:p w14:paraId="5065FB7F"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sidRPr="00F27E82">
        <w:rPr>
          <w:rFonts w:cs="Arial"/>
          <w:noProof/>
        </w:rPr>
        <w:t>6.</w:t>
      </w:r>
      <w:r>
        <w:rPr>
          <w:rFonts w:asciiTheme="minorHAnsi" w:eastAsiaTheme="minorEastAsia" w:hAnsiTheme="minorHAnsi" w:cstheme="minorBidi"/>
          <w:b w:val="0"/>
          <w:caps w:val="0"/>
          <w:noProof/>
          <w:sz w:val="22"/>
          <w:szCs w:val="22"/>
        </w:rPr>
        <w:tab/>
      </w:r>
      <w:r w:rsidRPr="00F27E82">
        <w:rPr>
          <w:rFonts w:cs="Arial"/>
          <w:noProof/>
        </w:rPr>
        <w:t>Vertical features customization</w:t>
      </w:r>
      <w:r>
        <w:rPr>
          <w:noProof/>
        </w:rPr>
        <w:tab/>
      </w:r>
      <w:r>
        <w:rPr>
          <w:noProof/>
        </w:rPr>
        <w:fldChar w:fldCharType="begin"/>
      </w:r>
      <w:r>
        <w:rPr>
          <w:noProof/>
        </w:rPr>
        <w:instrText xml:space="preserve"> PAGEREF _Toc437015071 \h </w:instrText>
      </w:r>
      <w:r>
        <w:rPr>
          <w:noProof/>
        </w:rPr>
      </w:r>
      <w:r>
        <w:rPr>
          <w:noProof/>
        </w:rPr>
        <w:fldChar w:fldCharType="separate"/>
      </w:r>
      <w:r w:rsidR="00BE7E42">
        <w:rPr>
          <w:noProof/>
        </w:rPr>
        <w:t>11</w:t>
      </w:r>
      <w:r>
        <w:rPr>
          <w:noProof/>
        </w:rPr>
        <w:fldChar w:fldCharType="end"/>
      </w:r>
    </w:p>
    <w:p w14:paraId="736E0F2D"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sidRPr="00F27E82">
        <w:rPr>
          <w:rFonts w:cs="Arial"/>
          <w:noProof/>
        </w:rPr>
        <w:t>7.</w:t>
      </w:r>
      <w:r>
        <w:rPr>
          <w:rFonts w:asciiTheme="minorHAnsi" w:eastAsiaTheme="minorEastAsia" w:hAnsiTheme="minorHAnsi" w:cstheme="minorBidi"/>
          <w:b w:val="0"/>
          <w:caps w:val="0"/>
          <w:noProof/>
          <w:sz w:val="22"/>
          <w:szCs w:val="22"/>
        </w:rPr>
        <w:tab/>
      </w:r>
      <w:r w:rsidRPr="00F27E82">
        <w:rPr>
          <w:rFonts w:cs="Arial"/>
          <w:noProof/>
        </w:rPr>
        <w:t>Action bar customization</w:t>
      </w:r>
      <w:r>
        <w:rPr>
          <w:noProof/>
        </w:rPr>
        <w:tab/>
      </w:r>
      <w:r>
        <w:rPr>
          <w:noProof/>
        </w:rPr>
        <w:fldChar w:fldCharType="begin"/>
      </w:r>
      <w:r>
        <w:rPr>
          <w:noProof/>
        </w:rPr>
        <w:instrText xml:space="preserve"> PAGEREF _Toc437015072 \h </w:instrText>
      </w:r>
      <w:r>
        <w:rPr>
          <w:noProof/>
        </w:rPr>
      </w:r>
      <w:r>
        <w:rPr>
          <w:noProof/>
        </w:rPr>
        <w:fldChar w:fldCharType="separate"/>
      </w:r>
      <w:r w:rsidR="00BE7E42">
        <w:rPr>
          <w:noProof/>
        </w:rPr>
        <w:t>13</w:t>
      </w:r>
      <w:r>
        <w:rPr>
          <w:noProof/>
        </w:rPr>
        <w:fldChar w:fldCharType="end"/>
      </w:r>
    </w:p>
    <w:p w14:paraId="60491B98"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_Toc437015073 \h </w:instrText>
      </w:r>
      <w:r>
        <w:rPr>
          <w:noProof/>
        </w:rPr>
      </w:r>
      <w:r>
        <w:rPr>
          <w:noProof/>
        </w:rPr>
        <w:fldChar w:fldCharType="separate"/>
      </w:r>
      <w:r w:rsidR="00BE7E42">
        <w:rPr>
          <w:noProof/>
        </w:rPr>
        <w:t>13</w:t>
      </w:r>
      <w:r>
        <w:rPr>
          <w:noProof/>
        </w:rPr>
        <w:fldChar w:fldCharType="end"/>
      </w:r>
    </w:p>
    <w:p w14:paraId="6FB485C9" w14:textId="77777777" w:rsidR="002701BB" w:rsidRDefault="002701BB">
      <w:pPr>
        <w:pStyle w:val="TOC1"/>
        <w:tabs>
          <w:tab w:val="left" w:pos="480"/>
          <w:tab w:val="right" w:pos="9533"/>
        </w:tabs>
        <w:rPr>
          <w:rFonts w:asciiTheme="minorHAnsi" w:eastAsiaTheme="minorEastAsia" w:hAnsiTheme="minorHAnsi" w:cstheme="minorBidi"/>
          <w:b w:val="0"/>
          <w:caps w:val="0"/>
          <w:noProof/>
          <w:sz w:val="22"/>
          <w:szCs w:val="22"/>
        </w:rPr>
      </w:pPr>
      <w:r w:rsidRPr="00F27E82">
        <w:rPr>
          <w:rFonts w:cs="Arial"/>
          <w:noProof/>
        </w:rPr>
        <w:t>9.</w:t>
      </w:r>
      <w:r>
        <w:rPr>
          <w:rFonts w:asciiTheme="minorHAnsi" w:eastAsiaTheme="minorEastAsia" w:hAnsiTheme="minorHAnsi" w:cstheme="minorBidi"/>
          <w:b w:val="0"/>
          <w:caps w:val="0"/>
          <w:noProof/>
          <w:sz w:val="22"/>
          <w:szCs w:val="22"/>
        </w:rPr>
        <w:tab/>
      </w:r>
      <w:r w:rsidRPr="00F27E82">
        <w:rPr>
          <w:rFonts w:cs="Arial"/>
          <w:noProof/>
        </w:rPr>
        <w:t>Supported Languages</w:t>
      </w:r>
      <w:r>
        <w:rPr>
          <w:noProof/>
        </w:rPr>
        <w:tab/>
      </w:r>
      <w:r>
        <w:rPr>
          <w:noProof/>
        </w:rPr>
        <w:fldChar w:fldCharType="begin"/>
      </w:r>
      <w:r>
        <w:rPr>
          <w:noProof/>
        </w:rPr>
        <w:instrText xml:space="preserve"> PAGEREF _Toc437015074 \h </w:instrText>
      </w:r>
      <w:r>
        <w:rPr>
          <w:noProof/>
        </w:rPr>
      </w:r>
      <w:r>
        <w:rPr>
          <w:noProof/>
        </w:rPr>
        <w:fldChar w:fldCharType="separate"/>
      </w:r>
      <w:r w:rsidR="00BE7E42">
        <w:rPr>
          <w:noProof/>
        </w:rPr>
        <w:t>14</w:t>
      </w:r>
      <w:r>
        <w:rPr>
          <w:noProof/>
        </w:rPr>
        <w:fldChar w:fldCharType="end"/>
      </w:r>
    </w:p>
    <w:p w14:paraId="7B7D5B9D" w14:textId="77777777" w:rsidR="002701BB" w:rsidRDefault="002701BB">
      <w:pPr>
        <w:pStyle w:val="TOC1"/>
        <w:tabs>
          <w:tab w:val="left" w:pos="720"/>
          <w:tab w:val="right" w:pos="9533"/>
        </w:tabs>
        <w:rPr>
          <w:rFonts w:asciiTheme="minorHAnsi" w:eastAsiaTheme="minorEastAsia" w:hAnsiTheme="minorHAnsi" w:cstheme="minorBidi"/>
          <w:b w:val="0"/>
          <w:caps w:val="0"/>
          <w:noProof/>
          <w:sz w:val="22"/>
          <w:szCs w:val="22"/>
        </w:rPr>
      </w:pPr>
      <w:r w:rsidRPr="00F27E82">
        <w:rPr>
          <w:rFonts w:cs="Arial"/>
          <w:noProof/>
        </w:rPr>
        <w:t>10.</w:t>
      </w:r>
      <w:r>
        <w:rPr>
          <w:rFonts w:asciiTheme="minorHAnsi" w:eastAsiaTheme="minorEastAsia" w:hAnsiTheme="minorHAnsi" w:cstheme="minorBidi"/>
          <w:b w:val="0"/>
          <w:caps w:val="0"/>
          <w:noProof/>
          <w:sz w:val="22"/>
          <w:szCs w:val="22"/>
        </w:rPr>
        <w:tab/>
      </w:r>
      <w:r w:rsidRPr="00F27E82">
        <w:rPr>
          <w:rFonts w:cs="Arial"/>
          <w:noProof/>
        </w:rPr>
        <w:t>Frequently asked Questions</w:t>
      </w:r>
      <w:r>
        <w:rPr>
          <w:noProof/>
        </w:rPr>
        <w:tab/>
      </w:r>
      <w:r>
        <w:rPr>
          <w:noProof/>
        </w:rPr>
        <w:fldChar w:fldCharType="begin"/>
      </w:r>
      <w:r>
        <w:rPr>
          <w:noProof/>
        </w:rPr>
        <w:instrText xml:space="preserve"> PAGEREF _Toc437015075 \h </w:instrText>
      </w:r>
      <w:r>
        <w:rPr>
          <w:noProof/>
        </w:rPr>
      </w:r>
      <w:r>
        <w:rPr>
          <w:noProof/>
        </w:rPr>
        <w:fldChar w:fldCharType="separate"/>
      </w:r>
      <w:r w:rsidR="00BE7E42">
        <w:rPr>
          <w:noProof/>
        </w:rPr>
        <w:t>14</w:t>
      </w:r>
      <w:r>
        <w:rPr>
          <w:noProof/>
        </w:rPr>
        <w:fldChar w:fldCharType="end"/>
      </w:r>
    </w:p>
    <w:p w14:paraId="490EFEC5" w14:textId="77777777" w:rsidR="002701BB" w:rsidRDefault="002701BB">
      <w:pPr>
        <w:pStyle w:val="TOC1"/>
        <w:tabs>
          <w:tab w:val="left" w:pos="720"/>
          <w:tab w:val="right" w:pos="9533"/>
        </w:tabs>
        <w:rPr>
          <w:rFonts w:asciiTheme="minorHAnsi" w:eastAsiaTheme="minorEastAsia" w:hAnsiTheme="minorHAnsi" w:cstheme="minorBidi"/>
          <w:b w:val="0"/>
          <w:caps w:val="0"/>
          <w:noProof/>
          <w:sz w:val="22"/>
          <w:szCs w:val="22"/>
        </w:rPr>
      </w:pPr>
      <w:r w:rsidRPr="00F27E82">
        <w:rPr>
          <w:rFonts w:cs="Arial"/>
          <w:noProof/>
        </w:rPr>
        <w:t>11.</w:t>
      </w:r>
      <w:r>
        <w:rPr>
          <w:rFonts w:asciiTheme="minorHAnsi" w:eastAsiaTheme="minorEastAsia" w:hAnsiTheme="minorHAnsi" w:cstheme="minorBidi"/>
          <w:b w:val="0"/>
          <w:caps w:val="0"/>
          <w:noProof/>
          <w:sz w:val="22"/>
          <w:szCs w:val="22"/>
        </w:rPr>
        <w:tab/>
      </w:r>
      <w:r w:rsidRPr="00F27E82">
        <w:rPr>
          <w:rFonts w:eastAsiaTheme="minorEastAsia" w:cs="Arial"/>
          <w:noProof/>
        </w:rPr>
        <w:t>Notes</w:t>
      </w:r>
      <w:r>
        <w:rPr>
          <w:noProof/>
        </w:rPr>
        <w:tab/>
      </w:r>
      <w:r>
        <w:rPr>
          <w:noProof/>
        </w:rPr>
        <w:fldChar w:fldCharType="begin"/>
      </w:r>
      <w:r>
        <w:rPr>
          <w:noProof/>
        </w:rPr>
        <w:instrText xml:space="preserve"> PAGEREF _Toc437015077 \h </w:instrText>
      </w:r>
      <w:r>
        <w:rPr>
          <w:noProof/>
        </w:rPr>
      </w:r>
      <w:r>
        <w:rPr>
          <w:noProof/>
        </w:rPr>
        <w:fldChar w:fldCharType="separate"/>
      </w:r>
      <w:r w:rsidR="00BE7E42">
        <w:rPr>
          <w:noProof/>
        </w:rPr>
        <w:t>15</w:t>
      </w:r>
      <w:r>
        <w:rPr>
          <w:noProof/>
        </w:rPr>
        <w:fldChar w:fldCharType="end"/>
      </w:r>
    </w:p>
    <w:p w14:paraId="7373C36F" w14:textId="7E2C56FC" w:rsidR="00F31F86" w:rsidRPr="008D6FA5" w:rsidRDefault="00843A6D" w:rsidP="00E17F91">
      <w:pPr>
        <w:pStyle w:val="Title"/>
        <w:jc w:val="left"/>
        <w:rPr>
          <w:rFonts w:cs="Arial"/>
        </w:rPr>
      </w:pPr>
      <w:r w:rsidRPr="008D6FA5">
        <w:rPr>
          <w:rFonts w:cs="Arial"/>
        </w:rPr>
        <w:fldChar w:fldCharType="end"/>
      </w:r>
    </w:p>
    <w:p w14:paraId="6D26D205" w14:textId="77777777" w:rsidR="00365CAF" w:rsidRPr="008D6FA5" w:rsidRDefault="00365CAF" w:rsidP="00E17F91">
      <w:pPr>
        <w:pStyle w:val="Title"/>
        <w:jc w:val="left"/>
        <w:rPr>
          <w:rFonts w:cs="Arial"/>
        </w:rPr>
      </w:pPr>
    </w:p>
    <w:p w14:paraId="192B1222" w14:textId="77777777" w:rsidR="00365CAF" w:rsidRPr="008D6FA5" w:rsidRDefault="00365CAF" w:rsidP="00E17F91">
      <w:pPr>
        <w:pStyle w:val="Title"/>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37015055"/>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Pr="008D6FA5" w:rsidRDefault="00912AE3" w:rsidP="00C20BDF">
      <w:pPr>
        <w:pStyle w:val="Heading1"/>
        <w:rPr>
          <w:rFonts w:cs="Arial"/>
        </w:rPr>
      </w:pPr>
      <w:bookmarkStart w:id="14" w:name="_Toc297311297"/>
      <w:bookmarkStart w:id="15" w:name="_Toc437015056"/>
      <w:r w:rsidRPr="008D6FA5">
        <w:rPr>
          <w:rFonts w:cs="Arial"/>
        </w:rPr>
        <w:t>INTEG</w:t>
      </w:r>
      <w:r w:rsidR="00E060AE" w:rsidRPr="008D6FA5">
        <w:rPr>
          <w:rFonts w:cs="Arial"/>
        </w:rPr>
        <w:t>RATION</w:t>
      </w:r>
      <w:bookmarkEnd w:id="14"/>
      <w:bookmarkEnd w:id="15"/>
    </w:p>
    <w:p w14:paraId="5446F41F" w14:textId="7A6ACD9F" w:rsidR="0063714A" w:rsidRPr="008D6FA5" w:rsidRDefault="003039E4" w:rsidP="00C20BDF">
      <w:pPr>
        <w:pStyle w:val="Heading2"/>
        <w:rPr>
          <w:rFonts w:cs="Arial"/>
        </w:rPr>
      </w:pPr>
      <w:bookmarkStart w:id="16" w:name="_Toc297311298"/>
      <w:bookmarkStart w:id="17" w:name="_Toc437015057"/>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Integration</w:t>
      </w:r>
      <w:bookmarkEnd w:id="16"/>
      <w:bookmarkEnd w:id="17"/>
    </w:p>
    <w:p w14:paraId="6B1BF9FA" w14:textId="348CB1ED" w:rsidR="00E060AE" w:rsidRPr="008D6FA5" w:rsidRDefault="00E060AE" w:rsidP="00301BD9">
      <w:pPr>
        <w:rPr>
          <w:rFonts w:cs="Arial"/>
          <w:color w:val="333333"/>
          <w:sz w:val="21"/>
          <w:szCs w:val="21"/>
          <w:shd w:val="clear" w:color="auto" w:fill="FFFFFF"/>
          <w:lang w:val="en-IN"/>
        </w:rPr>
      </w:pPr>
      <w:r w:rsidRPr="008D6FA5">
        <w:rPr>
          <w:rFonts w:cs="Arial"/>
          <w:color w:val="333333"/>
          <w:sz w:val="21"/>
          <w:szCs w:val="21"/>
          <w:shd w:val="clear" w:color="auto" w:fill="FFFFFF"/>
          <w:lang w:val="en-IN"/>
        </w:rPr>
        <w:t xml:space="preserve">The easiest and preferred way to use these components is using </w:t>
      </w:r>
      <w:r w:rsidR="00301BD9" w:rsidRPr="008D6FA5">
        <w:rPr>
          <w:rFonts w:cs="Arial"/>
          <w:color w:val="333333"/>
          <w:sz w:val="21"/>
          <w:szCs w:val="21"/>
          <w:shd w:val="clear" w:color="auto" w:fill="FFFFFF"/>
          <w:lang w:val="en-IN"/>
        </w:rPr>
        <w:t>maven.</w:t>
      </w:r>
    </w:p>
    <w:p w14:paraId="23DB710C" w14:textId="6A17D88D" w:rsidR="00301BD9" w:rsidRPr="008D6FA5" w:rsidRDefault="00905C56" w:rsidP="00301BD9">
      <w:pPr>
        <w:rPr>
          <w:rFonts w:cs="Arial"/>
          <w:color w:val="333333"/>
          <w:sz w:val="18"/>
          <w:szCs w:val="18"/>
          <w:shd w:val="clear" w:color="auto" w:fill="F5F5F5"/>
          <w:lang w:val="en-IN"/>
        </w:rPr>
      </w:pPr>
      <w:r w:rsidRPr="008D6FA5">
        <w:rPr>
          <w:rFonts w:cs="Arial"/>
          <w:b/>
          <w:color w:val="333333"/>
          <w:sz w:val="21"/>
          <w:szCs w:val="21"/>
          <w:shd w:val="clear" w:color="auto" w:fill="FFFFFF"/>
          <w:lang w:val="en-IN"/>
        </w:rPr>
        <w:t xml:space="preserve">Note: </w:t>
      </w:r>
      <w:r w:rsidRPr="008D6FA5">
        <w:rPr>
          <w:rFonts w:cs="Arial"/>
          <w:color w:val="333333"/>
          <w:sz w:val="21"/>
          <w:szCs w:val="21"/>
          <w:shd w:val="clear" w:color="auto" w:fill="FFFFFF"/>
          <w:lang w:val="en-IN"/>
        </w:rPr>
        <w:t>Maven is not set up yet and hence we need to integrate using Git as below.</w:t>
      </w:r>
    </w:p>
    <w:p w14:paraId="56F70B1E" w14:textId="77777777" w:rsidR="0063714A" w:rsidRPr="008D6FA5" w:rsidRDefault="0063714A" w:rsidP="00E060AE">
      <w:pPr>
        <w:rPr>
          <w:rFonts w:cs="Arial"/>
          <w:color w:val="333333"/>
          <w:sz w:val="18"/>
          <w:szCs w:val="18"/>
          <w:shd w:val="clear" w:color="auto" w:fill="F5F5F5"/>
          <w:lang w:val="en-IN"/>
        </w:rPr>
      </w:pPr>
    </w:p>
    <w:p w14:paraId="7F1B883B" w14:textId="64B06A4B" w:rsidR="0063714A" w:rsidRPr="008D6FA5" w:rsidRDefault="0063714A" w:rsidP="00C20BDF">
      <w:pPr>
        <w:pStyle w:val="Heading2"/>
        <w:rPr>
          <w:rFonts w:cs="Arial"/>
        </w:rPr>
      </w:pPr>
      <w:bookmarkStart w:id="18" w:name="_Toc297311299"/>
      <w:bookmarkStart w:id="19" w:name="_Toc437015058"/>
      <w:r w:rsidRPr="008D6FA5">
        <w:rPr>
          <w:rFonts w:cs="Arial"/>
        </w:rPr>
        <w:t xml:space="preserve">Library </w:t>
      </w:r>
      <w:r w:rsidR="00C20BDF" w:rsidRPr="008D6FA5">
        <w:rPr>
          <w:rFonts w:cs="Arial"/>
        </w:rPr>
        <w:t>Integration</w:t>
      </w:r>
      <w:bookmarkEnd w:id="18"/>
      <w:bookmarkEnd w:id="19"/>
    </w:p>
    <w:p w14:paraId="7D1AFF19" w14:textId="492980B0" w:rsidR="008B6907" w:rsidRPr="008D6FA5" w:rsidRDefault="00A103CE" w:rsidP="00CB045C">
      <w:pPr>
        <w:pStyle w:val="Heading1"/>
        <w:numPr>
          <w:ilvl w:val="0"/>
          <w:numId w:val="0"/>
        </w:numPr>
        <w:shd w:val="clear" w:color="auto" w:fill="FFFFFF"/>
        <w:spacing w:before="0" w:after="0" w:line="300" w:lineRule="atLeast"/>
        <w:ind w:right="450"/>
        <w:rPr>
          <w:rFonts w:cs="Arial"/>
          <w:color w:val="333333"/>
          <w:sz w:val="24"/>
          <w:szCs w:val="24"/>
          <w:shd w:val="clear" w:color="auto" w:fill="F5F5F5"/>
        </w:rPr>
      </w:pPr>
      <w:r w:rsidRPr="008D6FA5">
        <w:rPr>
          <w:rFonts w:cs="Arial"/>
          <w:color w:val="333333"/>
          <w:sz w:val="24"/>
          <w:szCs w:val="24"/>
        </w:rPr>
        <w:t xml:space="preserve">   </w:t>
      </w:r>
      <w:r w:rsidR="00CB045C" w:rsidRPr="008D6FA5">
        <w:rPr>
          <w:rFonts w:cs="Arial"/>
          <w:color w:val="333333"/>
          <w:sz w:val="24"/>
          <w:szCs w:val="24"/>
        </w:rPr>
        <w:t xml:space="preserve">   </w:t>
      </w:r>
      <w:bookmarkStart w:id="20" w:name="_Toc437015059"/>
      <w:r w:rsidR="00FE6142" w:rsidRPr="008D6FA5">
        <w:rPr>
          <w:rFonts w:cs="Arial"/>
          <w:color w:val="333333"/>
          <w:sz w:val="24"/>
          <w:szCs w:val="24"/>
        </w:rPr>
        <w:t>Git source path</w:t>
      </w:r>
      <w:r w:rsidR="00905C56" w:rsidRPr="008D6FA5">
        <w:rPr>
          <w:rFonts w:cs="Arial"/>
          <w:color w:val="333333"/>
          <w:sz w:val="24"/>
          <w:szCs w:val="24"/>
        </w:rPr>
        <w:t>:</w:t>
      </w:r>
      <w:bookmarkEnd w:id="20"/>
      <w:r w:rsidR="00905C56" w:rsidRPr="008D6FA5">
        <w:rPr>
          <w:rFonts w:cs="Arial"/>
          <w:color w:val="333333"/>
          <w:sz w:val="24"/>
          <w:szCs w:val="24"/>
        </w:rPr>
        <w:t xml:space="preserve"> </w:t>
      </w:r>
    </w:p>
    <w:p w14:paraId="1C234B89" w14:textId="03CDD91C" w:rsidR="00905C56" w:rsidRPr="008D6FA5" w:rsidRDefault="00A331C6" w:rsidP="008B6907">
      <w:pPr>
        <w:pStyle w:val="NormalWeb"/>
        <w:shd w:val="clear" w:color="auto" w:fill="FFFFFF"/>
        <w:spacing w:before="0" w:beforeAutospacing="0" w:after="0" w:afterAutospacing="0" w:line="300" w:lineRule="atLeast"/>
        <w:ind w:left="360" w:right="450"/>
        <w:rPr>
          <w:rFonts w:ascii="Arial" w:hAnsi="Arial" w:cs="Arial"/>
          <w:sz w:val="24"/>
          <w:szCs w:val="24"/>
        </w:rPr>
      </w:pPr>
      <w:hyperlink r:id="rId11" w:history="1">
        <w:r w:rsidR="00CB045C" w:rsidRPr="008D6FA5">
          <w:rPr>
            <w:rStyle w:val="Hyperlink"/>
            <w:rFonts w:ascii="Arial" w:hAnsi="Arial" w:cs="Arial"/>
            <w:sz w:val="24"/>
            <w:szCs w:val="24"/>
          </w:rPr>
          <w:t>http://ingbtcpic2lx253.blr.pin.philips.com:8080/scm/git/hor-digitalcare-release-android</w:t>
        </w:r>
      </w:hyperlink>
    </w:p>
    <w:p w14:paraId="77E8BBBE" w14:textId="77777777" w:rsidR="00CB045C" w:rsidRPr="008D6FA5" w:rsidRDefault="00CB045C" w:rsidP="008B6907">
      <w:pPr>
        <w:pStyle w:val="NormalWeb"/>
        <w:shd w:val="clear" w:color="auto" w:fill="FFFFFF"/>
        <w:spacing w:before="0" w:beforeAutospacing="0" w:after="0" w:afterAutospacing="0" w:line="300" w:lineRule="atLeast"/>
        <w:ind w:left="360" w:right="450"/>
        <w:rPr>
          <w:rFonts w:ascii="Arial" w:hAnsi="Arial" w:cs="Arial"/>
          <w:color w:val="333333"/>
          <w:sz w:val="24"/>
          <w:szCs w:val="24"/>
          <w:shd w:val="clear" w:color="auto" w:fill="F5F5F5"/>
        </w:rPr>
      </w:pPr>
    </w:p>
    <w:p w14:paraId="6C0F2A2D" w14:textId="65E6D8B1" w:rsidR="00905C56" w:rsidRPr="008D6FA5"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Check out the code from above path where in you can find sample app which depends on </w:t>
      </w:r>
      <w:r w:rsidR="006A11DB" w:rsidRPr="008D6FA5">
        <w:rPr>
          <w:rFonts w:ascii="Arial" w:hAnsi="Arial" w:cs="Arial"/>
          <w:color w:val="333333"/>
          <w:sz w:val="24"/>
          <w:szCs w:val="24"/>
        </w:rPr>
        <w:t>c</w:t>
      </w:r>
      <w:r w:rsidRPr="008D6FA5">
        <w:rPr>
          <w:rFonts w:ascii="Arial" w:hAnsi="Arial" w:cs="Arial"/>
          <w:color w:val="333333"/>
          <w:sz w:val="24"/>
          <w:szCs w:val="24"/>
        </w:rPr>
        <w:t>onsumer care library’s aar file.</w:t>
      </w:r>
    </w:p>
    <w:p w14:paraId="5239E184" w14:textId="008218A1" w:rsidR="00905C56" w:rsidRPr="008D6FA5" w:rsidRDefault="00905C56" w:rsidP="00905C56">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Consumer care needs other libraries to build which are as below</w:t>
      </w:r>
    </w:p>
    <w:p w14:paraId="0BA6D1C3" w14:textId="0E30861A" w:rsidR="00905C56" w:rsidRPr="008D6FA5" w:rsidRDefault="00905C56" w:rsidP="00905C56">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8D6FA5">
        <w:rPr>
          <w:rFonts w:ascii="Arial" w:hAnsi="Arial" w:cs="Arial"/>
          <w:color w:val="333333"/>
          <w:sz w:val="24"/>
          <w:szCs w:val="24"/>
          <w:shd w:val="clear" w:color="auto" w:fill="F5F5F5"/>
        </w:rPr>
        <w:t>adobeMobileLibrary.jar</w:t>
      </w:r>
    </w:p>
    <w:p w14:paraId="78CA3662" w14:textId="2AB4D704" w:rsidR="001F13A3" w:rsidRPr="008D6FA5" w:rsidRDefault="001F13A3"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shd w:val="clear" w:color="auto" w:fill="F5F5F5"/>
        </w:rPr>
      </w:pPr>
      <w:r w:rsidRPr="008D6FA5">
        <w:rPr>
          <w:rFonts w:ascii="Arial" w:hAnsi="Arial" w:cs="Arial"/>
          <w:color w:val="333333"/>
          <w:sz w:val="24"/>
          <w:szCs w:val="24"/>
          <w:shd w:val="clear" w:color="auto" w:fill="F5F5F5"/>
        </w:rPr>
        <w:t>Localematch</w:t>
      </w:r>
      <w:r w:rsidR="003527F7" w:rsidRPr="008D6FA5">
        <w:rPr>
          <w:rFonts w:ascii="Arial" w:hAnsi="Arial" w:cs="Arial"/>
          <w:color w:val="333333"/>
          <w:sz w:val="24"/>
          <w:szCs w:val="24"/>
          <w:shd w:val="clear" w:color="auto" w:fill="F5F5F5"/>
        </w:rPr>
        <w:t>-1.1</w:t>
      </w:r>
      <w:r w:rsidR="00556093" w:rsidRPr="008D6FA5">
        <w:rPr>
          <w:rFonts w:ascii="Arial" w:hAnsi="Arial" w:cs="Arial"/>
          <w:color w:val="333333"/>
          <w:sz w:val="24"/>
          <w:szCs w:val="24"/>
          <w:shd w:val="clear" w:color="auto" w:fill="F5F5F5"/>
        </w:rPr>
        <w:t>.</w:t>
      </w:r>
      <w:r w:rsidR="003527F7" w:rsidRPr="008D6FA5">
        <w:rPr>
          <w:rFonts w:ascii="Arial" w:hAnsi="Arial" w:cs="Arial"/>
          <w:color w:val="333333"/>
          <w:sz w:val="24"/>
          <w:szCs w:val="24"/>
          <w:shd w:val="clear" w:color="auto" w:fill="F5F5F5"/>
        </w:rPr>
        <w:t>0</w:t>
      </w:r>
      <w:r w:rsidRPr="008D6FA5">
        <w:rPr>
          <w:rFonts w:ascii="Arial" w:hAnsi="Arial" w:cs="Arial"/>
          <w:color w:val="333333"/>
          <w:sz w:val="24"/>
          <w:szCs w:val="24"/>
          <w:shd w:val="clear" w:color="auto" w:fill="F5F5F5"/>
        </w:rPr>
        <w:t>.aar</w:t>
      </w:r>
    </w:p>
    <w:p w14:paraId="3C07AB32" w14:textId="0D3F786E" w:rsidR="001A2DB9" w:rsidRPr="008D6FA5" w:rsidRDefault="001A2DB9"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r w:rsidRPr="008D6FA5">
        <w:rPr>
          <w:rFonts w:ascii="Arial" w:hAnsi="Arial" w:cs="Arial"/>
          <w:color w:val="333333"/>
          <w:sz w:val="24"/>
          <w:szCs w:val="24"/>
          <w:highlight w:val="yellow"/>
          <w:shd w:val="clear" w:color="auto" w:fill="F5F5F5"/>
        </w:rPr>
        <w:t>Volley</w:t>
      </w:r>
    </w:p>
    <w:p w14:paraId="0DE04A7A" w14:textId="061DD9A8" w:rsidR="001A2DB9" w:rsidRPr="00CD0BC8" w:rsidRDefault="00CD0BC8" w:rsidP="00CD0BC8">
      <w:pPr>
        <w:pStyle w:val="NormalWeb"/>
        <w:numPr>
          <w:ilvl w:val="0"/>
          <w:numId w:val="22"/>
        </w:numPr>
        <w:shd w:val="clear" w:color="auto" w:fill="FFFFFF"/>
        <w:spacing w:before="0" w:beforeAutospacing="0" w:after="0" w:afterAutospacing="0" w:line="300" w:lineRule="atLeast"/>
        <w:ind w:right="450"/>
        <w:rPr>
          <w:rFonts w:ascii="Arial" w:hAnsi="Arial" w:cs="Arial"/>
          <w:color w:val="333333"/>
          <w:sz w:val="24"/>
          <w:szCs w:val="24"/>
          <w:highlight w:val="yellow"/>
          <w:shd w:val="clear" w:color="auto" w:fill="F5F5F5"/>
        </w:rPr>
      </w:pPr>
      <w:r w:rsidRPr="00CD0BC8">
        <w:rPr>
          <w:rFonts w:ascii="Arial" w:hAnsi="Arial" w:cs="Arial"/>
          <w:color w:val="333333"/>
          <w:sz w:val="24"/>
          <w:szCs w:val="24"/>
          <w:highlight w:val="yellow"/>
          <w:shd w:val="clear" w:color="auto" w:fill="F5F5F5"/>
        </w:rPr>
        <w:t>prx-v1.0.0.aar</w:t>
      </w:r>
    </w:p>
    <w:p w14:paraId="76A98CA4" w14:textId="618567C3" w:rsidR="003527F7" w:rsidRPr="008D6FA5" w:rsidRDefault="003527F7" w:rsidP="001F13A3">
      <w:pPr>
        <w:pStyle w:val="NormalWeb"/>
        <w:numPr>
          <w:ilvl w:val="0"/>
          <w:numId w:val="22"/>
        </w:numPr>
        <w:shd w:val="clear" w:color="auto" w:fill="FFFFFF"/>
        <w:spacing w:before="0" w:beforeAutospacing="0" w:after="0" w:afterAutospacing="0" w:line="300" w:lineRule="atLeast"/>
        <w:ind w:right="450"/>
        <w:rPr>
          <w:rFonts w:ascii="Arial" w:hAnsi="Arial" w:cs="Arial"/>
          <w:color w:val="FF0000"/>
          <w:sz w:val="24"/>
          <w:szCs w:val="24"/>
          <w:shd w:val="clear" w:color="auto" w:fill="F5F5F5"/>
        </w:rPr>
      </w:pPr>
      <w:r w:rsidRPr="008D6FA5">
        <w:rPr>
          <w:rFonts w:ascii="Arial" w:hAnsi="Arial" w:cs="Arial"/>
          <w:color w:val="FF0000"/>
          <w:sz w:val="24"/>
          <w:szCs w:val="24"/>
          <w:shd w:val="clear" w:color="auto" w:fill="F5F5F5"/>
        </w:rPr>
        <w:t>Remove bvsdk</w:t>
      </w:r>
    </w:p>
    <w:p w14:paraId="105D3C67" w14:textId="77777777" w:rsidR="00905C56" w:rsidRPr="008D6FA5" w:rsidRDefault="00905C56" w:rsidP="00905C56">
      <w:pPr>
        <w:pStyle w:val="NormalWeb"/>
        <w:shd w:val="clear" w:color="auto" w:fill="FFFFFF"/>
        <w:spacing w:before="0" w:beforeAutospacing="0" w:after="0" w:afterAutospacing="0" w:line="300" w:lineRule="atLeast"/>
        <w:ind w:left="720" w:right="450"/>
        <w:rPr>
          <w:rFonts w:ascii="Arial" w:hAnsi="Arial" w:cs="Arial"/>
          <w:color w:val="333333"/>
          <w:sz w:val="24"/>
          <w:szCs w:val="24"/>
          <w:shd w:val="clear" w:color="auto" w:fill="F5F5F5"/>
        </w:rPr>
      </w:pPr>
    </w:p>
    <w:p w14:paraId="76E25D94" w14:textId="4D86D538" w:rsidR="000071E1" w:rsidRPr="008D6FA5" w:rsidRDefault="00905C56" w:rsidP="00AD42DC">
      <w:pPr>
        <w:ind w:left="360"/>
        <w:rPr>
          <w:rFonts w:cs="Arial"/>
          <w:color w:val="333333"/>
          <w:szCs w:val="24"/>
          <w:shd w:val="clear" w:color="auto" w:fill="F5F5F5"/>
          <w:lang w:val="en-IN"/>
        </w:rPr>
      </w:pPr>
      <w:r w:rsidRPr="008D6FA5">
        <w:rPr>
          <w:rFonts w:cs="Arial"/>
          <w:color w:val="333333"/>
          <w:szCs w:val="24"/>
          <w:shd w:val="clear" w:color="auto" w:fill="F5F5F5"/>
          <w:lang w:val="en-IN"/>
        </w:rPr>
        <w:t>Please make sure all these are added to appli</w:t>
      </w:r>
      <w:r w:rsidR="00FF6D95" w:rsidRPr="008D6FA5">
        <w:rPr>
          <w:rFonts w:cs="Arial"/>
          <w:color w:val="333333"/>
          <w:szCs w:val="24"/>
          <w:shd w:val="clear" w:color="auto" w:fill="F5F5F5"/>
          <w:lang w:val="en-IN"/>
        </w:rPr>
        <w:t xml:space="preserve">cation with the latest versions </w:t>
      </w:r>
      <w:r w:rsidR="00C74513" w:rsidRPr="008D6FA5">
        <w:rPr>
          <w:rFonts w:cs="Arial"/>
          <w:color w:val="333333"/>
          <w:szCs w:val="24"/>
          <w:shd w:val="clear" w:color="auto" w:fill="F5F5F5"/>
          <w:lang w:val="en-IN"/>
        </w:rPr>
        <w:t xml:space="preserve">along with digital care library aar file </w:t>
      </w:r>
      <w:r w:rsidR="00FF6D95" w:rsidRPr="008D6FA5">
        <w:rPr>
          <w:rFonts w:cs="Arial"/>
          <w:color w:val="333333"/>
          <w:szCs w:val="24"/>
          <w:shd w:val="clear" w:color="auto" w:fill="F5F5F5"/>
          <w:lang w:val="en-IN"/>
        </w:rPr>
        <w:t>under libs folder.</w:t>
      </w:r>
    </w:p>
    <w:p w14:paraId="5723E00B" w14:textId="77777777" w:rsidR="00B234E4" w:rsidRPr="008D6FA5" w:rsidRDefault="00B234E4" w:rsidP="00AD42DC">
      <w:pPr>
        <w:ind w:left="360"/>
        <w:rPr>
          <w:rFonts w:cs="Arial"/>
          <w:color w:val="333333"/>
          <w:szCs w:val="24"/>
          <w:shd w:val="clear" w:color="auto" w:fill="F5F5F5"/>
          <w:lang w:val="en-IN"/>
        </w:rPr>
      </w:pPr>
    </w:p>
    <w:p w14:paraId="6413FA61" w14:textId="145F0EA7" w:rsidR="006A11DB" w:rsidRPr="008D6FA5" w:rsidRDefault="006A11DB" w:rsidP="006A11D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21D77C05" w14:textId="3FC6D427" w:rsidR="00AD42DC" w:rsidRPr="008D6FA5" w:rsidRDefault="006A11DB" w:rsidP="00AD42DC">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001A2DB9" w:rsidRPr="008D6FA5">
        <w:rPr>
          <w:rFonts w:ascii="Arial" w:hAnsi="Arial" w:cs="Arial"/>
          <w:color w:val="333333"/>
          <w:sz w:val="21"/>
          <w:szCs w:val="21"/>
        </w:rPr>
        <w:t xml:space="preserve">  </w:t>
      </w: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p>
    <w:p w14:paraId="728BED19" w14:textId="0AA37D31" w:rsidR="006A11DB" w:rsidRPr="008D6FA5" w:rsidRDefault="006A11DB" w:rsidP="006A11D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w:t>
      </w:r>
      <w:r w:rsidR="0040688C" w:rsidRPr="008D6FA5">
        <w:rPr>
          <w:rFonts w:ascii="Arial" w:hAnsi="Arial" w:cs="Arial"/>
          <w:color w:val="333333"/>
          <w:sz w:val="24"/>
          <w:szCs w:val="24"/>
        </w:rPr>
        <w:t xml:space="preserve">in config file </w:t>
      </w:r>
      <w:r w:rsidRPr="008D6FA5">
        <w:rPr>
          <w:rFonts w:ascii="Arial" w:hAnsi="Arial" w:cs="Arial"/>
          <w:color w:val="333333"/>
          <w:sz w:val="24"/>
          <w:szCs w:val="24"/>
        </w:rPr>
        <w:t>and define the features as per requirement.</w:t>
      </w:r>
    </w:p>
    <w:p w14:paraId="64813DED" w14:textId="77777777" w:rsidR="00F03576" w:rsidRPr="008D6FA5" w:rsidRDefault="00F03576" w:rsidP="00F03576">
      <w:pPr>
        <w:pStyle w:val="Heading2"/>
        <w:rPr>
          <w:rFonts w:cs="Arial"/>
        </w:rPr>
      </w:pPr>
      <w:bookmarkStart w:id="21" w:name="_Toc297311300"/>
      <w:bookmarkStart w:id="22" w:name="_Toc437015060"/>
      <w:r w:rsidRPr="008D6FA5">
        <w:rPr>
          <w:rFonts w:cs="Arial"/>
        </w:rPr>
        <w:t>Library versioning</w:t>
      </w:r>
      <w:bookmarkEnd w:id="22"/>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2F0454E0" w14:textId="77777777" w:rsidR="00A80E3E" w:rsidRPr="00A80E3E" w:rsidRDefault="00A80E3E" w:rsidP="00A80E3E">
      <w:pPr>
        <w:pStyle w:val="BodyText"/>
        <w:rPr>
          <w:rFonts w:cs="Arial"/>
          <w:szCs w:val="24"/>
          <w:lang w:val="en-GB"/>
        </w:rPr>
      </w:pPr>
      <w:proofErr w:type="spellStart"/>
      <w:proofErr w:type="gramStart"/>
      <w:r w:rsidRPr="00A80E3E">
        <w:rPr>
          <w:rFonts w:cs="Arial"/>
          <w:szCs w:val="24"/>
          <w:lang w:val="en-GB"/>
        </w:rPr>
        <w:t>PILLocaleManager.getLacaleMatchVersion</w:t>
      </w:r>
      <w:proofErr w:type="spellEnd"/>
      <w:r w:rsidRPr="00A80E3E">
        <w:rPr>
          <w:rFonts w:cs="Arial"/>
          <w:szCs w:val="24"/>
          <w:lang w:val="en-GB"/>
        </w:rPr>
        <w:t>()</w:t>
      </w:r>
      <w:proofErr w:type="gramEnd"/>
    </w:p>
    <w:p w14:paraId="6123A1D5" w14:textId="77777777" w:rsidR="00A80E3E" w:rsidRPr="008D6FA5" w:rsidRDefault="00A80E3E" w:rsidP="008F55D5">
      <w:pPr>
        <w:pStyle w:val="BodyText"/>
        <w:rPr>
          <w:rFonts w:cs="Arial"/>
          <w:lang w:val="en-GB"/>
        </w:rPr>
      </w:pPr>
    </w:p>
    <w:p w14:paraId="4D1187AB" w14:textId="77777777" w:rsidR="00F03576" w:rsidRPr="008D6FA5" w:rsidRDefault="00F03576" w:rsidP="00F03576">
      <w:pPr>
        <w:pStyle w:val="BodyText"/>
        <w:rPr>
          <w:rFonts w:cs="Arial"/>
          <w:lang w:val="en-GB"/>
        </w:rPr>
      </w:pPr>
    </w:p>
    <w:p w14:paraId="557E2D76" w14:textId="77777777" w:rsidR="00FF6D95" w:rsidRPr="008D6FA5" w:rsidRDefault="00FF6D95" w:rsidP="00F03576">
      <w:pPr>
        <w:pStyle w:val="BodyText"/>
        <w:rPr>
          <w:rFonts w:cs="Arial"/>
          <w:lang w:val="en-GB"/>
        </w:rPr>
      </w:pPr>
    </w:p>
    <w:p w14:paraId="64A2F8EF" w14:textId="77777777" w:rsidR="00FF6D95" w:rsidRPr="008D6FA5" w:rsidRDefault="00FF6D95" w:rsidP="00F03576">
      <w:pPr>
        <w:pStyle w:val="BodyText"/>
        <w:rPr>
          <w:rFonts w:cs="Arial"/>
          <w:lang w:val="en-GB"/>
        </w:rPr>
      </w:pPr>
    </w:p>
    <w:p w14:paraId="6B536839" w14:textId="76C3592E" w:rsidR="00ED6877" w:rsidRPr="008D6FA5" w:rsidRDefault="00ED6877" w:rsidP="00C20BDF">
      <w:pPr>
        <w:pStyle w:val="Heading2"/>
        <w:rPr>
          <w:rFonts w:cs="Arial"/>
        </w:rPr>
      </w:pPr>
      <w:bookmarkStart w:id="23" w:name="_Toc437015061"/>
      <w:bookmarkEnd w:id="21"/>
      <w:r w:rsidRPr="008D6FA5">
        <w:rPr>
          <w:rFonts w:cs="Arial"/>
        </w:rPr>
        <w:lastRenderedPageBreak/>
        <w:t>Gradle dependencies</w:t>
      </w:r>
      <w:bookmarkEnd w:id="23"/>
    </w:p>
    <w:p w14:paraId="71D48F96" w14:textId="77777777" w:rsidR="00C05C6D" w:rsidRPr="008D6FA5" w:rsidRDefault="00C05C6D" w:rsidP="00C05C6D">
      <w:pPr>
        <w:pStyle w:val="BodyText"/>
        <w:rPr>
          <w:rFonts w:cs="Arial"/>
          <w:lang w:val="en-GB"/>
        </w:rPr>
      </w:pPr>
      <w:r w:rsidRPr="008D6FA5">
        <w:rPr>
          <w:rFonts w:cs="Arial"/>
          <w:lang w:val="en-GB"/>
        </w:rPr>
        <w:t>dependencies {</w:t>
      </w:r>
    </w:p>
    <w:p w14:paraId="02956E5F" w14:textId="15AE3352" w:rsidR="00C05C6D" w:rsidRPr="008D6FA5" w:rsidRDefault="00C05C6D" w:rsidP="00C05C6D">
      <w:pPr>
        <w:pStyle w:val="BodyText"/>
        <w:rPr>
          <w:rFonts w:cs="Arial"/>
          <w:lang w:val="en-GB"/>
        </w:rPr>
      </w:pPr>
      <w:r w:rsidRPr="008D6FA5">
        <w:rPr>
          <w:rFonts w:cs="Arial"/>
          <w:lang w:val="en-GB"/>
        </w:rPr>
        <w:t xml:space="preserve">    </w:t>
      </w:r>
      <w:proofErr w:type="gramStart"/>
      <w:r w:rsidRPr="008D6FA5">
        <w:rPr>
          <w:rFonts w:cs="Arial"/>
          <w:lang w:val="en-GB"/>
        </w:rPr>
        <w:t>compile</w:t>
      </w:r>
      <w:proofErr w:type="gramEnd"/>
      <w:r w:rsidRPr="008D6FA5">
        <w:rPr>
          <w:rFonts w:cs="Arial"/>
          <w:lang w:val="en-GB"/>
        </w:rPr>
        <w:t xml:space="preserve"> fileTree(dir:'libs', include:['*.jar'])</w:t>
      </w:r>
    </w:p>
    <w:p w14:paraId="39B7F62C" w14:textId="1E355B38" w:rsidR="00C05C6D" w:rsidRPr="008D6FA5" w:rsidRDefault="00C05C6D" w:rsidP="00C05C6D">
      <w:pPr>
        <w:pStyle w:val="BodyText"/>
        <w:rPr>
          <w:rFonts w:cs="Arial"/>
          <w:lang w:val="en-GB"/>
        </w:rPr>
      </w:pPr>
      <w:r w:rsidRPr="008D6FA5">
        <w:rPr>
          <w:rFonts w:cs="Arial"/>
          <w:lang w:val="en-GB"/>
        </w:rPr>
        <w:t xml:space="preserve">    </w:t>
      </w:r>
      <w:proofErr w:type="gramStart"/>
      <w:r w:rsidRPr="008D6FA5">
        <w:rPr>
          <w:rFonts w:cs="Arial"/>
          <w:lang w:val="en-GB"/>
        </w:rPr>
        <w:t>compile</w:t>
      </w:r>
      <w:proofErr w:type="gramEnd"/>
      <w:r w:rsidRPr="008D6FA5">
        <w:rPr>
          <w:rFonts w:cs="Arial"/>
          <w:lang w:val="en-GB"/>
        </w:rPr>
        <w:t xml:space="preserve"> 'com.google.android.gms:play-services:+'</w:t>
      </w:r>
    </w:p>
    <w:p w14:paraId="616BD0A6" w14:textId="1904A1E8" w:rsidR="00C05C6D" w:rsidRPr="008D6FA5" w:rsidRDefault="00C05C6D" w:rsidP="00C05C6D">
      <w:pPr>
        <w:pStyle w:val="BodyText"/>
        <w:rPr>
          <w:rFonts w:cs="Arial"/>
          <w:lang w:val="en-GB"/>
        </w:rPr>
      </w:pPr>
      <w:r w:rsidRPr="008D6FA5">
        <w:rPr>
          <w:rFonts w:cs="Arial"/>
          <w:lang w:val="en-GB"/>
        </w:rPr>
        <w:t xml:space="preserve">    </w:t>
      </w:r>
      <w:proofErr w:type="gramStart"/>
      <w:r w:rsidRPr="008D6FA5">
        <w:rPr>
          <w:rFonts w:cs="Arial"/>
          <w:lang w:val="en-GB"/>
        </w:rPr>
        <w:t>compile</w:t>
      </w:r>
      <w:proofErr w:type="gramEnd"/>
      <w:r w:rsidRPr="008D6FA5">
        <w:rPr>
          <w:rFonts w:cs="Arial"/>
          <w:lang w:val="en-GB"/>
        </w:rPr>
        <w:t xml:space="preserve"> 'com.android.support:appcompat-v7:22.0.0'</w:t>
      </w:r>
    </w:p>
    <w:p w14:paraId="003058E9" w14:textId="77777777" w:rsidR="00C05C6D" w:rsidRPr="008D6FA5" w:rsidRDefault="00C05C6D" w:rsidP="00C05C6D">
      <w:pPr>
        <w:pStyle w:val="BodyText"/>
        <w:rPr>
          <w:rFonts w:cs="Arial"/>
          <w:lang w:val="en-GB"/>
        </w:rPr>
      </w:pPr>
      <w:r w:rsidRPr="008D6FA5">
        <w:rPr>
          <w:rFonts w:cs="Arial"/>
          <w:lang w:val="en-GB"/>
        </w:rPr>
        <w:t xml:space="preserve">    compile files('libs/HockeySDK-3.0.2.jar')</w:t>
      </w:r>
    </w:p>
    <w:p w14:paraId="59CF85A3" w14:textId="36100276" w:rsidR="00C05C6D" w:rsidRPr="008D6FA5" w:rsidRDefault="00C05C6D" w:rsidP="00C05C6D">
      <w:pPr>
        <w:pStyle w:val="BodyText"/>
        <w:rPr>
          <w:rFonts w:cs="Arial"/>
          <w:lang w:val="en-GB"/>
        </w:rPr>
      </w:pPr>
      <w:r w:rsidRPr="008D6FA5">
        <w:rPr>
          <w:rFonts w:cs="Arial"/>
          <w:lang w:val="en-GB"/>
        </w:rPr>
        <w:t xml:space="preserve">    </w:t>
      </w:r>
      <w:proofErr w:type="gramStart"/>
      <w:r w:rsidRPr="008D6FA5">
        <w:rPr>
          <w:rFonts w:cs="Arial"/>
          <w:lang w:val="en-GB"/>
        </w:rPr>
        <w:t>compile</w:t>
      </w:r>
      <w:proofErr w:type="gramEnd"/>
      <w:r w:rsidRPr="008D6FA5">
        <w:rPr>
          <w:rFonts w:cs="Arial"/>
          <w:lang w:val="en-GB"/>
        </w:rPr>
        <w:t xml:space="preserve"> files('libs/adobeMobileLibrary.jar')</w:t>
      </w:r>
    </w:p>
    <w:p w14:paraId="14C27B6D" w14:textId="2F2A0205" w:rsidR="00941667" w:rsidRPr="008D6FA5" w:rsidRDefault="00C05C6D" w:rsidP="00C05C6D">
      <w:pPr>
        <w:pStyle w:val="BodyText"/>
        <w:rPr>
          <w:rFonts w:cs="Arial"/>
          <w:lang w:val="en-GB"/>
        </w:rPr>
      </w:pPr>
      <w:r w:rsidRPr="008D6FA5">
        <w:rPr>
          <w:rFonts w:cs="Arial"/>
          <w:lang w:val="en-GB"/>
        </w:rPr>
        <w:t xml:space="preserve">    </w:t>
      </w:r>
      <w:proofErr w:type="gramStart"/>
      <w:r w:rsidRPr="003707FB">
        <w:rPr>
          <w:rFonts w:cs="Arial"/>
          <w:highlight w:val="yellow"/>
          <w:lang w:val="en-GB"/>
        </w:rPr>
        <w:t>compile(</w:t>
      </w:r>
      <w:proofErr w:type="gramEnd"/>
      <w:r w:rsidRPr="003707FB">
        <w:rPr>
          <w:rFonts w:cs="Arial"/>
          <w:highlight w:val="yellow"/>
          <w:lang w:val="en-GB"/>
        </w:rPr>
        <w:t>name</w:t>
      </w:r>
      <w:r w:rsidR="00633A10" w:rsidRPr="003707FB">
        <w:rPr>
          <w:rFonts w:cs="Arial"/>
          <w:highlight w:val="yellow"/>
          <w:lang w:val="en-GB"/>
        </w:rPr>
        <w:t>:'localeMatch-v1.1.0</w:t>
      </w:r>
      <w:r w:rsidR="00941667" w:rsidRPr="003707FB">
        <w:rPr>
          <w:rFonts w:cs="Arial"/>
          <w:highlight w:val="yellow"/>
          <w:lang w:val="en-GB"/>
        </w:rPr>
        <w:t>', ext:aar)</w:t>
      </w:r>
    </w:p>
    <w:p w14:paraId="78E6B511" w14:textId="2C92A64D" w:rsidR="00941667" w:rsidRPr="008D6FA5" w:rsidRDefault="00941667" w:rsidP="003527F7">
      <w:pPr>
        <w:pStyle w:val="BodyText"/>
        <w:rPr>
          <w:rFonts w:cs="Arial"/>
          <w:lang w:val="en-GB"/>
        </w:rPr>
      </w:pPr>
      <w:r w:rsidRPr="008D6FA5">
        <w:rPr>
          <w:rFonts w:cs="Arial"/>
          <w:lang w:val="en-GB"/>
        </w:rPr>
        <w:t xml:space="preserve">    </w:t>
      </w:r>
      <w:proofErr w:type="gramStart"/>
      <w:r w:rsidR="00490928">
        <w:rPr>
          <w:rFonts w:cs="Arial"/>
          <w:highlight w:val="yellow"/>
          <w:lang w:val="en-GB"/>
        </w:rPr>
        <w:t>compile(</w:t>
      </w:r>
      <w:proofErr w:type="gramEnd"/>
      <w:r w:rsidR="00490928">
        <w:rPr>
          <w:rFonts w:cs="Arial"/>
          <w:highlight w:val="yellow"/>
          <w:lang w:val="en-GB"/>
        </w:rPr>
        <w:t>name:'digitalCare-v3</w:t>
      </w:r>
      <w:r w:rsidR="00BB6C6D" w:rsidRPr="008D6FA5">
        <w:rPr>
          <w:rFonts w:cs="Arial"/>
          <w:highlight w:val="yellow"/>
          <w:lang w:val="en-GB"/>
        </w:rPr>
        <w:t>.</w:t>
      </w:r>
      <w:r w:rsidR="00490928">
        <w:rPr>
          <w:rFonts w:cs="Arial"/>
          <w:highlight w:val="yellow"/>
          <w:lang w:val="en-GB"/>
        </w:rPr>
        <w:t>0</w:t>
      </w:r>
      <w:r w:rsidR="00C05C6D" w:rsidRPr="008D6FA5">
        <w:rPr>
          <w:rFonts w:cs="Arial"/>
          <w:highlight w:val="yellow"/>
          <w:lang w:val="en-GB"/>
        </w:rPr>
        <w:t>.0', ext:aar)</w:t>
      </w:r>
    </w:p>
    <w:p w14:paraId="0CB518E8" w14:textId="77777777" w:rsidR="00941667" w:rsidRPr="00CD0BC8" w:rsidRDefault="00941667" w:rsidP="00941667">
      <w:pPr>
        <w:pStyle w:val="BodyText"/>
        <w:rPr>
          <w:rFonts w:cs="Arial"/>
          <w:highlight w:val="yellow"/>
          <w:lang w:val="en-GB"/>
        </w:rPr>
      </w:pPr>
      <w:r w:rsidRPr="008D6FA5">
        <w:rPr>
          <w:rFonts w:cs="Arial"/>
          <w:lang w:val="en-GB"/>
        </w:rPr>
        <w:t xml:space="preserve">    </w:t>
      </w:r>
      <w:proofErr w:type="gramStart"/>
      <w:r w:rsidR="00BB6C6D" w:rsidRPr="00CD0BC8">
        <w:rPr>
          <w:rFonts w:cs="Arial"/>
          <w:highlight w:val="yellow"/>
          <w:lang w:val="en-GB"/>
        </w:rPr>
        <w:t>compile(</w:t>
      </w:r>
      <w:proofErr w:type="gramEnd"/>
      <w:r w:rsidR="00BB6C6D" w:rsidRPr="00CD0BC8">
        <w:rPr>
          <w:rFonts w:cs="Arial"/>
          <w:highlight w:val="yellow"/>
          <w:lang w:val="en-GB"/>
        </w:rPr>
        <w:t>name:prx-v1.0.0', ext:aar)</w:t>
      </w:r>
    </w:p>
    <w:p w14:paraId="13D3CA0B" w14:textId="3BD50B32" w:rsidR="003527F7" w:rsidRPr="003527F7" w:rsidRDefault="00941667" w:rsidP="00941667">
      <w:pPr>
        <w:pStyle w:val="BodyText"/>
        <w:rPr>
          <w:rFonts w:cs="Arial"/>
          <w:color w:val="000000"/>
          <w:sz w:val="18"/>
          <w:szCs w:val="18"/>
        </w:rPr>
      </w:pPr>
      <w:r w:rsidRPr="008D6FA5">
        <w:rPr>
          <w:rFonts w:cs="Arial"/>
          <w:color w:val="FFFFFF" w:themeColor="background1"/>
          <w:lang w:val="en-GB"/>
        </w:rPr>
        <w:t xml:space="preserve">    </w:t>
      </w:r>
      <w:proofErr w:type="gramStart"/>
      <w:r w:rsidRPr="003527F7">
        <w:rPr>
          <w:rFonts w:cs="Arial"/>
          <w:szCs w:val="24"/>
          <w:highlight w:val="yellow"/>
        </w:rPr>
        <w:t>compile</w:t>
      </w:r>
      <w:proofErr w:type="gramEnd"/>
      <w:r w:rsidRPr="003527F7">
        <w:rPr>
          <w:rFonts w:cs="Arial"/>
          <w:szCs w:val="24"/>
          <w:highlight w:val="yellow"/>
        </w:rPr>
        <w:t xml:space="preserve"> </w:t>
      </w:r>
      <w:r w:rsidRPr="003527F7">
        <w:rPr>
          <w:rFonts w:cs="Arial"/>
          <w:bCs/>
          <w:szCs w:val="24"/>
          <w:highlight w:val="yellow"/>
        </w:rPr>
        <w:t>'com.mcxiaoke.volley:library:1.0.17'</w:t>
      </w:r>
    </w:p>
    <w:p w14:paraId="73182C88" w14:textId="4233B01D" w:rsidR="00BB6C6D" w:rsidRPr="008D6FA5" w:rsidRDefault="00CD0BC8" w:rsidP="00C05C6D">
      <w:pPr>
        <w:pStyle w:val="BodyText"/>
        <w:rPr>
          <w:rFonts w:cs="Arial"/>
          <w:color w:val="FF0000"/>
          <w:szCs w:val="24"/>
          <w:lang w:val="en-GB"/>
        </w:rPr>
      </w:pPr>
      <w:r>
        <w:rPr>
          <w:rFonts w:cs="Arial"/>
          <w:color w:val="FF0000"/>
          <w:szCs w:val="24"/>
          <w:lang w:val="en-GB"/>
        </w:rPr>
        <w:t xml:space="preserve"> </w:t>
      </w:r>
      <w:r w:rsidR="003527F7" w:rsidRPr="008D6FA5">
        <w:rPr>
          <w:rFonts w:cs="Arial"/>
          <w:color w:val="FF0000"/>
          <w:szCs w:val="24"/>
          <w:lang w:val="en-GB"/>
        </w:rPr>
        <w:t xml:space="preserve">   </w:t>
      </w:r>
      <w:proofErr w:type="gramStart"/>
      <w:r w:rsidR="00B97143" w:rsidRPr="008D6FA5">
        <w:rPr>
          <w:rFonts w:cs="Arial"/>
          <w:color w:val="FF0000"/>
          <w:szCs w:val="24"/>
          <w:highlight w:val="yellow"/>
          <w:lang w:val="en-GB"/>
        </w:rPr>
        <w:t>compile(</w:t>
      </w:r>
      <w:proofErr w:type="gramEnd"/>
      <w:r w:rsidR="00B97143" w:rsidRPr="008D6FA5">
        <w:rPr>
          <w:rFonts w:cs="Arial"/>
          <w:color w:val="FF0000"/>
          <w:szCs w:val="24"/>
          <w:highlight w:val="yellow"/>
          <w:lang w:val="en-GB"/>
        </w:rPr>
        <w:t>name:’</w:t>
      </w:r>
      <w:r w:rsidR="00B97143" w:rsidRPr="008D6FA5">
        <w:rPr>
          <w:rFonts w:cs="Arial"/>
          <w:color w:val="FF0000"/>
          <w:szCs w:val="24"/>
          <w:highlight w:val="yellow"/>
        </w:rPr>
        <w:t xml:space="preserve"> </w:t>
      </w:r>
      <w:r w:rsidR="00B97143" w:rsidRPr="008D6FA5">
        <w:rPr>
          <w:rFonts w:cs="Arial"/>
          <w:color w:val="FF0000"/>
          <w:szCs w:val="24"/>
          <w:highlight w:val="yellow"/>
          <w:lang w:val="en-GB"/>
        </w:rPr>
        <w:t>bvsdk’,</w:t>
      </w:r>
      <w:r w:rsidR="001F7AC8" w:rsidRPr="008D6FA5">
        <w:rPr>
          <w:rFonts w:cs="Arial"/>
          <w:color w:val="FF0000"/>
          <w:szCs w:val="24"/>
          <w:highlight w:val="yellow"/>
          <w:lang w:val="en-GB"/>
        </w:rPr>
        <w:t xml:space="preserve"> </w:t>
      </w:r>
      <w:proofErr w:type="spellStart"/>
      <w:r w:rsidR="00B97143" w:rsidRPr="008D6FA5">
        <w:rPr>
          <w:rFonts w:cs="Arial"/>
          <w:color w:val="FF0000"/>
          <w:szCs w:val="24"/>
          <w:highlight w:val="yellow"/>
          <w:lang w:val="en-GB"/>
        </w:rPr>
        <w:t>ext</w:t>
      </w:r>
      <w:proofErr w:type="spellEnd"/>
      <w:r w:rsidR="001F7AC8" w:rsidRPr="008D6FA5">
        <w:rPr>
          <w:rFonts w:cs="Arial"/>
          <w:color w:val="FF0000"/>
          <w:szCs w:val="24"/>
          <w:highlight w:val="yellow"/>
          <w:lang w:val="en-GB"/>
        </w:rPr>
        <w:t>: aar</w:t>
      </w:r>
      <w:r w:rsidR="00B97143" w:rsidRPr="008D6FA5">
        <w:rPr>
          <w:rFonts w:cs="Arial"/>
          <w:color w:val="FF0000"/>
          <w:szCs w:val="24"/>
          <w:highlight w:val="yellow"/>
          <w:lang w:val="en-GB"/>
        </w:rPr>
        <w:t>)  // Please remove</w:t>
      </w:r>
    </w:p>
    <w:p w14:paraId="6BCEC75E" w14:textId="20A35CC5" w:rsidR="00ED6877" w:rsidRPr="008D6FA5" w:rsidRDefault="00C05C6D" w:rsidP="00C05C6D">
      <w:pPr>
        <w:pStyle w:val="BodyText"/>
        <w:rPr>
          <w:rFonts w:cs="Arial"/>
          <w:lang w:val="en-GB"/>
        </w:rPr>
      </w:pPr>
      <w:r w:rsidRPr="008D6FA5">
        <w:rPr>
          <w:rFonts w:cs="Arial"/>
          <w:lang w:val="en-GB"/>
        </w:rPr>
        <w:t>}</w:t>
      </w:r>
    </w:p>
    <w:p w14:paraId="00740DC5" w14:textId="77777777" w:rsidR="00CF1F7A" w:rsidRPr="008D6FA5" w:rsidRDefault="00CF1F7A" w:rsidP="00C05C6D">
      <w:pPr>
        <w:pStyle w:val="BodyText"/>
        <w:rPr>
          <w:rFonts w:cs="Arial"/>
          <w:lang w:val="en-GB"/>
        </w:rPr>
      </w:pPr>
    </w:p>
    <w:p w14:paraId="22C9B4B1" w14:textId="77777777" w:rsidR="006D1E80" w:rsidRPr="0053519D" w:rsidRDefault="006D1E80" w:rsidP="006D1E80">
      <w:pPr>
        <w:pStyle w:val="HTMLPreformatted"/>
        <w:shd w:val="clear" w:color="auto" w:fill="EEEEEE"/>
        <w:rPr>
          <w:rFonts w:ascii="Arial" w:hAnsi="Arial" w:cs="Arial"/>
          <w:color w:val="000000"/>
          <w:sz w:val="24"/>
          <w:szCs w:val="24"/>
        </w:rPr>
      </w:pPr>
      <w:r w:rsidRPr="0053519D">
        <w:rPr>
          <w:rStyle w:val="pln"/>
          <w:rFonts w:ascii="Arial" w:hAnsi="Arial" w:cs="Arial"/>
          <w:color w:val="000000"/>
          <w:sz w:val="24"/>
          <w:szCs w:val="24"/>
          <w:bdr w:val="none" w:sz="0" w:space="0" w:color="auto" w:frame="1"/>
        </w:rPr>
        <w:t xml:space="preserve">repositories </w:t>
      </w:r>
      <w:r w:rsidRPr="0053519D">
        <w:rPr>
          <w:rStyle w:val="pun"/>
          <w:rFonts w:ascii="Arial" w:hAnsi="Arial" w:cs="Arial"/>
          <w:color w:val="000000"/>
          <w:sz w:val="24"/>
          <w:szCs w:val="24"/>
          <w:bdr w:val="none" w:sz="0" w:space="0" w:color="auto" w:frame="1"/>
        </w:rPr>
        <w:t>{</w:t>
      </w:r>
    </w:p>
    <w:p w14:paraId="2F25AA84" w14:textId="77777777" w:rsidR="006D1E80" w:rsidRPr="0053519D" w:rsidRDefault="006D1E80" w:rsidP="006D1E80">
      <w:pPr>
        <w:pStyle w:val="HTMLPreformatted"/>
        <w:shd w:val="clear" w:color="auto" w:fill="EEEEEE"/>
        <w:rPr>
          <w:rFonts w:ascii="Arial" w:hAnsi="Arial" w:cs="Arial"/>
          <w:color w:val="000000"/>
          <w:sz w:val="24"/>
          <w:szCs w:val="24"/>
        </w:rPr>
      </w:pPr>
      <w:r w:rsidRPr="0053519D">
        <w:rPr>
          <w:rStyle w:val="pln"/>
          <w:rFonts w:ascii="Arial" w:hAnsi="Arial" w:cs="Arial"/>
          <w:color w:val="000000"/>
          <w:sz w:val="24"/>
          <w:szCs w:val="24"/>
          <w:bdr w:val="none" w:sz="0" w:space="0" w:color="auto" w:frame="1"/>
        </w:rPr>
        <w:t xml:space="preserve">    flatDir </w:t>
      </w:r>
      <w:r w:rsidRPr="0053519D">
        <w:rPr>
          <w:rStyle w:val="pun"/>
          <w:rFonts w:ascii="Arial" w:hAnsi="Arial" w:cs="Arial"/>
          <w:color w:val="000000"/>
          <w:sz w:val="24"/>
          <w:szCs w:val="24"/>
          <w:bdr w:val="none" w:sz="0" w:space="0" w:color="auto" w:frame="1"/>
        </w:rPr>
        <w:t>{</w:t>
      </w:r>
    </w:p>
    <w:p w14:paraId="530B56FB" w14:textId="77777777" w:rsidR="006D1E80" w:rsidRPr="0053519D" w:rsidRDefault="006D1E80" w:rsidP="006D1E80">
      <w:pPr>
        <w:pStyle w:val="HTMLPreformatted"/>
        <w:shd w:val="clear" w:color="auto" w:fill="EEEEEE"/>
        <w:rPr>
          <w:rFonts w:ascii="Arial" w:hAnsi="Arial" w:cs="Arial"/>
          <w:color w:val="000000"/>
          <w:sz w:val="24"/>
          <w:szCs w:val="24"/>
        </w:rPr>
      </w:pPr>
      <w:r w:rsidRPr="0053519D">
        <w:rPr>
          <w:rStyle w:val="pln"/>
          <w:rFonts w:ascii="Arial" w:hAnsi="Arial" w:cs="Arial"/>
          <w:color w:val="000000"/>
          <w:sz w:val="24"/>
          <w:szCs w:val="24"/>
          <w:bdr w:val="none" w:sz="0" w:space="0" w:color="auto" w:frame="1"/>
        </w:rPr>
        <w:t xml:space="preserve">        dirs </w:t>
      </w:r>
      <w:r w:rsidRPr="0053519D">
        <w:rPr>
          <w:rStyle w:val="str"/>
          <w:rFonts w:ascii="Arial" w:hAnsi="Arial" w:cs="Arial"/>
          <w:color w:val="800000"/>
          <w:sz w:val="24"/>
          <w:szCs w:val="24"/>
          <w:bdr w:val="none" w:sz="0" w:space="0" w:color="auto" w:frame="1"/>
        </w:rPr>
        <w:t>'libs'</w:t>
      </w:r>
    </w:p>
    <w:p w14:paraId="7514AA88" w14:textId="694638C0" w:rsidR="006D1E80" w:rsidRPr="0053519D" w:rsidRDefault="006D1E80" w:rsidP="0053519D">
      <w:pPr>
        <w:pStyle w:val="HTMLPreformatted"/>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000000"/>
          <w:sz w:val="24"/>
          <w:szCs w:val="24"/>
        </w:rPr>
      </w:pPr>
      <w:r w:rsidRPr="0053519D">
        <w:rPr>
          <w:rStyle w:val="pln"/>
          <w:rFonts w:ascii="Arial" w:hAnsi="Arial" w:cs="Arial"/>
          <w:color w:val="000000"/>
          <w:sz w:val="24"/>
          <w:szCs w:val="24"/>
          <w:bdr w:val="none" w:sz="0" w:space="0" w:color="auto" w:frame="1"/>
        </w:rPr>
        <w:t xml:space="preserve">    </w:t>
      </w:r>
      <w:r w:rsidRPr="0053519D">
        <w:rPr>
          <w:rStyle w:val="pun"/>
          <w:rFonts w:ascii="Arial" w:hAnsi="Arial" w:cs="Arial"/>
          <w:color w:val="000000"/>
          <w:sz w:val="24"/>
          <w:szCs w:val="24"/>
          <w:bdr w:val="none" w:sz="0" w:space="0" w:color="auto" w:frame="1"/>
        </w:rPr>
        <w:t>}</w:t>
      </w:r>
      <w:r w:rsidR="0053519D">
        <w:rPr>
          <w:rStyle w:val="pun"/>
          <w:rFonts w:ascii="Arial" w:hAnsi="Arial" w:cs="Arial"/>
          <w:color w:val="000000"/>
          <w:sz w:val="24"/>
          <w:szCs w:val="24"/>
          <w:bdr w:val="none" w:sz="0" w:space="0" w:color="auto" w:frame="1"/>
        </w:rPr>
        <w:tab/>
      </w:r>
    </w:p>
    <w:p w14:paraId="2EB05A57" w14:textId="6BB433E4" w:rsidR="006D1E80" w:rsidRPr="0053519D" w:rsidRDefault="006D1E80" w:rsidP="006D1E80">
      <w:pPr>
        <w:pStyle w:val="HTMLPreformatted"/>
        <w:shd w:val="clear" w:color="auto" w:fill="EEEEEE"/>
        <w:rPr>
          <w:rFonts w:ascii="Arial" w:hAnsi="Arial" w:cs="Arial"/>
          <w:sz w:val="24"/>
          <w:szCs w:val="24"/>
          <w:lang w:val="en-GB"/>
        </w:rPr>
      </w:pPr>
      <w:r w:rsidRPr="0053519D">
        <w:rPr>
          <w:rStyle w:val="pun"/>
          <w:rFonts w:ascii="Arial" w:hAnsi="Arial" w:cs="Arial"/>
          <w:color w:val="000000"/>
          <w:sz w:val="24"/>
          <w:szCs w:val="24"/>
          <w:bdr w:val="none" w:sz="0" w:space="0" w:color="auto" w:frame="1"/>
        </w:rPr>
        <w:t>}</w:t>
      </w:r>
    </w:p>
    <w:p w14:paraId="4DF5C6AB" w14:textId="1C3F5B41" w:rsidR="00C20BDF" w:rsidRPr="008D6FA5" w:rsidRDefault="001F11AB" w:rsidP="00C20BDF">
      <w:pPr>
        <w:pStyle w:val="Heading2"/>
        <w:rPr>
          <w:rFonts w:cs="Arial"/>
        </w:rPr>
      </w:pPr>
      <w:bookmarkStart w:id="24" w:name="_Toc437015062"/>
      <w:r w:rsidRPr="008D6FA5">
        <w:rPr>
          <w:rFonts w:cs="Arial"/>
        </w:rPr>
        <w:t>Prerequisites</w:t>
      </w:r>
      <w:bookmarkEnd w:id="24"/>
    </w:p>
    <w:p w14:paraId="68D36E2D" w14:textId="45B07706" w:rsidR="00C20BDF" w:rsidRPr="008D6FA5" w:rsidRDefault="00B234E4" w:rsidP="00B234E4">
      <w:pPr>
        <w:pStyle w:val="BodyText"/>
        <w:numPr>
          <w:ilvl w:val="0"/>
          <w:numId w:val="23"/>
        </w:numPr>
        <w:rPr>
          <w:rFonts w:cs="Arial"/>
        </w:rPr>
      </w:pPr>
      <w:r w:rsidRPr="008D6FA5">
        <w:rPr>
          <w:rFonts w:cs="Arial"/>
        </w:rPr>
        <w:t>Integrating application must be in android studio</w:t>
      </w:r>
      <w:r w:rsidR="00C20BDF" w:rsidRPr="008D6FA5">
        <w:rPr>
          <w:rFonts w:cs="Arial"/>
        </w:rPr>
        <w:t>.</w:t>
      </w:r>
    </w:p>
    <w:p w14:paraId="18625016" w14:textId="3D7E986F" w:rsidR="00B234E4" w:rsidRPr="008D6FA5" w:rsidRDefault="00B234E4" w:rsidP="00B234E4">
      <w:pPr>
        <w:pStyle w:val="BodyText"/>
        <w:numPr>
          <w:ilvl w:val="0"/>
          <w:numId w:val="23"/>
        </w:numPr>
        <w:rPr>
          <w:rFonts w:cs="Arial"/>
        </w:rPr>
      </w:pPr>
      <w:r w:rsidRPr="008D6FA5">
        <w:rPr>
          <w:rFonts w:cs="Arial"/>
        </w:rPr>
        <w:t>Application need to know the product tree information for each product used in app</w:t>
      </w:r>
    </w:p>
    <w:p w14:paraId="69A358AD" w14:textId="22DD94C7" w:rsidR="00B234E4" w:rsidRPr="008D6FA5" w:rsidRDefault="00B234E4" w:rsidP="00B234E4">
      <w:pPr>
        <w:pStyle w:val="ListParagraph"/>
        <w:numPr>
          <w:ilvl w:val="0"/>
          <w:numId w:val="24"/>
        </w:numPr>
        <w:rPr>
          <w:rFonts w:cs="Arial"/>
          <w:szCs w:val="24"/>
        </w:rPr>
      </w:pPr>
      <w:r w:rsidRPr="008D6FA5">
        <w:rPr>
          <w:rFonts w:cs="Arial"/>
          <w:b/>
          <w:bCs/>
          <w:szCs w:val="24"/>
        </w:rPr>
        <w:t>Group Name</w:t>
      </w:r>
      <w:r w:rsidRPr="008D6FA5">
        <w:rPr>
          <w:rFonts w:cs="Arial"/>
          <w:szCs w:val="24"/>
        </w:rPr>
        <w:t xml:space="preserve"> (Ex: PERSONAL_CARE_GR )</w:t>
      </w:r>
    </w:p>
    <w:p w14:paraId="3A8DDF5B" w14:textId="53F92E4D" w:rsidR="00B234E4" w:rsidRPr="008D6FA5" w:rsidRDefault="00B234E4" w:rsidP="00B234E4">
      <w:pPr>
        <w:pStyle w:val="ListParagraph"/>
        <w:numPr>
          <w:ilvl w:val="0"/>
          <w:numId w:val="24"/>
        </w:numPr>
        <w:rPr>
          <w:rFonts w:cs="Arial"/>
          <w:szCs w:val="24"/>
        </w:rPr>
      </w:pPr>
      <w:r w:rsidRPr="008D6FA5">
        <w:rPr>
          <w:rFonts w:cs="Arial"/>
          <w:b/>
          <w:bCs/>
          <w:szCs w:val="24"/>
        </w:rPr>
        <w:t>Catalog</w:t>
      </w:r>
      <w:r w:rsidRPr="008D6FA5">
        <w:rPr>
          <w:rFonts w:cs="Arial"/>
          <w:szCs w:val="24"/>
        </w:rPr>
        <w:t xml:space="preserve"> ( This should be given as “CARE”)</w:t>
      </w:r>
    </w:p>
    <w:p w14:paraId="7150FE63" w14:textId="4B3C18B8" w:rsidR="00BB6C6D" w:rsidRPr="008D6FA5" w:rsidRDefault="00BB6C6D" w:rsidP="00B234E4">
      <w:pPr>
        <w:pStyle w:val="ListParagraph"/>
        <w:numPr>
          <w:ilvl w:val="0"/>
          <w:numId w:val="24"/>
        </w:numPr>
        <w:rPr>
          <w:rFonts w:cs="Arial"/>
          <w:szCs w:val="24"/>
        </w:rPr>
      </w:pPr>
      <w:r w:rsidRPr="008D6FA5">
        <w:rPr>
          <w:rFonts w:cs="Arial"/>
          <w:b/>
          <w:bCs/>
          <w:szCs w:val="24"/>
        </w:rPr>
        <w:t xml:space="preserve">Sector </w:t>
      </w:r>
      <w:r w:rsidRPr="008D6FA5">
        <w:rPr>
          <w:rFonts w:cs="Arial"/>
          <w:bCs/>
          <w:szCs w:val="24"/>
        </w:rPr>
        <w:t>( Ex: B2C)</w:t>
      </w:r>
    </w:p>
    <w:p w14:paraId="6FBE7F38" w14:textId="77777777" w:rsidR="00B234E4" w:rsidRPr="008D6FA5" w:rsidRDefault="00B234E4" w:rsidP="00B234E4">
      <w:pPr>
        <w:pStyle w:val="ListParagraph"/>
        <w:numPr>
          <w:ilvl w:val="0"/>
          <w:numId w:val="24"/>
        </w:numPr>
        <w:rPr>
          <w:rFonts w:cs="Arial"/>
          <w:szCs w:val="24"/>
        </w:rPr>
      </w:pPr>
      <w:r w:rsidRPr="008D6FA5">
        <w:rPr>
          <w:rFonts w:cs="Arial"/>
          <w:b/>
          <w:bCs/>
          <w:szCs w:val="24"/>
        </w:rPr>
        <w:t>Category</w:t>
      </w:r>
      <w:r w:rsidRPr="008D6FA5">
        <w:rPr>
          <w:rFonts w:cs="Arial"/>
          <w:szCs w:val="24"/>
        </w:rPr>
        <w:t xml:space="preserve"> (Ex: HAIRCARE_CA )</w:t>
      </w:r>
    </w:p>
    <w:p w14:paraId="7A238D63" w14:textId="77777777" w:rsidR="00B234E4" w:rsidRPr="008D6FA5" w:rsidRDefault="00B234E4" w:rsidP="00B234E4">
      <w:pPr>
        <w:pStyle w:val="ListParagraph"/>
        <w:numPr>
          <w:ilvl w:val="0"/>
          <w:numId w:val="24"/>
        </w:numPr>
        <w:rPr>
          <w:rFonts w:eastAsia="Arial Unicode MS" w:cs="Arial"/>
          <w:szCs w:val="24"/>
        </w:rPr>
      </w:pPr>
      <w:r w:rsidRPr="008D6FA5">
        <w:rPr>
          <w:rFonts w:cs="Arial"/>
          <w:b/>
          <w:bCs/>
          <w:szCs w:val="24"/>
        </w:rPr>
        <w:t>Sub category</w:t>
      </w:r>
      <w:r w:rsidRPr="008D6FA5">
        <w:rPr>
          <w:rFonts w:cs="Arial"/>
          <w:szCs w:val="24"/>
        </w:rPr>
        <w:t xml:space="preserve"> ( Ex: </w:t>
      </w:r>
      <w:r w:rsidRPr="008D6FA5">
        <w:rPr>
          <w:rFonts w:eastAsia="Arial Unicode MS" w:cs="Arial"/>
          <w:szCs w:val="24"/>
        </w:rPr>
        <w:t xml:space="preserve">STRAIGHTENER_SU, </w:t>
      </w:r>
      <w:r w:rsidRPr="008D6FA5">
        <w:rPr>
          <w:rFonts w:cs="Arial"/>
          <w:szCs w:val="24"/>
        </w:rPr>
        <w:t>HAIR_DRYERS_SU)</w:t>
      </w:r>
    </w:p>
    <w:p w14:paraId="40F40D85" w14:textId="4D7BA412" w:rsidR="00B234E4" w:rsidRPr="00D545BD" w:rsidRDefault="00B234E4" w:rsidP="00B234E4">
      <w:pPr>
        <w:pStyle w:val="ListParagraph"/>
        <w:numPr>
          <w:ilvl w:val="0"/>
          <w:numId w:val="24"/>
        </w:numPr>
        <w:rPr>
          <w:rFonts w:eastAsiaTheme="minorHAnsi" w:cs="Arial"/>
          <w:szCs w:val="24"/>
        </w:rPr>
      </w:pPr>
      <w:r w:rsidRPr="008D6FA5">
        <w:rPr>
          <w:rFonts w:cs="Arial"/>
          <w:b/>
          <w:bCs/>
          <w:szCs w:val="24"/>
        </w:rPr>
        <w:t>Model number</w:t>
      </w:r>
      <w:r w:rsidRPr="008D6FA5">
        <w:rPr>
          <w:rFonts w:cs="Arial"/>
          <w:szCs w:val="24"/>
        </w:rPr>
        <w:t xml:space="preserve"> (Ex: HD8967/01  )</w:t>
      </w:r>
      <w:r w:rsidR="00D545BD">
        <w:rPr>
          <w:rFonts w:cs="Arial"/>
          <w:szCs w:val="24"/>
        </w:rPr>
        <w:t xml:space="preserve"> </w:t>
      </w:r>
    </w:p>
    <w:p w14:paraId="3936BC10" w14:textId="1B521FB5" w:rsidR="00D545BD" w:rsidRPr="008D6FA5" w:rsidRDefault="00D545BD" w:rsidP="00B234E4">
      <w:pPr>
        <w:pStyle w:val="ListParagraph"/>
        <w:numPr>
          <w:ilvl w:val="0"/>
          <w:numId w:val="24"/>
        </w:numPr>
        <w:rPr>
          <w:rFonts w:eastAsiaTheme="minorHAnsi" w:cs="Arial"/>
          <w:szCs w:val="24"/>
        </w:rPr>
      </w:pPr>
      <w:r>
        <w:rPr>
          <w:rFonts w:cs="Arial"/>
          <w:b/>
          <w:bCs/>
          <w:szCs w:val="24"/>
        </w:rPr>
        <w:t xml:space="preserve">Product Title </w:t>
      </w:r>
    </w:p>
    <w:p w14:paraId="31DBF81E" w14:textId="77777777" w:rsidR="00B234E4" w:rsidRPr="008D6FA5" w:rsidRDefault="00B234E4" w:rsidP="00B234E4">
      <w:pPr>
        <w:rPr>
          <w:rFonts w:eastAsiaTheme="minorHAnsi" w:cs="Arial"/>
          <w:szCs w:val="24"/>
        </w:rPr>
      </w:pPr>
    </w:p>
    <w:p w14:paraId="0EA7268D" w14:textId="228D3E78" w:rsidR="00B234E4" w:rsidRPr="008D6FA5" w:rsidRDefault="00B234E4" w:rsidP="00B234E4">
      <w:pPr>
        <w:rPr>
          <w:rFonts w:eastAsiaTheme="minorHAnsi" w:cs="Arial"/>
          <w:szCs w:val="24"/>
        </w:rPr>
      </w:pPr>
      <w:r w:rsidRPr="008D6FA5">
        <w:rPr>
          <w:rFonts w:eastAsiaTheme="minorHAnsi" w:cs="Arial"/>
          <w:szCs w:val="24"/>
        </w:rPr>
        <w:t xml:space="preserve">           Above information is used for backend services and mostly uses PRX system.                       Please note that category ends with “CA” and sub category ends with “SU” hence provide valid information otherwise consumer care features are not fun</w:t>
      </w:r>
      <w:r w:rsidR="00B42B2D" w:rsidRPr="008D6FA5">
        <w:rPr>
          <w:rFonts w:eastAsiaTheme="minorHAnsi" w:cs="Arial"/>
          <w:szCs w:val="24"/>
        </w:rPr>
        <w:t>c</w:t>
      </w:r>
      <w:r w:rsidRPr="008D6FA5">
        <w:rPr>
          <w:rFonts w:eastAsiaTheme="minorHAnsi" w:cs="Arial"/>
          <w:szCs w:val="24"/>
        </w:rPr>
        <w:t>tional.</w:t>
      </w:r>
    </w:p>
    <w:p w14:paraId="1DD7EED4" w14:textId="77777777" w:rsidR="005D253D" w:rsidRPr="008D6FA5" w:rsidRDefault="005D253D" w:rsidP="005D253D">
      <w:pPr>
        <w:rPr>
          <w:rFonts w:eastAsiaTheme="minorHAnsi" w:cs="Arial"/>
          <w:szCs w:val="24"/>
        </w:rPr>
      </w:pPr>
    </w:p>
    <w:p w14:paraId="73D2E8D6" w14:textId="77777777" w:rsidR="00F03576" w:rsidRDefault="00F03576" w:rsidP="00B234E4">
      <w:pPr>
        <w:rPr>
          <w:rFonts w:cs="Arial"/>
        </w:rPr>
      </w:pPr>
    </w:p>
    <w:p w14:paraId="7A478CB8" w14:textId="77777777" w:rsidR="002B1DB6" w:rsidRDefault="002B1DB6" w:rsidP="00B234E4">
      <w:pPr>
        <w:rPr>
          <w:rFonts w:cs="Arial"/>
        </w:rPr>
      </w:pPr>
    </w:p>
    <w:p w14:paraId="25EE5BF1" w14:textId="77777777" w:rsidR="002B1DB6" w:rsidRPr="008D6FA5" w:rsidRDefault="002B1DB6" w:rsidP="00B234E4">
      <w:pPr>
        <w:rPr>
          <w:rFonts w:cs="Arial"/>
        </w:rPr>
      </w:pPr>
      <w:bookmarkStart w:id="25" w:name="_GoBack"/>
      <w:bookmarkEnd w:id="25"/>
    </w:p>
    <w:p w14:paraId="0A34732D" w14:textId="77777777" w:rsidR="00CA302A" w:rsidRPr="008D6FA5" w:rsidRDefault="00CA302A" w:rsidP="00B234E4">
      <w:pPr>
        <w:rPr>
          <w:rFonts w:cs="Arial"/>
        </w:rPr>
      </w:pPr>
    </w:p>
    <w:p w14:paraId="3DE8C345" w14:textId="77777777" w:rsidR="00AF5B03" w:rsidRPr="008D6FA5" w:rsidRDefault="00AF5B03" w:rsidP="00AF5B03">
      <w:pPr>
        <w:pStyle w:val="Heading1"/>
        <w:rPr>
          <w:rFonts w:cs="Arial"/>
        </w:rPr>
      </w:pPr>
      <w:bookmarkStart w:id="26" w:name="_Toc297311301"/>
      <w:bookmarkStart w:id="27" w:name="_Toc437015063"/>
      <w:r w:rsidRPr="008D6FA5">
        <w:rPr>
          <w:rFonts w:cs="Arial"/>
        </w:rPr>
        <w:lastRenderedPageBreak/>
        <w:t>INITIALIZATION</w:t>
      </w:r>
      <w:bookmarkEnd w:id="27"/>
    </w:p>
    <w:p w14:paraId="2597F8C6" w14:textId="77777777" w:rsidR="00AF5B03" w:rsidRPr="008D6FA5" w:rsidRDefault="00AF5B03" w:rsidP="00AF5B03">
      <w:pPr>
        <w:rPr>
          <w:rFonts w:cs="Arial"/>
        </w:rPr>
      </w:pPr>
      <w:r w:rsidRPr="008D6FA5">
        <w:rPr>
          <w:rFonts w:cs="Arial"/>
        </w:rPr>
        <w:t>The library can be invoked both as activity and fragment.</w:t>
      </w:r>
    </w:p>
    <w:p w14:paraId="522F7B13" w14:textId="77777777" w:rsidR="00AF5B03" w:rsidRPr="008D6FA5" w:rsidRDefault="00AF5B03" w:rsidP="00AF5B03">
      <w:pPr>
        <w:rPr>
          <w:rFonts w:cs="Arial"/>
        </w:rPr>
      </w:pPr>
    </w:p>
    <w:p w14:paraId="02917C1F" w14:textId="77777777" w:rsidR="00AF5B03" w:rsidRPr="008D6FA5" w:rsidRDefault="00AF5B03" w:rsidP="00AF5B03">
      <w:pPr>
        <w:rPr>
          <w:rFonts w:cs="Arial"/>
          <w:szCs w:val="24"/>
        </w:rPr>
      </w:pPr>
      <w:r w:rsidRPr="008D6FA5">
        <w:rPr>
          <w:rFonts w:cs="Arial"/>
          <w:szCs w:val="24"/>
        </w:rPr>
        <w:t>“DigitalCareConfigManager” is singleton class used for communication between application and library. It exposes few public setter APIs. The application has to set few below parameters dynamically before the library is invoked. Please refer sample application.</w:t>
      </w:r>
    </w:p>
    <w:p w14:paraId="4EDDD949" w14:textId="77777777" w:rsidR="007A435B" w:rsidRPr="008D6FA5" w:rsidRDefault="007A435B" w:rsidP="00AF5B03">
      <w:pPr>
        <w:rPr>
          <w:rFonts w:cs="Arial"/>
          <w:szCs w:val="24"/>
        </w:rPr>
      </w:pPr>
    </w:p>
    <w:p w14:paraId="08556A97" w14:textId="5A3339B3" w:rsidR="007A435B" w:rsidRPr="008D6FA5" w:rsidRDefault="007A435B" w:rsidP="007A435B">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w:t>
      </w:r>
      <w:proofErr w:type="spellStart"/>
      <w:r w:rsidRPr="008D6FA5">
        <w:rPr>
          <w:rFonts w:cs="Arial"/>
          <w:szCs w:val="24"/>
        </w:rPr>
        <w:t>com.philips.cdp.digitalcare</w:t>
      </w:r>
      <w:proofErr w:type="spellEnd"/>
      <w:r w:rsidRPr="008D6FA5">
        <w:rPr>
          <w:rFonts w:cs="Arial"/>
          <w:szCs w:val="24"/>
        </w:rPr>
        <w:t>”</w:t>
      </w:r>
    </w:p>
    <w:p w14:paraId="22535A2D" w14:textId="77777777" w:rsidR="00AF5B03" w:rsidRPr="008D6FA5" w:rsidRDefault="00AF5B03" w:rsidP="00AF5B03">
      <w:pPr>
        <w:pStyle w:val="ListParagraph"/>
        <w:numPr>
          <w:ilvl w:val="0"/>
          <w:numId w:val="16"/>
        </w:numPr>
        <w:spacing w:before="100" w:beforeAutospacing="1" w:after="100" w:afterAutospacing="1"/>
        <w:rPr>
          <w:rFonts w:cs="Arial"/>
          <w:szCs w:val="24"/>
        </w:rPr>
      </w:pPr>
      <w:proofErr w:type="spellStart"/>
      <w:r w:rsidRPr="008D6FA5">
        <w:rPr>
          <w:rFonts w:cs="Arial"/>
          <w:szCs w:val="24"/>
        </w:rPr>
        <w:t>initializeDigitalCareLibrary</w:t>
      </w:r>
      <w:proofErr w:type="spellEnd"/>
      <w:r w:rsidRPr="008D6FA5">
        <w:rPr>
          <w:rFonts w:cs="Arial"/>
          <w:szCs w:val="24"/>
        </w:rPr>
        <w:t xml:space="preserve">( Context </w:t>
      </w:r>
      <w:proofErr w:type="spellStart"/>
      <w:r w:rsidRPr="008D6FA5">
        <w:rPr>
          <w:rFonts w:cs="Arial"/>
          <w:szCs w:val="24"/>
        </w:rPr>
        <w:t>applicationContext</w:t>
      </w:r>
      <w:proofErr w:type="spellEnd"/>
      <w:r w:rsidRPr="008D6FA5">
        <w:rPr>
          <w:rFonts w:cs="Arial"/>
          <w:szCs w:val="24"/>
        </w:rPr>
        <w:t>)</w:t>
      </w:r>
    </w:p>
    <w:p w14:paraId="4A750AD1" w14:textId="77777777" w:rsidR="00E82274" w:rsidRPr="008D6FA5" w:rsidRDefault="00E82274" w:rsidP="00E82274">
      <w:pPr>
        <w:pStyle w:val="ListParagraph"/>
        <w:numPr>
          <w:ilvl w:val="0"/>
          <w:numId w:val="16"/>
        </w:numPr>
        <w:spacing w:before="100" w:beforeAutospacing="1" w:after="100" w:afterAutospacing="1"/>
        <w:rPr>
          <w:rFonts w:cs="Arial"/>
          <w:szCs w:val="24"/>
        </w:rPr>
      </w:pPr>
      <w:r w:rsidRPr="008D6FA5">
        <w:rPr>
          <w:rFonts w:cs="Arial"/>
          <w:szCs w:val="24"/>
        </w:rPr>
        <w:t>Application has to set product information like product title, ctn, category etc  by creating subclass of “</w:t>
      </w:r>
      <w:proofErr w:type="spellStart"/>
      <w:r w:rsidRPr="008D6FA5">
        <w:rPr>
          <w:rFonts w:cs="Arial"/>
          <w:szCs w:val="24"/>
        </w:rPr>
        <w:t>ConsumerProductInfo</w:t>
      </w:r>
      <w:proofErr w:type="spellEnd"/>
      <w:r w:rsidRPr="008D6FA5">
        <w:rPr>
          <w:rFonts w:cs="Arial"/>
          <w:szCs w:val="24"/>
        </w:rPr>
        <w:t>” class and call the below method,</w:t>
      </w:r>
    </w:p>
    <w:p w14:paraId="6678FC54" w14:textId="5BF8B438" w:rsidR="00E82274" w:rsidRPr="008D6FA5" w:rsidRDefault="00E82274" w:rsidP="00E82274">
      <w:pPr>
        <w:pStyle w:val="ListParagraph"/>
        <w:ind w:left="795"/>
        <w:rPr>
          <w:rFonts w:cs="Arial"/>
          <w:szCs w:val="24"/>
        </w:rPr>
      </w:pPr>
      <w:proofErr w:type="gramStart"/>
      <w:r w:rsidRPr="008D6FA5">
        <w:rPr>
          <w:rFonts w:cs="Arial"/>
          <w:szCs w:val="24"/>
        </w:rPr>
        <w:t>DigitalCareConfigManager.getInstance(</w:t>
      </w:r>
      <w:proofErr w:type="gramEnd"/>
      <w:r w:rsidRPr="008D6FA5">
        <w:rPr>
          <w:rFonts w:cs="Arial"/>
          <w:szCs w:val="24"/>
        </w:rPr>
        <w:t xml:space="preserve">).setConsumerCareProductInfo(ConsumerProductInfo </w:t>
      </w:r>
      <w:proofErr w:type="spellStart"/>
      <w:r w:rsidRPr="008D6FA5">
        <w:rPr>
          <w:rFonts w:cs="Arial"/>
          <w:szCs w:val="24"/>
        </w:rPr>
        <w:t>consumerInfo</w:t>
      </w:r>
      <w:proofErr w:type="spellEnd"/>
      <w:r w:rsidRPr="008D6FA5">
        <w:rPr>
          <w:rFonts w:cs="Arial"/>
          <w:szCs w:val="24"/>
        </w:rPr>
        <w:t>).</w:t>
      </w:r>
    </w:p>
    <w:p w14:paraId="72B72A91" w14:textId="1B1C913B" w:rsidR="00AF5B03" w:rsidRPr="008D6FA5" w:rsidRDefault="00AF5B03" w:rsidP="00AF5B03">
      <w:pPr>
        <w:pStyle w:val="ListParagraph"/>
        <w:numPr>
          <w:ilvl w:val="0"/>
          <w:numId w:val="16"/>
        </w:numPr>
        <w:spacing w:before="100" w:beforeAutospacing="1" w:after="100" w:afterAutospacing="1"/>
        <w:rPr>
          <w:rFonts w:cs="Arial"/>
          <w:szCs w:val="24"/>
        </w:rPr>
      </w:pPr>
      <w:r w:rsidRPr="008D6FA5">
        <w:rPr>
          <w:rFonts w:cs="Arial"/>
          <w:szCs w:val="24"/>
        </w:rPr>
        <w:t>App locale (language code and country code). Also set this whenever there is a change in language or country</w:t>
      </w:r>
      <w:r w:rsidR="002037CB" w:rsidRPr="008D6FA5">
        <w:rPr>
          <w:rFonts w:cs="Arial"/>
          <w:szCs w:val="24"/>
        </w:rPr>
        <w:t>.</w:t>
      </w:r>
      <w:r w:rsidR="00CC485B" w:rsidRPr="008D6FA5">
        <w:rPr>
          <w:rFonts w:cs="Arial"/>
          <w:szCs w:val="24"/>
        </w:rPr>
        <w:t xml:space="preserve"> Call in appropriate places.</w:t>
      </w:r>
    </w:p>
    <w:p w14:paraId="77E8F2AF" w14:textId="77777777" w:rsidR="00AF5B03" w:rsidRPr="008D6FA5" w:rsidRDefault="00AF5B03" w:rsidP="00AF5B03">
      <w:pPr>
        <w:pStyle w:val="ListParagraph"/>
        <w:ind w:left="795"/>
        <w:rPr>
          <w:rFonts w:cs="Arial"/>
          <w:szCs w:val="24"/>
        </w:rPr>
      </w:pPr>
      <w:r w:rsidRPr="008D6FA5">
        <w:rPr>
          <w:rFonts w:cs="Arial"/>
          <w:szCs w:val="24"/>
        </w:rPr>
        <w:t xml:space="preserve">API: </w:t>
      </w:r>
      <w:proofErr w:type="gramStart"/>
      <w:r w:rsidRPr="008D6FA5">
        <w:rPr>
          <w:rFonts w:cs="Arial"/>
          <w:szCs w:val="24"/>
        </w:rPr>
        <w:t>setLocale(</w:t>
      </w:r>
      <w:proofErr w:type="gramEnd"/>
      <w:r w:rsidRPr="008D6FA5">
        <w:rPr>
          <w:rFonts w:cs="Arial"/>
          <w:szCs w:val="24"/>
        </w:rPr>
        <w:t xml:space="preserve">String </w:t>
      </w:r>
      <w:proofErr w:type="spellStart"/>
      <w:r w:rsidRPr="008D6FA5">
        <w:rPr>
          <w:rFonts w:cs="Arial"/>
          <w:szCs w:val="24"/>
        </w:rPr>
        <w:t>langCode</w:t>
      </w:r>
      <w:proofErr w:type="spellEnd"/>
      <w:r w:rsidRPr="008D6FA5">
        <w:rPr>
          <w:rFonts w:cs="Arial"/>
          <w:szCs w:val="24"/>
        </w:rPr>
        <w:t xml:space="preserve">, String </w:t>
      </w:r>
      <w:proofErr w:type="spellStart"/>
      <w:r w:rsidRPr="008D6FA5">
        <w:rPr>
          <w:rFonts w:cs="Arial"/>
          <w:szCs w:val="24"/>
        </w:rPr>
        <w:t>countryCode</w:t>
      </w:r>
      <w:proofErr w:type="spellEnd"/>
      <w:r w:rsidRPr="008D6FA5">
        <w:rPr>
          <w:rFonts w:cs="Arial"/>
          <w:szCs w:val="24"/>
        </w:rPr>
        <w:t>)</w:t>
      </w:r>
    </w:p>
    <w:p w14:paraId="316EB9C0" w14:textId="77777777" w:rsidR="0060207A" w:rsidRPr="008D6FA5" w:rsidRDefault="0060207A" w:rsidP="00AF5B03">
      <w:pPr>
        <w:pStyle w:val="ListParagraph"/>
        <w:ind w:left="795"/>
        <w:rPr>
          <w:rFonts w:cs="Arial"/>
          <w:szCs w:val="24"/>
        </w:rPr>
      </w:pPr>
    </w:p>
    <w:p w14:paraId="1C8FF9B1" w14:textId="77777777" w:rsidR="00E82274" w:rsidRPr="008D6FA5" w:rsidRDefault="00E82274" w:rsidP="00E82274">
      <w:pPr>
        <w:pStyle w:val="ListParagraph"/>
        <w:numPr>
          <w:ilvl w:val="0"/>
          <w:numId w:val="16"/>
        </w:numPr>
        <w:spacing w:before="100" w:beforeAutospacing="1" w:after="100" w:afterAutospacing="1"/>
        <w:rPr>
          <w:rFonts w:cs="Arial"/>
          <w:szCs w:val="24"/>
        </w:rPr>
      </w:pPr>
      <w:r w:rsidRPr="008D6FA5">
        <w:rPr>
          <w:rFonts w:cs="Arial"/>
          <w:szCs w:val="24"/>
        </w:rPr>
        <w:t>Please call Tagging related APIs as below,</w:t>
      </w:r>
    </w:p>
    <w:p w14:paraId="68357AF1" w14:textId="2090AFBA" w:rsidR="00E82274" w:rsidRPr="008D6FA5" w:rsidRDefault="00E82274" w:rsidP="00E82274">
      <w:pPr>
        <w:pStyle w:val="ListParagraph"/>
        <w:numPr>
          <w:ilvl w:val="2"/>
          <w:numId w:val="34"/>
        </w:numPr>
        <w:spacing w:before="100" w:beforeAutospacing="1" w:after="100" w:afterAutospacing="1"/>
        <w:rPr>
          <w:rFonts w:cs="Arial"/>
          <w:szCs w:val="24"/>
        </w:rPr>
      </w:pPr>
      <w:r w:rsidRPr="008D6FA5">
        <w:rPr>
          <w:rFonts w:cs="Arial"/>
          <w:szCs w:val="24"/>
        </w:rPr>
        <w:t xml:space="preserve">enableTagging(Boolean </w:t>
      </w:r>
      <w:proofErr w:type="spellStart"/>
      <w:r w:rsidRPr="008D6FA5">
        <w:rPr>
          <w:rFonts w:cs="Arial"/>
          <w:szCs w:val="24"/>
        </w:rPr>
        <w:t>taggingEnabled</w:t>
      </w:r>
      <w:proofErr w:type="spellEnd"/>
      <w:r w:rsidRPr="008D6FA5">
        <w:rPr>
          <w:rFonts w:cs="Arial"/>
          <w:szCs w:val="24"/>
        </w:rPr>
        <w:t>)</w:t>
      </w:r>
    </w:p>
    <w:p w14:paraId="69B235DB" w14:textId="382B749E" w:rsidR="00E82274" w:rsidRPr="008D6FA5" w:rsidRDefault="00E82274" w:rsidP="00E82274">
      <w:pPr>
        <w:pStyle w:val="ListParagraph"/>
        <w:numPr>
          <w:ilvl w:val="2"/>
          <w:numId w:val="34"/>
        </w:numPr>
        <w:spacing w:before="100" w:beforeAutospacing="1" w:after="100" w:afterAutospacing="1"/>
        <w:rPr>
          <w:rFonts w:cs="Arial"/>
          <w:szCs w:val="24"/>
        </w:rPr>
      </w:pPr>
      <w:proofErr w:type="spellStart"/>
      <w:r w:rsidRPr="008D6FA5">
        <w:rPr>
          <w:rFonts w:cs="Arial"/>
          <w:szCs w:val="24"/>
        </w:rPr>
        <w:t>setAppIdForTagging</w:t>
      </w:r>
      <w:proofErr w:type="spellEnd"/>
      <w:r w:rsidRPr="008D6FA5">
        <w:rPr>
          <w:rFonts w:cs="Arial"/>
          <w:szCs w:val="24"/>
        </w:rPr>
        <w:t xml:space="preserve">(String </w:t>
      </w:r>
      <w:proofErr w:type="spellStart"/>
      <w:r w:rsidRPr="008D6FA5">
        <w:rPr>
          <w:rFonts w:cs="Arial"/>
          <w:szCs w:val="24"/>
        </w:rPr>
        <w:t>appId</w:t>
      </w:r>
      <w:proofErr w:type="spellEnd"/>
      <w:r w:rsidRPr="008D6FA5">
        <w:rPr>
          <w:rFonts w:cs="Arial"/>
          <w:szCs w:val="24"/>
        </w:rPr>
        <w:t>)</w:t>
      </w:r>
    </w:p>
    <w:p w14:paraId="7625B55A" w14:textId="4F396709" w:rsidR="00E82274" w:rsidRPr="008D6FA5" w:rsidRDefault="00E82274" w:rsidP="00E82274">
      <w:pPr>
        <w:pStyle w:val="ListParagraph"/>
        <w:numPr>
          <w:ilvl w:val="2"/>
          <w:numId w:val="34"/>
        </w:numPr>
        <w:spacing w:before="100" w:beforeAutospacing="1" w:after="100" w:afterAutospacing="1"/>
        <w:rPr>
          <w:rFonts w:cs="Arial"/>
          <w:szCs w:val="24"/>
        </w:rPr>
      </w:pPr>
      <w:proofErr w:type="spellStart"/>
      <w:r w:rsidRPr="008D6FA5">
        <w:rPr>
          <w:rFonts w:cs="Arial"/>
          <w:szCs w:val="24"/>
        </w:rPr>
        <w:t>setCurrentPageNameForTagging</w:t>
      </w:r>
      <w:proofErr w:type="spellEnd"/>
      <w:r w:rsidRPr="008D6FA5">
        <w:rPr>
          <w:rFonts w:cs="Arial"/>
          <w:szCs w:val="24"/>
        </w:rPr>
        <w:t xml:space="preserve">(String </w:t>
      </w:r>
      <w:proofErr w:type="spellStart"/>
      <w:r w:rsidRPr="008D6FA5">
        <w:rPr>
          <w:rFonts w:cs="Arial"/>
          <w:szCs w:val="24"/>
        </w:rPr>
        <w:t>pageName</w:t>
      </w:r>
      <w:proofErr w:type="spellEnd"/>
      <w:r w:rsidRPr="008D6FA5">
        <w:rPr>
          <w:rFonts w:cs="Arial"/>
          <w:szCs w:val="24"/>
        </w:rPr>
        <w:t>)</w:t>
      </w:r>
    </w:p>
    <w:p w14:paraId="6832A334" w14:textId="34161505" w:rsidR="00E82274" w:rsidRPr="008D6FA5" w:rsidRDefault="00E82274" w:rsidP="00E02A8A">
      <w:pPr>
        <w:spacing w:before="100" w:beforeAutospacing="1" w:after="100" w:afterAutospacing="1"/>
        <w:ind w:left="795"/>
        <w:rPr>
          <w:rFonts w:cs="Arial"/>
          <w:b/>
          <w:szCs w:val="24"/>
        </w:rPr>
      </w:pPr>
      <w:r w:rsidRPr="008D6FA5">
        <w:rPr>
          <w:rFonts w:cs="Arial"/>
          <w:b/>
          <w:szCs w:val="24"/>
        </w:rPr>
        <w:t>If app enables tagging and appid is not set, then digital care library will throw runtime exception.</w:t>
      </w:r>
    </w:p>
    <w:p w14:paraId="58CB91D9" w14:textId="09109C65" w:rsidR="000303FE" w:rsidRPr="008D6FA5" w:rsidRDefault="000303FE" w:rsidP="00E02A8A">
      <w:pPr>
        <w:spacing w:before="100" w:beforeAutospacing="1" w:after="100" w:afterAutospacing="1"/>
        <w:ind w:left="795"/>
        <w:rPr>
          <w:rFonts w:cs="Arial"/>
          <w:b/>
          <w:szCs w:val="24"/>
        </w:rPr>
      </w:pPr>
      <w:r w:rsidRPr="008D6FA5">
        <w:rPr>
          <w:rFonts w:cs="Arial"/>
          <w:b/>
          <w:szCs w:val="24"/>
          <w:highlight w:val="yellow"/>
        </w:rPr>
        <w:t>Please note that appid is nothing but appsId.</w:t>
      </w:r>
    </w:p>
    <w:p w14:paraId="6DFAC8D3" w14:textId="1043ACA2" w:rsidR="00102891" w:rsidRPr="008D6FA5" w:rsidRDefault="00102891" w:rsidP="00E02A8A">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2ED21795" w14:textId="77777777" w:rsidR="006C6E3F" w:rsidRPr="008D6FA5" w:rsidRDefault="006C6E3F" w:rsidP="0076509D">
      <w:pPr>
        <w:pStyle w:val="ListParagraph"/>
        <w:spacing w:before="100" w:beforeAutospacing="1" w:after="100" w:afterAutospacing="1"/>
        <w:ind w:left="795"/>
        <w:rPr>
          <w:rFonts w:cs="Arial"/>
          <w:szCs w:val="24"/>
        </w:rPr>
      </w:pPr>
    </w:p>
    <w:p w14:paraId="5A7BA22E" w14:textId="53D7FEAE" w:rsidR="00AF5B03" w:rsidRPr="008D6FA5" w:rsidRDefault="00AF5B03" w:rsidP="0076509D">
      <w:pPr>
        <w:pStyle w:val="ListParagraph"/>
        <w:numPr>
          <w:ilvl w:val="0"/>
          <w:numId w:val="16"/>
        </w:numPr>
        <w:spacing w:before="100" w:beforeAutospacing="1" w:after="100" w:afterAutospacing="1"/>
        <w:rPr>
          <w:rFonts w:cs="Arial"/>
          <w:szCs w:val="24"/>
        </w:rPr>
      </w:pPr>
      <w:r w:rsidRPr="008D6FA5">
        <w:rPr>
          <w:rFonts w:cs="Arial"/>
          <w:szCs w:val="24"/>
        </w:rPr>
        <w:t>invokeDigitalCareAsActivity(</w:t>
      </w:r>
      <w:r w:rsidR="002D6AB6" w:rsidRPr="008D6FA5">
        <w:rPr>
          <w:rFonts w:cs="Arial"/>
          <w:szCs w:val="24"/>
        </w:rPr>
        <w:t>int</w:t>
      </w:r>
      <w:r w:rsidRPr="008D6FA5">
        <w:rPr>
          <w:rFonts w:cs="Arial"/>
          <w:szCs w:val="24"/>
        </w:rPr>
        <w:t xml:space="preserve"> </w:t>
      </w:r>
      <w:proofErr w:type="spellStart"/>
      <w:r w:rsidRPr="008D6FA5">
        <w:rPr>
          <w:rFonts w:cs="Arial"/>
          <w:szCs w:val="24"/>
        </w:rPr>
        <w:t>startAnimResId</w:t>
      </w:r>
      <w:proofErr w:type="spellEnd"/>
      <w:r w:rsidRPr="008D6FA5">
        <w:rPr>
          <w:rFonts w:cs="Arial"/>
          <w:szCs w:val="24"/>
        </w:rPr>
        <w:t xml:space="preserve">, </w:t>
      </w:r>
      <w:r w:rsidR="002D6AB6" w:rsidRPr="008D6FA5">
        <w:rPr>
          <w:rFonts w:cs="Arial"/>
          <w:szCs w:val="24"/>
        </w:rPr>
        <w:t>int</w:t>
      </w:r>
      <w:r w:rsidR="00542D65" w:rsidRPr="008D6FA5">
        <w:rPr>
          <w:rFonts w:cs="Arial"/>
          <w:szCs w:val="24"/>
        </w:rPr>
        <w:t xml:space="preserve"> </w:t>
      </w:r>
      <w:proofErr w:type="spellStart"/>
      <w:r w:rsidR="00542D65" w:rsidRPr="008D6FA5">
        <w:rPr>
          <w:rFonts w:cs="Arial"/>
          <w:szCs w:val="24"/>
        </w:rPr>
        <w:t>endAnimResId</w:t>
      </w:r>
      <w:proofErr w:type="spellEnd"/>
      <w:r w:rsidR="00542D65" w:rsidRPr="008D6FA5">
        <w:rPr>
          <w:rFonts w:cs="Arial"/>
          <w:szCs w:val="24"/>
        </w:rPr>
        <w:t xml:space="preserve">, </w:t>
      </w:r>
      <w:proofErr w:type="spellStart"/>
      <w:r w:rsidR="00542D65" w:rsidRPr="008D6FA5">
        <w:rPr>
          <w:rFonts w:cs="Arial"/>
          <w:szCs w:val="24"/>
        </w:rPr>
        <w:t>ActivityOrientation</w:t>
      </w:r>
      <w:proofErr w:type="spellEnd"/>
      <w:r w:rsidR="00542D65" w:rsidRPr="008D6FA5">
        <w:rPr>
          <w:rFonts w:cs="Arial"/>
          <w:szCs w:val="24"/>
        </w:rPr>
        <w:t xml:space="preserve"> orientation)</w:t>
      </w:r>
    </w:p>
    <w:p w14:paraId="483CD46D" w14:textId="110684BF" w:rsidR="00542D65" w:rsidRPr="008D6FA5" w:rsidRDefault="00542D65" w:rsidP="00542D65">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enum to specify orientation, if do not want to fix orientation, please set as “unspecified”</w:t>
      </w:r>
    </w:p>
    <w:p w14:paraId="0A2F156D" w14:textId="33756987" w:rsidR="002F4E29" w:rsidRPr="008D6FA5" w:rsidRDefault="002F4E29" w:rsidP="00542D65">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6CDDAF53" w14:textId="6C932A53" w:rsidR="007A435B" w:rsidRPr="008D6FA5" w:rsidRDefault="007A435B" w:rsidP="00542D65">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DigitalCareConfigManager class.</w:t>
      </w:r>
    </w:p>
    <w:p w14:paraId="700ED232" w14:textId="03A2C67F" w:rsidR="004434E8" w:rsidRPr="008D6FA5" w:rsidRDefault="004434E8" w:rsidP="00542D65">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421F40F1" w14:textId="77777777" w:rsidR="00542D65" w:rsidRPr="008D6FA5" w:rsidRDefault="00542D65" w:rsidP="00542D65">
      <w:pPr>
        <w:pStyle w:val="ListParagraph"/>
        <w:spacing w:before="100" w:beforeAutospacing="1" w:after="100" w:afterAutospacing="1"/>
        <w:rPr>
          <w:rFonts w:cs="Arial"/>
          <w:szCs w:val="24"/>
        </w:rPr>
      </w:pPr>
    </w:p>
    <w:p w14:paraId="5409994C" w14:textId="51AE7303" w:rsidR="00AF5B03" w:rsidRPr="008D6FA5" w:rsidRDefault="00AF5B03" w:rsidP="0076509D">
      <w:pPr>
        <w:pStyle w:val="ListParagraph"/>
        <w:numPr>
          <w:ilvl w:val="0"/>
          <w:numId w:val="16"/>
        </w:numPr>
        <w:spacing w:before="100" w:beforeAutospacing="1" w:after="100" w:afterAutospacing="1"/>
        <w:rPr>
          <w:rFonts w:cs="Arial"/>
        </w:rPr>
      </w:pPr>
      <w:r w:rsidRPr="008D6FA5">
        <w:rPr>
          <w:rFonts w:cs="Arial"/>
          <w:szCs w:val="24"/>
        </w:rPr>
        <w:t>invokeDigitalCareAsFragment(</w:t>
      </w:r>
      <w:proofErr w:type="spellStart"/>
      <w:r w:rsidRPr="008D6FA5">
        <w:rPr>
          <w:rFonts w:cs="Arial"/>
          <w:szCs w:val="24"/>
        </w:rPr>
        <w:t>FragmentActivity</w:t>
      </w:r>
      <w:proofErr w:type="spellEnd"/>
      <w:r w:rsidRPr="008D6FA5">
        <w:rPr>
          <w:rFonts w:cs="Arial"/>
          <w:szCs w:val="24"/>
        </w:rPr>
        <w:t xml:space="preserve"> context, </w:t>
      </w:r>
      <w:r w:rsidR="00DC188E" w:rsidRPr="008D6FA5">
        <w:rPr>
          <w:rFonts w:cs="Arial"/>
          <w:szCs w:val="24"/>
        </w:rPr>
        <w:t>int</w:t>
      </w:r>
      <w:r w:rsidRPr="008D6FA5">
        <w:rPr>
          <w:rFonts w:cs="Arial"/>
          <w:szCs w:val="24"/>
        </w:rPr>
        <w:t xml:space="preserve"> </w:t>
      </w:r>
      <w:proofErr w:type="spellStart"/>
      <w:r w:rsidRPr="008D6FA5">
        <w:rPr>
          <w:rFonts w:cs="Arial"/>
          <w:szCs w:val="24"/>
        </w:rPr>
        <w:t>parentContainerId</w:t>
      </w:r>
      <w:proofErr w:type="spellEnd"/>
      <w:r w:rsidRPr="008D6FA5">
        <w:rPr>
          <w:rFonts w:cs="Arial"/>
          <w:szCs w:val="24"/>
        </w:rPr>
        <w:t>,</w:t>
      </w:r>
      <w:r w:rsidR="002A74A1" w:rsidRPr="008D6FA5">
        <w:rPr>
          <w:rFonts w:cs="Arial"/>
          <w:szCs w:val="24"/>
        </w:rPr>
        <w:t xml:space="preserve"> ActionBarListener </w:t>
      </w:r>
      <w:proofErr w:type="spellStart"/>
      <w:r w:rsidR="002A74A1" w:rsidRPr="008D6FA5">
        <w:rPr>
          <w:rFonts w:cs="Arial"/>
          <w:szCs w:val="24"/>
        </w:rPr>
        <w:t>actionBarListener</w:t>
      </w:r>
      <w:proofErr w:type="spellEnd"/>
      <w:r w:rsidR="002A74A1" w:rsidRPr="008D6FA5">
        <w:rPr>
          <w:rFonts w:cs="Arial"/>
          <w:szCs w:val="24"/>
        </w:rPr>
        <w:t xml:space="preserve">, </w:t>
      </w:r>
      <w:r w:rsidR="002D6AB6" w:rsidRPr="008D6FA5">
        <w:rPr>
          <w:rFonts w:cs="Arial"/>
          <w:szCs w:val="24"/>
        </w:rPr>
        <w:t>int</w:t>
      </w:r>
      <w:r w:rsidRPr="008D6FA5">
        <w:rPr>
          <w:rFonts w:cs="Arial"/>
          <w:szCs w:val="24"/>
        </w:rPr>
        <w:t xml:space="preserve"> </w:t>
      </w:r>
      <w:proofErr w:type="spellStart"/>
      <w:r w:rsidRPr="008D6FA5">
        <w:rPr>
          <w:rFonts w:cs="Arial"/>
          <w:szCs w:val="24"/>
        </w:rPr>
        <w:t>startAnimResId</w:t>
      </w:r>
      <w:proofErr w:type="spellEnd"/>
      <w:r w:rsidRPr="008D6FA5">
        <w:rPr>
          <w:rFonts w:cs="Arial"/>
          <w:szCs w:val="24"/>
        </w:rPr>
        <w:t xml:space="preserve">, </w:t>
      </w:r>
      <w:r w:rsidR="002D6AB6" w:rsidRPr="008D6FA5">
        <w:rPr>
          <w:rFonts w:cs="Arial"/>
          <w:szCs w:val="24"/>
        </w:rPr>
        <w:t>int</w:t>
      </w:r>
      <w:r w:rsidRPr="008D6FA5">
        <w:rPr>
          <w:rFonts w:cs="Arial"/>
          <w:szCs w:val="24"/>
        </w:rPr>
        <w:t xml:space="preserve"> </w:t>
      </w:r>
      <w:proofErr w:type="spellStart"/>
      <w:r w:rsidRPr="008D6FA5">
        <w:rPr>
          <w:rFonts w:cs="Arial"/>
          <w:szCs w:val="24"/>
        </w:rPr>
        <w:t>endAnimResId</w:t>
      </w:r>
      <w:proofErr w:type="spellEnd"/>
      <w:r w:rsidRPr="008D6FA5">
        <w:rPr>
          <w:rFonts w:cs="Arial"/>
          <w:szCs w:val="24"/>
        </w:rPr>
        <w:t>)</w:t>
      </w:r>
    </w:p>
    <w:p w14:paraId="05A78D84" w14:textId="77777777" w:rsidR="00A5454E" w:rsidRPr="008D6FA5" w:rsidRDefault="00A5454E" w:rsidP="00A5454E">
      <w:pPr>
        <w:pStyle w:val="ListParagraph"/>
        <w:spacing w:before="100" w:beforeAutospacing="1" w:after="100" w:afterAutospacing="1"/>
        <w:rPr>
          <w:rFonts w:cs="Arial"/>
          <w:szCs w:val="24"/>
        </w:rPr>
      </w:pPr>
    </w:p>
    <w:p w14:paraId="4FEAC05E" w14:textId="77777777" w:rsidR="004434E8" w:rsidRPr="008D6FA5" w:rsidRDefault="004434E8" w:rsidP="004434E8">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12849A99" w14:textId="7377B473" w:rsidR="006C5988" w:rsidRPr="008D6FA5" w:rsidRDefault="006C5988" w:rsidP="004434E8">
      <w:pPr>
        <w:pStyle w:val="ListParagraph"/>
        <w:spacing w:before="100" w:beforeAutospacing="1" w:after="100" w:afterAutospacing="1"/>
        <w:rPr>
          <w:rFonts w:cs="Arial"/>
          <w:szCs w:val="24"/>
        </w:rPr>
      </w:pPr>
      <w:r w:rsidRPr="008D6FA5">
        <w:rPr>
          <w:rFonts w:cs="Arial"/>
          <w:szCs w:val="24"/>
        </w:rPr>
        <w:t>ActionBarListener is present in “</w:t>
      </w:r>
      <w:proofErr w:type="spellStart"/>
      <w:r w:rsidRPr="008D6FA5">
        <w:rPr>
          <w:rFonts w:cs="Arial"/>
          <w:szCs w:val="24"/>
        </w:rPr>
        <w:t>com.philips.cdp.digitalcare.listeners</w:t>
      </w:r>
      <w:proofErr w:type="spellEnd"/>
      <w:r w:rsidRPr="008D6FA5">
        <w:rPr>
          <w:rFonts w:cs="Arial"/>
          <w:szCs w:val="24"/>
        </w:rPr>
        <w:t>”</w:t>
      </w:r>
    </w:p>
    <w:p w14:paraId="6DD2ED69" w14:textId="77777777" w:rsidR="004434E8" w:rsidRPr="008D6FA5" w:rsidRDefault="004434E8" w:rsidP="00A5454E">
      <w:pPr>
        <w:pStyle w:val="ListParagraph"/>
        <w:spacing w:before="100" w:beforeAutospacing="1" w:after="100" w:afterAutospacing="1"/>
        <w:rPr>
          <w:rFonts w:cs="Arial"/>
          <w:szCs w:val="24"/>
        </w:rPr>
      </w:pPr>
    </w:p>
    <w:p w14:paraId="07ECBE8C" w14:textId="2056C02D" w:rsidR="00A5454E" w:rsidRPr="008D6FA5" w:rsidRDefault="00A5454E" w:rsidP="00A5454E">
      <w:pPr>
        <w:pStyle w:val="ListParagraph"/>
        <w:spacing w:before="100" w:beforeAutospacing="1" w:after="100" w:afterAutospacing="1"/>
        <w:rPr>
          <w:rFonts w:cs="Arial"/>
          <w:b/>
        </w:rPr>
      </w:pPr>
      <w:r w:rsidRPr="008D6FA5">
        <w:rPr>
          <w:rFonts w:cs="Arial"/>
          <w:b/>
          <w:szCs w:val="24"/>
        </w:rPr>
        <w:t>Please follow the order of initialization as per document or sample app.</w:t>
      </w:r>
    </w:p>
    <w:p w14:paraId="0F4AE99B" w14:textId="2AE315D4" w:rsidR="00AF5B03" w:rsidRPr="008D6FA5" w:rsidRDefault="00AF5B03" w:rsidP="00AF5B03">
      <w:pPr>
        <w:pStyle w:val="Heading2"/>
        <w:rPr>
          <w:rFonts w:cs="Arial"/>
        </w:rPr>
      </w:pPr>
      <w:bookmarkStart w:id="28" w:name="_Toc437015064"/>
      <w:r w:rsidRPr="008D6FA5">
        <w:rPr>
          <w:rFonts w:cs="Arial"/>
        </w:rPr>
        <w:lastRenderedPageBreak/>
        <w:t xml:space="preserve">Android Manifest </w:t>
      </w:r>
      <w:r w:rsidR="002F3464" w:rsidRPr="008D6FA5">
        <w:rPr>
          <w:rFonts w:cs="Arial"/>
        </w:rPr>
        <w:t>changes</w:t>
      </w:r>
      <w:bookmarkEnd w:id="28"/>
    </w:p>
    <w:p w14:paraId="4F665891" w14:textId="3E15D1A7" w:rsidR="004E333B" w:rsidRDefault="004E333B" w:rsidP="004E333B">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70E28BB0" w14:textId="6618D11A" w:rsidR="004E333B" w:rsidRDefault="004E333B" w:rsidP="004E333B">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611ABFB0" w14:textId="77777777" w:rsidR="004E333B" w:rsidRPr="004E333B" w:rsidRDefault="004E333B" w:rsidP="004E333B">
      <w:pPr>
        <w:pStyle w:val="ListParagraph"/>
        <w:spacing w:before="100" w:beforeAutospacing="1" w:after="100" w:afterAutospacing="1"/>
        <w:ind w:left="1080"/>
        <w:rPr>
          <w:rFonts w:cs="Arial"/>
          <w:szCs w:val="24"/>
        </w:rPr>
      </w:pPr>
    </w:p>
    <w:p w14:paraId="041C4EEC" w14:textId="71FF9BD8" w:rsidR="004753D2" w:rsidRDefault="004753D2" w:rsidP="004E333B">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47F08F7D" w14:textId="4D0C755F" w:rsidR="00AF5B03" w:rsidRDefault="003D37EA" w:rsidP="004753D2">
      <w:pPr>
        <w:pStyle w:val="ListParagraph"/>
        <w:spacing w:before="100" w:beforeAutospacing="1" w:after="100" w:afterAutospacing="1"/>
        <w:ind w:left="1080"/>
        <w:rPr>
          <w:rFonts w:cs="Arial"/>
          <w:szCs w:val="24"/>
        </w:rPr>
      </w:pPr>
      <w:r w:rsidRPr="008D6FA5">
        <w:rPr>
          <w:rFonts w:cs="Arial"/>
          <w:szCs w:val="24"/>
        </w:rPr>
        <w:t xml:space="preserve">Application </w:t>
      </w:r>
      <w:r w:rsidR="00AF5B03" w:rsidRPr="008D6FA5">
        <w:rPr>
          <w:rFonts w:cs="Arial"/>
          <w:szCs w:val="24"/>
        </w:rPr>
        <w:t xml:space="preserve">need to copy </w:t>
      </w:r>
      <w:r w:rsidRPr="008D6FA5">
        <w:rPr>
          <w:rFonts w:cs="Arial"/>
          <w:szCs w:val="24"/>
        </w:rPr>
        <w:t xml:space="preserve">below </w:t>
      </w:r>
      <w:r w:rsidR="00AF5B03" w:rsidRPr="008D6FA5">
        <w:rPr>
          <w:rFonts w:cs="Arial"/>
          <w:szCs w:val="24"/>
        </w:rPr>
        <w:t xml:space="preserve">google map related </w:t>
      </w:r>
      <w:proofErr w:type="gramStart"/>
      <w:r w:rsidR="00AF5B03" w:rsidRPr="008D6FA5">
        <w:rPr>
          <w:rFonts w:cs="Arial"/>
          <w:szCs w:val="24"/>
        </w:rPr>
        <w:t>meta</w:t>
      </w:r>
      <w:proofErr w:type="gramEnd"/>
      <w:r w:rsidR="00AF5B03" w:rsidRPr="008D6FA5">
        <w:rPr>
          <w:rFonts w:cs="Arial"/>
          <w:szCs w:val="24"/>
        </w:rPr>
        <w:t xml:space="preserve"> data information in app’s manifest file and provide </w:t>
      </w:r>
      <w:r w:rsidR="0089331C" w:rsidRPr="008D6FA5">
        <w:rPr>
          <w:rFonts w:cs="Arial"/>
          <w:szCs w:val="24"/>
        </w:rPr>
        <w:t xml:space="preserve">new </w:t>
      </w:r>
      <w:proofErr w:type="spellStart"/>
      <w:r w:rsidR="00AF5B03" w:rsidRPr="008D6FA5">
        <w:rPr>
          <w:rFonts w:cs="Arial"/>
          <w:szCs w:val="24"/>
        </w:rPr>
        <w:t>sha</w:t>
      </w:r>
      <w:proofErr w:type="spellEnd"/>
      <w:r w:rsidR="00AF5B03" w:rsidRPr="008D6FA5">
        <w:rPr>
          <w:rFonts w:cs="Arial"/>
          <w:szCs w:val="24"/>
        </w:rPr>
        <w:t xml:space="preserve"> key</w:t>
      </w:r>
      <w:r w:rsidR="00CA1790" w:rsidRPr="008D6FA5">
        <w:rPr>
          <w:rFonts w:cs="Arial"/>
          <w:szCs w:val="24"/>
        </w:rPr>
        <w:t xml:space="preserve"> for rendering Philips service centers on google map</w:t>
      </w:r>
      <w:r w:rsidR="00AF5B03" w:rsidRPr="008D6FA5">
        <w:rPr>
          <w:rFonts w:cs="Arial"/>
          <w:szCs w:val="24"/>
        </w:rPr>
        <w:t>.</w:t>
      </w:r>
    </w:p>
    <w:p w14:paraId="6D6E311D" w14:textId="77777777" w:rsidR="00A9302E" w:rsidRPr="008D6FA5" w:rsidRDefault="00A9302E" w:rsidP="003D37EA">
      <w:pPr>
        <w:pStyle w:val="ListParagraph"/>
        <w:spacing w:before="100" w:beforeAutospacing="1" w:after="100" w:afterAutospacing="1"/>
        <w:rPr>
          <w:rFonts w:cs="Arial"/>
          <w:szCs w:val="24"/>
        </w:rPr>
      </w:pPr>
    </w:p>
    <w:p w14:paraId="5B697C0C" w14:textId="05EA29CF" w:rsidR="00126844" w:rsidRPr="00A9302E" w:rsidRDefault="00126844" w:rsidP="004753D2">
      <w:pPr>
        <w:pStyle w:val="ListParagraph"/>
        <w:spacing w:before="100" w:beforeAutospacing="1" w:after="100" w:afterAutospacing="1"/>
        <w:ind w:firstLine="360"/>
        <w:rPr>
          <w:rFonts w:cs="Arial"/>
          <w:szCs w:val="24"/>
        </w:rPr>
      </w:pPr>
      <w:r w:rsidRPr="00A9302E">
        <w:rPr>
          <w:rFonts w:cs="Arial"/>
          <w:szCs w:val="24"/>
        </w:rPr>
        <w:t>&lt;meta-data</w:t>
      </w:r>
    </w:p>
    <w:p w14:paraId="78C8CD3F" w14:textId="10E6A5FB" w:rsidR="00126844" w:rsidRPr="00A9302E" w:rsidRDefault="00126844" w:rsidP="004753D2">
      <w:pPr>
        <w:pStyle w:val="ListParagraph"/>
        <w:spacing w:before="100" w:beforeAutospacing="1" w:after="100" w:afterAutospacing="1"/>
        <w:ind w:firstLine="360"/>
        <w:rPr>
          <w:rFonts w:cs="Arial"/>
          <w:szCs w:val="24"/>
        </w:rPr>
      </w:pPr>
      <w:proofErr w:type="gramStart"/>
      <w:r w:rsidRPr="00A9302E">
        <w:rPr>
          <w:rFonts w:cs="Arial"/>
          <w:szCs w:val="24"/>
        </w:rPr>
        <w:t>android:</w:t>
      </w:r>
      <w:proofErr w:type="gramEnd"/>
      <w:r w:rsidRPr="00A9302E">
        <w:rPr>
          <w:rFonts w:cs="Arial"/>
          <w:szCs w:val="24"/>
        </w:rPr>
        <w:t>name="com.google.android.gms.version"</w:t>
      </w:r>
    </w:p>
    <w:p w14:paraId="226C7E44" w14:textId="1DD96F30" w:rsidR="00126844" w:rsidRPr="00A9302E" w:rsidRDefault="00126844" w:rsidP="004753D2">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49E34B18" w14:textId="22821CE2" w:rsidR="00AC16FE" w:rsidRPr="00A9302E" w:rsidRDefault="00AC16FE" w:rsidP="004753D2">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w:t>
      </w:r>
      <w:proofErr w:type="gramStart"/>
      <w:r w:rsidRPr="00A9302E">
        <w:rPr>
          <w:rFonts w:cs="Arial"/>
          <w:bCs/>
          <w:szCs w:val="24"/>
        </w:rPr>
        <w:t>:name</w:t>
      </w:r>
      <w:proofErr w:type="gramEnd"/>
      <w:r w:rsidRPr="00A9302E">
        <w:rPr>
          <w:rFonts w:cs="Arial"/>
          <w:bCs/>
          <w:szCs w:val="24"/>
        </w:rPr>
        <w:t>="com.google.android.maps.v2.API_KEY"</w:t>
      </w:r>
      <w:r w:rsidRPr="00A9302E">
        <w:rPr>
          <w:rFonts w:cs="Arial"/>
          <w:bCs/>
          <w:szCs w:val="24"/>
        </w:rPr>
        <w:br/>
        <w:t>android:value="AIzaSyDm1M6rUwuCe_-4pBM61QeWivE6GIu2hWM"</w:t>
      </w:r>
      <w:r w:rsidRPr="00A9302E">
        <w:rPr>
          <w:rFonts w:cs="Arial"/>
          <w:szCs w:val="24"/>
        </w:rPr>
        <w:t> /&gt;</w:t>
      </w:r>
    </w:p>
    <w:p w14:paraId="3F8AF0FC" w14:textId="77777777" w:rsidR="00126844" w:rsidRPr="00A9302E" w:rsidRDefault="00126844" w:rsidP="00126844">
      <w:pPr>
        <w:ind w:left="360" w:firstLine="360"/>
        <w:rPr>
          <w:rFonts w:cs="Arial"/>
          <w:szCs w:val="24"/>
        </w:rPr>
      </w:pPr>
    </w:p>
    <w:p w14:paraId="7A7B503D" w14:textId="1E9E7212" w:rsidR="00126844" w:rsidRPr="00A9302E" w:rsidRDefault="00126844" w:rsidP="004753D2">
      <w:pPr>
        <w:ind w:left="720" w:firstLine="360"/>
        <w:rPr>
          <w:rFonts w:cs="Arial"/>
          <w:szCs w:val="24"/>
        </w:rPr>
      </w:pPr>
      <w:r w:rsidRPr="00A9302E">
        <w:rPr>
          <w:rFonts w:cs="Arial"/>
          <w:szCs w:val="24"/>
        </w:rPr>
        <w:t>&lt;uses-feature</w:t>
      </w:r>
    </w:p>
    <w:p w14:paraId="67C221C7" w14:textId="2EAD4982" w:rsidR="00126844" w:rsidRPr="00A9302E" w:rsidRDefault="00126844" w:rsidP="004753D2">
      <w:pPr>
        <w:ind w:left="360" w:firstLine="360"/>
        <w:rPr>
          <w:rFonts w:cs="Arial"/>
          <w:szCs w:val="24"/>
        </w:rPr>
      </w:pPr>
      <w:r w:rsidRPr="00A9302E">
        <w:rPr>
          <w:rFonts w:cs="Arial"/>
          <w:szCs w:val="24"/>
        </w:rPr>
        <w:t xml:space="preserve">      </w:t>
      </w:r>
      <w:proofErr w:type="gramStart"/>
      <w:r w:rsidRPr="00A9302E">
        <w:rPr>
          <w:rFonts w:cs="Arial"/>
          <w:szCs w:val="24"/>
        </w:rPr>
        <w:t>android:</w:t>
      </w:r>
      <w:proofErr w:type="gramEnd"/>
      <w:r w:rsidRPr="00A9302E">
        <w:rPr>
          <w:rFonts w:cs="Arial"/>
          <w:szCs w:val="24"/>
        </w:rPr>
        <w:t>glEsVersion="0x00020000"</w:t>
      </w:r>
    </w:p>
    <w:p w14:paraId="3B2EAB78" w14:textId="49F302CD" w:rsidR="00126844" w:rsidRPr="00A9302E" w:rsidRDefault="00126844" w:rsidP="00126844">
      <w:pPr>
        <w:ind w:left="360"/>
        <w:rPr>
          <w:rFonts w:cs="Arial"/>
          <w:szCs w:val="24"/>
        </w:rPr>
      </w:pPr>
      <w:r w:rsidRPr="00A9302E">
        <w:rPr>
          <w:rFonts w:cs="Arial"/>
          <w:szCs w:val="24"/>
        </w:rPr>
        <w:t xml:space="preserve">     </w:t>
      </w:r>
      <w:r w:rsidR="004753D2">
        <w:rPr>
          <w:rFonts w:cs="Arial"/>
          <w:szCs w:val="24"/>
        </w:rPr>
        <w:tab/>
      </w:r>
      <w:r w:rsidRPr="00A9302E">
        <w:rPr>
          <w:rFonts w:cs="Arial"/>
          <w:szCs w:val="24"/>
        </w:rPr>
        <w:t xml:space="preserve">   </w:t>
      </w:r>
      <w:r w:rsidR="004753D2">
        <w:rPr>
          <w:rFonts w:cs="Arial"/>
          <w:szCs w:val="24"/>
        </w:rPr>
        <w:t xml:space="preserve">   </w:t>
      </w:r>
      <w:proofErr w:type="gramStart"/>
      <w:r w:rsidRPr="00A9302E">
        <w:rPr>
          <w:rFonts w:cs="Arial"/>
          <w:szCs w:val="24"/>
        </w:rPr>
        <w:t>android:</w:t>
      </w:r>
      <w:proofErr w:type="gramEnd"/>
      <w:r w:rsidRPr="00A9302E">
        <w:rPr>
          <w:rFonts w:cs="Arial"/>
          <w:szCs w:val="24"/>
        </w:rPr>
        <w:t>required="true" /&gt;</w:t>
      </w:r>
    </w:p>
    <w:p w14:paraId="74F2D1EE" w14:textId="77777777" w:rsidR="00126844" w:rsidRPr="00A9302E" w:rsidRDefault="00126844" w:rsidP="00126844">
      <w:pPr>
        <w:ind w:left="360"/>
        <w:rPr>
          <w:rFonts w:cs="Arial"/>
          <w:szCs w:val="24"/>
        </w:rPr>
      </w:pPr>
    </w:p>
    <w:p w14:paraId="217E0345" w14:textId="3ACA2C19" w:rsidR="00B47A15" w:rsidRPr="00A9302E" w:rsidRDefault="004753D2" w:rsidP="004753D2">
      <w:pPr>
        <w:ind w:left="360" w:firstLine="360"/>
        <w:rPr>
          <w:rFonts w:cs="Arial"/>
          <w:b/>
          <w:bCs/>
          <w:szCs w:val="24"/>
        </w:rPr>
      </w:pPr>
      <w:r>
        <w:rPr>
          <w:rFonts w:cs="Arial"/>
          <w:b/>
          <w:bCs/>
          <w:szCs w:val="24"/>
        </w:rPr>
        <w:t xml:space="preserve">      </w:t>
      </w:r>
      <w:r w:rsidR="00B47A15" w:rsidRPr="00A9302E">
        <w:rPr>
          <w:rFonts w:cs="Arial"/>
          <w:b/>
          <w:bCs/>
          <w:szCs w:val="24"/>
        </w:rPr>
        <w:t>AIzaSyDm1M6rUwuCe_-4pBM61QeWivE6GIu2hWM = SHA key</w:t>
      </w:r>
    </w:p>
    <w:p w14:paraId="54EB16F3" w14:textId="77777777" w:rsidR="00B47A15" w:rsidRPr="008D6FA5" w:rsidRDefault="00B47A15" w:rsidP="00126844">
      <w:pPr>
        <w:ind w:left="360"/>
        <w:rPr>
          <w:rFonts w:cs="Arial"/>
          <w:sz w:val="20"/>
        </w:rPr>
      </w:pPr>
    </w:p>
    <w:p w14:paraId="11B7EBA7" w14:textId="0230E83D" w:rsidR="00AB0CFD" w:rsidRPr="00DF0894" w:rsidRDefault="00AB0CFD" w:rsidP="004753D2">
      <w:pPr>
        <w:ind w:left="1080"/>
        <w:rPr>
          <w:rFonts w:cs="Arial"/>
          <w:sz w:val="22"/>
          <w:szCs w:val="22"/>
        </w:rPr>
      </w:pPr>
      <w:r w:rsidRPr="00DF0894">
        <w:rPr>
          <w:rFonts w:cs="Arial"/>
          <w:sz w:val="22"/>
          <w:szCs w:val="22"/>
        </w:rPr>
        <w:t>Re</w:t>
      </w:r>
      <w:r w:rsidR="000B1868" w:rsidRPr="00DF0894">
        <w:rPr>
          <w:rFonts w:cs="Arial"/>
          <w:sz w:val="22"/>
          <w:szCs w:val="22"/>
        </w:rPr>
        <w:t>ference for SHA key generation</w:t>
      </w:r>
    </w:p>
    <w:p w14:paraId="4CE4D2AA" w14:textId="256B1947" w:rsidR="00AB0CFD" w:rsidRPr="008D6FA5" w:rsidRDefault="00AB0CFD" w:rsidP="000B1868">
      <w:pPr>
        <w:ind w:firstLine="360"/>
        <w:rPr>
          <w:rFonts w:cs="Arial"/>
        </w:rPr>
      </w:pPr>
      <w:r w:rsidRPr="008D6FA5">
        <w:rPr>
          <w:rFonts w:cs="Arial"/>
        </w:rPr>
        <w:t xml:space="preserve">      </w:t>
      </w:r>
      <w:r w:rsidR="004753D2">
        <w:rPr>
          <w:rFonts w:cs="Arial"/>
        </w:rPr>
        <w:t xml:space="preserve">    </w:t>
      </w:r>
      <w:r w:rsidRPr="008D6FA5">
        <w:rPr>
          <w:rFonts w:cs="Arial"/>
        </w:rPr>
        <w:t xml:space="preserve"> </w:t>
      </w:r>
      <w:hyperlink r:id="rId12" w:history="1">
        <w:r w:rsidR="004753D2" w:rsidRPr="006250F4">
          <w:rPr>
            <w:rStyle w:val="Hyperlink"/>
            <w:rFonts w:cs="Arial"/>
          </w:rPr>
          <w:t>https://developers.google.com/maps/documentation/android/signup</w:t>
        </w:r>
      </w:hyperlink>
    </w:p>
    <w:p w14:paraId="579F8469" w14:textId="77777777" w:rsidR="00B47A15" w:rsidRPr="008D6FA5" w:rsidRDefault="00B47A15" w:rsidP="000B1868">
      <w:pPr>
        <w:ind w:firstLine="360"/>
        <w:rPr>
          <w:rFonts w:cs="Arial"/>
        </w:rPr>
      </w:pPr>
    </w:p>
    <w:p w14:paraId="3644EDDD" w14:textId="5CE7A08F" w:rsidR="00520A7D" w:rsidRPr="008D6FA5" w:rsidRDefault="004753D2" w:rsidP="000B1868">
      <w:pPr>
        <w:ind w:firstLine="360"/>
        <w:rPr>
          <w:rFonts w:cs="Arial"/>
        </w:rPr>
      </w:pPr>
      <w:r>
        <w:rPr>
          <w:rFonts w:cs="Arial"/>
        </w:rPr>
        <w:tab/>
        <w:t xml:space="preserve">     </w:t>
      </w:r>
      <w:r w:rsidR="00520A7D" w:rsidRPr="008D6FA5">
        <w:rPr>
          <w:rFonts w:cs="Arial"/>
        </w:rPr>
        <w:t>SHA key should be generated from the system where apk is released.</w:t>
      </w:r>
    </w:p>
    <w:p w14:paraId="2489697C" w14:textId="30B3D778" w:rsidR="00AB0CFD" w:rsidRPr="008D6FA5" w:rsidRDefault="004753D2" w:rsidP="00F34B1F">
      <w:pPr>
        <w:ind w:firstLine="360"/>
        <w:rPr>
          <w:rFonts w:cs="Arial"/>
        </w:rPr>
      </w:pPr>
      <w:r>
        <w:rPr>
          <w:rFonts w:cs="Arial"/>
        </w:rPr>
        <w:tab/>
        <w:t xml:space="preserve">     </w:t>
      </w:r>
      <w:r w:rsidR="00B47A15" w:rsidRPr="008D6FA5">
        <w:rPr>
          <w:rFonts w:cs="Arial"/>
        </w:rPr>
        <w:t xml:space="preserve">SHA key along with package name should </w:t>
      </w:r>
      <w:r w:rsidR="00520A7D" w:rsidRPr="008D6FA5">
        <w:rPr>
          <w:rFonts w:cs="Arial"/>
        </w:rPr>
        <w:t>be registered.</w:t>
      </w:r>
    </w:p>
    <w:p w14:paraId="4A99AE75" w14:textId="77777777" w:rsidR="003F3B3B" w:rsidRPr="008D6FA5" w:rsidRDefault="003F3B3B" w:rsidP="00F34B1F">
      <w:pPr>
        <w:ind w:firstLine="360"/>
        <w:rPr>
          <w:rFonts w:cs="Arial"/>
          <w:szCs w:val="24"/>
        </w:rPr>
      </w:pPr>
    </w:p>
    <w:p w14:paraId="3C9162AF" w14:textId="093732F0" w:rsidR="003F3B3B" w:rsidRPr="00C34F60" w:rsidRDefault="00A20DC9" w:rsidP="00A20DC9">
      <w:pPr>
        <w:ind w:left="720"/>
        <w:rPr>
          <w:rFonts w:cs="Arial"/>
          <w:szCs w:val="24"/>
          <w:highlight w:val="yellow"/>
        </w:rPr>
      </w:pPr>
      <w:r>
        <w:rPr>
          <w:rFonts w:cs="Arial"/>
          <w:szCs w:val="24"/>
        </w:rPr>
        <w:t xml:space="preserve">     //</w:t>
      </w:r>
      <w:r w:rsidR="003F3B3B" w:rsidRPr="004753D2">
        <w:rPr>
          <w:rFonts w:cs="Arial"/>
          <w:szCs w:val="24"/>
        </w:rPr>
        <w:t>Credentials For LocatePhilips Near you feature</w:t>
      </w:r>
      <w:r w:rsidR="00300AE2">
        <w:rPr>
          <w:rFonts w:cs="Arial"/>
          <w:szCs w:val="24"/>
        </w:rPr>
        <w:t xml:space="preserve"> (Google Map)</w:t>
      </w:r>
    </w:p>
    <w:p w14:paraId="30839A3C" w14:textId="5C4E0EC6" w:rsidR="003F3B3B" w:rsidRPr="00C34F60" w:rsidRDefault="004753D2" w:rsidP="004753D2">
      <w:pPr>
        <w:ind w:left="1440"/>
        <w:rPr>
          <w:rFonts w:cs="Arial"/>
          <w:szCs w:val="24"/>
          <w:highlight w:val="yellow"/>
        </w:rPr>
      </w:pPr>
      <w:r w:rsidRPr="004753D2">
        <w:rPr>
          <w:rFonts w:cs="Arial"/>
          <w:szCs w:val="24"/>
        </w:rPr>
        <w:t xml:space="preserve">    </w:t>
      </w:r>
      <w:r>
        <w:rPr>
          <w:rFonts w:cs="Arial"/>
          <w:szCs w:val="24"/>
          <w:highlight w:val="yellow"/>
        </w:rPr>
        <w:t>&lt;</w:t>
      </w:r>
      <w:proofErr w:type="spellStart"/>
      <w:r>
        <w:rPr>
          <w:rFonts w:cs="Arial"/>
          <w:szCs w:val="24"/>
          <w:highlight w:val="yellow"/>
        </w:rPr>
        <w:t>usespermission</w:t>
      </w:r>
      <w:proofErr w:type="spellEnd"/>
      <w:r>
        <w:rPr>
          <w:rFonts w:cs="Arial"/>
          <w:szCs w:val="24"/>
          <w:highlight w:val="yellow"/>
        </w:rPr>
        <w:t xml:space="preserve">    </w:t>
      </w:r>
      <w:r w:rsidR="003F3B3B" w:rsidRPr="00C34F60">
        <w:rPr>
          <w:rFonts w:cs="Arial"/>
          <w:szCs w:val="24"/>
          <w:highlight w:val="yellow"/>
        </w:rPr>
        <w:t>android</w:t>
      </w:r>
      <w:proofErr w:type="gramStart"/>
      <w:r w:rsidR="003F3B3B" w:rsidRPr="00C34F60">
        <w:rPr>
          <w:rFonts w:cs="Arial"/>
          <w:szCs w:val="24"/>
          <w:highlight w:val="yellow"/>
        </w:rPr>
        <w:t>:name</w:t>
      </w:r>
      <w:proofErr w:type="gramEnd"/>
      <w:r w:rsidR="003F3B3B" w:rsidRPr="00C34F60">
        <w:rPr>
          <w:rFonts w:cs="Arial"/>
          <w:szCs w:val="24"/>
          <w:highlight w:val="yellow"/>
        </w:rPr>
        <w:t>="com.philips.cdp.sampledigitalcareapp.permission.MAPS_RECEIVE" /&gt;</w:t>
      </w:r>
    </w:p>
    <w:p w14:paraId="43C0AE4A" w14:textId="77777777" w:rsidR="003F3B3B" w:rsidRPr="00C34F60" w:rsidRDefault="003F3B3B" w:rsidP="004753D2">
      <w:pPr>
        <w:ind w:left="720" w:firstLine="720"/>
        <w:rPr>
          <w:rFonts w:cs="Arial"/>
          <w:szCs w:val="24"/>
          <w:highlight w:val="yellow"/>
        </w:rPr>
      </w:pPr>
      <w:r w:rsidRPr="00C34F60">
        <w:rPr>
          <w:rFonts w:cs="Arial"/>
          <w:szCs w:val="24"/>
          <w:highlight w:val="yellow"/>
        </w:rPr>
        <w:t xml:space="preserve">    &lt;permission</w:t>
      </w:r>
    </w:p>
    <w:p w14:paraId="51EB1317" w14:textId="77777777" w:rsidR="003F3B3B" w:rsidRPr="00C34F60" w:rsidRDefault="003F3B3B" w:rsidP="004753D2">
      <w:pPr>
        <w:ind w:left="1440"/>
        <w:rPr>
          <w:rFonts w:cs="Arial"/>
          <w:szCs w:val="24"/>
          <w:highlight w:val="yellow"/>
        </w:rPr>
      </w:pPr>
      <w:r w:rsidRPr="00C34F60">
        <w:rPr>
          <w:rFonts w:cs="Arial"/>
          <w:szCs w:val="24"/>
          <w:highlight w:val="yellow"/>
        </w:rPr>
        <w:t xml:space="preserve">        </w:t>
      </w:r>
      <w:proofErr w:type="gramStart"/>
      <w:r w:rsidRPr="00C34F60">
        <w:rPr>
          <w:rFonts w:cs="Arial"/>
          <w:szCs w:val="24"/>
          <w:highlight w:val="yellow"/>
        </w:rPr>
        <w:t>android:</w:t>
      </w:r>
      <w:proofErr w:type="gramEnd"/>
      <w:r w:rsidRPr="00C34F60">
        <w:rPr>
          <w:rFonts w:cs="Arial"/>
          <w:szCs w:val="24"/>
          <w:highlight w:val="yellow"/>
        </w:rPr>
        <w:t>name="com.philips.cdp.sampledigitalcareapp.permission.MAPS_RECEIVE"</w:t>
      </w:r>
    </w:p>
    <w:p w14:paraId="04C6A828" w14:textId="13E3C24E" w:rsidR="003F3B3B" w:rsidRPr="00C34F60" w:rsidRDefault="003F3B3B" w:rsidP="004753D2">
      <w:pPr>
        <w:ind w:left="720" w:firstLine="720"/>
        <w:rPr>
          <w:rFonts w:cs="Arial"/>
          <w:szCs w:val="24"/>
          <w:highlight w:val="yellow"/>
        </w:rPr>
      </w:pPr>
      <w:r w:rsidRPr="00C34F60">
        <w:rPr>
          <w:rFonts w:cs="Arial"/>
          <w:szCs w:val="24"/>
          <w:highlight w:val="yellow"/>
        </w:rPr>
        <w:t xml:space="preserve"> </w:t>
      </w:r>
      <w:proofErr w:type="gramStart"/>
      <w:r w:rsidRPr="00C34F60">
        <w:rPr>
          <w:rFonts w:cs="Arial"/>
          <w:szCs w:val="24"/>
          <w:highlight w:val="yellow"/>
        </w:rPr>
        <w:t>android</w:t>
      </w:r>
      <w:r w:rsidR="00C34F60">
        <w:rPr>
          <w:rFonts w:cs="Arial"/>
          <w:szCs w:val="24"/>
          <w:highlight w:val="yellow"/>
        </w:rPr>
        <w:t>:</w:t>
      </w:r>
      <w:proofErr w:type="gramEnd"/>
      <w:r w:rsidR="00C34F60" w:rsidRPr="00C34F60">
        <w:rPr>
          <w:rFonts w:cs="Arial"/>
          <w:szCs w:val="24"/>
          <w:highlight w:val="yellow"/>
        </w:rPr>
        <w:t>protectionLevel</w:t>
      </w:r>
      <w:r w:rsidRPr="00C34F60">
        <w:rPr>
          <w:rFonts w:cs="Arial"/>
          <w:szCs w:val="24"/>
          <w:highlight w:val="yellow"/>
        </w:rPr>
        <w:t>="signature" /&gt;</w:t>
      </w:r>
    </w:p>
    <w:p w14:paraId="680329C6" w14:textId="77777777" w:rsidR="003F3B3B" w:rsidRPr="00C34F60" w:rsidRDefault="003F3B3B" w:rsidP="003F3B3B">
      <w:pPr>
        <w:ind w:firstLine="360"/>
        <w:rPr>
          <w:rFonts w:cs="Arial"/>
          <w:szCs w:val="24"/>
          <w:highlight w:val="yellow"/>
        </w:rPr>
      </w:pPr>
    </w:p>
    <w:p w14:paraId="5C667016" w14:textId="75EC5A48" w:rsidR="003F3B3B" w:rsidRPr="008D6FA5" w:rsidRDefault="003F3B3B" w:rsidP="004753D2">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w:t>
      </w:r>
      <w:r w:rsidR="009B61A0" w:rsidRPr="00C34F60">
        <w:rPr>
          <w:rFonts w:cs="Arial"/>
          <w:b/>
          <w:szCs w:val="24"/>
          <w:highlight w:val="yellow"/>
        </w:rPr>
        <w:t xml:space="preserve"> Please make sure to change package name.</w:t>
      </w:r>
    </w:p>
    <w:p w14:paraId="6A9CE99C" w14:textId="77777777" w:rsidR="002F4E29" w:rsidRPr="008D6FA5" w:rsidRDefault="002F4E29" w:rsidP="00126844">
      <w:pPr>
        <w:ind w:left="360"/>
        <w:rPr>
          <w:rFonts w:cs="Arial"/>
          <w:szCs w:val="24"/>
        </w:rPr>
      </w:pPr>
    </w:p>
    <w:p w14:paraId="32F81FB4" w14:textId="77777777" w:rsidR="007A7466" w:rsidRPr="008D6FA5" w:rsidRDefault="007A7466" w:rsidP="00126844">
      <w:pPr>
        <w:ind w:left="360"/>
        <w:rPr>
          <w:rFonts w:cs="Arial"/>
          <w:sz w:val="20"/>
        </w:rPr>
      </w:pPr>
    </w:p>
    <w:p w14:paraId="72BD8061" w14:textId="26E8E69C" w:rsidR="00AF5B03" w:rsidRPr="008D6FA5" w:rsidRDefault="002C7E59" w:rsidP="00AF5B03">
      <w:pPr>
        <w:pStyle w:val="Heading2"/>
        <w:rPr>
          <w:rFonts w:cs="Arial"/>
        </w:rPr>
      </w:pPr>
      <w:bookmarkStart w:id="29" w:name="_Toc297311303"/>
      <w:bookmarkStart w:id="30" w:name="_Toc437015065"/>
      <w:r w:rsidRPr="008D6FA5">
        <w:rPr>
          <w:rFonts w:cs="Arial"/>
        </w:rPr>
        <w:t xml:space="preserve">Digital care </w:t>
      </w:r>
      <w:r w:rsidR="00AF5B03" w:rsidRPr="008D6FA5">
        <w:rPr>
          <w:rFonts w:cs="Arial"/>
        </w:rPr>
        <w:t>Configuration</w:t>
      </w:r>
      <w:bookmarkEnd w:id="29"/>
      <w:bookmarkEnd w:id="30"/>
    </w:p>
    <w:p w14:paraId="27335BE8" w14:textId="427FC9EF" w:rsidR="00F352CF" w:rsidRPr="008D6FA5" w:rsidRDefault="00AF5B03" w:rsidP="00AF5B03">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3B72BA27" w14:textId="77777777" w:rsidR="00777B26" w:rsidRPr="008D6FA5" w:rsidRDefault="00777B26" w:rsidP="00AF5B03">
      <w:pPr>
        <w:pStyle w:val="BodyText"/>
        <w:rPr>
          <w:rFonts w:cs="Arial"/>
          <w:szCs w:val="24"/>
        </w:rPr>
      </w:pPr>
    </w:p>
    <w:p w14:paraId="071A58AF" w14:textId="77777777" w:rsidR="00AF5B03" w:rsidRPr="008D6FA5" w:rsidRDefault="00AF5B03" w:rsidP="00AF5B03">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18C8DF82" w14:textId="77777777" w:rsidR="00AF5B03" w:rsidRPr="008D6FA5" w:rsidRDefault="00AF5B03" w:rsidP="00AF5B03">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gramStart"/>
      <w:r w:rsidRPr="008D6FA5">
        <w:rPr>
          <w:rFonts w:cs="Arial"/>
          <w:szCs w:val="24"/>
        </w:rPr>
        <w:t>url</w:t>
      </w:r>
      <w:proofErr w:type="gramEnd"/>
      <w:r w:rsidRPr="008D6FA5">
        <w:rPr>
          <w:rFonts w:cs="Arial"/>
          <w:szCs w:val="24"/>
        </w:rPr>
        <w:t xml:space="preserve"> which is app/product specific.</w:t>
      </w:r>
    </w:p>
    <w:p w14:paraId="6D333EF6" w14:textId="77777777" w:rsidR="00AF5B03" w:rsidRPr="008D6FA5" w:rsidRDefault="00AF5B03" w:rsidP="00AF5B03">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203612C" w14:textId="77777777" w:rsidR="00AF5B03" w:rsidRPr="008D6FA5" w:rsidRDefault="00AF5B03" w:rsidP="00AF5B03">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BAF482A" w14:textId="5DE1B16A" w:rsidR="00E840F9" w:rsidRPr="008D6FA5" w:rsidRDefault="00046B99" w:rsidP="00AF5B03">
      <w:pPr>
        <w:pStyle w:val="ListParagraph"/>
        <w:numPr>
          <w:ilvl w:val="0"/>
          <w:numId w:val="21"/>
        </w:numPr>
        <w:contextualSpacing w:val="0"/>
        <w:rPr>
          <w:rFonts w:cs="Arial"/>
          <w:szCs w:val="24"/>
        </w:rPr>
      </w:pPr>
      <w:r w:rsidRPr="008D6FA5">
        <w:rPr>
          <w:rFonts w:cs="Arial"/>
          <w:szCs w:val="24"/>
        </w:rPr>
        <w:t>Production environment</w:t>
      </w:r>
      <w:r w:rsidR="00E840F9" w:rsidRPr="008D6FA5">
        <w:rPr>
          <w:rFonts w:cs="Arial"/>
          <w:szCs w:val="24"/>
        </w:rPr>
        <w:t xml:space="preserve"> is introduced as Boolean parameter. It allows to set</w:t>
      </w:r>
    </w:p>
    <w:p w14:paraId="5ED36222" w14:textId="3E6B89F7" w:rsidR="00E840F9" w:rsidRPr="008D6FA5" w:rsidRDefault="00E840F9" w:rsidP="00E840F9">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1F5F5457" w14:textId="5CEF6647" w:rsidR="00F352CF" w:rsidRPr="008D6FA5" w:rsidRDefault="00E840F9" w:rsidP="007B33C9">
      <w:pPr>
        <w:pStyle w:val="ListParagraph"/>
        <w:numPr>
          <w:ilvl w:val="0"/>
          <w:numId w:val="21"/>
        </w:numPr>
        <w:contextualSpacing w:val="0"/>
        <w:rPr>
          <w:rFonts w:cs="Arial"/>
          <w:color w:val="FF0000"/>
          <w:szCs w:val="24"/>
          <w:highlight w:val="yellow"/>
        </w:rPr>
      </w:pPr>
      <w:r w:rsidRPr="008D6FA5">
        <w:rPr>
          <w:rFonts w:cs="Arial"/>
          <w:color w:val="FF0000"/>
          <w:szCs w:val="24"/>
          <w:highlight w:val="yellow"/>
        </w:rPr>
        <w:t>Productreview_required</w:t>
      </w:r>
      <w:r w:rsidR="007D2E46" w:rsidRPr="008D6FA5">
        <w:rPr>
          <w:rFonts w:cs="Arial"/>
          <w:color w:val="FF0000"/>
          <w:szCs w:val="24"/>
          <w:highlight w:val="yellow"/>
        </w:rPr>
        <w:t xml:space="preserve"> is </w:t>
      </w:r>
      <w:r w:rsidR="007B33C9" w:rsidRPr="008D6FA5">
        <w:rPr>
          <w:rFonts w:cs="Arial"/>
          <w:color w:val="FF0000"/>
          <w:szCs w:val="24"/>
          <w:highlight w:val="yellow"/>
        </w:rPr>
        <w:t>removed since we have removed bazaar voice sdk.</w:t>
      </w:r>
    </w:p>
    <w:p w14:paraId="5DDC066D" w14:textId="77777777" w:rsidR="007B33C9" w:rsidRPr="008D6FA5" w:rsidRDefault="007B33C9" w:rsidP="007B33C9">
      <w:pPr>
        <w:pStyle w:val="ListParagraph"/>
        <w:contextualSpacing w:val="0"/>
        <w:rPr>
          <w:rFonts w:cs="Arial"/>
          <w:szCs w:val="24"/>
        </w:rPr>
      </w:pPr>
    </w:p>
    <w:p w14:paraId="1C99BB4A" w14:textId="01505D75" w:rsidR="00AF5B03" w:rsidRPr="008D6FA5" w:rsidRDefault="00AF5B03" w:rsidP="00AF5B03">
      <w:pPr>
        <w:rPr>
          <w:rFonts w:cs="Arial"/>
          <w:szCs w:val="24"/>
        </w:rPr>
      </w:pPr>
      <w:r w:rsidRPr="008D6FA5">
        <w:rPr>
          <w:rFonts w:cs="Arial"/>
          <w:szCs w:val="24"/>
        </w:rPr>
        <w:t>The digitalcare_config.xml on the library side will have default values. In case the app does not override, all the resources would be picked from library.</w:t>
      </w:r>
    </w:p>
    <w:bookmarkStart w:id="31" w:name="_Toc437015066"/>
    <w:p w14:paraId="6E492A63" w14:textId="1843E17B" w:rsidR="000173FB" w:rsidRPr="008D6FA5" w:rsidRDefault="00DB3644" w:rsidP="000173FB">
      <w:pPr>
        <w:pStyle w:val="Heading4"/>
        <w:rPr>
          <w:rFonts w:eastAsiaTheme="minorEastAsia" w:cs="Arial"/>
          <w:i w:val="0"/>
        </w:rPr>
      </w:pPr>
      <w:r w:rsidRPr="008D6FA5">
        <w:rPr>
          <w:rFonts w:cs="Arial"/>
          <w:noProof/>
        </w:rPr>
        <w:lastRenderedPageBreak/>
        <mc:AlternateContent>
          <mc:Choice Requires="wps">
            <w:drawing>
              <wp:anchor distT="0" distB="0" distL="114300" distR="114300" simplePos="0" relativeHeight="251677696" behindDoc="0" locked="0" layoutInCell="1" allowOverlap="1" wp14:anchorId="06CBDE5B" wp14:editId="4DE51DA1">
                <wp:simplePos x="0" y="0"/>
                <wp:positionH relativeFrom="column">
                  <wp:posOffset>154305</wp:posOffset>
                </wp:positionH>
                <wp:positionV relativeFrom="paragraph">
                  <wp:posOffset>206375</wp:posOffset>
                </wp:positionV>
                <wp:extent cx="3947160" cy="657225"/>
                <wp:effectExtent l="0" t="76200" r="0" b="28575"/>
                <wp:wrapNone/>
                <wp:docPr id="288" name="Elbow Connector 288"/>
                <wp:cNvGraphicFramePr/>
                <a:graphic xmlns:a="http://schemas.openxmlformats.org/drawingml/2006/main">
                  <a:graphicData uri="http://schemas.microsoft.com/office/word/2010/wordprocessingShape">
                    <wps:wsp>
                      <wps:cNvCnPr/>
                      <wps:spPr>
                        <a:xfrm flipV="1">
                          <a:off x="0" y="0"/>
                          <a:ext cx="3947160" cy="657225"/>
                        </a:xfrm>
                        <a:prstGeom prst="bentConnector3">
                          <a:avLst>
                            <a:gd name="adj1" fmla="val 531"/>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2.15pt;margin-top:16.25pt;width:310.8pt;height:51.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" adj="115" strokecolor="#f79646 [3209]" strokeweight="2pt">
                <v:stroke endarrow="open"/>
              </v:shape>
            </w:pict>
          </mc:Fallback>
        </mc:AlternateContent>
      </w:r>
      <w:r w:rsidR="00DE67C3" w:rsidRPr="008D6FA5">
        <w:rPr>
          <w:rFonts w:eastAsiaTheme="minorEastAsia" w:cs="Arial"/>
        </w:rPr>
        <w:t xml:space="preserve">Main menu </w:t>
      </w:r>
      <w:r w:rsidR="00AF5B03" w:rsidRPr="008D6FA5">
        <w:rPr>
          <w:rFonts w:eastAsiaTheme="minorEastAsia" w:cs="Arial"/>
        </w:rPr>
        <w:t>c</w:t>
      </w:r>
      <w:r w:rsidR="00AF5B03" w:rsidRPr="008D6FA5">
        <w:rPr>
          <w:rFonts w:eastAsiaTheme="minorEastAsia" w:cs="Arial"/>
          <w:i w:val="0"/>
        </w:rPr>
        <w:t>onfiguration</w:t>
      </w:r>
      <w:bookmarkEnd w:id="31"/>
    </w:p>
    <w:p w14:paraId="2A87EBE8" w14:textId="7AED0C7A" w:rsidR="004B7F90" w:rsidRPr="008D6FA5" w:rsidRDefault="0055517C"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661312"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DF0894" w:rsidRPr="0084274F" w:rsidRDefault="00DF0894" w:rsidP="00AF4D08">
                            <w:pPr>
                              <w:rPr>
                                <w:b/>
                                <w:color w:val="7030A0"/>
                              </w:rPr>
                            </w:pPr>
                            <w:proofErr w:type="spellStart"/>
                            <w:r>
                              <w:rPr>
                                <w:b/>
                                <w:color w:val="7030A0"/>
                              </w:rPr>
                              <w:t>text_header_c</w:t>
                            </w:r>
                            <w:r w:rsidRPr="0084274F">
                              <w:rPr>
                                <w:b/>
                                <w:color w:val="7030A0"/>
                              </w:rPr>
                              <w:t>olor</w:t>
                            </w:r>
                            <w:proofErr w:type="spellEnd"/>
                          </w:p>
                          <w:p w14:paraId="4717D069"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4.25pt;margin-top:151.5pt;width:186.95pt;height:4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" stroked="f">
                <v:textbox>
                  <w:txbxContent>
                    <w:p w14:paraId="3A937C64" w14:textId="77777777" w:rsidR="00DF0894" w:rsidRPr="0084274F" w:rsidRDefault="00DF0894" w:rsidP="00AF4D08">
                      <w:pPr>
                        <w:rPr>
                          <w:b/>
                          <w:color w:val="7030A0"/>
                        </w:rPr>
                      </w:pPr>
                      <w:proofErr w:type="spellStart"/>
                      <w:r>
                        <w:rPr>
                          <w:b/>
                          <w:color w:val="7030A0"/>
                        </w:rPr>
                        <w:t>text_header_c</w:t>
                      </w:r>
                      <w:r w:rsidRPr="0084274F">
                        <w:rPr>
                          <w:b/>
                          <w:color w:val="7030A0"/>
                        </w:rPr>
                        <w:t>olor</w:t>
                      </w:r>
                      <w:proofErr w:type="spellEnd"/>
                    </w:p>
                    <w:p w14:paraId="4717D069" w14:textId="77777777" w:rsidR="00DF0894" w:rsidRDefault="00DF0894" w:rsidP="00AF4D08"/>
                  </w:txbxContent>
                </v:textbox>
              </v:shape>
            </w:pict>
          </mc:Fallback>
        </mc:AlternateContent>
      </w:r>
      <w:r w:rsidRPr="008D6FA5">
        <w:rPr>
          <w:rFonts w:cs="Arial"/>
          <w:noProof/>
        </w:rPr>
        <mc:AlternateContent>
          <mc:Choice Requires="wps">
            <w:drawing>
              <wp:anchor distT="0" distB="0" distL="114300" distR="114300" simplePos="0" relativeHeight="251668480" behindDoc="0" locked="0" layoutInCell="1" allowOverlap="1" wp14:anchorId="1282F65B" wp14:editId="448F38F0">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4" o:spid="_x0000_s1026" type="#_x0000_t32" style="position:absolute;margin-left:225.75pt;margin-top:161.25pt;width:11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64384" behindDoc="0" locked="0" layoutInCell="1" allowOverlap="1" wp14:anchorId="1E4F644C" wp14:editId="1ED2CC17">
                <wp:simplePos x="0" y="0"/>
                <wp:positionH relativeFrom="column">
                  <wp:posOffset>4265295</wp:posOffset>
                </wp:positionH>
                <wp:positionV relativeFrom="paragraph">
                  <wp:posOffset>2961005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DF0894" w:rsidRPr="000040F7" w:rsidRDefault="00DF0894"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35.85pt;margin-top:233.15pt;width:186.95pt;height:30.0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" stroked="f">
                <v:textbox>
                  <w:txbxContent>
                    <w:p w14:paraId="77A31BF1" w14:textId="77777777" w:rsidR="00DF0894" w:rsidRPr="000040F7" w:rsidRDefault="00DF0894"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DF0894" w:rsidRDefault="00DF0894" w:rsidP="00AF4D08"/>
                  </w:txbxContent>
                </v:textbox>
              </v:shape>
            </w:pict>
          </mc:Fallback>
        </mc:AlternateContent>
      </w:r>
      <w:r w:rsidRPr="008D6FA5">
        <w:rPr>
          <w:rFonts w:cs="Arial"/>
          <w:noProof/>
        </w:rPr>
        <mc:AlternateContent>
          <mc:Choice Requires="wps">
            <w:drawing>
              <wp:anchor distT="0" distB="0" distL="114300" distR="114300" simplePos="0" relativeHeight="251665408" behindDoc="0" locked="0" layoutInCell="1" allowOverlap="1" wp14:anchorId="570C29D6" wp14:editId="0FE46C35">
                <wp:simplePos x="0" y="0"/>
                <wp:positionH relativeFrom="column">
                  <wp:posOffset>4093845</wp:posOffset>
                </wp:positionH>
                <wp:positionV relativeFrom="paragraph">
                  <wp:posOffset>6176010</wp:posOffset>
                </wp:positionV>
                <wp:extent cx="2374265" cy="5334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DF0894" w:rsidRPr="00C228E3" w:rsidRDefault="00DF0894"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322.35pt;margin-top:486.3pt;width:186.95pt;height:4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7z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" stroked="f">
                <v:textbox>
                  <w:txbxContent>
                    <w:p w14:paraId="593DA58A" w14:textId="77777777" w:rsidR="00DF0894" w:rsidRPr="00C228E3" w:rsidRDefault="00DF0894"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DF0894" w:rsidRDefault="00DF0894" w:rsidP="00AF4D08"/>
                  </w:txbxContent>
                </v:textbox>
              </v:shape>
            </w:pict>
          </mc:Fallback>
        </mc:AlternateContent>
      </w:r>
      <w:r w:rsidRPr="008D6FA5">
        <w:rPr>
          <w:rFonts w:cs="Arial"/>
          <w:noProof/>
        </w:rPr>
        <mc:AlternateContent>
          <mc:Choice Requires="wps">
            <w:drawing>
              <wp:anchor distT="0" distB="0" distL="114300" distR="114300" simplePos="0" relativeHeight="251670528" behindDoc="0" locked="0" layoutInCell="1" allowOverlap="1" wp14:anchorId="646ECD00" wp14:editId="065C7647">
                <wp:simplePos x="0" y="0"/>
                <wp:positionH relativeFrom="column">
                  <wp:posOffset>3390900</wp:posOffset>
                </wp:positionH>
                <wp:positionV relativeFrom="paragraph">
                  <wp:posOffset>6305550</wp:posOffset>
                </wp:positionV>
                <wp:extent cx="704850" cy="0"/>
                <wp:effectExtent l="0" t="76200" r="19050" b="152400"/>
                <wp:wrapNone/>
                <wp:docPr id="300" name="Straight Arrow Connector 300"/>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67pt;margin-top:496.5pt;width:55.5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62336"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DF0894" w:rsidRPr="00A202CB" w:rsidRDefault="00DF0894" w:rsidP="00AF4D08">
                            <w:pPr>
                              <w:rPr>
                                <w:b/>
                                <w:color w:val="7030A0"/>
                              </w:rPr>
                            </w:pPr>
                            <w:proofErr w:type="spellStart"/>
                            <w:r>
                              <w:rPr>
                                <w:b/>
                                <w:color w:val="7030A0"/>
                              </w:rPr>
                              <w:t>main_menu_title</w:t>
                            </w:r>
                            <w:proofErr w:type="spellEnd"/>
                          </w:p>
                          <w:p w14:paraId="20323E6D"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344.25pt;margin-top:387.75pt;width:186.95pt;height: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v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" stroked="f">
                <v:textbox>
                  <w:txbxContent>
                    <w:p w14:paraId="338569A2" w14:textId="77777777" w:rsidR="00DF0894" w:rsidRPr="00A202CB" w:rsidRDefault="00DF0894" w:rsidP="00AF4D08">
                      <w:pPr>
                        <w:rPr>
                          <w:b/>
                          <w:color w:val="7030A0"/>
                        </w:rPr>
                      </w:pPr>
                      <w:proofErr w:type="spellStart"/>
                      <w:r>
                        <w:rPr>
                          <w:b/>
                          <w:color w:val="7030A0"/>
                        </w:rPr>
                        <w:t>main_menu_title</w:t>
                      </w:r>
                      <w:proofErr w:type="spellEnd"/>
                    </w:p>
                    <w:p w14:paraId="20323E6D" w14:textId="77777777" w:rsidR="00DF0894" w:rsidRDefault="00DF0894" w:rsidP="00AF4D08"/>
                  </w:txbxContent>
                </v:textbox>
              </v:shape>
            </w:pict>
          </mc:Fallback>
        </mc:AlternateContent>
      </w:r>
      <w:r w:rsidRPr="008D6FA5">
        <w:rPr>
          <w:rFonts w:cs="Arial"/>
          <w:noProof/>
        </w:rPr>
        <mc:AlternateContent>
          <mc:Choice Requires="wps">
            <w:drawing>
              <wp:anchor distT="0" distB="0" distL="114300" distR="114300" simplePos="0" relativeHeight="251671552"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35.5pt;margin-top:397.5pt;width:11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6745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DF0894" w:rsidRPr="0084274F" w:rsidRDefault="00DF0894" w:rsidP="00AF4D08">
                            <w:pPr>
                              <w:rPr>
                                <w:b/>
                                <w:color w:val="7030A0"/>
                              </w:rPr>
                            </w:pPr>
                            <w:proofErr w:type="spellStart"/>
                            <w:r>
                              <w:rPr>
                                <w:b/>
                                <w:color w:val="7030A0"/>
                              </w:rPr>
                              <w:t>button_background</w:t>
                            </w:r>
                            <w:proofErr w:type="spellEnd"/>
                          </w:p>
                          <w:p w14:paraId="6621D273"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336pt;margin-top:195.75pt;width:186.95pt;height:4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DoJAIAACQEAAAOAAAAZHJzL2Uyb0RvYy54bWysU9uO2yAQfa/Uf0C8N3YcZy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" stroked="f">
                <v:textbox>
                  <w:txbxContent>
                    <w:p w14:paraId="42919584" w14:textId="77777777" w:rsidR="00DF0894" w:rsidRPr="0084274F" w:rsidRDefault="00DF0894" w:rsidP="00AF4D08">
                      <w:pPr>
                        <w:rPr>
                          <w:b/>
                          <w:color w:val="7030A0"/>
                        </w:rPr>
                      </w:pPr>
                      <w:proofErr w:type="spellStart"/>
                      <w:r>
                        <w:rPr>
                          <w:b/>
                          <w:color w:val="7030A0"/>
                        </w:rPr>
                        <w:t>button_background</w:t>
                      </w:r>
                      <w:proofErr w:type="spellEnd"/>
                    </w:p>
                    <w:p w14:paraId="6621D273" w14:textId="77777777" w:rsidR="00DF0894" w:rsidRDefault="00DF0894"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69504" behindDoc="0" locked="0" layoutInCell="1" allowOverlap="1" wp14:anchorId="72CA6F40" wp14:editId="6E1EB08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267pt;margin-top:206.25pt;width:55.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66432" behindDoc="0" locked="0" layoutInCell="1" allowOverlap="1" wp14:anchorId="68BF3455" wp14:editId="1E46D718">
                <wp:simplePos x="0" y="0"/>
                <wp:positionH relativeFrom="column">
                  <wp:posOffset>4371975</wp:posOffset>
                </wp:positionH>
                <wp:positionV relativeFrom="paragraph">
                  <wp:posOffset>1019175</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DF0894" w:rsidRPr="008D290A" w:rsidRDefault="00DF0894"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344.25pt;margin-top:80.25pt;width:186.95pt;height:27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" stroked="f">
                <v:textbox>
                  <w:txbxContent>
                    <w:p w14:paraId="259D773D" w14:textId="77777777" w:rsidR="00DF0894" w:rsidRPr="008D290A" w:rsidRDefault="00DF0894"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DF0894" w:rsidRDefault="00DF0894"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76672" behindDoc="0" locked="0" layoutInCell="1" allowOverlap="1" wp14:anchorId="756F1D2A" wp14:editId="7E447E72">
                <wp:simplePos x="0" y="0"/>
                <wp:positionH relativeFrom="column">
                  <wp:posOffset>2314575</wp:posOffset>
                </wp:positionH>
                <wp:positionV relativeFrom="paragraph">
                  <wp:posOffset>847725</wp:posOffset>
                </wp:positionV>
                <wp:extent cx="2057400" cy="323850"/>
                <wp:effectExtent l="38100" t="38100" r="76200" b="152400"/>
                <wp:wrapNone/>
                <wp:docPr id="291" name="Elbow Connector 291"/>
                <wp:cNvGraphicFramePr/>
                <a:graphic xmlns:a="http://schemas.openxmlformats.org/drawingml/2006/main">
                  <a:graphicData uri="http://schemas.microsoft.com/office/word/2010/wordprocessingShape">
                    <wps:wsp>
                      <wps:cNvCnPr/>
                      <wps:spPr>
                        <a:xfrm>
                          <a:off x="0" y="0"/>
                          <a:ext cx="2057400" cy="323850"/>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1" o:spid="_x0000_s1026" type="#_x0000_t34" style="position:absolute;margin-left:182.25pt;margin-top:66.75pt;width:162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" adj="20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5926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DF0894" w:rsidRPr="0084274F" w:rsidRDefault="00DF0894"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DF0894" w:rsidRPr="0084274F" w:rsidRDefault="00DF0894"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0.2pt;margin-top:16pt;width:157.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" stroked="f">
                <v:textbox>
                  <w:txbxContent>
                    <w:p w14:paraId="20B2CDD8" w14:textId="77777777" w:rsidR="00DF0894" w:rsidRPr="0084274F" w:rsidRDefault="00DF0894"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DF0894" w:rsidRPr="0084274F" w:rsidRDefault="00DF0894"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DF0894" w:rsidRDefault="00DF089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720" behindDoc="0" locked="0" layoutInCell="1" allowOverlap="1" wp14:anchorId="6D1C7904" wp14:editId="2FF7DA2B">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DF0894" w:rsidRPr="0084274F" w:rsidRDefault="00DF0894" w:rsidP="00AF4D08">
                            <w:pPr>
                              <w:rPr>
                                <w:b/>
                                <w:color w:val="7030A0"/>
                              </w:rPr>
                            </w:pPr>
                            <w:proofErr w:type="spellStart"/>
                            <w:r>
                              <w:rPr>
                                <w:b/>
                                <w:color w:val="7030A0"/>
                              </w:rPr>
                              <w:t>Actionbar_hamburger_menu</w:t>
                            </w:r>
                            <w:proofErr w:type="spellEnd"/>
                          </w:p>
                          <w:p w14:paraId="2387A3A3"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22.5pt;margin-top:-21.5pt;width:188.45pt;height:2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U9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SYVG6GpoT6uVgHFv8ZnjowP2kpMeRraj/cWBOUKI+&#10;GtR8NSuKOOPJKBY3ORru2lNfe5jhCFXRQMl43Ib0LyJtA3fYm1Ym2V6YnCnjKCY1z98mzvq1naJe&#10;PvfmFwA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aaClPSUCAAAkBAAADgAAAAAAAAAAAAAAAAAuAgAAZHJzL2Uyb0Rv&#10;Yy54bWxQSwECLQAUAAYACAAAACEAEDPa1N8AAAALAQAADwAAAAAAAAAAAAAAAAB/BAAAZHJzL2Rv&#10;d25yZXYueG1sUEsFBgAAAAAEAAQA8wAAAIsFAAAAAA==&#10;" stroked="f">
                <v:textbox>
                  <w:txbxContent>
                    <w:p w14:paraId="16F72D0A" w14:textId="25806381" w:rsidR="00DF0894" w:rsidRPr="0084274F" w:rsidRDefault="00DF0894" w:rsidP="00AF4D08">
                      <w:pPr>
                        <w:rPr>
                          <w:b/>
                          <w:color w:val="7030A0"/>
                        </w:rPr>
                      </w:pPr>
                      <w:proofErr w:type="spellStart"/>
                      <w:r>
                        <w:rPr>
                          <w:b/>
                          <w:color w:val="7030A0"/>
                        </w:rPr>
                        <w:t>Actionbar_hamburger_menu</w:t>
                      </w:r>
                      <w:proofErr w:type="spellEnd"/>
                    </w:p>
                    <w:p w14:paraId="2387A3A3" w14:textId="77777777" w:rsidR="00DF0894" w:rsidRDefault="00DF089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5648" behindDoc="0" locked="0" layoutInCell="1" allowOverlap="1" wp14:anchorId="2D87C903" wp14:editId="4D374B1C">
                <wp:simplePos x="0" y="0"/>
                <wp:positionH relativeFrom="column">
                  <wp:posOffset>3629025</wp:posOffset>
                </wp:positionH>
                <wp:positionV relativeFrom="paragraph">
                  <wp:posOffset>3019425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85.75pt;margin-top:237.75pt;width:55.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63360"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DF0894" w:rsidRPr="004F2AD3" w:rsidRDefault="00DF0894"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30pt;margin-top:338.25pt;width:186.95pt;height:42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LEe4aQlAgAAJAQAAA4AAAAAAAAAAAAAAAAALgIAAGRycy9lMm9E&#10;b2MueG1sUEsBAi0AFAAGAAgAAAAhAJSvPqfgAAAADAEAAA8AAAAAAAAAAAAAAAAAfwQAAGRycy9k&#10;b3ducmV2LnhtbFBLBQYAAAAABAAEAPMAAACMBQAAAAA=&#10;" stroked="f">
                <v:textbox>
                  <w:txbxContent>
                    <w:p w14:paraId="43F737D1" w14:textId="77777777" w:rsidR="00DF0894" w:rsidRPr="004F2AD3" w:rsidRDefault="00DF0894"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DF0894" w:rsidRDefault="00DF089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624" behindDoc="0" locked="0" layoutInCell="1" allowOverlap="1" wp14:anchorId="134D42CD" wp14:editId="1608656D">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61.25pt;margin-top:348pt;width:16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73600" behindDoc="0" locked="0" layoutInCell="1" allowOverlap="1" wp14:anchorId="5B27CDDA" wp14:editId="12B2CB3E">
                <wp:simplePos x="0" y="0"/>
                <wp:positionH relativeFrom="column">
                  <wp:posOffset>4371975</wp:posOffset>
                </wp:positionH>
                <wp:positionV relativeFrom="paragraph">
                  <wp:posOffset>6896100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DF0894" w:rsidRPr="00A202CB" w:rsidRDefault="00DF0894" w:rsidP="00AF4D08">
                            <w:pPr>
                              <w:rPr>
                                <w:b/>
                                <w:color w:val="7030A0"/>
                              </w:rPr>
                            </w:pPr>
                            <w:proofErr w:type="spellStart"/>
                            <w:r>
                              <w:rPr>
                                <w:b/>
                                <w:color w:val="7030A0"/>
                              </w:rPr>
                              <w:t>main_menu_resources</w:t>
                            </w:r>
                            <w:proofErr w:type="spellEnd"/>
                          </w:p>
                          <w:p w14:paraId="57E6277A" w14:textId="77777777" w:rsidR="00DF0894" w:rsidRDefault="00DF089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344.25pt;margin-top:543pt;width:186.95pt;height:42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ReJQ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" stroked="f">
                <v:textbox>
                  <w:txbxContent>
                    <w:p w14:paraId="71334B8C" w14:textId="10292021" w:rsidR="00DF0894" w:rsidRPr="00A202CB" w:rsidRDefault="00DF0894" w:rsidP="00AF4D08">
                      <w:pPr>
                        <w:rPr>
                          <w:b/>
                          <w:color w:val="7030A0"/>
                        </w:rPr>
                      </w:pPr>
                      <w:proofErr w:type="spellStart"/>
                      <w:r>
                        <w:rPr>
                          <w:b/>
                          <w:color w:val="7030A0"/>
                        </w:rPr>
                        <w:t>main_menu_resources</w:t>
                      </w:r>
                      <w:proofErr w:type="spellEnd"/>
                    </w:p>
                    <w:p w14:paraId="57E6277A" w14:textId="77777777" w:rsidR="00DF0894" w:rsidRDefault="00DF089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2576" behindDoc="0" locked="0" layoutInCell="1" allowOverlap="1" wp14:anchorId="715EF69F" wp14:editId="20BB90BF">
                <wp:simplePos x="0" y="0"/>
                <wp:positionH relativeFrom="column">
                  <wp:posOffset>742950</wp:posOffset>
                </wp:positionH>
                <wp:positionV relativeFrom="paragraph">
                  <wp:posOffset>6296025</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8" o:spid="_x0000_s1026" type="#_x0000_t34" style="position:absolute;margin-left:58.5pt;margin-top:495.75pt;width:274.5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" adj="177"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60288" behindDoc="0" locked="0" layoutInCell="1" allowOverlap="1" wp14:anchorId="0F4F2F88" wp14:editId="6BDF3AFD">
                <wp:simplePos x="0" y="0"/>
                <wp:positionH relativeFrom="column">
                  <wp:posOffset>3667125</wp:posOffset>
                </wp:positionH>
                <wp:positionV relativeFrom="paragraph">
                  <wp:posOffset>609600</wp:posOffset>
                </wp:positionV>
                <wp:extent cx="704850" cy="1"/>
                <wp:effectExtent l="0" t="76200" r="19050" b="152400"/>
                <wp:wrapNone/>
                <wp:docPr id="306" name="Straight Arrow Connector 306"/>
                <wp:cNvGraphicFramePr/>
                <a:graphic xmlns:a="http://schemas.openxmlformats.org/drawingml/2006/main">
                  <a:graphicData uri="http://schemas.microsoft.com/office/word/2010/wordprocessingShape">
                    <wps:wsp>
                      <wps:cNvCnPr/>
                      <wps:spPr>
                        <a:xfrm flipV="1">
                          <a:off x="0" y="0"/>
                          <a:ext cx="704850" cy="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288.75pt;margin-top:48pt;width:55.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" strokecolor="#f79646 [3209]" strokeweight="2pt">
                <v:stroke endarrow="open"/>
                <v:shadow on="t" color="black" opacity="24903f" origin=",.5" offset="0,.55556mm"/>
              </v:shape>
            </w:pict>
          </mc:Fallback>
        </mc:AlternateContent>
      </w:r>
      <w:r>
        <w:rPr>
          <w:rFonts w:cs="Arial"/>
          <w:noProof/>
        </w:rPr>
        <w:drawing>
          <wp:inline distT="0" distB="0" distL="0" distR="0" wp14:anchorId="1A509365" wp14:editId="76FE7AB5">
            <wp:extent cx="4191000" cy="8296275"/>
            <wp:effectExtent l="0" t="0" r="0" b="9525"/>
            <wp:docPr id="2" name="Picture 2" descr="C:\Users\310172792\Desktop\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Main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2318" cy="8298884"/>
                    </a:xfrm>
                    <a:prstGeom prst="rect">
                      <a:avLst/>
                    </a:prstGeom>
                    <a:noFill/>
                    <a:ln>
                      <a:noFill/>
                    </a:ln>
                  </pic:spPr>
                </pic:pic>
              </a:graphicData>
            </a:graphic>
          </wp:inline>
        </w:drawing>
      </w:r>
      <w:r w:rsidR="00AF4D08" w:rsidRPr="008D6FA5">
        <w:rPr>
          <w:rFonts w:cs="Arial"/>
        </w:rPr>
        <w:tab/>
      </w:r>
    </w:p>
    <w:p w14:paraId="5FFCE73B" w14:textId="21D3D813" w:rsidR="009D4173" w:rsidRPr="00955BF5" w:rsidRDefault="009D4173" w:rsidP="000173FB">
      <w:pPr>
        <w:pStyle w:val="Heading4"/>
        <w:rPr>
          <w:rFonts w:eastAsiaTheme="minorEastAsia" w:cs="Arial"/>
          <w:i w:val="0"/>
        </w:rPr>
      </w:pPr>
      <w:bookmarkStart w:id="32" w:name="_Toc437015067"/>
      <w:r w:rsidRPr="00955BF5">
        <w:rPr>
          <w:rFonts w:eastAsiaTheme="minorEastAsia" w:cs="Arial"/>
          <w:i w:val="0"/>
        </w:rPr>
        <w:lastRenderedPageBreak/>
        <w:t>Product Menu configuration</w:t>
      </w:r>
      <w:bookmarkEnd w:id="32"/>
    </w:p>
    <w:p w14:paraId="4F0A2A11" w14:textId="3E98FCE7"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696128"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0819CC" w:rsidRPr="00A202CB" w:rsidRDefault="000819CC" w:rsidP="000819CC">
                            <w:pPr>
                              <w:rPr>
                                <w:b/>
                                <w:color w:val="7030A0"/>
                              </w:rPr>
                            </w:pPr>
                            <w:proofErr w:type="spellStart"/>
                            <w:r>
                              <w:rPr>
                                <w:b/>
                                <w:color w:val="7030A0"/>
                              </w:rPr>
                              <w:t>product_menu_title</w:t>
                            </w:r>
                            <w:proofErr w:type="spellEnd"/>
                          </w:p>
                          <w:p w14:paraId="4818CE28" w14:textId="77777777" w:rsidR="000819CC" w:rsidRDefault="000819CC"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90.25pt;margin-top:244.5pt;width:186.95pt;height:42pt;z-index:2516961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BHW38QiAgAAIwQAAA4AAAAAAAAAAAAAAAAALgIAAGRycy9lMm9Eb2Mu&#10;eG1sUEsBAi0AFAAGAAgAAAAhABXqSGngAAAACwEAAA8AAAAAAAAAAAAAAAAAfAQAAGRycy9kb3du&#10;cmV2LnhtbFBLBQYAAAAABAAEAPMAAACJBQAAAAA=&#10;" stroked="f">
                <v:textbox>
                  <w:txbxContent>
                    <w:p w14:paraId="0879EA29" w14:textId="45346D55" w:rsidR="000819CC" w:rsidRPr="00A202CB" w:rsidRDefault="000819CC" w:rsidP="000819CC">
                      <w:pPr>
                        <w:rPr>
                          <w:b/>
                          <w:color w:val="7030A0"/>
                        </w:rPr>
                      </w:pPr>
                      <w:proofErr w:type="spellStart"/>
                      <w:r>
                        <w:rPr>
                          <w:b/>
                          <w:color w:val="7030A0"/>
                        </w:rPr>
                        <w:t>product_menu_title</w:t>
                      </w:r>
                      <w:proofErr w:type="spellEnd"/>
                    </w:p>
                    <w:p w14:paraId="4818CE28" w14:textId="77777777" w:rsidR="000819CC" w:rsidRDefault="000819CC" w:rsidP="000819CC"/>
                  </w:txbxContent>
                </v:textbox>
              </v:shape>
            </w:pict>
          </mc:Fallback>
        </mc:AlternateContent>
      </w:r>
      <w:r w:rsidRPr="008D6FA5">
        <w:rPr>
          <w:rFonts w:cs="Arial"/>
          <w:noProof/>
        </w:rPr>
        <mc:AlternateContent>
          <mc:Choice Requires="wps">
            <w:drawing>
              <wp:anchor distT="0" distB="0" distL="114300" distR="114300" simplePos="0" relativeHeight="251694080"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87.65pt;margin-top:255.2pt;width:93.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92032"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0819CC" w:rsidRPr="00A202CB" w:rsidRDefault="000819CC" w:rsidP="000819CC">
                            <w:pPr>
                              <w:rPr>
                                <w:b/>
                                <w:color w:val="7030A0"/>
                              </w:rPr>
                            </w:pPr>
                            <w:proofErr w:type="spellStart"/>
                            <w:r>
                              <w:rPr>
                                <w:b/>
                                <w:color w:val="7030A0"/>
                              </w:rPr>
                              <w:t>actionbar_back_button</w:t>
                            </w:r>
                            <w:proofErr w:type="spellEnd"/>
                          </w:p>
                          <w:p w14:paraId="58570092" w14:textId="77777777" w:rsidR="000819CC" w:rsidRDefault="000819CC"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94pt;margin-top:42.75pt;width:186.95pt;height:42pt;z-index:2516920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OKDH/SMCAAAjBAAADgAAAAAAAAAAAAAAAAAuAgAAZHJzL2Uyb0RvYy54&#10;bWxQSwECLQAUAAYACAAAACEAfgNDdN4AAAAKAQAADwAAAAAAAAAAAAAAAAB9BAAAZHJzL2Rvd25y&#10;ZXYueG1sUEsFBgAAAAAEAAQA8wAAAIgFAAAAAA==&#10;" stroked="f">
                <v:textbox>
                  <w:txbxContent>
                    <w:p w14:paraId="5F298EC5" w14:textId="5489DCDE" w:rsidR="000819CC" w:rsidRPr="00A202CB" w:rsidRDefault="000819CC" w:rsidP="000819CC">
                      <w:pPr>
                        <w:rPr>
                          <w:b/>
                          <w:color w:val="7030A0"/>
                        </w:rPr>
                      </w:pPr>
                      <w:proofErr w:type="spellStart"/>
                      <w:r>
                        <w:rPr>
                          <w:b/>
                          <w:color w:val="7030A0"/>
                        </w:rPr>
                        <w:t>actionbar_back_button</w:t>
                      </w:r>
                      <w:proofErr w:type="spellEnd"/>
                    </w:p>
                    <w:p w14:paraId="58570092" w14:textId="77777777" w:rsidR="000819CC" w:rsidRDefault="000819CC" w:rsidP="000819CC"/>
                  </w:txbxContent>
                </v:textbox>
              </v:shape>
            </w:pict>
          </mc:Fallback>
        </mc:AlternateContent>
      </w:r>
      <w:r w:rsidRPr="008D6FA5">
        <w:rPr>
          <w:rFonts w:cs="Arial"/>
          <w:noProof/>
        </w:rPr>
        <mc:AlternateContent>
          <mc:Choice Requires="wps">
            <w:drawing>
              <wp:anchor distT="0" distB="0" distL="114300" distR="114300" simplePos="0" relativeHeight="25168998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0.65pt;margin-top:55.7pt;width:279.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3"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4055FFA0" w:rsidR="000173FB" w:rsidRPr="008D6FA5" w:rsidRDefault="000173FB" w:rsidP="000173FB">
      <w:pPr>
        <w:pStyle w:val="Heading4"/>
        <w:rPr>
          <w:rFonts w:eastAsiaTheme="minorEastAsia" w:cs="Arial"/>
          <w:i w:val="0"/>
        </w:rPr>
      </w:pPr>
      <w:bookmarkStart w:id="34" w:name="_Toc437015068"/>
      <w:r w:rsidRPr="008D6FA5">
        <w:rPr>
          <w:rFonts w:eastAsiaTheme="minorEastAsia" w:cs="Arial"/>
          <w:i w:val="0"/>
        </w:rPr>
        <w:lastRenderedPageBreak/>
        <w:t>Social provider configuration</w:t>
      </w:r>
      <w:bookmarkEnd w:id="34"/>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682816"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DF0894" w:rsidRPr="00C228E3" w:rsidRDefault="00DF0894"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DF0894" w:rsidRDefault="00DF089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16.8pt;margin-top:327.4pt;width:153.75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" stroked="f">
                <v:textbox>
                  <w:txbxContent>
                    <w:p w14:paraId="3B71EC90" w14:textId="77777777" w:rsidR="00DF0894" w:rsidRPr="00C228E3" w:rsidRDefault="00DF0894"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DF0894" w:rsidRDefault="00DF0894" w:rsidP="004B7F90"/>
                  </w:txbxContent>
                </v:textbox>
              </v:shape>
            </w:pict>
          </mc:Fallback>
        </mc:AlternateContent>
      </w:r>
      <w:r w:rsidRPr="008D6FA5">
        <w:rPr>
          <w:rFonts w:cs="Arial"/>
          <w:noProof/>
        </w:rPr>
        <mc:AlternateContent>
          <mc:Choice Requires="wps">
            <w:drawing>
              <wp:anchor distT="0" distB="0" distL="114300" distR="114300" simplePos="0" relativeHeight="251680768"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5" o:spid="_x0000_s1026" type="#_x0000_t32" style="position:absolute;margin-left:108.85pt;margin-top:340.65pt;width:186.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85888"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DF0894" w:rsidRDefault="00DF0894"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13.5pt;margin-top:254.55pt;width:153.75pt;height: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5E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a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y+wORCQCAAAlBAAADgAAAAAAAAAAAAAAAAAuAgAAZHJzL2Uyb0Rv&#10;Yy54bWxQSwECLQAUAAYACAAAACEAtWoR8+AAAAALAQAADwAAAAAAAAAAAAAAAAB+BAAAZHJzL2Rv&#10;d25yZXYueG1sUEsFBgAAAAAEAAQA8wAAAIsFAAAAAA==&#10;" stroked="f">
                <v:textbox>
                  <w:txbxContent>
                    <w:p w14:paraId="05932C41" w14:textId="77777777" w:rsidR="00DF0894" w:rsidRDefault="00DF0894"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684864"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3" o:spid="_x0000_s1026" type="#_x0000_t34" style="position:absolute;margin-left:58.05pt;margin-top:233.7pt;width:241.5pt;height:35.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83840"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DF0894" w:rsidRDefault="00DF0894"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18.75pt;margin-top:146.15pt;width:153.7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O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BEQdOQJAIAACUEAAAOAAAAAAAAAAAAAAAAAC4CAABkcnMvZTJvRG9j&#10;LnhtbFBLAQItABQABgAIAAAAIQCn8Q433wAAAAsBAAAPAAAAAAAAAAAAAAAAAH4EAABkcnMvZG93&#10;bnJldi54bWxQSwUGAAAAAAQABADzAAAAigUAAAAA&#10;" stroked="f">
                <v:textbox>
                  <w:txbxContent>
                    <w:p w14:paraId="6C8BC360" w14:textId="77777777" w:rsidR="00DF0894" w:rsidRDefault="00DF0894"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681792"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166.5pt;margin-top:163.65pt;width:14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87936"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DF0894" w:rsidRPr="00C228E3" w:rsidRDefault="00DF0894"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DF0894" w:rsidRDefault="00DF089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18.75pt;margin-top:76pt;width:153.7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aFyB2JAIAACUEAAAOAAAAAAAAAAAAAAAAAC4CAABkcnMvZTJvRG9j&#10;LnhtbFBLAQItABQABgAIAAAAIQDz59oZ3wAAAAsBAAAPAAAAAAAAAAAAAAAAAH4EAABkcnMvZG93&#10;bnJldi54bWxQSwUGAAAAAAQABADzAAAAigUAAAAA&#10;" stroked="f">
                <v:textbox>
                  <w:txbxContent>
                    <w:p w14:paraId="48D32865" w14:textId="77777777" w:rsidR="00DF0894" w:rsidRPr="00C228E3" w:rsidRDefault="00DF0894"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DF0894" w:rsidRDefault="00DF0894" w:rsidP="004B7F90"/>
                  </w:txbxContent>
                </v:textbox>
              </v:shape>
            </w:pict>
          </mc:Fallback>
        </mc:AlternateContent>
      </w:r>
      <w:r w:rsidRPr="008D6FA5">
        <w:rPr>
          <w:rFonts w:cs="Arial"/>
          <w:noProof/>
        </w:rPr>
        <mc:AlternateContent>
          <mc:Choice Requires="wps">
            <w:drawing>
              <wp:anchor distT="0" distB="0" distL="114300" distR="114300" simplePos="0" relativeHeight="251686912"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id="Elbow Connector 331" o:spid="_x0000_s1026" type="#_x0000_t34" style="position:absolute;margin-left:17.45pt;margin-top:52.05pt;width:298.5pt;height:35.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5" w:name="_Toc297311305"/>
      <w:bookmarkStart w:id="36" w:name="_Toc437015069"/>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6"/>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8D6FA5" w:rsidRDefault="0089331C" w:rsidP="00AF5B03">
      <w:pPr>
        <w:pStyle w:val="ListParagraph"/>
        <w:numPr>
          <w:ilvl w:val="0"/>
          <w:numId w:val="31"/>
        </w:numPr>
        <w:contextualSpacing w:val="0"/>
        <w:rPr>
          <w:rFonts w:cs="Arial"/>
          <w:szCs w:val="24"/>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We define one interface called “ActionBarListener” and it will have method called updateAppActionBar (String title, Boolean backArrowEnable).</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4344090F" w14:textId="7BD50B88" w:rsidR="00AF5B03" w:rsidRPr="008D6FA5" w:rsidRDefault="00AF5B03" w:rsidP="00AF5B03">
      <w:pPr>
        <w:pStyle w:val="Heading1"/>
        <w:rPr>
          <w:rFonts w:cs="Arial"/>
        </w:rPr>
      </w:pPr>
      <w:bookmarkStart w:id="37" w:name="_Toc437015070"/>
      <w:r w:rsidRPr="008D6FA5">
        <w:rPr>
          <w:rFonts w:cs="Arial"/>
        </w:rPr>
        <w:t>Handling consumer care as activity</w:t>
      </w:r>
      <w:bookmarkEnd w:id="37"/>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38" w:name="_Toc437015071"/>
      <w:r w:rsidRPr="008D6FA5">
        <w:rPr>
          <w:rFonts w:cs="Arial"/>
        </w:rPr>
        <w:t>Vertical features customization</w:t>
      </w:r>
      <w:bookmarkEnd w:id="38"/>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Application has to implement interfaces like MainMenuListener, ProductMenuListener, and SocialProviderListener.</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MainMenuListener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ProductMenuListener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39" w:name="_Toc437015072"/>
      <w:r w:rsidRPr="008D6FA5">
        <w:rPr>
          <w:rFonts w:cs="Arial"/>
        </w:rPr>
        <w:lastRenderedPageBreak/>
        <w:t>Action bar customization</w:t>
      </w:r>
      <w:bookmarkEnd w:id="39"/>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0" w:name="_Toc433199531"/>
      <w:bookmarkStart w:id="41" w:name="_Toc437015073"/>
      <w:r>
        <w:rPr>
          <w:rStyle w:val="dac-header-crumbs-link"/>
        </w:rPr>
        <w:t>Supporting apps with Over 65K Methods</w:t>
      </w:r>
      <w:bookmarkEnd w:id="40"/>
      <w:bookmarkEnd w:id="41"/>
    </w:p>
    <w:p w14:paraId="5F2AF54C" w14:textId="2187B2F0" w:rsidR="00B25B22" w:rsidRDefault="00B25B22" w:rsidP="00B25B22">
      <w:pPr>
        <w:pStyle w:val="BodyText"/>
        <w:ind w:left="720"/>
        <w:rPr>
          <w:lang w:val="en-GB"/>
        </w:rPr>
      </w:pPr>
      <w:r>
        <w:rPr>
          <w:lang w:val="en-GB"/>
        </w:rPr>
        <w:t xml:space="preserve">This is special case if app which has more than 65K methods </w:t>
      </w:r>
      <w:proofErr w:type="gramStart"/>
      <w:r>
        <w:rPr>
          <w:lang w:val="en-GB"/>
        </w:rPr>
        <w:t>do</w:t>
      </w:r>
      <w:proofErr w:type="gramEnd"/>
      <w:r>
        <w:rPr>
          <w:lang w:val="en-GB"/>
        </w:rPr>
        <w:t xml:space="preserve"> follow below link for reference.</w:t>
      </w:r>
    </w:p>
    <w:p w14:paraId="0E115DEC" w14:textId="77777777" w:rsidR="00B25B22" w:rsidRDefault="00A331C6" w:rsidP="00B25B22">
      <w:pPr>
        <w:pStyle w:val="BodyText"/>
        <w:ind w:left="720"/>
        <w:rPr>
          <w:lang w:val="en-GB"/>
        </w:rPr>
      </w:pPr>
      <w:hyperlink r:id="rId17"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2" w:name="_Toc437015074"/>
      <w:r>
        <w:rPr>
          <w:rFonts w:cs="Arial"/>
        </w:rPr>
        <w:lastRenderedPageBreak/>
        <w:t>Supported Languages</w:t>
      </w:r>
      <w:bookmarkEnd w:id="42"/>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2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77777777" w:rsidR="0005093C" w:rsidRPr="0005093C" w:rsidRDefault="0005093C" w:rsidP="0005093C">
            <w:pPr>
              <w:rPr>
                <w:rFonts w:cs="Arial"/>
                <w:color w:val="000000"/>
                <w:szCs w:val="24"/>
              </w:rPr>
            </w:pPr>
            <w:r w:rsidRPr="0005093C">
              <w:rPr>
                <w:rFonts w:cs="Arial"/>
                <w:color w:val="000000"/>
                <w:szCs w:val="24"/>
              </w:rPr>
              <w:t> </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3" w:name="_Toc437015075"/>
      <w:r>
        <w:rPr>
          <w:rFonts w:cs="Arial"/>
        </w:rPr>
        <w:t>Frequently asked Questions</w:t>
      </w:r>
      <w:bookmarkEnd w:id="43"/>
    </w:p>
    <w:p w14:paraId="37E9E067" w14:textId="0E073839" w:rsidR="00FF7B65" w:rsidRPr="008F62E3" w:rsidRDefault="00FF7B65" w:rsidP="00E340FB">
      <w:pPr>
        <w:pStyle w:val="Heading1"/>
        <w:numPr>
          <w:ilvl w:val="1"/>
          <w:numId w:val="17"/>
        </w:numPr>
        <w:rPr>
          <w:rFonts w:cs="Arial"/>
          <w:sz w:val="24"/>
          <w:szCs w:val="24"/>
        </w:rPr>
      </w:pPr>
      <w:bookmarkStart w:id="44" w:name="_Toc437015076"/>
      <w:r w:rsidRPr="008F62E3">
        <w:rPr>
          <w:rFonts w:cs="Arial"/>
          <w:sz w:val="24"/>
          <w:szCs w:val="24"/>
        </w:rPr>
        <w:t>How about customising fonts and sizes?</w:t>
      </w:r>
      <w:bookmarkEnd w:id="44"/>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080D80FF" w14:textId="77777777" w:rsidR="00FF7B65"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7EA93DE6" w14:textId="77777777" w:rsidR="001A77D8" w:rsidRDefault="001A77D8" w:rsidP="00FF7B65">
      <w:pPr>
        <w:pStyle w:val="BodyText"/>
        <w:ind w:left="1440"/>
        <w:rPr>
          <w:lang w:val="en-GB"/>
        </w:rPr>
      </w:pP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A331C6" w:rsidP="00E91EAA">
      <w:pPr>
        <w:pStyle w:val="ListParagraph"/>
        <w:numPr>
          <w:ilvl w:val="0"/>
          <w:numId w:val="37"/>
        </w:numPr>
        <w:rPr>
          <w:rFonts w:cs="Arial"/>
          <w:szCs w:val="24"/>
        </w:rPr>
      </w:pPr>
      <w:hyperlink r:id="rId18"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A331C6" w:rsidP="00E91EAA">
      <w:pPr>
        <w:pStyle w:val="ListParagraph"/>
        <w:numPr>
          <w:ilvl w:val="0"/>
          <w:numId w:val="37"/>
        </w:numPr>
        <w:rPr>
          <w:rFonts w:cs="Arial"/>
          <w:sz w:val="20"/>
        </w:rPr>
      </w:pPr>
      <w:hyperlink r:id="rId19"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019118BE" w:rsidR="00FF7B65" w:rsidRPr="00FF7B65" w:rsidRDefault="00FF7B65" w:rsidP="00FF7B65">
      <w:pPr>
        <w:pStyle w:val="BodyText"/>
        <w:ind w:left="1440"/>
        <w:rPr>
          <w:b/>
          <w:lang w:val="en-GB"/>
        </w:rPr>
      </w:pPr>
      <w:r>
        <w:rPr>
          <w:lang w:val="en-GB"/>
        </w:rPr>
        <w:t>It supports single product at a time. Multi product approach is on our Roadmap.</w:t>
      </w:r>
    </w:p>
    <w:p w14:paraId="606B52DC" w14:textId="77777777" w:rsidR="00FF7B65" w:rsidRPr="00FF7B65" w:rsidRDefault="00FF7B65" w:rsidP="00FF7B65">
      <w:pPr>
        <w:pStyle w:val="Heading1"/>
        <w:rPr>
          <w:rFonts w:cs="Arial"/>
        </w:rPr>
      </w:pPr>
      <w:bookmarkStart w:id="45" w:name="_Toc437015077"/>
      <w:r w:rsidRPr="00FF7B65">
        <w:rPr>
          <w:rFonts w:eastAsiaTheme="minorEastAsia" w:cs="Arial"/>
        </w:rPr>
        <w:t>Notes</w:t>
      </w:r>
      <w:bookmarkEnd w:id="45"/>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5"/>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20"/>
      <w:footerReference w:type="default" r:id="rId2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ED29B" w14:textId="77777777" w:rsidR="00A331C6" w:rsidRDefault="00A331C6" w:rsidP="003C4F40">
      <w:r>
        <w:separator/>
      </w:r>
    </w:p>
  </w:endnote>
  <w:endnote w:type="continuationSeparator" w:id="0">
    <w:p w14:paraId="0C7E24B6" w14:textId="77777777" w:rsidR="00A331C6" w:rsidRDefault="00A331C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19B32" w14:textId="77777777" w:rsidR="00DF0894" w:rsidRPr="003C4F40" w:rsidRDefault="00DF0894"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BE7E42">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BE7E42">
      <w:rPr>
        <w:rFonts w:cs="Arial"/>
        <w:i/>
        <w:noProof/>
        <w:sz w:val="20"/>
      </w:rPr>
      <w:t>15</w:t>
    </w:r>
    <w:r w:rsidRPr="003C4F40">
      <w:rPr>
        <w:rFonts w:cs="Arial"/>
        <w:i/>
        <w:sz w:val="20"/>
      </w:rPr>
      <w:fldChar w:fldCharType="end"/>
    </w:r>
  </w:p>
  <w:p w14:paraId="66BBB41D" w14:textId="77777777" w:rsidR="00DF0894" w:rsidRPr="003C4F40" w:rsidRDefault="00DF0894"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D629E" w14:textId="77777777" w:rsidR="00A331C6" w:rsidRDefault="00A331C6" w:rsidP="003C4F40">
      <w:r>
        <w:separator/>
      </w:r>
    </w:p>
  </w:footnote>
  <w:footnote w:type="continuationSeparator" w:id="0">
    <w:p w14:paraId="0DCCEA72" w14:textId="77777777" w:rsidR="00A331C6" w:rsidRDefault="00A331C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32866" w14:textId="5F4D50AD" w:rsidR="00DF0894" w:rsidRPr="003C4F40" w:rsidRDefault="00DF0894" w:rsidP="003C4F40">
    <w:pPr>
      <w:pStyle w:val="Header"/>
      <w:tabs>
        <w:tab w:val="left" w:pos="5140"/>
      </w:tabs>
      <w:rPr>
        <w:rFonts w:cs="Arial"/>
        <w:sz w:val="20"/>
      </w:rPr>
    </w:pPr>
    <w:r w:rsidRPr="003C4F40">
      <w:rPr>
        <w:rFonts w:cs="Arial"/>
        <w:sz w:val="20"/>
      </w:rPr>
      <w:t>Conne</w:t>
    </w:r>
    <w:r>
      <w:rPr>
        <w:rFonts w:cs="Arial"/>
        <w:sz w:val="20"/>
      </w:rPr>
      <w:t>cted Digital Propositions: Digital Care Android Integration</w:t>
    </w:r>
    <w:r>
      <w:rPr>
        <w:rFonts w:cs="Arial"/>
        <w:sz w:val="20"/>
      </w:rPr>
      <w:tab/>
      <w:t>Version 1.0</w:t>
    </w:r>
  </w:p>
  <w:p w14:paraId="4F918DBF" w14:textId="3FFC78A6" w:rsidR="00DF0894" w:rsidRPr="003C4F40" w:rsidRDefault="00DF0894" w:rsidP="003C4F40">
    <w:pPr>
      <w:pStyle w:val="Header"/>
      <w:rPr>
        <w:rFonts w:cs="Arial"/>
        <w:sz w:val="20"/>
      </w:rPr>
    </w:pPr>
    <w:r>
      <w:rPr>
        <w:rFonts w:cs="Arial"/>
        <w:sz w:val="20"/>
      </w:rPr>
      <w:tab/>
    </w:r>
    <w:r>
      <w:rPr>
        <w:rFonts w:cs="Arial"/>
        <w:sz w:val="20"/>
      </w:rPr>
      <w:tab/>
      <w:t>04-12</w:t>
    </w:r>
    <w:r w:rsidRPr="003C4F40">
      <w:rPr>
        <w:rFonts w:cs="Arial"/>
        <w:sz w:val="20"/>
      </w:rPr>
      <w:t>-2015</w:t>
    </w:r>
  </w:p>
  <w:p w14:paraId="1DF7B72C" w14:textId="77777777" w:rsidR="00DF0894" w:rsidRPr="003C4F40" w:rsidRDefault="00DF08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1">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27"/>
  </w:num>
  <w:num w:numId="4">
    <w:abstractNumId w:val="3"/>
  </w:num>
  <w:num w:numId="5">
    <w:abstractNumId w:val="22"/>
  </w:num>
  <w:num w:numId="6">
    <w:abstractNumId w:val="4"/>
  </w:num>
  <w:num w:numId="7">
    <w:abstractNumId w:val="7"/>
  </w:num>
  <w:num w:numId="8">
    <w:abstractNumId w:val="12"/>
  </w:num>
  <w:num w:numId="9">
    <w:abstractNumId w:val="16"/>
  </w:num>
  <w:num w:numId="10">
    <w:abstractNumId w:val="19"/>
  </w:num>
  <w:num w:numId="11">
    <w:abstractNumId w:val="28"/>
  </w:num>
  <w:num w:numId="12">
    <w:abstractNumId w:val="11"/>
  </w:num>
  <w:num w:numId="13">
    <w:abstractNumId w:val="1"/>
  </w:num>
  <w:num w:numId="14">
    <w:abstractNumId w:val="24"/>
  </w:num>
  <w:num w:numId="15">
    <w:abstractNumId w:val="23"/>
  </w:num>
  <w:num w:numId="16">
    <w:abstractNumId w:val="1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9"/>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3"/>
  </w:num>
  <w:num w:numId="24">
    <w:abstractNumId w:val="15"/>
  </w:num>
  <w:num w:numId="25">
    <w:abstractNumId w:val="18"/>
  </w:num>
  <w:num w:numId="26">
    <w:abstractNumId w:val="25"/>
  </w:num>
  <w:num w:numId="27">
    <w:abstractNumId w:val="21"/>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3FB"/>
    <w:rsid w:val="000303FE"/>
    <w:rsid w:val="00046B99"/>
    <w:rsid w:val="0005093C"/>
    <w:rsid w:val="00062DE3"/>
    <w:rsid w:val="000674AC"/>
    <w:rsid w:val="00072376"/>
    <w:rsid w:val="000819CC"/>
    <w:rsid w:val="0009337D"/>
    <w:rsid w:val="00094798"/>
    <w:rsid w:val="000B0193"/>
    <w:rsid w:val="000B0705"/>
    <w:rsid w:val="000B1868"/>
    <w:rsid w:val="000C4D52"/>
    <w:rsid w:val="000C535B"/>
    <w:rsid w:val="000D63CF"/>
    <w:rsid w:val="00102891"/>
    <w:rsid w:val="0011150A"/>
    <w:rsid w:val="00126844"/>
    <w:rsid w:val="00140F5B"/>
    <w:rsid w:val="0014354F"/>
    <w:rsid w:val="001467AE"/>
    <w:rsid w:val="00151D68"/>
    <w:rsid w:val="001536F8"/>
    <w:rsid w:val="001574CE"/>
    <w:rsid w:val="00181EB4"/>
    <w:rsid w:val="00185B10"/>
    <w:rsid w:val="001868D0"/>
    <w:rsid w:val="00194321"/>
    <w:rsid w:val="0019620B"/>
    <w:rsid w:val="001A2DB9"/>
    <w:rsid w:val="001A77D8"/>
    <w:rsid w:val="001B6906"/>
    <w:rsid w:val="001C144F"/>
    <w:rsid w:val="001D507E"/>
    <w:rsid w:val="001F11AB"/>
    <w:rsid w:val="001F13A3"/>
    <w:rsid w:val="001F7AC8"/>
    <w:rsid w:val="002037CB"/>
    <w:rsid w:val="0020408B"/>
    <w:rsid w:val="0024263D"/>
    <w:rsid w:val="00262004"/>
    <w:rsid w:val="002650F2"/>
    <w:rsid w:val="002701BB"/>
    <w:rsid w:val="00276419"/>
    <w:rsid w:val="00281ECA"/>
    <w:rsid w:val="00291495"/>
    <w:rsid w:val="002A3571"/>
    <w:rsid w:val="002A74A1"/>
    <w:rsid w:val="002B1DB6"/>
    <w:rsid w:val="002C2E72"/>
    <w:rsid w:val="002C7E59"/>
    <w:rsid w:val="002D6AB6"/>
    <w:rsid w:val="002E28A0"/>
    <w:rsid w:val="002E606B"/>
    <w:rsid w:val="002F0238"/>
    <w:rsid w:val="002F33E4"/>
    <w:rsid w:val="002F3464"/>
    <w:rsid w:val="002F4E29"/>
    <w:rsid w:val="00300AE2"/>
    <w:rsid w:val="00301BD9"/>
    <w:rsid w:val="003039E4"/>
    <w:rsid w:val="00311AB8"/>
    <w:rsid w:val="00317684"/>
    <w:rsid w:val="0032176B"/>
    <w:rsid w:val="003256B3"/>
    <w:rsid w:val="0032607F"/>
    <w:rsid w:val="00331F88"/>
    <w:rsid w:val="00347BBB"/>
    <w:rsid w:val="00347E0A"/>
    <w:rsid w:val="003527F7"/>
    <w:rsid w:val="00353DDA"/>
    <w:rsid w:val="00365CAF"/>
    <w:rsid w:val="003707FB"/>
    <w:rsid w:val="00380C15"/>
    <w:rsid w:val="003C4F40"/>
    <w:rsid w:val="003D37EA"/>
    <w:rsid w:val="003D5BDA"/>
    <w:rsid w:val="003E1A0E"/>
    <w:rsid w:val="003F3B3B"/>
    <w:rsid w:val="00406248"/>
    <w:rsid w:val="0040688C"/>
    <w:rsid w:val="004229F2"/>
    <w:rsid w:val="00442421"/>
    <w:rsid w:val="004434E8"/>
    <w:rsid w:val="0044549B"/>
    <w:rsid w:val="00463B7B"/>
    <w:rsid w:val="00473592"/>
    <w:rsid w:val="00474B11"/>
    <w:rsid w:val="004753D2"/>
    <w:rsid w:val="00475D3F"/>
    <w:rsid w:val="00481E53"/>
    <w:rsid w:val="00486185"/>
    <w:rsid w:val="00490928"/>
    <w:rsid w:val="004A16F5"/>
    <w:rsid w:val="004B4106"/>
    <w:rsid w:val="004B7F90"/>
    <w:rsid w:val="004E333B"/>
    <w:rsid w:val="00520A7D"/>
    <w:rsid w:val="0053519D"/>
    <w:rsid w:val="0053552D"/>
    <w:rsid w:val="00537C91"/>
    <w:rsid w:val="00542D65"/>
    <w:rsid w:val="005521E1"/>
    <w:rsid w:val="00554F79"/>
    <w:rsid w:val="0055517C"/>
    <w:rsid w:val="00556093"/>
    <w:rsid w:val="005614E6"/>
    <w:rsid w:val="00563D32"/>
    <w:rsid w:val="005724E2"/>
    <w:rsid w:val="00586BE7"/>
    <w:rsid w:val="00586DEF"/>
    <w:rsid w:val="005C2FF6"/>
    <w:rsid w:val="005D03B0"/>
    <w:rsid w:val="005D253D"/>
    <w:rsid w:val="005E551B"/>
    <w:rsid w:val="0060207A"/>
    <w:rsid w:val="00611F48"/>
    <w:rsid w:val="0061475C"/>
    <w:rsid w:val="00633A10"/>
    <w:rsid w:val="0063714A"/>
    <w:rsid w:val="00642C52"/>
    <w:rsid w:val="00643B4A"/>
    <w:rsid w:val="00644872"/>
    <w:rsid w:val="0065173B"/>
    <w:rsid w:val="00674028"/>
    <w:rsid w:val="00675022"/>
    <w:rsid w:val="006809E2"/>
    <w:rsid w:val="006A11DB"/>
    <w:rsid w:val="006B1846"/>
    <w:rsid w:val="006B2A64"/>
    <w:rsid w:val="006B4943"/>
    <w:rsid w:val="006C5988"/>
    <w:rsid w:val="006C6E3F"/>
    <w:rsid w:val="006D1E80"/>
    <w:rsid w:val="006D422D"/>
    <w:rsid w:val="006D625B"/>
    <w:rsid w:val="006F6573"/>
    <w:rsid w:val="006F71C1"/>
    <w:rsid w:val="00734DE2"/>
    <w:rsid w:val="00736154"/>
    <w:rsid w:val="00740A01"/>
    <w:rsid w:val="007416FE"/>
    <w:rsid w:val="0076509D"/>
    <w:rsid w:val="00777B26"/>
    <w:rsid w:val="00780E88"/>
    <w:rsid w:val="0078766A"/>
    <w:rsid w:val="007A435B"/>
    <w:rsid w:val="007A7466"/>
    <w:rsid w:val="007B00FB"/>
    <w:rsid w:val="007B0103"/>
    <w:rsid w:val="007B33C9"/>
    <w:rsid w:val="007D2E46"/>
    <w:rsid w:val="007D680B"/>
    <w:rsid w:val="007F0A96"/>
    <w:rsid w:val="007F5D90"/>
    <w:rsid w:val="00801A67"/>
    <w:rsid w:val="008233ED"/>
    <w:rsid w:val="0082644D"/>
    <w:rsid w:val="00843A6D"/>
    <w:rsid w:val="0085550D"/>
    <w:rsid w:val="0088458E"/>
    <w:rsid w:val="0089331C"/>
    <w:rsid w:val="008A46DA"/>
    <w:rsid w:val="008A52EE"/>
    <w:rsid w:val="008B4255"/>
    <w:rsid w:val="008B6907"/>
    <w:rsid w:val="008C0104"/>
    <w:rsid w:val="008C1285"/>
    <w:rsid w:val="008C28E8"/>
    <w:rsid w:val="008D2958"/>
    <w:rsid w:val="008D6FA5"/>
    <w:rsid w:val="008E5A20"/>
    <w:rsid w:val="008F55D5"/>
    <w:rsid w:val="008F62E3"/>
    <w:rsid w:val="00905C56"/>
    <w:rsid w:val="00906F08"/>
    <w:rsid w:val="00912A48"/>
    <w:rsid w:val="00912AE3"/>
    <w:rsid w:val="00921ACE"/>
    <w:rsid w:val="00925471"/>
    <w:rsid w:val="00941667"/>
    <w:rsid w:val="009426E5"/>
    <w:rsid w:val="00950CD7"/>
    <w:rsid w:val="009556BE"/>
    <w:rsid w:val="00955BF5"/>
    <w:rsid w:val="00964F4C"/>
    <w:rsid w:val="00966DD7"/>
    <w:rsid w:val="009B24EF"/>
    <w:rsid w:val="009B5DAC"/>
    <w:rsid w:val="009B61A0"/>
    <w:rsid w:val="009D4173"/>
    <w:rsid w:val="009F464A"/>
    <w:rsid w:val="009F74E4"/>
    <w:rsid w:val="00A018EB"/>
    <w:rsid w:val="00A02C71"/>
    <w:rsid w:val="00A04CBF"/>
    <w:rsid w:val="00A07374"/>
    <w:rsid w:val="00A103CE"/>
    <w:rsid w:val="00A113EB"/>
    <w:rsid w:val="00A1206C"/>
    <w:rsid w:val="00A124A5"/>
    <w:rsid w:val="00A20DC9"/>
    <w:rsid w:val="00A2534D"/>
    <w:rsid w:val="00A331C6"/>
    <w:rsid w:val="00A3490C"/>
    <w:rsid w:val="00A5454E"/>
    <w:rsid w:val="00A80E3E"/>
    <w:rsid w:val="00A831B8"/>
    <w:rsid w:val="00A9302E"/>
    <w:rsid w:val="00AA30E0"/>
    <w:rsid w:val="00AA6645"/>
    <w:rsid w:val="00AB0A7B"/>
    <w:rsid w:val="00AB0CFD"/>
    <w:rsid w:val="00AC16FE"/>
    <w:rsid w:val="00AD245C"/>
    <w:rsid w:val="00AD42DC"/>
    <w:rsid w:val="00AE0F6D"/>
    <w:rsid w:val="00AE2E58"/>
    <w:rsid w:val="00AE6499"/>
    <w:rsid w:val="00AF3C2A"/>
    <w:rsid w:val="00AF4D08"/>
    <w:rsid w:val="00AF5B03"/>
    <w:rsid w:val="00B1639C"/>
    <w:rsid w:val="00B200A5"/>
    <w:rsid w:val="00B234E4"/>
    <w:rsid w:val="00B25B22"/>
    <w:rsid w:val="00B30708"/>
    <w:rsid w:val="00B42B2D"/>
    <w:rsid w:val="00B47A15"/>
    <w:rsid w:val="00B85D7D"/>
    <w:rsid w:val="00B918A7"/>
    <w:rsid w:val="00B97143"/>
    <w:rsid w:val="00BA5A11"/>
    <w:rsid w:val="00BB6C6D"/>
    <w:rsid w:val="00BD5DF7"/>
    <w:rsid w:val="00BD683B"/>
    <w:rsid w:val="00BE7E42"/>
    <w:rsid w:val="00C008D1"/>
    <w:rsid w:val="00C0294C"/>
    <w:rsid w:val="00C05C6D"/>
    <w:rsid w:val="00C101F4"/>
    <w:rsid w:val="00C1410E"/>
    <w:rsid w:val="00C20BDF"/>
    <w:rsid w:val="00C26147"/>
    <w:rsid w:val="00C34F60"/>
    <w:rsid w:val="00C453BA"/>
    <w:rsid w:val="00C6311C"/>
    <w:rsid w:val="00C67B0F"/>
    <w:rsid w:val="00C72EB5"/>
    <w:rsid w:val="00C74513"/>
    <w:rsid w:val="00C8559A"/>
    <w:rsid w:val="00C90B26"/>
    <w:rsid w:val="00C94F07"/>
    <w:rsid w:val="00CA1790"/>
    <w:rsid w:val="00CA302A"/>
    <w:rsid w:val="00CA6CCB"/>
    <w:rsid w:val="00CB045C"/>
    <w:rsid w:val="00CC485B"/>
    <w:rsid w:val="00CC55C2"/>
    <w:rsid w:val="00CD0BC8"/>
    <w:rsid w:val="00CD0C9E"/>
    <w:rsid w:val="00CE1CEC"/>
    <w:rsid w:val="00CF1F7A"/>
    <w:rsid w:val="00CF5DF9"/>
    <w:rsid w:val="00D45F45"/>
    <w:rsid w:val="00D46E77"/>
    <w:rsid w:val="00D545BD"/>
    <w:rsid w:val="00D811B0"/>
    <w:rsid w:val="00DB3644"/>
    <w:rsid w:val="00DC188E"/>
    <w:rsid w:val="00DE67C3"/>
    <w:rsid w:val="00DF0894"/>
    <w:rsid w:val="00E02A8A"/>
    <w:rsid w:val="00E060AE"/>
    <w:rsid w:val="00E1035C"/>
    <w:rsid w:val="00E17F91"/>
    <w:rsid w:val="00E340FB"/>
    <w:rsid w:val="00E3735E"/>
    <w:rsid w:val="00E51EB8"/>
    <w:rsid w:val="00E6739C"/>
    <w:rsid w:val="00E82274"/>
    <w:rsid w:val="00E840F9"/>
    <w:rsid w:val="00E91EAA"/>
    <w:rsid w:val="00EA3554"/>
    <w:rsid w:val="00EB2955"/>
    <w:rsid w:val="00EB420E"/>
    <w:rsid w:val="00EC58F4"/>
    <w:rsid w:val="00ED0B89"/>
    <w:rsid w:val="00ED1EA8"/>
    <w:rsid w:val="00ED6877"/>
    <w:rsid w:val="00EE4965"/>
    <w:rsid w:val="00EE6917"/>
    <w:rsid w:val="00F03576"/>
    <w:rsid w:val="00F2404E"/>
    <w:rsid w:val="00F31F86"/>
    <w:rsid w:val="00F34B1F"/>
    <w:rsid w:val="00F352CF"/>
    <w:rsid w:val="00F4113E"/>
    <w:rsid w:val="00F479BE"/>
    <w:rsid w:val="00F676EC"/>
    <w:rsid w:val="00FA0BE5"/>
    <w:rsid w:val="00FC205E"/>
    <w:rsid w:val="00FC296A"/>
    <w:rsid w:val="00FC6108"/>
    <w:rsid w:val="00FD40E0"/>
    <w:rsid w:val="00FE6142"/>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philips.co.uk/prx/product/B2C/en_GB/CONSUMER/products/HD9240/90.summa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evelopers.google.com/maps/documentation/android/signup" TargetMode="External"/><Relationship Id="rId17"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gbtcpic2lx253.blr.pin.philips.com:8080/scm/git/hor-digitalcare-release-androi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Deepthi.Shivakumar@philips.com" TargetMode="External"/><Relationship Id="rId19" Type="http://schemas.openxmlformats.org/officeDocument/2006/relationships/hyperlink" Target="http://nlvu077.gdc1.ce.philips.com:9080/repobrowser/catalogBrowser.jsp?catalogid=catalog_CL_CONSUMER&amp;catalogType=CONSUMER&amp;country=CL&amp;language=es" TargetMode="External"/><Relationship Id="rId4" Type="http://schemas.microsoft.com/office/2007/relationships/stylesWithEffects" Target="stylesWithEffects.xml"/><Relationship Id="rId9" Type="http://schemas.openxmlformats.org/officeDocument/2006/relationships/hyperlink" Target="mailto:Aravind.Gundumane@philips.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45B9A-5363-4B25-A8BF-654C223B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1</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262</cp:revision>
  <cp:lastPrinted>2015-12-04T12:27:00Z</cp:lastPrinted>
  <dcterms:created xsi:type="dcterms:W3CDTF">2015-06-14T17:21:00Z</dcterms:created>
  <dcterms:modified xsi:type="dcterms:W3CDTF">2015-12-04T12:27:00Z</dcterms:modified>
</cp:coreProperties>
</file>
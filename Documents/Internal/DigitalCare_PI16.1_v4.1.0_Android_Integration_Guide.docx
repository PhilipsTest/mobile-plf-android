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3623F3">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8"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3623F3">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8"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3623F3">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8"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3623F3">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8"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3623F3">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8"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3623F3">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8"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3623F3" w:rsidRPr="008D6FA5" w14:paraId="3E383DD6" w14:textId="77777777" w:rsidTr="003623F3">
        <w:trPr>
          <w:trHeight w:val="583"/>
        </w:trPr>
        <w:tc>
          <w:tcPr>
            <w:tcW w:w="993" w:type="dxa"/>
          </w:tcPr>
          <w:p w14:paraId="0713C7A4" w14:textId="0EA91FF9" w:rsidR="003623F3" w:rsidRDefault="003623F3" w:rsidP="00C72EB5">
            <w:pPr>
              <w:rPr>
                <w:rFonts w:cs="Arial"/>
              </w:rPr>
            </w:pPr>
            <w:r>
              <w:rPr>
                <w:rFonts w:cs="Arial"/>
              </w:rPr>
              <w:t>1.5</w:t>
            </w:r>
          </w:p>
        </w:tc>
        <w:tc>
          <w:tcPr>
            <w:tcW w:w="1533" w:type="dxa"/>
          </w:tcPr>
          <w:p w14:paraId="1CDE87A4" w14:textId="59F99CE2" w:rsidR="003623F3" w:rsidRDefault="003623F3" w:rsidP="006E4E7D">
            <w:pPr>
              <w:rPr>
                <w:rFonts w:cs="Arial"/>
              </w:rPr>
            </w:pPr>
            <w:r>
              <w:rPr>
                <w:rFonts w:cs="Arial"/>
              </w:rPr>
              <w:t>0</w:t>
            </w:r>
            <w:r w:rsidR="006E4E7D">
              <w:rPr>
                <w:rFonts w:cs="Arial"/>
              </w:rPr>
              <w:t>7</w:t>
            </w:r>
            <w:r>
              <w:rPr>
                <w:rFonts w:cs="Arial"/>
              </w:rPr>
              <w:t>-04-2016</w:t>
            </w:r>
          </w:p>
        </w:tc>
        <w:tc>
          <w:tcPr>
            <w:tcW w:w="1706" w:type="dxa"/>
          </w:tcPr>
          <w:p w14:paraId="200666BD" w14:textId="6AC1963E" w:rsidR="003623F3" w:rsidRPr="008D6FA5" w:rsidRDefault="003623F3" w:rsidP="00C72EB5">
            <w:pPr>
              <w:rPr>
                <w:rFonts w:cs="Arial"/>
              </w:rPr>
            </w:pPr>
            <w:r>
              <w:rPr>
                <w:rFonts w:cs="Arial"/>
              </w:rPr>
              <w:t>Ritesh Jha</w:t>
            </w:r>
          </w:p>
        </w:tc>
        <w:tc>
          <w:tcPr>
            <w:tcW w:w="1525" w:type="dxa"/>
          </w:tcPr>
          <w:p w14:paraId="30A01111" w14:textId="1FADA955" w:rsidR="003623F3" w:rsidRDefault="003623F3" w:rsidP="00C72EB5">
            <w:pPr>
              <w:rPr>
                <w:rFonts w:cs="Arial"/>
              </w:rPr>
            </w:pPr>
            <w:r>
              <w:rPr>
                <w:rFonts w:cs="Arial"/>
              </w:rPr>
              <w:t>All</w:t>
            </w:r>
          </w:p>
        </w:tc>
        <w:tc>
          <w:tcPr>
            <w:tcW w:w="3298" w:type="dxa"/>
          </w:tcPr>
          <w:p w14:paraId="07BB79B1" w14:textId="69FF28B9" w:rsidR="003623F3" w:rsidRDefault="003623F3" w:rsidP="00C72EB5">
            <w:pPr>
              <w:rPr>
                <w:rFonts w:cs="Arial"/>
              </w:rPr>
            </w:pPr>
            <w:r>
              <w:rPr>
                <w:rFonts w:cs="Arial"/>
              </w:rPr>
              <w:t>Modified changes for 16.1</w:t>
            </w:r>
            <w:r w:rsidRPr="008D6FA5">
              <w:rPr>
                <w:rFonts w:cs="Arial"/>
              </w:rPr>
              <w:t xml:space="preserve"> PI release.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B94486"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B94486"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712897">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712897">
        <w:rPr>
          <w:noProof/>
        </w:rPr>
        <w:t>9</w:t>
      </w:r>
      <w:r>
        <w:rPr>
          <w:noProof/>
        </w:rPr>
        <w:fldChar w:fldCharType="end"/>
      </w:r>
    </w:p>
    <w:p w14:paraId="5B0762C2" w14:textId="5860D158"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_Toc444883184 \h </w:instrText>
      </w:r>
      <w:r w:rsidRPr="00630317">
        <w:rPr>
          <w:rFonts w:eastAsiaTheme="minorEastAsia" w:cs="Arial"/>
          <w:noProof/>
        </w:rPr>
      </w:r>
      <w:r w:rsidRPr="00630317">
        <w:rPr>
          <w:rFonts w:eastAsiaTheme="minorEastAsia" w:cs="Arial"/>
          <w:noProof/>
        </w:rPr>
        <w:fldChar w:fldCharType="separate"/>
      </w:r>
      <w:r w:rsidR="00712897">
        <w:rPr>
          <w:rFonts w:eastAsiaTheme="minorEastAsia" w:cs="Arial"/>
          <w:noProof/>
        </w:rPr>
        <w:t>9</w:t>
      </w:r>
      <w:r w:rsidRPr="00630317">
        <w:rPr>
          <w:rFonts w:eastAsiaTheme="minorEastAsia" w:cs="Arial"/>
          <w:noProof/>
        </w:rPr>
        <w:fldChar w:fldCharType="end"/>
      </w:r>
      <w:r w:rsidR="00D746F1">
        <w:rPr>
          <w:rFonts w:eastAsiaTheme="minorEastAsia" w:cs="Arial"/>
          <w:noProof/>
        </w:rPr>
        <w:t>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2CF6C22F"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712897">
        <w:rPr>
          <w:rFonts w:eastAsiaTheme="minorEastAsia" w:cs="Arial"/>
          <w:noProof/>
        </w:rPr>
        <w:t>12</w:t>
      </w:r>
      <w:r w:rsidRPr="00630317">
        <w:rPr>
          <w:rFonts w:eastAsiaTheme="minorEastAsia" w:cs="Arial"/>
          <w:noProof/>
        </w:rPr>
        <w:fldChar w:fldCharType="end"/>
      </w:r>
      <w:r w:rsidR="00D746F1">
        <w:rPr>
          <w:rFonts w:eastAsiaTheme="minorEastAsia" w:cs="Arial"/>
          <w:noProof/>
        </w:rPr>
        <w:t>2</w:t>
      </w:r>
    </w:p>
    <w:p w14:paraId="24E2B956" w14:textId="1D59D2C5"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712897">
        <w:rPr>
          <w:noProof/>
        </w:rPr>
        <w:t>13</w:t>
      </w:r>
      <w:r>
        <w:rPr>
          <w:noProof/>
        </w:rPr>
        <w:fldChar w:fldCharType="end"/>
      </w:r>
      <w:r w:rsidR="00D746F1">
        <w:rPr>
          <w:noProof/>
        </w:rPr>
        <w:t>3</w:t>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361DE10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712897">
        <w:rPr>
          <w:noProof/>
        </w:rPr>
        <w:t>13</w:t>
      </w:r>
      <w:r>
        <w:rPr>
          <w:noProof/>
        </w:rPr>
        <w:fldChar w:fldCharType="end"/>
      </w:r>
      <w:r w:rsidR="00D746F1">
        <w:rPr>
          <w:noProof/>
        </w:rPr>
        <w:t>3</w:t>
      </w:r>
    </w:p>
    <w:p w14:paraId="2E74CC9C" w14:textId="0B6BE15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712897">
        <w:rPr>
          <w:noProof/>
        </w:rPr>
        <w:t>15</w:t>
      </w:r>
      <w:r>
        <w:rPr>
          <w:noProof/>
        </w:rPr>
        <w:fldChar w:fldCharType="end"/>
      </w:r>
      <w:r w:rsidR="00D746F1">
        <w:rPr>
          <w:noProof/>
        </w:rPr>
        <w:t>5</w:t>
      </w:r>
    </w:p>
    <w:p w14:paraId="51DA474D" w14:textId="61513855"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712897">
        <w:rPr>
          <w:noProof/>
        </w:rPr>
        <w:t>15</w:t>
      </w:r>
      <w:r>
        <w:rPr>
          <w:noProof/>
        </w:rPr>
        <w:fldChar w:fldCharType="end"/>
      </w:r>
      <w:r w:rsidR="00D746F1">
        <w:rPr>
          <w:noProof/>
        </w:rPr>
        <w:t>5</w:t>
      </w:r>
    </w:p>
    <w:p w14:paraId="3DEE2B84" w14:textId="03984D0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712897">
        <w:rPr>
          <w:noProof/>
        </w:rPr>
        <w:t>16</w:t>
      </w:r>
      <w:r>
        <w:rPr>
          <w:noProof/>
        </w:rPr>
        <w:fldChar w:fldCharType="end"/>
      </w:r>
      <w:r w:rsidR="00D746F1">
        <w:rPr>
          <w:noProof/>
        </w:rPr>
        <w:t>6</w:t>
      </w:r>
    </w:p>
    <w:p w14:paraId="750838EC" w14:textId="06CD00BB"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sidR="00712897">
        <w:rPr>
          <w:noProof/>
        </w:rPr>
        <w:t>16</w:t>
      </w:r>
      <w:r>
        <w:rPr>
          <w:noProof/>
        </w:rPr>
        <w:fldChar w:fldCharType="end"/>
      </w:r>
      <w:r w:rsidR="00D746F1">
        <w:rPr>
          <w:noProof/>
        </w:rPr>
        <w:t>6</w:t>
      </w:r>
    </w:p>
    <w:p w14:paraId="577CAAFF" w14:textId="531F943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712897">
        <w:rPr>
          <w:noProof/>
        </w:rPr>
        <w:t>16</w:t>
      </w:r>
      <w:r>
        <w:rPr>
          <w:noProof/>
        </w:rPr>
        <w:fldChar w:fldCharType="end"/>
      </w:r>
      <w:r w:rsidR="00D746F1">
        <w:rPr>
          <w:noProof/>
        </w:rPr>
        <w:t>6</w:t>
      </w:r>
    </w:p>
    <w:p w14:paraId="64B8DCD0" w14:textId="33C5E928"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sidR="00712897">
        <w:rPr>
          <w:noProof/>
        </w:rPr>
        <w:t>17</w:t>
      </w:r>
      <w:r>
        <w:rPr>
          <w:noProof/>
        </w:rPr>
        <w:fldChar w:fldCharType="end"/>
      </w:r>
      <w:r w:rsidR="00D746F1">
        <w:rPr>
          <w:noProof/>
        </w:rPr>
        <w:t>7</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1E63CD2E" w:rsidR="0063714A" w:rsidRDefault="00B94486" w:rsidP="00E060AE">
      <w:pPr>
        <w:rPr>
          <w:rFonts w:cs="Arial"/>
          <w:sz w:val="21"/>
          <w:szCs w:val="21"/>
          <w:shd w:val="clear" w:color="auto" w:fill="FFFFFF"/>
          <w:lang w:val="en-IN"/>
        </w:rPr>
      </w:pPr>
      <w:r>
        <w:fldChar w:fldCharType="begin"/>
      </w:r>
      <w:r>
        <w:instrText xml:space="preserve"> HYPERLINK "http://maartens-mini.ddns.htc.nl.philips.com:8081/artifactory/libs-release-local-android/com/philips/cdp/digitalCare/4.1.0" </w:instrText>
      </w:r>
      <w:r>
        <w:fldChar w:fldCharType="separate"/>
      </w:r>
      <w:r w:rsidR="00C00062" w:rsidRPr="00601E84">
        <w:rPr>
          <w:rStyle w:val="Hyperlink"/>
          <w:rFonts w:cs="Arial"/>
          <w:sz w:val="21"/>
          <w:szCs w:val="21"/>
          <w:highlight w:val="yellow"/>
          <w:shd w:val="clear" w:color="auto" w:fill="FFFFFF"/>
          <w:lang w:val="en-IN"/>
        </w:rPr>
        <w:t>http://maartens-mini.ddns.htc.nl.philips.com:8081/artifactory/libs-release-local-</w:t>
      </w:r>
      <w:bookmarkStart w:id="18" w:name="_GoBack"/>
      <w:bookmarkEnd w:id="18"/>
      <w:r w:rsidR="00C00062" w:rsidRPr="00601E84">
        <w:rPr>
          <w:rStyle w:val="Hyperlink"/>
          <w:rFonts w:cs="Arial"/>
          <w:sz w:val="21"/>
          <w:szCs w:val="21"/>
          <w:highlight w:val="yellow"/>
          <w:shd w:val="clear" w:color="auto" w:fill="FFFFFF"/>
          <w:lang w:val="en-IN"/>
        </w:rPr>
        <w:t>android/com/philips/cdp/digitalCare/4.1.0</w:t>
      </w:r>
      <w:r>
        <w:rPr>
          <w:rStyle w:val="Hyperlink"/>
          <w:rFonts w:cs="Arial"/>
          <w:sz w:val="21"/>
          <w:szCs w:val="21"/>
          <w:highlight w:val="yellow"/>
          <w:shd w:val="clear" w:color="auto" w:fill="FFFFFF"/>
          <w:lang w:val="en-IN"/>
        </w:rPr>
        <w:fldChar w:fldCharType="end"/>
      </w:r>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DC47274" w14:textId="77777777" w:rsidR="00A340F1" w:rsidRDefault="00A340F1" w:rsidP="00A340F1">
      <w:pPr>
        <w:pStyle w:val="Default"/>
        <w:rPr>
          <w:sz w:val="23"/>
          <w:szCs w:val="23"/>
        </w:rPr>
      </w:pPr>
      <w:proofErr w:type="gramStart"/>
      <w:r>
        <w:rPr>
          <w:sz w:val="23"/>
          <w:szCs w:val="23"/>
        </w:rPr>
        <w:t>dependencies</w:t>
      </w:r>
      <w:proofErr w:type="gramEnd"/>
      <w:r>
        <w:rPr>
          <w:sz w:val="23"/>
          <w:szCs w:val="23"/>
        </w:rPr>
        <w:t xml:space="preserve"> { </w:t>
      </w:r>
    </w:p>
    <w:p w14:paraId="44678264" w14:textId="77777777" w:rsidR="00A340F1" w:rsidRDefault="00A340F1" w:rsidP="00A340F1">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1D490416" w14:textId="77777777" w:rsidR="00702E32" w:rsidRPr="00702E32" w:rsidRDefault="00702E32" w:rsidP="00702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252B3158" w14:textId="1D6E5CD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w:t>
      </w:r>
      <w:r w:rsidR="00255E2D" w:rsidRPr="009A633C">
        <w:rPr>
          <w:rFonts w:ascii="Courier New" w:hAnsi="Courier New" w:cs="Courier New"/>
          <w:b/>
          <w:bCs/>
          <w:color w:val="008000"/>
          <w:sz w:val="18"/>
          <w:szCs w:val="18"/>
        </w:rPr>
        <w:t>-v4.5.1</w:t>
      </w:r>
      <w:r w:rsidRPr="009A633C">
        <w:rPr>
          <w:rFonts w:ascii="Courier New" w:hAnsi="Courier New" w:cs="Courier New"/>
          <w:b/>
          <w:bCs/>
          <w:color w:val="008000"/>
          <w:sz w:val="18"/>
          <w:szCs w:val="18"/>
        </w:rPr>
        <w:t xml:space="preserve">.jar') </w:t>
      </w:r>
    </w:p>
    <w:p w14:paraId="0510CDD2" w14:textId="0EC0C8D1"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name:'localeMatch-v1.1.1</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70B4A463" w14:textId="7D70DD5B" w:rsidR="00A340F1" w:rsidRPr="009A633C" w:rsidRDefault="002C5E80"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9B40A5">
        <w:rPr>
          <w:rFonts w:ascii="Courier New" w:hAnsi="Courier New" w:cs="Courier New"/>
          <w:b/>
          <w:bCs/>
          <w:color w:val="008000"/>
          <w:sz w:val="18"/>
          <w:szCs w:val="18"/>
        </w:rPr>
        <w:t>(</w:t>
      </w:r>
      <w:proofErr w:type="gramEnd"/>
      <w:r w:rsidR="009B40A5">
        <w:rPr>
          <w:rFonts w:ascii="Courier New" w:hAnsi="Courier New" w:cs="Courier New"/>
          <w:b/>
          <w:bCs/>
          <w:color w:val="008000"/>
          <w:sz w:val="18"/>
          <w:szCs w:val="18"/>
        </w:rPr>
        <w:t>name:'digitalCare-v4.1.0</w:t>
      </w:r>
      <w:r w:rsidR="00A340F1" w:rsidRPr="009A633C">
        <w:rPr>
          <w:rFonts w:ascii="Courier New" w:hAnsi="Courier New" w:cs="Courier New"/>
          <w:b/>
          <w:bCs/>
          <w:color w:val="008000"/>
          <w:sz w:val="18"/>
          <w:szCs w:val="18"/>
        </w:rPr>
        <w:t xml:space="preserve">', </w:t>
      </w:r>
      <w:proofErr w:type="spellStart"/>
      <w:r w:rsidR="00A340F1" w:rsidRPr="009A633C">
        <w:rPr>
          <w:rFonts w:ascii="Courier New" w:hAnsi="Courier New" w:cs="Courier New"/>
          <w:b/>
          <w:bCs/>
          <w:color w:val="008000"/>
          <w:sz w:val="18"/>
          <w:szCs w:val="18"/>
        </w:rPr>
        <w:t>ext:aar</w:t>
      </w:r>
      <w:proofErr w:type="spellEnd"/>
      <w:r w:rsidR="00A340F1" w:rsidRPr="009A633C">
        <w:rPr>
          <w:rFonts w:ascii="Courier New" w:hAnsi="Courier New" w:cs="Courier New"/>
          <w:b/>
          <w:bCs/>
          <w:color w:val="008000"/>
          <w:sz w:val="18"/>
          <w:szCs w:val="18"/>
        </w:rPr>
        <w:t xml:space="preserve">) </w:t>
      </w:r>
    </w:p>
    <w:p w14:paraId="340682B5" w14:textId="78D129C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5D136585" w14:textId="129E4966"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name:prx-v1.0.</w:t>
      </w:r>
      <w:r w:rsidR="00A823F3">
        <w:rPr>
          <w:rFonts w:ascii="Courier New" w:hAnsi="Courier New" w:cs="Courier New"/>
          <w:b/>
          <w:bCs/>
          <w:color w:val="008000"/>
          <w:sz w:val="18"/>
          <w:szCs w:val="18"/>
        </w:rPr>
        <w:t>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8B1EFF2" w14:textId="3A40F713"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w:t>
      </w:r>
      <w:r w:rsidR="002C5E80" w:rsidRPr="009A633C">
        <w:rPr>
          <w:rFonts w:ascii="Courier New" w:hAnsi="Courier New" w:cs="Courier New"/>
          <w:b/>
          <w:bCs/>
          <w:color w:val="008000"/>
          <w:sz w:val="18"/>
          <w:szCs w:val="18"/>
        </w:rPr>
        <w:t>3</w:t>
      </w:r>
      <w:r w:rsidRPr="009A633C">
        <w:rPr>
          <w:rFonts w:ascii="Courier New" w:hAnsi="Courier New" w:cs="Courier New"/>
          <w:b/>
          <w:bCs/>
          <w:color w:val="008000"/>
          <w:sz w:val="18"/>
          <w:szCs w:val="18"/>
        </w:rPr>
        <w:t xml:space="preserve">.0.0',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1B45DF3C" w14:textId="3EE29800"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w:t>
      </w:r>
      <w:r w:rsidR="002C5E80" w:rsidRPr="009A633C">
        <w:rPr>
          <w:rFonts w:eastAsiaTheme="minorEastAsia" w:cs="Arial"/>
          <w:color w:val="000000"/>
          <w:sz w:val="23"/>
          <w:szCs w:val="23"/>
        </w:rPr>
        <w:t>ile</w:t>
      </w:r>
      <w:r w:rsidR="002C5E80" w:rsidRPr="009A633C">
        <w:rPr>
          <w:rFonts w:ascii="Courier New" w:hAnsi="Courier New" w:cs="Courier New"/>
          <w:b/>
          <w:bCs/>
          <w:color w:val="008000"/>
          <w:sz w:val="18"/>
          <w:szCs w:val="18"/>
        </w:rPr>
        <w:t>(</w:t>
      </w:r>
      <w:proofErr w:type="gramEnd"/>
      <w:r w:rsidR="002C5E80" w:rsidRPr="009A633C">
        <w:rPr>
          <w:rFonts w:ascii="Courier New" w:hAnsi="Courier New" w:cs="Courier New"/>
          <w:b/>
          <w:bCs/>
          <w:color w:val="008000"/>
          <w:sz w:val="18"/>
          <w:szCs w:val="18"/>
        </w:rPr>
        <w:t>name:productselection-v1.1.1</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191E87D9" w14:textId="6D99ADBB" w:rsidR="00A340F1" w:rsidRPr="009A633C" w:rsidRDefault="00A340F1" w:rsidP="009A6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name:gson-v2.2.2',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79BBE3C2" w14:textId="77777777" w:rsidR="00A340F1" w:rsidRDefault="00A340F1" w:rsidP="00A340F1">
      <w:pPr>
        <w:pStyle w:val="Default"/>
        <w:rPr>
          <w:sz w:val="23"/>
          <w:szCs w:val="23"/>
        </w:rPr>
      </w:pPr>
      <w:r>
        <w:rPr>
          <w:sz w:val="23"/>
          <w:szCs w:val="23"/>
        </w:rPr>
        <w:t xml:space="preserve">} </w:t>
      </w:r>
    </w:p>
    <w:p w14:paraId="24649D4B" w14:textId="1D45A482" w:rsidR="00E254BE" w:rsidRDefault="00A340F1" w:rsidP="00FE675B">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lastRenderedPageBreak/>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3" w:name="_Toc444883175"/>
      <w:bookmarkEnd w:id="22"/>
      <w:r>
        <w:rPr>
          <w:rFonts w:cs="Arial"/>
        </w:rPr>
        <w:t xml:space="preserve">Root </w:t>
      </w:r>
      <w:proofErr w:type="spellStart"/>
      <w:r>
        <w:rPr>
          <w:rFonts w:cs="Arial"/>
        </w:rPr>
        <w:t>gradle</w:t>
      </w:r>
      <w:proofErr w:type="spellEnd"/>
      <w:r>
        <w:rPr>
          <w:rFonts w:cs="Arial"/>
        </w:rPr>
        <w:t xml:space="preserve"> changes</w:t>
      </w:r>
      <w:bookmarkEnd w:id="23"/>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5F62D514"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'4.1.0</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lastRenderedPageBreak/>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159AE50C"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App locale (language code and country code). Also set this whenever there is a change in language or country. Call in appropriate places.</w:t>
      </w:r>
    </w:p>
    <w:p w14:paraId="7251C955" w14:textId="77777777" w:rsidR="00C51D2D" w:rsidRPr="008D6FA5" w:rsidRDefault="00C51D2D" w:rsidP="00C51D2D">
      <w:pPr>
        <w:pStyle w:val="ListParagraph"/>
        <w:ind w:left="795"/>
        <w:rPr>
          <w:rFonts w:cs="Arial"/>
          <w:szCs w:val="24"/>
        </w:rPr>
      </w:pPr>
      <w:r w:rsidRPr="008D6FA5">
        <w:rPr>
          <w:rFonts w:cs="Arial"/>
          <w:szCs w:val="24"/>
        </w:rPr>
        <w:t xml:space="preserve">API: </w:t>
      </w:r>
      <w:proofErr w:type="spellStart"/>
      <w:proofErr w:type="gramStart"/>
      <w:r w:rsidRPr="008D6FA5">
        <w:rPr>
          <w:rFonts w:cs="Arial"/>
          <w:szCs w:val="24"/>
        </w:rPr>
        <w:t>setLocale</w:t>
      </w:r>
      <w:proofErr w:type="spellEnd"/>
      <w:r w:rsidRPr="008D6FA5">
        <w:rPr>
          <w:rFonts w:cs="Arial"/>
          <w:szCs w:val="24"/>
        </w:rPr>
        <w:t>(</w:t>
      </w:r>
      <w:proofErr w:type="gramEnd"/>
      <w:r w:rsidRPr="008D6FA5">
        <w:rPr>
          <w:rFonts w:cs="Arial"/>
          <w:szCs w:val="24"/>
        </w:rPr>
        <w:t xml:space="preserve">String </w:t>
      </w:r>
      <w:proofErr w:type="spellStart"/>
      <w:r w:rsidRPr="008D6FA5">
        <w:rPr>
          <w:rFonts w:cs="Arial"/>
          <w:szCs w:val="24"/>
        </w:rPr>
        <w:t>langCode</w:t>
      </w:r>
      <w:proofErr w:type="spellEnd"/>
      <w:r w:rsidRPr="008D6FA5">
        <w:rPr>
          <w:rFonts w:cs="Arial"/>
          <w:szCs w:val="24"/>
        </w:rPr>
        <w:t xml:space="preserve">, String </w:t>
      </w:r>
      <w:proofErr w:type="spellStart"/>
      <w:r w:rsidRPr="008D6FA5">
        <w:rPr>
          <w:rFonts w:cs="Arial"/>
          <w:szCs w:val="24"/>
        </w:rPr>
        <w:t>countryCode</w:t>
      </w:r>
      <w:proofErr w:type="spellEnd"/>
      <w:r w:rsidRPr="008D6FA5">
        <w:rPr>
          <w:rFonts w:cs="Arial"/>
          <w:szCs w:val="24"/>
        </w:rPr>
        <w:t>)</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lastRenderedPageBreak/>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lastRenderedPageBreak/>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lastRenderedPageBreak/>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0"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lastRenderedPageBreak/>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lastRenderedPageBreak/>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5507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1668E"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8E8DE3"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1EA28"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DB75B"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6A996"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8BB30"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A9C99"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134E01"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C22CA"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4CD36"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124A"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proofErr w:type="gramStart"/>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A858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5269E"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6" w:name="_Toc444883186"/>
      <w:r w:rsidRPr="009B380D">
        <w:rPr>
          <w:rFonts w:eastAsiaTheme="minorEastAsia" w:cs="Arial"/>
        </w:rPr>
        <w:lastRenderedPageBreak/>
        <w:t>Social provider configuration</w:t>
      </w:r>
      <w:bookmarkEnd w:id="36"/>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9F766"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486C51BB"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BB1D4"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1549D2E4"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7" w:name="_Toc444883187"/>
      <w:bookmarkStart w:id="38"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7"/>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9" w:name="_Toc444883188"/>
      <w:r w:rsidRPr="008D6FA5">
        <w:rPr>
          <w:rFonts w:cs="Arial"/>
        </w:rPr>
        <w:t>Handling consumer care as activity</w:t>
      </w:r>
      <w:bookmarkEnd w:id="39"/>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40" w:name="_Toc444883189"/>
      <w:r w:rsidRPr="008D6FA5">
        <w:rPr>
          <w:rFonts w:cs="Arial"/>
        </w:rPr>
        <w:t>Vertical features customization</w:t>
      </w:r>
      <w:bookmarkEnd w:id="40"/>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1" w:name="_Toc444883190"/>
      <w:r w:rsidRPr="008D6FA5">
        <w:rPr>
          <w:rFonts w:cs="Arial"/>
        </w:rPr>
        <w:lastRenderedPageBreak/>
        <w:t>Action bar customization</w:t>
      </w:r>
      <w:bookmarkEnd w:id="41"/>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2" w:name="_Toc433199531"/>
      <w:bookmarkStart w:id="43" w:name="_Toc444883191"/>
      <w:r>
        <w:rPr>
          <w:rStyle w:val="dac-header-crumbs-link"/>
        </w:rPr>
        <w:t>Supporting apps with Over 65K Methods</w:t>
      </w:r>
      <w:bookmarkEnd w:id="42"/>
      <w:bookmarkEnd w:id="43"/>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94486" w:rsidP="00B25B22">
      <w:pPr>
        <w:pStyle w:val="BodyText"/>
        <w:ind w:left="720"/>
        <w:rPr>
          <w:lang w:val="en-GB"/>
        </w:rPr>
      </w:pPr>
      <w:hyperlink r:id="rId15"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4" w:name="_Toc444883192"/>
      <w:r>
        <w:rPr>
          <w:rFonts w:cs="Arial"/>
        </w:rPr>
        <w:lastRenderedPageBreak/>
        <w:t>Supported Languages</w:t>
      </w:r>
      <w:bookmarkEnd w:id="44"/>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5" w:name="_Toc444883193"/>
      <w:r>
        <w:rPr>
          <w:rFonts w:cs="Arial"/>
        </w:rPr>
        <w:t>Frequently asked Questions</w:t>
      </w:r>
      <w:bookmarkEnd w:id="45"/>
    </w:p>
    <w:p w14:paraId="37E9E067" w14:textId="0E073839" w:rsidR="00FF7B65" w:rsidRPr="008F62E3" w:rsidRDefault="00FF7B65" w:rsidP="00E340FB">
      <w:pPr>
        <w:pStyle w:val="Heading1"/>
        <w:numPr>
          <w:ilvl w:val="1"/>
          <w:numId w:val="17"/>
        </w:numPr>
        <w:rPr>
          <w:rFonts w:cs="Arial"/>
          <w:sz w:val="24"/>
          <w:szCs w:val="24"/>
        </w:rPr>
      </w:pPr>
      <w:bookmarkStart w:id="46" w:name="_Toc437015076"/>
      <w:bookmarkStart w:id="47" w:name="_Toc444883194"/>
      <w:r w:rsidRPr="008F62E3">
        <w:rPr>
          <w:rFonts w:cs="Arial"/>
          <w:sz w:val="24"/>
          <w:szCs w:val="24"/>
        </w:rPr>
        <w:t>How about customising fonts and sizes?</w:t>
      </w:r>
      <w:bookmarkEnd w:id="46"/>
      <w:bookmarkEnd w:id="47"/>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B94486" w:rsidP="00E91EAA">
      <w:pPr>
        <w:pStyle w:val="ListParagraph"/>
        <w:numPr>
          <w:ilvl w:val="0"/>
          <w:numId w:val="37"/>
        </w:numPr>
        <w:rPr>
          <w:rFonts w:cs="Arial"/>
          <w:szCs w:val="24"/>
        </w:rPr>
      </w:pPr>
      <w:hyperlink r:id="rId16"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B94486" w:rsidP="00E91EAA">
      <w:pPr>
        <w:pStyle w:val="ListParagraph"/>
        <w:numPr>
          <w:ilvl w:val="0"/>
          <w:numId w:val="37"/>
        </w:numPr>
        <w:rPr>
          <w:rFonts w:cs="Arial"/>
          <w:sz w:val="20"/>
        </w:rPr>
      </w:pPr>
      <w:hyperlink r:id="rId17"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Pr="00FF7B65" w:rsidRDefault="00966F8E" w:rsidP="00FF7B65">
      <w:pPr>
        <w:pStyle w:val="BodyText"/>
        <w:ind w:left="1440"/>
        <w:rPr>
          <w:b/>
          <w:lang w:val="en-GB"/>
        </w:rPr>
      </w:pPr>
      <w:r>
        <w:rPr>
          <w:lang w:val="en-GB"/>
        </w:rPr>
        <w:t>Currently app can send hardcoded list of products as input after which consumer care will take care of selection of product.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p>
    <w:p w14:paraId="2430B168" w14:textId="462B2C89" w:rsidR="006D422D" w:rsidRDefault="006D422D" w:rsidP="006D422D">
      <w:pPr>
        <w:pStyle w:val="BodyText"/>
        <w:ind w:left="1440"/>
        <w:rPr>
          <w:lang w:val="en-GB"/>
        </w:rPr>
      </w:pPr>
    </w:p>
    <w:bookmarkEnd w:id="38"/>
    <w:p w14:paraId="363CE32C" w14:textId="77777777" w:rsidR="0024263D" w:rsidRPr="0024263D" w:rsidRDefault="0024263D" w:rsidP="006D422D">
      <w:pPr>
        <w:pStyle w:val="BodyText"/>
        <w:ind w:left="1440"/>
        <w:rPr>
          <w:rFonts w:eastAsiaTheme="minorEastAsia"/>
          <w:lang w:val="en-GB"/>
        </w:rPr>
      </w:pPr>
    </w:p>
    <w:sectPr w:rsidR="0024263D" w:rsidRPr="0024263D" w:rsidSect="003C4F40">
      <w:headerReference w:type="default" r:id="rId18"/>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A5A67" w14:textId="77777777" w:rsidR="00B94486" w:rsidRDefault="00B94486" w:rsidP="003C4F40">
      <w:r>
        <w:separator/>
      </w:r>
    </w:p>
  </w:endnote>
  <w:endnote w:type="continuationSeparator" w:id="0">
    <w:p w14:paraId="2736EDF6" w14:textId="77777777" w:rsidR="00B94486" w:rsidRDefault="00B9448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712897">
      <w:rPr>
        <w:rFonts w:cs="Arial"/>
        <w:i/>
        <w:noProof/>
        <w:sz w:val="20"/>
      </w:rPr>
      <w:t>17</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712897">
      <w:rPr>
        <w:rFonts w:cs="Arial"/>
        <w:i/>
        <w:noProof/>
        <w:sz w:val="20"/>
      </w:rPr>
      <w:t>17</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16CE0" w14:textId="77777777" w:rsidR="00B94486" w:rsidRDefault="00B94486" w:rsidP="003C4F40">
      <w:r>
        <w:separator/>
      </w:r>
    </w:p>
  </w:footnote>
  <w:footnote w:type="continuationSeparator" w:id="0">
    <w:p w14:paraId="60237624" w14:textId="77777777" w:rsidR="00B94486" w:rsidRDefault="00B9448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51C995E4"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 xml:space="preserve">cted Digital Propositions: </w:t>
    </w:r>
    <w:r w:rsidR="00F9505B">
      <w:rPr>
        <w:rFonts w:cs="Arial"/>
        <w:sz w:val="20"/>
      </w:rPr>
      <w:t>Consumer</w:t>
    </w:r>
    <w:r>
      <w:rPr>
        <w:rFonts w:cs="Arial"/>
        <w:sz w:val="20"/>
      </w:rPr>
      <w:t xml:space="preserve"> Care Android Integration</w:t>
    </w:r>
    <w:r>
      <w:rPr>
        <w:rFonts w:cs="Arial"/>
        <w:sz w:val="20"/>
      </w:rPr>
      <w:tab/>
      <w:t>Version 1.5</w:t>
    </w:r>
  </w:p>
  <w:p w14:paraId="4F918DBF" w14:textId="580A4BB1" w:rsidR="00702E32" w:rsidRPr="003C4F40" w:rsidRDefault="00702E32" w:rsidP="003C4F40">
    <w:pPr>
      <w:pStyle w:val="Header"/>
      <w:rPr>
        <w:rFonts w:cs="Arial"/>
        <w:sz w:val="20"/>
      </w:rPr>
    </w:pPr>
    <w:r>
      <w:rPr>
        <w:rFonts w:cs="Arial"/>
        <w:sz w:val="20"/>
      </w:rPr>
      <w:tab/>
    </w:r>
    <w:r>
      <w:rPr>
        <w:rFonts w:cs="Arial"/>
        <w:sz w:val="20"/>
      </w:rPr>
      <w:tab/>
      <w:t>0</w:t>
    </w:r>
    <w:r w:rsidR="00F9505B">
      <w:rPr>
        <w:rFonts w:cs="Arial"/>
        <w:sz w:val="20"/>
      </w:rPr>
      <w:t>7</w:t>
    </w:r>
    <w:r>
      <w:rPr>
        <w:rFonts w:cs="Arial"/>
        <w:sz w:val="20"/>
      </w:rPr>
      <w:t>-04-2016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21EF"/>
    <w:rsid w:val="00062DE3"/>
    <w:rsid w:val="00064445"/>
    <w:rsid w:val="000674AC"/>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4768"/>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5E2D"/>
    <w:rsid w:val="00262004"/>
    <w:rsid w:val="002650F2"/>
    <w:rsid w:val="00266F8D"/>
    <w:rsid w:val="002701BB"/>
    <w:rsid w:val="00273453"/>
    <w:rsid w:val="00276419"/>
    <w:rsid w:val="00281ECA"/>
    <w:rsid w:val="002866B3"/>
    <w:rsid w:val="00291495"/>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7BBB"/>
    <w:rsid w:val="00347E0A"/>
    <w:rsid w:val="0035134D"/>
    <w:rsid w:val="003527F7"/>
    <w:rsid w:val="00353DDA"/>
    <w:rsid w:val="003623F3"/>
    <w:rsid w:val="00365CAF"/>
    <w:rsid w:val="003707FB"/>
    <w:rsid w:val="00375379"/>
    <w:rsid w:val="00376A35"/>
    <w:rsid w:val="00380C15"/>
    <w:rsid w:val="00385E34"/>
    <w:rsid w:val="003865E5"/>
    <w:rsid w:val="00396711"/>
    <w:rsid w:val="003C156A"/>
    <w:rsid w:val="003C4F40"/>
    <w:rsid w:val="003D3596"/>
    <w:rsid w:val="003D37EA"/>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2FF6"/>
    <w:rsid w:val="005D03B0"/>
    <w:rsid w:val="005D0584"/>
    <w:rsid w:val="005D253D"/>
    <w:rsid w:val="005D5EB3"/>
    <w:rsid w:val="005D7D08"/>
    <w:rsid w:val="005E551B"/>
    <w:rsid w:val="005F4901"/>
    <w:rsid w:val="0060207A"/>
    <w:rsid w:val="00611F48"/>
    <w:rsid w:val="0061475C"/>
    <w:rsid w:val="00630317"/>
    <w:rsid w:val="00631B93"/>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4DE2"/>
    <w:rsid w:val="00736154"/>
    <w:rsid w:val="00740A01"/>
    <w:rsid w:val="007416FE"/>
    <w:rsid w:val="0076509D"/>
    <w:rsid w:val="00767146"/>
    <w:rsid w:val="00774B41"/>
    <w:rsid w:val="00777B26"/>
    <w:rsid w:val="00780E88"/>
    <w:rsid w:val="0078766A"/>
    <w:rsid w:val="0079199C"/>
    <w:rsid w:val="007A08CA"/>
    <w:rsid w:val="007A435B"/>
    <w:rsid w:val="007A7466"/>
    <w:rsid w:val="007B00FB"/>
    <w:rsid w:val="007B0103"/>
    <w:rsid w:val="007B33C9"/>
    <w:rsid w:val="007D2E46"/>
    <w:rsid w:val="007D680B"/>
    <w:rsid w:val="007F0A96"/>
    <w:rsid w:val="007F3E41"/>
    <w:rsid w:val="007F5D90"/>
    <w:rsid w:val="00801A67"/>
    <w:rsid w:val="00811D38"/>
    <w:rsid w:val="0081707E"/>
    <w:rsid w:val="0081761A"/>
    <w:rsid w:val="008233ED"/>
    <w:rsid w:val="0082644D"/>
    <w:rsid w:val="00843A6D"/>
    <w:rsid w:val="00850BCF"/>
    <w:rsid w:val="0085550D"/>
    <w:rsid w:val="00855956"/>
    <w:rsid w:val="0088458E"/>
    <w:rsid w:val="0089331C"/>
    <w:rsid w:val="008A46DA"/>
    <w:rsid w:val="008A52EE"/>
    <w:rsid w:val="008B25AD"/>
    <w:rsid w:val="008B4255"/>
    <w:rsid w:val="008B6907"/>
    <w:rsid w:val="008B7E07"/>
    <w:rsid w:val="008C0104"/>
    <w:rsid w:val="008C1285"/>
    <w:rsid w:val="008C28E8"/>
    <w:rsid w:val="008C4D91"/>
    <w:rsid w:val="008C52F7"/>
    <w:rsid w:val="008D2958"/>
    <w:rsid w:val="008D6FA5"/>
    <w:rsid w:val="008E5A20"/>
    <w:rsid w:val="008F1DB4"/>
    <w:rsid w:val="008F55D5"/>
    <w:rsid w:val="008F62E3"/>
    <w:rsid w:val="00905C56"/>
    <w:rsid w:val="00906BC4"/>
    <w:rsid w:val="00906F08"/>
    <w:rsid w:val="00912A48"/>
    <w:rsid w:val="00912AE3"/>
    <w:rsid w:val="00921ACE"/>
    <w:rsid w:val="00925471"/>
    <w:rsid w:val="00941667"/>
    <w:rsid w:val="009426E5"/>
    <w:rsid w:val="00947877"/>
    <w:rsid w:val="00950CD7"/>
    <w:rsid w:val="0095328B"/>
    <w:rsid w:val="009556BE"/>
    <w:rsid w:val="00955BF5"/>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84B4D"/>
    <w:rsid w:val="00C8559A"/>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544B"/>
    <w:rsid w:val="00D45F45"/>
    <w:rsid w:val="00D46E77"/>
    <w:rsid w:val="00D545BD"/>
    <w:rsid w:val="00D746F1"/>
    <w:rsid w:val="00D811B0"/>
    <w:rsid w:val="00D835E9"/>
    <w:rsid w:val="00D867F9"/>
    <w:rsid w:val="00DB3644"/>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51EB8"/>
    <w:rsid w:val="00E6739C"/>
    <w:rsid w:val="00E808B1"/>
    <w:rsid w:val="00E82274"/>
    <w:rsid w:val="00E840F9"/>
    <w:rsid w:val="00E91EAA"/>
    <w:rsid w:val="00E92ED0"/>
    <w:rsid w:val="00EA3554"/>
    <w:rsid w:val="00EB2955"/>
    <w:rsid w:val="00EB420E"/>
    <w:rsid w:val="00EB5ED3"/>
    <w:rsid w:val="00EC58F4"/>
    <w:rsid w:val="00ED0B89"/>
    <w:rsid w:val="00ED1EA8"/>
    <w:rsid w:val="00ED6877"/>
    <w:rsid w:val="00EE1E5D"/>
    <w:rsid w:val="00EE4965"/>
    <w:rsid w:val="00EE6917"/>
    <w:rsid w:val="00EF5C6E"/>
    <w:rsid w:val="00EF5DC3"/>
    <w:rsid w:val="00F03576"/>
    <w:rsid w:val="00F2404E"/>
    <w:rsid w:val="00F31F86"/>
    <w:rsid w:val="00F34B1F"/>
    <w:rsid w:val="00F352CF"/>
    <w:rsid w:val="00F4113E"/>
    <w:rsid w:val="00F479BE"/>
    <w:rsid w:val="00F54C63"/>
    <w:rsid w:val="00F61548"/>
    <w:rsid w:val="00F61A96"/>
    <w:rsid w:val="00F676EC"/>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lvu077.gdc1.ce.philips.com:9080/repobrowser/catalogBrowser.jsp?catalogid=catalog_CL_CONSUMER&amp;catalogType=CONSUMER&amp;country=CL&amp;language=es" TargetMode="External"/><Relationship Id="rId2" Type="http://schemas.openxmlformats.org/officeDocument/2006/relationships/numbering" Target="numbering.xml"/><Relationship Id="rId16" Type="http://schemas.openxmlformats.org/officeDocument/2006/relationships/hyperlink" Target="http://www.philips.co.uk/prx/product/B2C/en_GB/CONSUMER/products/HD9240/90.summ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tools/building/multidex.html" TargetMode="External"/><Relationship Id="rId10" Type="http://schemas.openxmlformats.org/officeDocument/2006/relationships/hyperlink" Target="https://developers.google.com/maps/documentation/android/signu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89B70-D9F9-4708-868C-BC74C211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8267</TotalTime>
  <Pages>17</Pages>
  <Words>3092</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437</cp:revision>
  <cp:lastPrinted>2016-04-07T14:40:00Z</cp:lastPrinted>
  <dcterms:created xsi:type="dcterms:W3CDTF">2015-06-14T17:21:00Z</dcterms:created>
  <dcterms:modified xsi:type="dcterms:W3CDTF">2016-04-07T14:43:00Z</dcterms:modified>
</cp:coreProperties>
</file>
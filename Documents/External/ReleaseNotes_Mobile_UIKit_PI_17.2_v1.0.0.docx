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 w:cs="Times New Roman"/>
          <w:b w:val="0"/>
          <w:bCs w:val="0"/>
          <w:color w:val="auto"/>
          <w:sz w:val="20"/>
          <w:szCs w:val="20"/>
        </w:rPr>
        <w:id w:val="-19182420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18342CF" w14:textId="77777777" w:rsidR="008F33C4" w:rsidRPr="000B7789" w:rsidRDefault="008F33C4">
          <w:pPr>
            <w:pStyle w:val="TOCHeading"/>
          </w:pPr>
          <w:r w:rsidRPr="000B7789">
            <w:t>Table of Contents</w:t>
          </w:r>
        </w:p>
        <w:p w14:paraId="0AEE2783" w14:textId="6C2023BF" w:rsidR="00DB21A2" w:rsidRDefault="008F33C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 w:rsidRPr="000B7789">
            <w:fldChar w:fldCharType="begin"/>
          </w:r>
          <w:r w:rsidRPr="000B7789">
            <w:instrText xml:space="preserve"> TOC \o "1-3" \h \z \u </w:instrText>
          </w:r>
          <w:r w:rsidRPr="000B7789">
            <w:fldChar w:fldCharType="separate"/>
          </w:r>
          <w:hyperlink w:anchor="_Toc467593653" w:history="1">
            <w:r w:rsidR="00DB21A2" w:rsidRPr="00B176AC">
              <w:rPr>
                <w:rStyle w:val="Hyperlink"/>
                <w:noProof/>
              </w:rPr>
              <w:t>1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Introduction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_Toc467593653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3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6D6E9258" w14:textId="20618C87" w:rsidR="00DB21A2" w:rsidRDefault="004430D3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54" w:history="1">
            <w:r w:rsidR="00DB21A2" w:rsidRPr="00B176AC">
              <w:rPr>
                <w:rStyle w:val="Hyperlink"/>
                <w:noProof/>
              </w:rPr>
              <w:t>1.1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Purpose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_Toc467593654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3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45F13E4B" w14:textId="356CE875" w:rsidR="00DB21A2" w:rsidRDefault="004430D3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55" w:history="1">
            <w:r w:rsidR="00DB21A2" w:rsidRPr="00B176AC">
              <w:rPr>
                <w:rStyle w:val="Hyperlink"/>
                <w:noProof/>
              </w:rPr>
              <w:t>1.2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Scope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_Toc467593655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3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52EF94B1" w14:textId="50320024" w:rsidR="00DB21A2" w:rsidRDefault="004430D3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56" w:history="1">
            <w:r w:rsidR="00DB21A2" w:rsidRPr="00B176AC">
              <w:rPr>
                <w:rStyle w:val="Hyperlink"/>
                <w:noProof/>
                <w:lang w:val="en-GB"/>
              </w:rPr>
              <w:t>1.3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  <w:lang w:val="en-GB"/>
              </w:rPr>
              <w:t>References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_Toc467593656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3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4C283526" w14:textId="0BCBA7FA" w:rsidR="00DB21A2" w:rsidRDefault="004430D3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57" w:history="1">
            <w:r w:rsidR="00DB21A2" w:rsidRPr="00B176AC">
              <w:rPr>
                <w:rStyle w:val="Hyperlink"/>
                <w:noProof/>
                <w:lang w:val="en-GB"/>
              </w:rPr>
              <w:t>1.4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  <w:lang w:val="en-GB"/>
              </w:rPr>
              <w:t>Terminology &amp; Abbreviations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_Toc467593657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3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3D8BCD65" w14:textId="03C95B00" w:rsidR="00DB21A2" w:rsidRDefault="004430D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58" w:history="1">
            <w:r w:rsidR="00DB21A2" w:rsidRPr="00B176AC">
              <w:rPr>
                <w:rStyle w:val="Hyperlink"/>
                <w:noProof/>
              </w:rPr>
              <w:t>2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Release Description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_Toc467593658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37536652" w14:textId="1202D4CE" w:rsidR="00DB21A2" w:rsidRDefault="004430D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59" w:history="1">
            <w:r w:rsidR="00DB21A2" w:rsidRPr="00B176AC">
              <w:rPr>
                <w:rStyle w:val="Hyperlink"/>
                <w:noProof/>
              </w:rPr>
              <w:t>3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Functionality Delivered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_Toc467593659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15892E56" w14:textId="3E882E47" w:rsidR="00DB21A2" w:rsidRDefault="004430D3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60" w:history="1">
            <w:r w:rsidR="00DB21A2" w:rsidRPr="00B176AC">
              <w:rPr>
                <w:rStyle w:val="Hyperlink"/>
                <w:noProof/>
                <w:lang w:val="en-GB"/>
              </w:rPr>
              <w:t>3.1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New</w:t>
            </w:r>
            <w:r w:rsidR="00DB21A2" w:rsidRPr="00B176AC">
              <w:rPr>
                <w:rStyle w:val="Hyperlink"/>
                <w:noProof/>
                <w:lang w:val="en-GB"/>
              </w:rPr>
              <w:t xml:space="preserve"> features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_Toc467593660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4AC344DA" w14:textId="3ED0E5C1" w:rsidR="00DB21A2" w:rsidRDefault="004430D3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61" w:history="1">
            <w:r w:rsidR="00DB21A2" w:rsidRPr="00B176AC">
              <w:rPr>
                <w:rStyle w:val="Hyperlink"/>
                <w:noProof/>
              </w:rPr>
              <w:t>3.2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Backwards Compatibility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_Toc467593661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40352E18" w14:textId="3827E3C0" w:rsidR="00DB21A2" w:rsidRDefault="004430D3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62" w:history="1">
            <w:r w:rsidR="00DB21A2" w:rsidRPr="00B176AC">
              <w:rPr>
                <w:rStyle w:val="Hyperlink"/>
                <w:noProof/>
              </w:rPr>
              <w:t>3.3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Features not covered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_Toc467593662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533632D2" w14:textId="4B20CAA9" w:rsidR="00DB21A2" w:rsidRDefault="004430D3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63" w:history="1">
            <w:r w:rsidR="00DB21A2" w:rsidRPr="00B176AC">
              <w:rPr>
                <w:rStyle w:val="Hyperlink"/>
                <w:noProof/>
              </w:rPr>
              <w:t>3.4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Defects Solved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_Toc467593663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614895E7" w14:textId="5B41FD60" w:rsidR="00DB21A2" w:rsidRDefault="004430D3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64" w:history="1">
            <w:r w:rsidR="00DB21A2" w:rsidRPr="00B176AC">
              <w:rPr>
                <w:rStyle w:val="Hyperlink"/>
                <w:noProof/>
              </w:rPr>
              <w:t>3.5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Residual Anomalies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_Toc467593664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38ABA32C" w14:textId="01FC81FA" w:rsidR="00DB21A2" w:rsidRDefault="004430D3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65" w:history="1">
            <w:r w:rsidR="00DB21A2" w:rsidRPr="00B176AC">
              <w:rPr>
                <w:rStyle w:val="Hyperlink"/>
                <w:noProof/>
              </w:rPr>
              <w:t>3.6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Risks and Mitigations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_Toc467593665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2B9FAA2C" w14:textId="282A72B7" w:rsidR="00DB21A2" w:rsidRDefault="004430D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66" w:history="1">
            <w:r w:rsidR="00DB21A2" w:rsidRPr="00B176AC">
              <w:rPr>
                <w:rStyle w:val="Hyperlink"/>
                <w:noProof/>
              </w:rPr>
              <w:t>4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Test Report / Verification of the delivery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_Toc467593666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5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27503600" w14:textId="57F5C933" w:rsidR="00DB21A2" w:rsidRDefault="004430D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67" w:history="1">
            <w:r w:rsidR="00DB21A2" w:rsidRPr="00B176AC">
              <w:rPr>
                <w:rStyle w:val="Hyperlink"/>
                <w:noProof/>
              </w:rPr>
              <w:t>5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Support and Maintenance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_Toc467593667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5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4B345393" w14:textId="0748C6AB" w:rsidR="00DB21A2" w:rsidRDefault="004430D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68" w:history="1">
            <w:r w:rsidR="00DB21A2" w:rsidRPr="00B176AC">
              <w:rPr>
                <w:rStyle w:val="Hyperlink"/>
                <w:noProof/>
              </w:rPr>
              <w:t>6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Disclaimer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_Toc467593668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5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3177035F" w14:textId="280BC11C" w:rsidR="00DB21A2" w:rsidRDefault="004430D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69" w:history="1">
            <w:r w:rsidR="00DB21A2" w:rsidRPr="00B176AC">
              <w:rPr>
                <w:rStyle w:val="Hyperlink"/>
                <w:noProof/>
              </w:rPr>
              <w:t>7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Revision History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_Toc467593669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5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3DC92C9A" w14:textId="0FA5C05A" w:rsidR="00DB21A2" w:rsidRDefault="004430D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70" w:history="1">
            <w:r w:rsidR="00DB21A2" w:rsidRPr="00B176AC">
              <w:rPr>
                <w:rStyle w:val="Hyperlink"/>
                <w:noProof/>
              </w:rPr>
              <w:t>8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Approval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_Toc467593670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5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69C0E8A8" w14:textId="6993EF38" w:rsidR="00DB21A2" w:rsidRDefault="004430D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71" w:history="1">
            <w:r w:rsidR="00DB21A2" w:rsidRPr="00B176AC">
              <w:rPr>
                <w:rStyle w:val="Hyperlink"/>
                <w:noProof/>
              </w:rPr>
              <w:t>9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Appendices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_Toc467593671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6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28AA77A2" w14:textId="67388A47" w:rsidR="00DB21A2" w:rsidRDefault="004430D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72" w:history="1">
            <w:r w:rsidR="00DB21A2" w:rsidRPr="00B176AC">
              <w:rPr>
                <w:rStyle w:val="Hyperlink"/>
                <w:noProof/>
              </w:rPr>
              <w:t>Template Revision History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_Toc467593672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6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2EBC4C55" w14:textId="0F84B975" w:rsidR="00DB21A2" w:rsidRDefault="004430D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73" w:history="1">
            <w:r w:rsidR="00DB21A2" w:rsidRPr="00B176AC">
              <w:rPr>
                <w:rStyle w:val="Hyperlink"/>
                <w:noProof/>
              </w:rPr>
              <w:t>Template Approval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_Toc467593673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6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4950EBF7" w14:textId="62DAD55C" w:rsidR="008F33C4" w:rsidRPr="000B7789" w:rsidRDefault="008F33C4">
          <w:pPr>
            <w:rPr>
              <w:i/>
              <w:color w:val="C0504D" w:themeColor="accent2"/>
            </w:rPr>
          </w:pPr>
          <w:r w:rsidRPr="000B7789">
            <w:rPr>
              <w:b/>
              <w:bCs/>
              <w:noProof/>
            </w:rPr>
            <w:fldChar w:fldCharType="end"/>
          </w:r>
        </w:p>
      </w:sdtContent>
    </w:sdt>
    <w:p w14:paraId="407938AC" w14:textId="77777777" w:rsidR="008F33C4" w:rsidRPr="000B7789" w:rsidRDefault="008F33C4" w:rsidP="00373F99">
      <w:pPr>
        <w:rPr>
          <w:color w:val="C0504D" w:themeColor="accent2"/>
        </w:rPr>
      </w:pPr>
    </w:p>
    <w:p w14:paraId="05800571" w14:textId="77777777" w:rsidR="00881922" w:rsidRPr="000B7789" w:rsidRDefault="00881922">
      <w:pPr>
        <w:spacing w:after="0"/>
        <w:rPr>
          <w:color w:val="C0504D" w:themeColor="accent2"/>
        </w:rPr>
      </w:pPr>
      <w:r w:rsidRPr="000B7789">
        <w:rPr>
          <w:color w:val="C0504D" w:themeColor="accent2"/>
        </w:rPr>
        <w:br w:type="page"/>
      </w:r>
    </w:p>
    <w:p w14:paraId="1B5D6332" w14:textId="77777777" w:rsidR="0050294D" w:rsidRPr="000B7789" w:rsidRDefault="0050294D" w:rsidP="006768AB">
      <w:pPr>
        <w:pStyle w:val="Heading1"/>
      </w:pPr>
      <w:bookmarkStart w:id="0" w:name="_Toc467593653"/>
      <w:r w:rsidRPr="000B7789">
        <w:lastRenderedPageBreak/>
        <w:t>Introduction</w:t>
      </w:r>
      <w:bookmarkEnd w:id="0"/>
      <w:r w:rsidRPr="000B7789">
        <w:t xml:space="preserve"> </w:t>
      </w:r>
    </w:p>
    <w:p w14:paraId="68B32FE8" w14:textId="77777777" w:rsidR="0050294D" w:rsidRPr="000B7789" w:rsidRDefault="0050294D" w:rsidP="00054030">
      <w:pPr>
        <w:pStyle w:val="Heading2"/>
      </w:pPr>
      <w:bookmarkStart w:id="1" w:name="_Toc467593654"/>
      <w:r w:rsidRPr="000B7789">
        <w:t>Purpose</w:t>
      </w:r>
      <w:bookmarkEnd w:id="1"/>
      <w:r w:rsidRPr="000B7789">
        <w:t xml:space="preserve"> </w:t>
      </w:r>
    </w:p>
    <w:p w14:paraId="057900FA" w14:textId="0B2E587A" w:rsidR="00E70742" w:rsidRPr="00732C9B" w:rsidRDefault="00E70742" w:rsidP="00E70742">
      <w:pPr>
        <w:rPr>
          <w:rFonts w:cs="Arial"/>
        </w:rPr>
      </w:pPr>
      <w:bookmarkStart w:id="2" w:name="_Toc449651651"/>
      <w:bookmarkStart w:id="3" w:name="_Toc467593655"/>
      <w:bookmarkStart w:id="4" w:name="_Toc417379733"/>
      <w:r>
        <w:rPr>
          <w:rFonts w:cs="Arial"/>
        </w:rPr>
        <w:t xml:space="preserve">This </w:t>
      </w:r>
      <w:r w:rsidR="00894691">
        <w:rPr>
          <w:rFonts w:cs="Arial"/>
        </w:rPr>
        <w:t>d</w:t>
      </w:r>
      <w:r>
        <w:rPr>
          <w:rFonts w:cs="Arial"/>
        </w:rPr>
        <w:t xml:space="preserve">ocument </w:t>
      </w:r>
      <w:r w:rsidR="00894691">
        <w:rPr>
          <w:rFonts w:cs="Arial"/>
        </w:rPr>
        <w:t xml:space="preserve">provides </w:t>
      </w:r>
      <w:r>
        <w:rPr>
          <w:rFonts w:cs="Arial"/>
        </w:rPr>
        <w:t>details</w:t>
      </w:r>
      <w:r w:rsidR="00CE5617">
        <w:rPr>
          <w:rFonts w:cs="Arial"/>
        </w:rPr>
        <w:t xml:space="preserve"> about the </w:t>
      </w:r>
      <w:r w:rsidR="00052CAF">
        <w:rPr>
          <w:rFonts w:cs="Arial"/>
        </w:rPr>
        <w:t>3.8.0</w:t>
      </w:r>
      <w:r w:rsidR="00CE5617">
        <w:rPr>
          <w:rFonts w:cs="Arial"/>
        </w:rPr>
        <w:t xml:space="preserve"> Release of </w:t>
      </w:r>
      <w:r>
        <w:rPr>
          <w:rFonts w:cs="Arial"/>
        </w:rPr>
        <w:t>MobileUIKit.</w:t>
      </w:r>
    </w:p>
    <w:p w14:paraId="1E8AA909" w14:textId="77777777" w:rsidR="00CE085A" w:rsidRDefault="00CE085A" w:rsidP="00B7213B">
      <w:pPr>
        <w:pStyle w:val="Heading2"/>
      </w:pPr>
      <w:r w:rsidRPr="00700C01">
        <w:t>Scope</w:t>
      </w:r>
      <w:bookmarkEnd w:id="2"/>
      <w:bookmarkEnd w:id="3"/>
    </w:p>
    <w:p w14:paraId="0F485EC3" w14:textId="020C25BC" w:rsidR="004C6F79" w:rsidRPr="008C4727" w:rsidRDefault="00CE5617" w:rsidP="003F305D">
      <w:pPr>
        <w:rPr>
          <w:rFonts w:cs="Arial"/>
          <w:color w:val="000000" w:themeColor="text1"/>
        </w:rPr>
      </w:pPr>
      <w:r>
        <w:t>Lists the new features developed in</w:t>
      </w:r>
      <w:r w:rsidR="008C4727">
        <w:t xml:space="preserve"> PI 17.2.</w:t>
      </w:r>
    </w:p>
    <w:p w14:paraId="3DD9B772" w14:textId="5377AC1F" w:rsidR="00DB507D" w:rsidRDefault="00DB507D" w:rsidP="00DB507D">
      <w:pPr>
        <w:pStyle w:val="Heading2"/>
        <w:rPr>
          <w:lang w:val="en-GB"/>
        </w:rPr>
      </w:pPr>
      <w:bookmarkStart w:id="5" w:name="_Toc220980190"/>
      <w:bookmarkStart w:id="6" w:name="_Toc228603454"/>
      <w:bookmarkStart w:id="7" w:name="_Toc457547381"/>
      <w:bookmarkStart w:id="8" w:name="_Toc467593656"/>
      <w:bookmarkEnd w:id="4"/>
      <w:r w:rsidRPr="00336C26">
        <w:rPr>
          <w:lang w:val="en-GB"/>
        </w:rPr>
        <w:t>References</w:t>
      </w:r>
      <w:bookmarkStart w:id="9" w:name="_Toc220980191"/>
      <w:bookmarkStart w:id="10" w:name="_Toc228603455"/>
      <w:bookmarkEnd w:id="5"/>
      <w:bookmarkEnd w:id="6"/>
      <w:bookmarkEnd w:id="7"/>
      <w:bookmarkEnd w:id="8"/>
    </w:p>
    <w:p w14:paraId="311312C8" w14:textId="0E0FB669" w:rsidR="00E70742" w:rsidRDefault="00052CAF" w:rsidP="00E70742">
      <w:pPr>
        <w:rPr>
          <w:rFonts w:cs="Arial"/>
          <w:color w:val="000000" w:themeColor="text1"/>
          <w:sz w:val="16"/>
          <w:szCs w:val="16"/>
        </w:rPr>
      </w:pPr>
      <w:r>
        <w:rPr>
          <w:rFonts w:cs="Arial"/>
          <w:color w:val="000000" w:themeColor="text1"/>
        </w:rPr>
        <w:t xml:space="preserve">Source: </w:t>
      </w:r>
      <w:hyperlink r:id="rId11" w:history="1">
        <w:r w:rsidRPr="006A6181">
          <w:rPr>
            <w:rStyle w:val="Hyperlink"/>
            <w:rFonts w:cs="Arial"/>
            <w:sz w:val="16"/>
            <w:szCs w:val="16"/>
          </w:rPr>
          <w:t>http://tfsemea1.ta.philips.com:8080/tfs/TPC_Region24/CDP2/TEAM%20Mobile%20UI%20toolkit/_git/uit-android</w:t>
        </w:r>
      </w:hyperlink>
      <w:r>
        <w:rPr>
          <w:rFonts w:cs="Arial"/>
          <w:color w:val="000000" w:themeColor="text1"/>
          <w:sz w:val="16"/>
          <w:szCs w:val="16"/>
        </w:rPr>
        <w:t xml:space="preserve"> </w:t>
      </w:r>
    </w:p>
    <w:p w14:paraId="0BD59C9C" w14:textId="3B94C11E" w:rsidR="00052CAF" w:rsidRPr="00E70742" w:rsidRDefault="00052CAF" w:rsidP="00E70742">
      <w:pPr>
        <w:rPr>
          <w:lang w:val="en-GB"/>
        </w:rPr>
      </w:pPr>
      <w:r>
        <w:rPr>
          <w:rFonts w:cs="Arial"/>
          <w:color w:val="000000" w:themeColor="text1"/>
          <w:sz w:val="16"/>
          <w:szCs w:val="16"/>
        </w:rPr>
        <w:t xml:space="preserve">Documentation: </w:t>
      </w:r>
      <w:hyperlink r:id="rId12" w:history="1">
        <w:r w:rsidRPr="00052CAF">
          <w:rPr>
            <w:rStyle w:val="Hyperlink"/>
            <w:rFonts w:cs="Arial"/>
            <w:sz w:val="16"/>
            <w:szCs w:val="16"/>
          </w:rPr>
          <w:t>http://tfsemea1.ta.philips.com:8080/tfs/TPC_Region24/CDP2/TEAM%20Mobile%20UI%20toolkit/_git/uit-android?path=%2FDocuments%2FExternal&amp;version=GBdevelop&amp;_a=contents</w:t>
        </w:r>
      </w:hyperlink>
      <w:r>
        <w:rPr>
          <w:rFonts w:cs="Arial"/>
          <w:color w:val="000000" w:themeColor="text1"/>
          <w:sz w:val="16"/>
          <w:szCs w:val="16"/>
        </w:rPr>
        <w:t xml:space="preserve"> </w:t>
      </w:r>
    </w:p>
    <w:p w14:paraId="58C39D4D" w14:textId="508EAD14" w:rsidR="00DB507D" w:rsidRPr="00AA14F1" w:rsidRDefault="00DB507D" w:rsidP="00DB507D">
      <w:pPr>
        <w:pStyle w:val="Heading2"/>
        <w:rPr>
          <w:lang w:val="en-GB"/>
        </w:rPr>
      </w:pPr>
      <w:bookmarkStart w:id="11" w:name="_Toc457547382"/>
      <w:bookmarkStart w:id="12" w:name="_Toc467593657"/>
      <w:r w:rsidRPr="00336C26">
        <w:rPr>
          <w:lang w:val="en-GB"/>
        </w:rPr>
        <w:t>Terminology &amp; Abbreviation</w:t>
      </w:r>
      <w:bookmarkEnd w:id="9"/>
      <w:r w:rsidRPr="00336C26">
        <w:rPr>
          <w:lang w:val="en-GB"/>
        </w:rPr>
        <w:t>s</w:t>
      </w:r>
      <w:bookmarkEnd w:id="10"/>
      <w:bookmarkEnd w:id="11"/>
      <w:bookmarkEnd w:id="12"/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DB507D" w:rsidRPr="00336C26" w14:paraId="6A15AF17" w14:textId="77777777" w:rsidTr="00E70742">
        <w:trPr>
          <w:cantSplit/>
          <w:trHeight w:val="534"/>
          <w:tblHeader/>
        </w:trPr>
        <w:tc>
          <w:tcPr>
            <w:tcW w:w="2206" w:type="dxa"/>
          </w:tcPr>
          <w:p w14:paraId="63766D8F" w14:textId="77777777" w:rsidR="00DB507D" w:rsidRPr="00336C26" w:rsidRDefault="00DB507D" w:rsidP="009277F8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Terminology &amp; Abbreviations</w:t>
            </w:r>
          </w:p>
        </w:tc>
        <w:tc>
          <w:tcPr>
            <w:tcW w:w="7649" w:type="dxa"/>
          </w:tcPr>
          <w:p w14:paraId="5155F7F1" w14:textId="77777777" w:rsidR="00DB507D" w:rsidRPr="00336C26" w:rsidRDefault="00DB507D" w:rsidP="009277F8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Description/Definition</w:t>
            </w:r>
          </w:p>
        </w:tc>
      </w:tr>
      <w:tr w:rsidR="00DB507D" w:rsidRPr="00336C26" w14:paraId="03460EA3" w14:textId="77777777" w:rsidTr="00E70742">
        <w:trPr>
          <w:cantSplit/>
          <w:trHeight w:val="273"/>
        </w:trPr>
        <w:tc>
          <w:tcPr>
            <w:tcW w:w="2206" w:type="dxa"/>
          </w:tcPr>
          <w:p w14:paraId="5CEAFDB0" w14:textId="35ADD67A" w:rsidR="00DB507D" w:rsidRPr="00336C26" w:rsidRDefault="00DB507D" w:rsidP="009277F8">
            <w:pPr>
              <w:pStyle w:val="NoSpacing"/>
              <w:rPr>
                <w:color w:val="C0504D" w:themeColor="accent2"/>
                <w:lang w:val="en-GB"/>
              </w:rPr>
            </w:pPr>
          </w:p>
        </w:tc>
        <w:tc>
          <w:tcPr>
            <w:tcW w:w="7649" w:type="dxa"/>
          </w:tcPr>
          <w:p w14:paraId="3E133E33" w14:textId="6909C4A9" w:rsidR="00DB507D" w:rsidRPr="00336C26" w:rsidRDefault="00DB507D" w:rsidP="009277F8">
            <w:pPr>
              <w:pStyle w:val="NoSpacing"/>
              <w:rPr>
                <w:color w:val="C0504D" w:themeColor="accent2"/>
                <w:lang w:val="en-GB"/>
              </w:rPr>
            </w:pPr>
          </w:p>
        </w:tc>
      </w:tr>
      <w:tr w:rsidR="00DB507D" w:rsidRPr="00336C26" w14:paraId="5F45C437" w14:textId="77777777" w:rsidTr="009277F8">
        <w:trPr>
          <w:cantSplit/>
        </w:trPr>
        <w:tc>
          <w:tcPr>
            <w:tcW w:w="2206" w:type="dxa"/>
          </w:tcPr>
          <w:p w14:paraId="31AC2A1B" w14:textId="77777777" w:rsidR="00DB507D" w:rsidRPr="00336C26" w:rsidRDefault="00DB507D" w:rsidP="009277F8">
            <w:pPr>
              <w:pStyle w:val="NoSpacing"/>
              <w:rPr>
                <w:lang w:val="en-GB"/>
              </w:rPr>
            </w:pPr>
          </w:p>
        </w:tc>
        <w:tc>
          <w:tcPr>
            <w:tcW w:w="7649" w:type="dxa"/>
          </w:tcPr>
          <w:p w14:paraId="34D80BB4" w14:textId="77777777" w:rsidR="00DB507D" w:rsidRPr="00336C26" w:rsidRDefault="00DB507D" w:rsidP="009277F8">
            <w:pPr>
              <w:pStyle w:val="NoSpacing"/>
              <w:rPr>
                <w:lang w:val="en-GB"/>
              </w:rPr>
            </w:pPr>
          </w:p>
        </w:tc>
      </w:tr>
    </w:tbl>
    <w:p w14:paraId="12856B4B" w14:textId="77777777" w:rsidR="00DB507D" w:rsidRPr="00336C26" w:rsidRDefault="00DB507D" w:rsidP="00DB507D">
      <w:pPr>
        <w:rPr>
          <w:lang w:val="en-GB"/>
        </w:rPr>
      </w:pPr>
    </w:p>
    <w:p w14:paraId="2371D2A5" w14:textId="77777777" w:rsidR="00AA0B4D" w:rsidRPr="000B7789" w:rsidRDefault="00AA0B4D" w:rsidP="00AA0B4D">
      <w:pPr>
        <w:pStyle w:val="Heading1"/>
        <w:numPr>
          <w:ilvl w:val="0"/>
          <w:numId w:val="0"/>
        </w:numPr>
        <w:ind w:left="432" w:hanging="432"/>
        <w:rPr>
          <w:b w:val="0"/>
        </w:rPr>
      </w:pPr>
    </w:p>
    <w:p w14:paraId="60AAD8D5" w14:textId="77777777" w:rsidR="00DB507D" w:rsidRDefault="00DB507D">
      <w:pPr>
        <w:spacing w:after="0"/>
        <w:rPr>
          <w:b/>
          <w:color w:val="0B5ED7"/>
          <w:kern w:val="28"/>
          <w:sz w:val="28"/>
          <w:lang w:val="en-GB"/>
        </w:rPr>
      </w:pPr>
      <w:r>
        <w:br w:type="page"/>
      </w:r>
    </w:p>
    <w:p w14:paraId="154D5BDE" w14:textId="77777777" w:rsidR="003B3BA0" w:rsidRDefault="003B3BA0" w:rsidP="003B3BA0">
      <w:pPr>
        <w:pStyle w:val="Heading1"/>
      </w:pPr>
      <w:bookmarkStart w:id="13" w:name="_Toc467593658"/>
      <w:r w:rsidRPr="000B7789">
        <w:lastRenderedPageBreak/>
        <w:t>Release Description</w:t>
      </w:r>
      <w:bookmarkEnd w:id="13"/>
    </w:p>
    <w:p w14:paraId="03A75618" w14:textId="53B52858" w:rsidR="00126965" w:rsidRDefault="00126965" w:rsidP="00126965">
      <w:pPr>
        <w:ind w:left="432"/>
        <w:rPr>
          <w:lang w:val="en-GB"/>
        </w:rPr>
      </w:pPr>
      <w:r>
        <w:rPr>
          <w:lang w:val="en-GB"/>
        </w:rPr>
        <w:t>Refer</w:t>
      </w:r>
      <w:r w:rsidR="00D605DA">
        <w:rPr>
          <w:lang w:val="en-GB"/>
        </w:rPr>
        <w:t xml:space="preserve"> </w:t>
      </w:r>
      <w:r w:rsidR="00D605DA" w:rsidRPr="00D605DA">
        <w:rPr>
          <w:lang w:val="en-GB"/>
        </w:rPr>
        <w:t>AndroidUIKit_ReleaseNotesV3_8_0</w:t>
      </w:r>
      <w:r w:rsidR="00D605DA">
        <w:rPr>
          <w:lang w:val="en-GB"/>
        </w:rPr>
        <w:t>.</w:t>
      </w:r>
      <w:r>
        <w:rPr>
          <w:lang w:val="en-GB"/>
        </w:rPr>
        <w:t>doc</w:t>
      </w:r>
      <w:r w:rsidR="00D605DA">
        <w:rPr>
          <w:lang w:val="en-GB"/>
        </w:rPr>
        <w:t>x</w:t>
      </w:r>
      <w:r>
        <w:rPr>
          <w:lang w:val="en-GB"/>
        </w:rPr>
        <w:t xml:space="preserve"> for previous release</w:t>
      </w:r>
      <w:r w:rsidR="00D605DA">
        <w:rPr>
          <w:lang w:val="en-GB"/>
        </w:rPr>
        <w:t>s</w:t>
      </w:r>
      <w:bookmarkStart w:id="14" w:name="_GoBack"/>
      <w:bookmarkEnd w:id="14"/>
      <w:r>
        <w:rPr>
          <w:lang w:val="en-GB"/>
        </w:rPr>
        <w:t>.</w:t>
      </w:r>
    </w:p>
    <w:p w14:paraId="50682F7F" w14:textId="77777777" w:rsidR="00126965" w:rsidRPr="00126965" w:rsidRDefault="00126965" w:rsidP="00126965">
      <w:pPr>
        <w:ind w:left="432"/>
        <w:rPr>
          <w:lang w:val="en-GB"/>
        </w:rPr>
      </w:pPr>
    </w:p>
    <w:p w14:paraId="0A09DA86" w14:textId="61EF2AD2" w:rsidR="00E70742" w:rsidRDefault="008C4727" w:rsidP="00E70742">
      <w:pPr>
        <w:ind w:left="432"/>
      </w:pPr>
      <w:r>
        <w:t>UIKit depends on below open source libs:</w:t>
      </w:r>
    </w:p>
    <w:p w14:paraId="3CC80EDE" w14:textId="44D52169" w:rsidR="008C4727" w:rsidRPr="00A2788F" w:rsidRDefault="00A2788F" w:rsidP="00A2788F">
      <w:pPr>
        <w:ind w:left="432"/>
        <w:rPr>
          <w:rFonts w:ascii="Helvetica Neue" w:eastAsia="Times New Roman" w:hAnsi="Helvetica Neue"/>
          <w:color w:val="454545"/>
          <w:sz w:val="18"/>
          <w:szCs w:val="18"/>
          <w:lang w:val="en-GB" w:eastAsia="en-GB"/>
        </w:rPr>
      </w:pPr>
      <w:r>
        <w:rPr>
          <w:rFonts w:ascii="Helvetica Neue" w:eastAsia="Times New Roman" w:hAnsi="Helvetica Neue"/>
          <w:color w:val="454545"/>
          <w:sz w:val="18"/>
          <w:szCs w:val="18"/>
          <w:lang w:val="en-GB" w:eastAsia="en-GB"/>
        </w:rPr>
        <w:t xml:space="preserve">    </w:t>
      </w:r>
      <w:r w:rsidRPr="00A2788F">
        <w:rPr>
          <w:rFonts w:ascii="Helvetica Neue" w:eastAsia="Times New Roman" w:hAnsi="Helvetica Neue"/>
          <w:color w:val="454545"/>
          <w:sz w:val="18"/>
          <w:szCs w:val="18"/>
          <w:lang w:val="en-GB" w:eastAsia="en-GB"/>
        </w:rPr>
        <w:t>compile 'com.android.support:appcompat-v7:23.2.1'</w:t>
      </w:r>
      <w:r>
        <w:rPr>
          <w:rFonts w:ascii="Helvetica Neue" w:eastAsia="Times New Roman" w:hAnsi="Helvetica Neue"/>
          <w:color w:val="454545"/>
          <w:sz w:val="18"/>
          <w:szCs w:val="18"/>
          <w:lang w:val="en-GB" w:eastAsia="en-GB"/>
        </w:rPr>
        <w:br/>
        <w:t xml:space="preserve">    </w:t>
      </w:r>
      <w:r w:rsidRPr="00A2788F">
        <w:rPr>
          <w:rFonts w:ascii="Helvetica Neue" w:eastAsia="Times New Roman" w:hAnsi="Helvetica Neue"/>
          <w:color w:val="454545"/>
          <w:sz w:val="18"/>
          <w:szCs w:val="18"/>
          <w:lang w:val="en-GB" w:eastAsia="en-GB"/>
        </w:rPr>
        <w:t>compile 'uk.co.chrisjenx:calligraphy:2.1.0'</w:t>
      </w:r>
      <w:r>
        <w:rPr>
          <w:rFonts w:ascii="Helvetica Neue" w:eastAsia="Times New Roman" w:hAnsi="Helvetica Neue"/>
          <w:color w:val="454545"/>
          <w:sz w:val="18"/>
          <w:szCs w:val="18"/>
          <w:lang w:val="en-GB" w:eastAsia="en-GB"/>
        </w:rPr>
        <w:br/>
        <w:t xml:space="preserve">    </w:t>
      </w:r>
      <w:r w:rsidRPr="00A2788F">
        <w:rPr>
          <w:rFonts w:ascii="Helvetica Neue" w:eastAsia="Times New Roman" w:hAnsi="Helvetica Neue"/>
          <w:color w:val="454545"/>
          <w:sz w:val="18"/>
          <w:szCs w:val="18"/>
          <w:lang w:val="en-GB" w:eastAsia="en-GB"/>
        </w:rPr>
        <w:t>compile 'com.android.support:design:23.2.1'</w:t>
      </w:r>
      <w:r>
        <w:rPr>
          <w:rFonts w:ascii="Helvetica Neue" w:eastAsia="Times New Roman" w:hAnsi="Helvetica Neue"/>
          <w:color w:val="454545"/>
          <w:sz w:val="18"/>
          <w:szCs w:val="18"/>
          <w:lang w:val="en-GB" w:eastAsia="en-GB"/>
        </w:rPr>
        <w:br/>
        <w:t xml:space="preserve">    </w:t>
      </w:r>
      <w:r w:rsidRPr="00A2788F">
        <w:rPr>
          <w:rFonts w:ascii="Helvetica Neue" w:eastAsia="Times New Roman" w:hAnsi="Helvetica Neue"/>
          <w:color w:val="454545"/>
          <w:sz w:val="18"/>
          <w:szCs w:val="18"/>
          <w:lang w:val="en-GB" w:eastAsia="en-GB"/>
        </w:rPr>
        <w:t>compile 'com.shamanland:fonticon:0.1.8'</w:t>
      </w:r>
      <w:r>
        <w:rPr>
          <w:rFonts w:ascii="Helvetica Neue" w:eastAsia="Times New Roman" w:hAnsi="Helvetica Neue"/>
          <w:color w:val="454545"/>
          <w:sz w:val="18"/>
          <w:szCs w:val="18"/>
          <w:lang w:val="en-GB" w:eastAsia="en-GB"/>
        </w:rPr>
        <w:br/>
        <w:t xml:space="preserve">    </w:t>
      </w:r>
      <w:r w:rsidRPr="00A2788F">
        <w:rPr>
          <w:rFonts w:ascii="Helvetica Neue" w:eastAsia="Times New Roman" w:hAnsi="Helvetica Neue"/>
          <w:color w:val="454545"/>
          <w:sz w:val="18"/>
          <w:szCs w:val="18"/>
          <w:lang w:val="en-GB" w:eastAsia="en-GB"/>
        </w:rPr>
        <w:t>compile 'com.android.support:cardview-v7:23.2.1'</w:t>
      </w:r>
      <w:r>
        <w:rPr>
          <w:rFonts w:ascii="Helvetica Neue" w:eastAsia="Times New Roman" w:hAnsi="Helvetica Neue"/>
          <w:color w:val="454545"/>
          <w:sz w:val="18"/>
          <w:szCs w:val="18"/>
          <w:lang w:val="en-GB" w:eastAsia="en-GB"/>
        </w:rPr>
        <w:br/>
        <w:t xml:space="preserve">    </w:t>
      </w:r>
      <w:r w:rsidRPr="00A2788F">
        <w:rPr>
          <w:rFonts w:ascii="Helvetica Neue" w:eastAsia="Times New Roman" w:hAnsi="Helvetica Neue"/>
          <w:color w:val="454545"/>
          <w:sz w:val="18"/>
          <w:szCs w:val="18"/>
          <w:lang w:val="en-GB" w:eastAsia="en-GB"/>
        </w:rPr>
        <w:t>compile 'com.android.support:recyclerview-v7:23.2.1'</w:t>
      </w:r>
    </w:p>
    <w:p w14:paraId="0951F1BA" w14:textId="0C04EE7B" w:rsidR="00F04DEF" w:rsidRPr="00E70742" w:rsidRDefault="00F04DEF" w:rsidP="00E70742">
      <w:pPr>
        <w:ind w:left="432"/>
      </w:pPr>
      <w:r>
        <w:t>These libraries can be updated as per the app requirements and above versions are the minimum version required by UIKit</w:t>
      </w:r>
      <w:r w:rsidR="00507C35">
        <w:t>, provided the higher version doesn’t come with no backward compatibility support.</w:t>
      </w:r>
    </w:p>
    <w:p w14:paraId="7297509F" w14:textId="77777777" w:rsidR="006A3630" w:rsidRPr="000B7789" w:rsidRDefault="00C36315" w:rsidP="00C36315">
      <w:pPr>
        <w:pStyle w:val="Heading1"/>
      </w:pPr>
      <w:bookmarkStart w:id="15" w:name="_Toc467593659"/>
      <w:r>
        <w:t>Functionality Delivered</w:t>
      </w:r>
      <w:bookmarkEnd w:id="15"/>
    </w:p>
    <w:p w14:paraId="14C9052A" w14:textId="3DE3FC58" w:rsidR="002B4D99" w:rsidRDefault="00C36315" w:rsidP="002B4D99">
      <w:pPr>
        <w:pStyle w:val="Heading2"/>
        <w:rPr>
          <w:lang w:val="en-GB"/>
        </w:rPr>
      </w:pPr>
      <w:bookmarkStart w:id="16" w:name="_Toc467593660"/>
      <w:r w:rsidRPr="00054030">
        <w:t>New</w:t>
      </w:r>
      <w:r>
        <w:rPr>
          <w:lang w:val="en-GB"/>
        </w:rPr>
        <w:t xml:space="preserve"> </w:t>
      </w:r>
      <w:r w:rsidR="00987D9E">
        <w:rPr>
          <w:lang w:val="en-GB"/>
        </w:rPr>
        <w:t>f</w:t>
      </w:r>
      <w:r>
        <w:rPr>
          <w:lang w:val="en-GB"/>
        </w:rPr>
        <w:t>eatures</w:t>
      </w:r>
      <w:bookmarkEnd w:id="16"/>
    </w:p>
    <w:bookmarkStart w:id="17" w:name="_Toc467593661"/>
    <w:p w14:paraId="6F7FB1C9" w14:textId="77777777" w:rsidR="008D0753" w:rsidRDefault="008D0753" w:rsidP="008D0753">
      <w:pPr>
        <w:spacing w:after="0"/>
        <w:ind w:firstLine="567"/>
        <w:rPr>
          <w:rFonts w:ascii="Times New Roman" w:eastAsia="Times New Roman" w:hAnsi="Times New Roman"/>
          <w:lang w:val="en-GB" w:eastAsia="en-GB"/>
        </w:rPr>
      </w:pPr>
      <w:r>
        <w:fldChar w:fldCharType="begin"/>
      </w:r>
      <w:r>
        <w:instrText xml:space="preserve"> HYPERLINK "http://tfsemea1.ta.philips.com:8080/tfs/TPC_Region24/CDP2/_workitems/edit/9684" </w:instrText>
      </w:r>
      <w:r>
        <w:fldChar w:fldCharType="separate"/>
      </w:r>
      <w:r>
        <w:rPr>
          <w:rStyle w:val="Hyperlink"/>
        </w:rPr>
        <w:t>Story 9684:</w:t>
      </w:r>
      <w:r>
        <w:fldChar w:fldCharType="end"/>
      </w:r>
      <w:r>
        <w:rPr>
          <w:rStyle w:val="info-text"/>
        </w:rPr>
        <w:t xml:space="preserve">(Android)Language pack (Non DLS)- provides text lookup functions </w:t>
      </w:r>
    </w:p>
    <w:p w14:paraId="6F35C08C" w14:textId="567F9D3C" w:rsidR="00936AC0" w:rsidRDefault="00021A8D" w:rsidP="00054030">
      <w:pPr>
        <w:pStyle w:val="Heading2"/>
      </w:pPr>
      <w:r>
        <w:t>Backwards Compatibility</w:t>
      </w:r>
      <w:bookmarkEnd w:id="17"/>
      <w:r>
        <w:t xml:space="preserve"> </w:t>
      </w:r>
    </w:p>
    <w:p w14:paraId="537937DE" w14:textId="343D93F7" w:rsidR="00290322" w:rsidRPr="00290322" w:rsidRDefault="00290322" w:rsidP="00290322">
      <w:pPr>
        <w:ind w:left="567"/>
      </w:pPr>
      <w:r>
        <w:t>No API debricated.</w:t>
      </w:r>
    </w:p>
    <w:p w14:paraId="6CB6C264" w14:textId="77777777" w:rsidR="00BE0BCC" w:rsidRPr="000B7789" w:rsidRDefault="00987D9E" w:rsidP="00054030">
      <w:pPr>
        <w:pStyle w:val="Heading2"/>
      </w:pPr>
      <w:bookmarkStart w:id="18" w:name="_Toc467593662"/>
      <w:r>
        <w:t>Features not covered</w:t>
      </w:r>
      <w:bookmarkEnd w:id="18"/>
    </w:p>
    <w:p w14:paraId="68CB2509" w14:textId="685B0C23" w:rsidR="00290322" w:rsidRPr="00732C9B" w:rsidRDefault="00290322" w:rsidP="00290322">
      <w:pPr>
        <w:ind w:firstLine="567"/>
        <w:rPr>
          <w:rFonts w:cs="Arial"/>
        </w:rPr>
      </w:pPr>
      <w:bookmarkStart w:id="19" w:name="_Toc467593663"/>
      <w:r w:rsidRPr="00732C9B">
        <w:rPr>
          <w:rFonts w:cs="Arial"/>
        </w:rPr>
        <w:t>Features committed are delivered</w:t>
      </w:r>
      <w:ins w:id="20" w:author="., Rahul" w:date="2017-04-27T10:17:00Z">
        <w:r w:rsidR="00507C35">
          <w:rPr>
            <w:rFonts w:cs="Arial"/>
          </w:rPr>
          <w:t>.</w:t>
        </w:r>
      </w:ins>
    </w:p>
    <w:p w14:paraId="52C64D9E" w14:textId="77777777" w:rsidR="00FB278B" w:rsidRDefault="00987D9E" w:rsidP="00054030">
      <w:pPr>
        <w:pStyle w:val="Heading2"/>
      </w:pPr>
      <w:r>
        <w:t>Defects Solved</w:t>
      </w:r>
      <w:bookmarkEnd w:id="19"/>
    </w:p>
    <w:p w14:paraId="45F7AA00" w14:textId="7494BDFA" w:rsidR="00290322" w:rsidRPr="00290322" w:rsidRDefault="00290322" w:rsidP="00290322">
      <w:pPr>
        <w:ind w:left="567"/>
      </w:pPr>
      <w:r>
        <w:t>*To be updated after complete testing.</w:t>
      </w:r>
    </w:p>
    <w:p w14:paraId="2F6C63B9" w14:textId="77777777" w:rsidR="00290322" w:rsidRDefault="00021A8D" w:rsidP="00054030">
      <w:pPr>
        <w:pStyle w:val="Heading2"/>
      </w:pPr>
      <w:bookmarkStart w:id="21" w:name="_Toc467593664"/>
      <w:r>
        <w:t>Residual Anomalies</w:t>
      </w:r>
      <w:bookmarkEnd w:id="21"/>
    </w:p>
    <w:p w14:paraId="7C055B83" w14:textId="094916BC" w:rsidR="00290322" w:rsidRPr="00290322" w:rsidRDefault="00290322" w:rsidP="00290322">
      <w:pPr>
        <w:ind w:left="567"/>
      </w:pPr>
      <w:r>
        <w:t>*To be updated after complete testing.</w:t>
      </w:r>
    </w:p>
    <w:p w14:paraId="15F67316" w14:textId="77777777" w:rsidR="00D97EDA" w:rsidRPr="00D97EDA" w:rsidRDefault="00D97EDA" w:rsidP="00054030">
      <w:pPr>
        <w:pStyle w:val="Heading2"/>
      </w:pPr>
      <w:bookmarkStart w:id="22" w:name="_Toc467593665"/>
      <w:r>
        <w:t>Risks and Mitigations</w:t>
      </w:r>
      <w:bookmarkEnd w:id="22"/>
    </w:p>
    <w:p w14:paraId="16753370" w14:textId="597A5C3D" w:rsidR="00AA0B4D" w:rsidRDefault="00DA4D38" w:rsidP="00DA4D38">
      <w:pPr>
        <w:ind w:left="567"/>
      </w:pPr>
      <w:r>
        <w:t>N.A.</w:t>
      </w:r>
    </w:p>
    <w:p w14:paraId="46316906" w14:textId="77777777" w:rsidR="00DA4D38" w:rsidRPr="00DA4D38" w:rsidRDefault="00DA4D38" w:rsidP="00DA4D38">
      <w:pPr>
        <w:ind w:left="567"/>
      </w:pPr>
    </w:p>
    <w:p w14:paraId="29430184" w14:textId="77777777" w:rsidR="0072697E" w:rsidRDefault="0072697E" w:rsidP="0072697E">
      <w:pPr>
        <w:pStyle w:val="Heading1"/>
      </w:pPr>
      <w:bookmarkStart w:id="23" w:name="_Toc467593666"/>
      <w:r w:rsidRPr="0072697E">
        <w:t>Test Report / Verification of the delivery</w:t>
      </w:r>
      <w:bookmarkEnd w:id="23"/>
    </w:p>
    <w:p w14:paraId="65223DB9" w14:textId="77777777" w:rsidR="0072697E" w:rsidRPr="0072697E" w:rsidRDefault="0072697E" w:rsidP="0072697E">
      <w:pPr>
        <w:rPr>
          <w:lang w:val="en-GB"/>
        </w:rPr>
      </w:pPr>
    </w:p>
    <w:p w14:paraId="6DA6CEED" w14:textId="77777777" w:rsidR="007F1B86" w:rsidRPr="000B7789" w:rsidRDefault="0072697E" w:rsidP="007F1B86">
      <w:pPr>
        <w:pStyle w:val="Heading1"/>
      </w:pPr>
      <w:bookmarkStart w:id="24" w:name="_Toc467593667"/>
      <w:r>
        <w:t>Support and Maintenance</w:t>
      </w:r>
      <w:bookmarkEnd w:id="24"/>
    </w:p>
    <w:p w14:paraId="0A60FAAD" w14:textId="41D7311F" w:rsidR="00BE0BCC" w:rsidRDefault="00DA4D38" w:rsidP="00DA4D38">
      <w:pPr>
        <w:rPr>
          <w:lang w:val="en-GB"/>
        </w:rPr>
      </w:pPr>
      <w:r>
        <w:rPr>
          <w:lang w:val="en-GB"/>
        </w:rPr>
        <w:t>For any assistance</w:t>
      </w:r>
    </w:p>
    <w:p w14:paraId="6D89282D" w14:textId="396235CF" w:rsidR="00DA4D38" w:rsidRDefault="00DA4D38" w:rsidP="00DA4D38">
      <w:pPr>
        <w:rPr>
          <w:lang w:val="en-GB"/>
        </w:rPr>
      </w:pPr>
      <w:r>
        <w:rPr>
          <w:lang w:val="en-GB"/>
        </w:rPr>
        <w:t xml:space="preserve">Contact point is </w:t>
      </w:r>
      <w:r w:rsidRPr="00DA4D38">
        <w:rPr>
          <w:lang w:val="en-GB"/>
        </w:rPr>
        <w:t xml:space="preserve">Chottemada Joyappa, Bopanna </w:t>
      </w:r>
      <w:r w:rsidR="00507C35">
        <w:rPr>
          <w:lang w:val="en-GB"/>
        </w:rPr>
        <w:t>(</w:t>
      </w:r>
      <w:hyperlink r:id="rId13" w:history="1">
        <w:r w:rsidR="00507C35" w:rsidRPr="00465AF8">
          <w:rPr>
            <w:rStyle w:val="Hyperlink"/>
            <w:lang w:val="en-GB"/>
          </w:rPr>
          <w:t>bopanna.cj@philips.com</w:t>
        </w:r>
      </w:hyperlink>
      <w:r w:rsidR="00507C35">
        <w:rPr>
          <w:lang w:val="en-GB"/>
        </w:rPr>
        <w:t>),</w:t>
      </w:r>
    </w:p>
    <w:p w14:paraId="77845397" w14:textId="1C9674E6" w:rsidR="00DA4D38" w:rsidRDefault="00DA4D38" w:rsidP="00DA4D38">
      <w:pPr>
        <w:rPr>
          <w:lang w:val="en-GB"/>
        </w:rPr>
      </w:pPr>
      <w:r>
        <w:rPr>
          <w:lang w:val="en-GB"/>
        </w:rPr>
        <w:t>P.O of DLS Mobile UIKit</w:t>
      </w:r>
    </w:p>
    <w:p w14:paraId="35CADC81" w14:textId="77777777" w:rsidR="00DA4D38" w:rsidRPr="000B7789" w:rsidRDefault="00DA4D38" w:rsidP="00DA4D38">
      <w:pPr>
        <w:rPr>
          <w:color w:val="FF0000"/>
        </w:rPr>
      </w:pPr>
    </w:p>
    <w:p w14:paraId="2037891B" w14:textId="518026C2" w:rsidR="00FB06DC" w:rsidRDefault="0072697E" w:rsidP="007F1B86">
      <w:pPr>
        <w:pStyle w:val="Heading1"/>
      </w:pPr>
      <w:bookmarkStart w:id="25" w:name="_Toc467593668"/>
      <w:r>
        <w:t>Disclaimer</w:t>
      </w:r>
      <w:bookmarkEnd w:id="25"/>
    </w:p>
    <w:p w14:paraId="370A9465" w14:textId="2BEBBF55" w:rsidR="00DA4D38" w:rsidRPr="00DA4D38" w:rsidRDefault="00DA4D38" w:rsidP="00DA4D38">
      <w:r>
        <w:t>N.A</w:t>
      </w:r>
    </w:p>
    <w:p w14:paraId="0D93A15C" w14:textId="77777777" w:rsidR="00FB06DC" w:rsidRPr="000B7789" w:rsidRDefault="00FB06DC" w:rsidP="00FB06DC">
      <w:pPr>
        <w:pStyle w:val="Heading1"/>
      </w:pPr>
      <w:bookmarkStart w:id="26" w:name="_Toc445213758"/>
      <w:bookmarkStart w:id="27" w:name="_Toc467593669"/>
      <w:r w:rsidRPr="000B7789">
        <w:lastRenderedPageBreak/>
        <w:t>Revision History</w:t>
      </w:r>
      <w:bookmarkEnd w:id="26"/>
      <w:bookmarkEnd w:id="27"/>
    </w:p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1843"/>
        <w:gridCol w:w="2693"/>
        <w:gridCol w:w="2835"/>
      </w:tblGrid>
      <w:tr w:rsidR="00FB06DC" w:rsidRPr="000B7789" w14:paraId="4F62CF82" w14:textId="77777777" w:rsidTr="00DA4D38">
        <w:trPr>
          <w:tblHeader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A20403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Version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80CCC5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Date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3C67C6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Author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65F857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Description of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4DA2D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Reason for Change</w:t>
            </w:r>
          </w:p>
        </w:tc>
      </w:tr>
      <w:tr w:rsidR="00FB06DC" w:rsidRPr="000B7789" w14:paraId="1F06F16A" w14:textId="77777777" w:rsidTr="00DA4D38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4D915" w14:textId="3CC90A35" w:rsidR="00FB06DC" w:rsidRPr="000B7789" w:rsidRDefault="00400530" w:rsidP="00173509">
            <w:pPr>
              <w:pStyle w:val="NoSpacing"/>
            </w:pPr>
            <w:r>
              <w:t>1.0</w:t>
            </w:r>
            <w:r w:rsidR="00DA4D38">
              <w:t>.0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8FFA1" w14:textId="3ADB578A" w:rsidR="00FB06DC" w:rsidRPr="000B7789" w:rsidRDefault="009178F0" w:rsidP="00173509">
            <w:pPr>
              <w:pStyle w:val="NoSpacing"/>
            </w:pPr>
            <w:r>
              <w:t>26-04</w:t>
            </w:r>
            <w:r w:rsidR="00DA4D38">
              <w:t>-2017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86D9" w14:textId="7C55B939" w:rsidR="00FB06DC" w:rsidRPr="000B7789" w:rsidRDefault="009178F0" w:rsidP="00173509">
            <w:pPr>
              <w:pStyle w:val="NoSpacing"/>
            </w:pPr>
            <w:r>
              <w:t>Amit Kumar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917FC" w14:textId="07B72031" w:rsidR="00FB06DC" w:rsidRPr="000B7789" w:rsidRDefault="00507C35" w:rsidP="00507C35">
            <w:pPr>
              <w:pStyle w:val="NoSpacing"/>
            </w:pPr>
            <w:r>
              <w:t>Updated the doc to comply to with QMS 2.0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A00A1" w14:textId="175AB10C" w:rsidR="00FB06DC" w:rsidRPr="000B7789" w:rsidRDefault="00507C35" w:rsidP="00507C35">
            <w:pPr>
              <w:pStyle w:val="NoSpacing"/>
            </w:pPr>
            <w:r>
              <w:t>Updated the doc to comply with QMS 2.0</w:t>
            </w:r>
          </w:p>
        </w:tc>
      </w:tr>
    </w:tbl>
    <w:p w14:paraId="49C590A6" w14:textId="77777777" w:rsidR="00FB06DC" w:rsidRPr="000B7789" w:rsidRDefault="00FB06DC" w:rsidP="00FB06DC"/>
    <w:p w14:paraId="1C339919" w14:textId="58DDF858" w:rsidR="00CF1B60" w:rsidRPr="005C4698" w:rsidRDefault="00FB06DC" w:rsidP="00CF1B60">
      <w:pPr>
        <w:pStyle w:val="Heading1"/>
      </w:pPr>
      <w:bookmarkStart w:id="28" w:name="_Toc445213759"/>
      <w:bookmarkStart w:id="29" w:name="_Toc467593670"/>
      <w:r w:rsidRPr="000B7789">
        <w:t>Approval</w:t>
      </w:r>
      <w:bookmarkEnd w:id="28"/>
      <w:bookmarkEnd w:id="29"/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CF1B60" w:rsidRPr="00336C26" w14:paraId="0412575A" w14:textId="77777777" w:rsidTr="006270AD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850AEF" w14:textId="77777777" w:rsidR="00CF1B60" w:rsidRPr="00336C26" w:rsidRDefault="00CF1B60" w:rsidP="006270AD">
            <w:pPr>
              <w:pStyle w:val="NoSpacing"/>
              <w:rPr>
                <w:rFonts w:ascii="Calibri" w:hAnsi="Calibri" w:cs="Calibri"/>
                <w:b/>
                <w:szCs w:val="22"/>
                <w:lang w:val="en-GB"/>
              </w:rPr>
            </w:pPr>
            <w:r w:rsidRPr="00336C26">
              <w:rPr>
                <w:b/>
                <w:lang w:val="en-GB"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0124CD" w14:textId="77777777" w:rsidR="00CF1B60" w:rsidRPr="00336C26" w:rsidRDefault="00CF1B60" w:rsidP="006270AD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EDAC3B" w14:textId="6390DF93" w:rsidR="00CF1B60" w:rsidRPr="00336C26" w:rsidRDefault="00CF1B60" w:rsidP="003B086E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Date</w:t>
            </w:r>
            <w:r>
              <w:rPr>
                <w:b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(</w:t>
            </w:r>
            <w:r w:rsidR="003B086E">
              <w:rPr>
                <w:sz w:val="16"/>
                <w:szCs w:val="16"/>
                <w:lang w:val="en-GB"/>
              </w:rPr>
              <w:t>YYYY</w:t>
            </w:r>
            <w:r w:rsidRPr="00CF1B60">
              <w:rPr>
                <w:sz w:val="16"/>
                <w:szCs w:val="16"/>
                <w:lang w:val="en-GB"/>
              </w:rPr>
              <w:t>-M</w:t>
            </w:r>
            <w:r w:rsidR="003B086E">
              <w:rPr>
                <w:sz w:val="16"/>
                <w:szCs w:val="16"/>
                <w:lang w:val="en-GB"/>
              </w:rPr>
              <w:t>ON</w:t>
            </w:r>
            <w:r w:rsidRPr="00CF1B60">
              <w:rPr>
                <w:sz w:val="16"/>
                <w:szCs w:val="16"/>
                <w:lang w:val="en-GB"/>
              </w:rPr>
              <w:t>-</w:t>
            </w:r>
            <w:r w:rsidR="003B086E">
              <w:rPr>
                <w:sz w:val="16"/>
                <w:szCs w:val="16"/>
                <w:lang w:val="en-GB"/>
              </w:rPr>
              <w:t>DD</w:t>
            </w:r>
            <w:r>
              <w:rPr>
                <w:sz w:val="16"/>
                <w:szCs w:val="16"/>
                <w:lang w:val="en-GB"/>
              </w:rPr>
              <w:t>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F54985" w14:textId="77777777" w:rsidR="00CF1B60" w:rsidRPr="00336C26" w:rsidRDefault="00CF1B60" w:rsidP="006270AD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Signature</w:t>
            </w:r>
          </w:p>
        </w:tc>
      </w:tr>
      <w:tr w:rsidR="00CF1B60" w:rsidRPr="00336C26" w14:paraId="6ACF73FB" w14:textId="77777777" w:rsidTr="006270AD">
        <w:trPr>
          <w:trHeight w:val="851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E0607" w14:textId="366124E1" w:rsidR="00CF1B60" w:rsidRPr="005C4698" w:rsidRDefault="005C4698" w:rsidP="006270AD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Rahul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DA211F" w14:textId="47D08B21" w:rsidR="00CF1B60" w:rsidRPr="005C4698" w:rsidRDefault="005C4698" w:rsidP="006270AD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Architect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356F4B" w14:textId="1E3B2B9A" w:rsidR="00CF1B60" w:rsidRPr="008C1BF2" w:rsidRDefault="008C1BF2" w:rsidP="006270AD">
            <w:pPr>
              <w:pStyle w:val="NoSpacing"/>
              <w:rPr>
                <w:lang w:val="en-GB"/>
              </w:rPr>
            </w:pPr>
            <w:r w:rsidRPr="008C1BF2">
              <w:rPr>
                <w:lang w:val="en-GB"/>
              </w:rPr>
              <w:t>2017-04-27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32FB393C" w14:textId="77777777" w:rsidR="00CF1B60" w:rsidRPr="00336C26" w:rsidRDefault="00CF1B60" w:rsidP="006270AD">
            <w:pPr>
              <w:pStyle w:val="NoSpacing"/>
              <w:rPr>
                <w:i/>
                <w:lang w:val="en-GB"/>
              </w:rPr>
            </w:pPr>
          </w:p>
        </w:tc>
      </w:tr>
    </w:tbl>
    <w:p w14:paraId="7C078415" w14:textId="77777777" w:rsidR="00FB06DC" w:rsidRPr="000B7789" w:rsidRDefault="00FB06DC" w:rsidP="00FB06DC"/>
    <w:p w14:paraId="41EA3BCF" w14:textId="10E02984" w:rsidR="00CF1B60" w:rsidRPr="005C4698" w:rsidRDefault="00CF1B60" w:rsidP="005C4698">
      <w:pPr>
        <w:pStyle w:val="Heading1"/>
        <w:numPr>
          <w:ilvl w:val="0"/>
          <w:numId w:val="0"/>
        </w:numPr>
      </w:pPr>
    </w:p>
    <w:sectPr w:rsidR="00CF1B60" w:rsidRPr="005C4698" w:rsidSect="007A7D73">
      <w:headerReference w:type="default" r:id="rId14"/>
      <w:footerReference w:type="default" r:id="rId15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FFC7D5" w14:textId="77777777" w:rsidR="004430D3" w:rsidRDefault="004430D3">
      <w:r>
        <w:separator/>
      </w:r>
    </w:p>
    <w:p w14:paraId="1DA1DA46" w14:textId="77777777" w:rsidR="004430D3" w:rsidRDefault="004430D3"/>
    <w:p w14:paraId="653F6321" w14:textId="77777777" w:rsidR="004430D3" w:rsidRDefault="004430D3" w:rsidP="00EF70B1"/>
    <w:p w14:paraId="4BCACF91" w14:textId="77777777" w:rsidR="004430D3" w:rsidRDefault="004430D3" w:rsidP="00EF70B1"/>
    <w:p w14:paraId="3E89BAB4" w14:textId="77777777" w:rsidR="004430D3" w:rsidRDefault="004430D3" w:rsidP="00EF70B1"/>
    <w:p w14:paraId="44CC5ABD" w14:textId="77777777" w:rsidR="004430D3" w:rsidRDefault="004430D3" w:rsidP="00EF70B1"/>
    <w:p w14:paraId="6EC1EC35" w14:textId="77777777" w:rsidR="004430D3" w:rsidRDefault="004430D3" w:rsidP="00214BFF"/>
  </w:endnote>
  <w:endnote w:type="continuationSeparator" w:id="0">
    <w:p w14:paraId="43267171" w14:textId="77777777" w:rsidR="004430D3" w:rsidRDefault="004430D3">
      <w:r>
        <w:continuationSeparator/>
      </w:r>
    </w:p>
    <w:p w14:paraId="34DAC914" w14:textId="77777777" w:rsidR="004430D3" w:rsidRDefault="004430D3"/>
    <w:p w14:paraId="4860D39D" w14:textId="77777777" w:rsidR="004430D3" w:rsidRDefault="004430D3" w:rsidP="00EF70B1"/>
    <w:p w14:paraId="45A31596" w14:textId="77777777" w:rsidR="004430D3" w:rsidRDefault="004430D3" w:rsidP="00EF70B1"/>
    <w:p w14:paraId="1C7FF662" w14:textId="77777777" w:rsidR="004430D3" w:rsidRDefault="004430D3" w:rsidP="00EF70B1"/>
    <w:p w14:paraId="741BCDBD" w14:textId="77777777" w:rsidR="004430D3" w:rsidRDefault="004430D3" w:rsidP="00EF70B1"/>
    <w:p w14:paraId="69B0B814" w14:textId="77777777" w:rsidR="004430D3" w:rsidRDefault="004430D3" w:rsidP="00214BFF"/>
  </w:endnote>
  <w:endnote w:type="continuationNotice" w:id="1">
    <w:p w14:paraId="0A6F7322" w14:textId="77777777" w:rsidR="004430D3" w:rsidRDefault="004430D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AE5CE" w14:textId="77777777" w:rsidR="00173509" w:rsidRDefault="00173509">
    <w:pPr>
      <w:pStyle w:val="Footer"/>
    </w:pPr>
  </w:p>
  <w:tbl>
    <w:tblPr>
      <w:tblStyle w:val="TableGrid"/>
      <w:tblW w:w="9923" w:type="dxa"/>
      <w:tblInd w:w="-34" w:type="dxa"/>
      <w:tblLook w:val="04A0" w:firstRow="1" w:lastRow="0" w:firstColumn="1" w:lastColumn="0" w:noHBand="0" w:noVBand="1"/>
    </w:tblPr>
    <w:tblGrid>
      <w:gridCol w:w="992"/>
      <w:gridCol w:w="1698"/>
      <w:gridCol w:w="1162"/>
      <w:gridCol w:w="1706"/>
      <w:gridCol w:w="992"/>
      <w:gridCol w:w="571"/>
      <w:gridCol w:w="963"/>
      <w:gridCol w:w="1839"/>
    </w:tblGrid>
    <w:tr w:rsidR="00B64F02" w14:paraId="184DE5ED" w14:textId="77777777" w:rsidTr="00A34AC3">
      <w:trPr>
        <w:trHeight w:hRule="exact" w:val="227"/>
      </w:trPr>
      <w:tc>
        <w:tcPr>
          <w:tcW w:w="992" w:type="dxa"/>
          <w:vAlign w:val="center"/>
        </w:tcPr>
        <w:p w14:paraId="258EC76F" w14:textId="77777777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Doc ID:</w:t>
          </w:r>
        </w:p>
      </w:tc>
      <w:tc>
        <w:tcPr>
          <w:tcW w:w="1698" w:type="dxa"/>
          <w:vAlign w:val="center"/>
        </w:tcPr>
        <w:p w14:paraId="52E6E6BA" w14:textId="77777777" w:rsidR="001D56AD" w:rsidRPr="001D56AD" w:rsidRDefault="001D56AD" w:rsidP="001D56AD">
          <w:pPr>
            <w:pStyle w:val="Footer"/>
            <w:rPr>
              <w:rFonts w:cs="Arial"/>
              <w:szCs w:val="16"/>
              <w:lang w:val="en-GB"/>
            </w:rPr>
          </w:pPr>
          <w:r w:rsidRPr="001D56AD">
            <w:rPr>
              <w:rFonts w:cs="Arial"/>
              <w:szCs w:val="16"/>
              <w:lang w:val="en-GB"/>
            </w:rPr>
            <w:t>UIT000010</w:t>
          </w:r>
        </w:p>
        <w:p w14:paraId="7185BE9E" w14:textId="7A100042" w:rsidR="00B64F02" w:rsidRPr="005B762F" w:rsidRDefault="00B64F02" w:rsidP="00A34AC3">
          <w:pPr>
            <w:pStyle w:val="Footer"/>
            <w:rPr>
              <w:rFonts w:cs="Arial"/>
              <w:szCs w:val="16"/>
            </w:rPr>
          </w:pPr>
        </w:p>
      </w:tc>
      <w:tc>
        <w:tcPr>
          <w:tcW w:w="4431" w:type="dxa"/>
          <w:gridSpan w:val="4"/>
          <w:vAlign w:val="center"/>
        </w:tcPr>
        <w:p w14:paraId="32EEB6AD" w14:textId="261040E6" w:rsidR="00B64F02" w:rsidRPr="00692864" w:rsidRDefault="00B64F02" w:rsidP="00E310C2">
          <w:pPr>
            <w:pStyle w:val="Footer"/>
            <w:jc w:val="cen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Document title: Software Release Report</w:t>
          </w:r>
        </w:p>
      </w:tc>
      <w:tc>
        <w:tcPr>
          <w:tcW w:w="963" w:type="dxa"/>
          <w:vAlign w:val="center"/>
        </w:tcPr>
        <w:p w14:paraId="0AE2C751" w14:textId="52782CCF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Author:</w:t>
          </w:r>
        </w:p>
      </w:tc>
      <w:tc>
        <w:tcPr>
          <w:tcW w:w="1839" w:type="dxa"/>
          <w:vAlign w:val="center"/>
        </w:tcPr>
        <w:p w14:paraId="13D77795" w14:textId="77777777" w:rsidR="00B64F02" w:rsidRDefault="00802845" w:rsidP="00F63137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  <w:lang w:val="nl-NL"/>
            </w:rPr>
            <w:t>Amit Kumar</w:t>
          </w:r>
        </w:p>
        <w:p w14:paraId="3905384E" w14:textId="0781A65A" w:rsidR="00802845" w:rsidRPr="00692864" w:rsidRDefault="00802845" w:rsidP="00F63137">
          <w:pPr>
            <w:pStyle w:val="Footer"/>
            <w:rPr>
              <w:rFonts w:cs="Arial"/>
              <w:szCs w:val="16"/>
            </w:rPr>
          </w:pPr>
        </w:p>
      </w:tc>
    </w:tr>
    <w:tr w:rsidR="00B64F02" w:rsidRPr="00327BEC" w14:paraId="3DED8691" w14:textId="77777777" w:rsidTr="00A34AC3">
      <w:trPr>
        <w:trHeight w:hRule="exact" w:val="397"/>
      </w:trPr>
      <w:tc>
        <w:tcPr>
          <w:tcW w:w="992" w:type="dxa"/>
          <w:vAlign w:val="center"/>
        </w:tcPr>
        <w:p w14:paraId="7F7A638D" w14:textId="4C133B09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Version:</w:t>
          </w:r>
        </w:p>
      </w:tc>
      <w:tc>
        <w:tcPr>
          <w:tcW w:w="1698" w:type="dxa"/>
          <w:vAlign w:val="center"/>
        </w:tcPr>
        <w:p w14:paraId="154A09BE" w14:textId="6706B604" w:rsidR="00B64F02" w:rsidRPr="00692864" w:rsidRDefault="00802845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1.0.0</w:t>
          </w:r>
        </w:p>
      </w:tc>
      <w:tc>
        <w:tcPr>
          <w:tcW w:w="4431" w:type="dxa"/>
          <w:gridSpan w:val="4"/>
          <w:vAlign w:val="center"/>
        </w:tcPr>
        <w:p w14:paraId="546478B1" w14:textId="14022001" w:rsidR="00B64F02" w:rsidRPr="008A40E0" w:rsidRDefault="00B64F02" w:rsidP="00B64F02">
          <w:pPr>
            <w:pStyle w:val="Footer"/>
            <w:jc w:val="center"/>
            <w:rPr>
              <w:rFonts w:cs="Arial"/>
              <w:szCs w:val="16"/>
            </w:rPr>
          </w:pPr>
          <w:r>
            <w:t>Release</w:t>
          </w:r>
          <w:r w:rsidRPr="00F53079">
            <w:t xml:space="preserve"> </w:t>
          </w:r>
          <w:r>
            <w:t>Note for MUITK</w:t>
          </w:r>
        </w:p>
      </w:tc>
      <w:tc>
        <w:tcPr>
          <w:tcW w:w="963" w:type="dxa"/>
          <w:vAlign w:val="center"/>
        </w:tcPr>
        <w:p w14:paraId="2D7700C2" w14:textId="4ABDD6FE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Approver:</w:t>
          </w:r>
        </w:p>
      </w:tc>
      <w:tc>
        <w:tcPr>
          <w:tcW w:w="1839" w:type="dxa"/>
          <w:vAlign w:val="center"/>
        </w:tcPr>
        <w:p w14:paraId="4964DFE1" w14:textId="3CB82C4E" w:rsidR="00B64F02" w:rsidRPr="00F05D9D" w:rsidRDefault="00566A12" w:rsidP="00F63137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</w:rPr>
            <w:t>Rahul</w:t>
          </w:r>
        </w:p>
      </w:tc>
    </w:tr>
    <w:tr w:rsidR="00B64F02" w14:paraId="33CC29E4" w14:textId="77777777" w:rsidTr="00A34AC3">
      <w:trPr>
        <w:trHeight w:hRule="exact" w:val="397"/>
      </w:trPr>
      <w:tc>
        <w:tcPr>
          <w:tcW w:w="992" w:type="dxa"/>
          <w:vAlign w:val="center"/>
        </w:tcPr>
        <w:p w14:paraId="68D3B8ED" w14:textId="77777777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Status:</w:t>
          </w:r>
        </w:p>
      </w:tc>
      <w:tc>
        <w:tcPr>
          <w:tcW w:w="1698" w:type="dxa"/>
          <w:vAlign w:val="center"/>
        </w:tcPr>
        <w:p w14:paraId="1D6A3963" w14:textId="1C56B21D" w:rsidR="00B64F02" w:rsidRPr="00692864" w:rsidRDefault="00B64F02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Approved</w:t>
          </w:r>
        </w:p>
      </w:tc>
      <w:tc>
        <w:tcPr>
          <w:tcW w:w="1162" w:type="dxa"/>
          <w:vAlign w:val="center"/>
        </w:tcPr>
        <w:p w14:paraId="0F2843EA" w14:textId="0B2CF083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Template ID: </w:t>
          </w:r>
        </w:p>
      </w:tc>
      <w:tc>
        <w:tcPr>
          <w:tcW w:w="1706" w:type="dxa"/>
          <w:vAlign w:val="center"/>
        </w:tcPr>
        <w:p w14:paraId="3813CA4D" w14:textId="77777777" w:rsidR="00B64F02" w:rsidRPr="00692864" w:rsidRDefault="00B64F02" w:rsidP="00E310C2">
          <w:pPr>
            <w:pStyle w:val="Footer"/>
            <w:rPr>
              <w:rFonts w:cs="Arial"/>
              <w:szCs w:val="16"/>
            </w:rPr>
          </w:pPr>
          <w:r w:rsidRPr="005B762F">
            <w:rPr>
              <w:rFonts w:cs="Arial"/>
              <w:szCs w:val="16"/>
            </w:rPr>
            <w:t>CDPP-T-03000013</w:t>
          </w:r>
        </w:p>
      </w:tc>
      <w:tc>
        <w:tcPr>
          <w:tcW w:w="992" w:type="dxa"/>
          <w:vAlign w:val="center"/>
        </w:tcPr>
        <w:p w14:paraId="6A44C07D" w14:textId="6DBC4DD7" w:rsidR="00B64F02" w:rsidRPr="00692864" w:rsidRDefault="00B64F02" w:rsidP="00E310C2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Template version:</w:t>
          </w:r>
        </w:p>
      </w:tc>
      <w:tc>
        <w:tcPr>
          <w:tcW w:w="571" w:type="dxa"/>
          <w:vAlign w:val="center"/>
        </w:tcPr>
        <w:p w14:paraId="16C21D49" w14:textId="0A995DA5" w:rsidR="00B64F02" w:rsidRPr="00692864" w:rsidRDefault="00B64F02" w:rsidP="00E310C2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</w:t>
          </w:r>
        </w:p>
      </w:tc>
      <w:tc>
        <w:tcPr>
          <w:tcW w:w="963" w:type="dxa"/>
          <w:vAlign w:val="center"/>
        </w:tcPr>
        <w:p w14:paraId="2FEA329E" w14:textId="77777777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Page:</w:t>
          </w:r>
        </w:p>
      </w:tc>
      <w:tc>
        <w:tcPr>
          <w:tcW w:w="1839" w:type="dxa"/>
          <w:vAlign w:val="center"/>
        </w:tcPr>
        <w:p w14:paraId="46A49A9C" w14:textId="07F572A7" w:rsidR="00B64F02" w:rsidRPr="0071266A" w:rsidRDefault="00B64F02" w:rsidP="00E310C2">
          <w:pPr>
            <w:pStyle w:val="Footer"/>
            <w:rPr>
              <w:rFonts w:cs="Arial"/>
              <w:szCs w:val="16"/>
            </w:rPr>
          </w:pPr>
          <w:r w:rsidRPr="0071266A">
            <w:rPr>
              <w:rFonts w:cs="Arial"/>
              <w:szCs w:val="16"/>
            </w:rPr>
            <w:fldChar w:fldCharType="begin"/>
          </w:r>
          <w:r w:rsidRPr="0071266A">
            <w:rPr>
              <w:rFonts w:cs="Arial"/>
              <w:szCs w:val="16"/>
            </w:rPr>
            <w:instrText xml:space="preserve"> PAGE   \* MERGEFORMAT </w:instrText>
          </w:r>
          <w:r w:rsidRPr="0071266A">
            <w:rPr>
              <w:rFonts w:cs="Arial"/>
              <w:szCs w:val="16"/>
            </w:rPr>
            <w:fldChar w:fldCharType="separate"/>
          </w:r>
          <w:r w:rsidR="00D605DA">
            <w:rPr>
              <w:rFonts w:cs="Arial"/>
              <w:noProof/>
              <w:szCs w:val="16"/>
            </w:rPr>
            <w:t>3</w:t>
          </w:r>
          <w:r w:rsidRPr="0071266A"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</w:t>
          </w:r>
          <w:r w:rsidRPr="0071266A">
            <w:rPr>
              <w:rFonts w:cs="Arial"/>
              <w:szCs w:val="16"/>
            </w:rPr>
            <w:t xml:space="preserve">of </w:t>
          </w:r>
          <w:r w:rsidRPr="0071266A">
            <w:rPr>
              <w:szCs w:val="16"/>
            </w:rPr>
            <w:fldChar w:fldCharType="begin"/>
          </w:r>
          <w:r w:rsidRPr="0071266A">
            <w:rPr>
              <w:szCs w:val="16"/>
            </w:rPr>
            <w:instrText xml:space="preserve"> NUMPAGES  \* Arabic  \* MERGEFORMAT </w:instrText>
          </w:r>
          <w:r w:rsidRPr="0071266A">
            <w:rPr>
              <w:szCs w:val="16"/>
            </w:rPr>
            <w:fldChar w:fldCharType="separate"/>
          </w:r>
          <w:r w:rsidR="00D605DA">
            <w:rPr>
              <w:noProof/>
              <w:szCs w:val="16"/>
            </w:rPr>
            <w:t>4</w:t>
          </w:r>
          <w:r w:rsidRPr="0071266A">
            <w:rPr>
              <w:noProof/>
              <w:szCs w:val="16"/>
            </w:rPr>
            <w:fldChar w:fldCharType="end"/>
          </w:r>
        </w:p>
      </w:tc>
    </w:tr>
  </w:tbl>
  <w:p w14:paraId="6F1CBC8E" w14:textId="358FB18C" w:rsidR="00173509" w:rsidRDefault="00173509" w:rsidP="00A34AC3">
    <w:pPr>
      <w:pStyle w:val="Footer"/>
    </w:pPr>
  </w:p>
  <w:p w14:paraId="649B230C" w14:textId="77777777" w:rsidR="00A34AC3" w:rsidRDefault="00A34AC3" w:rsidP="00A34AC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3699EA" w14:textId="77777777" w:rsidR="004430D3" w:rsidRDefault="004430D3">
      <w:r>
        <w:separator/>
      </w:r>
    </w:p>
    <w:p w14:paraId="43BB6E3D" w14:textId="77777777" w:rsidR="004430D3" w:rsidRDefault="004430D3"/>
    <w:p w14:paraId="0880F7E6" w14:textId="77777777" w:rsidR="004430D3" w:rsidRDefault="004430D3" w:rsidP="00EF70B1"/>
    <w:p w14:paraId="56B2EEF2" w14:textId="77777777" w:rsidR="004430D3" w:rsidRDefault="004430D3" w:rsidP="00EF70B1"/>
    <w:p w14:paraId="2985A331" w14:textId="77777777" w:rsidR="004430D3" w:rsidRDefault="004430D3" w:rsidP="00EF70B1"/>
    <w:p w14:paraId="06D24A26" w14:textId="77777777" w:rsidR="004430D3" w:rsidRDefault="004430D3" w:rsidP="00EF70B1"/>
    <w:p w14:paraId="4C7341E3" w14:textId="77777777" w:rsidR="004430D3" w:rsidRDefault="004430D3" w:rsidP="00214BFF"/>
  </w:footnote>
  <w:footnote w:type="continuationSeparator" w:id="0">
    <w:p w14:paraId="0AE1E448" w14:textId="77777777" w:rsidR="004430D3" w:rsidRDefault="004430D3">
      <w:r>
        <w:continuationSeparator/>
      </w:r>
    </w:p>
    <w:p w14:paraId="16FF517C" w14:textId="77777777" w:rsidR="004430D3" w:rsidRDefault="004430D3"/>
    <w:p w14:paraId="5BE5C5C8" w14:textId="77777777" w:rsidR="004430D3" w:rsidRDefault="004430D3" w:rsidP="00EF70B1"/>
    <w:p w14:paraId="18E16B4A" w14:textId="77777777" w:rsidR="004430D3" w:rsidRDefault="004430D3" w:rsidP="00EF70B1"/>
    <w:p w14:paraId="1ADDC35C" w14:textId="77777777" w:rsidR="004430D3" w:rsidRDefault="004430D3" w:rsidP="00EF70B1"/>
    <w:p w14:paraId="489C7338" w14:textId="77777777" w:rsidR="004430D3" w:rsidRDefault="004430D3" w:rsidP="00EF70B1"/>
    <w:p w14:paraId="34FCFA2B" w14:textId="77777777" w:rsidR="004430D3" w:rsidRDefault="004430D3" w:rsidP="00214BFF"/>
  </w:footnote>
  <w:footnote w:type="continuationNotice" w:id="1">
    <w:p w14:paraId="33F383DA" w14:textId="77777777" w:rsidR="004430D3" w:rsidRDefault="004430D3">
      <w:pPr>
        <w:spacing w:after="0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173509" w:rsidRPr="00C95909" w14:paraId="2FD4EC25" w14:textId="77777777" w:rsidTr="00811305">
      <w:trPr>
        <w:trHeight w:hRule="exact" w:val="680"/>
      </w:trPr>
      <w:tc>
        <w:tcPr>
          <w:tcW w:w="6805" w:type="dxa"/>
        </w:tcPr>
        <w:p w14:paraId="00668333" w14:textId="77777777" w:rsidR="00173509" w:rsidRPr="00727BE3" w:rsidRDefault="00173509" w:rsidP="003135C8">
          <w:pPr>
            <w:pStyle w:val="Title"/>
            <w:rPr>
              <w:b/>
              <w:color w:val="FF3333"/>
              <w:sz w:val="24"/>
              <w:szCs w:val="24"/>
            </w:rPr>
          </w:pPr>
        </w:p>
      </w:tc>
      <w:tc>
        <w:tcPr>
          <w:tcW w:w="3118" w:type="dxa"/>
        </w:tcPr>
        <w:p w14:paraId="77C3DBD2" w14:textId="77777777" w:rsidR="00173509" w:rsidRPr="00C95909" w:rsidRDefault="00173509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  <w:lang w:val="en-GB" w:eastAsia="en-GB"/>
            </w:rPr>
            <w:drawing>
              <wp:inline distT="0" distB="0" distL="0" distR="0" wp14:anchorId="0B7826E9" wp14:editId="1B797A82">
                <wp:extent cx="1788795" cy="334010"/>
                <wp:effectExtent l="0" t="0" r="1905" b="8890"/>
                <wp:docPr id="3" name="Picture 3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73509" w14:paraId="7F6461E1" w14:textId="77777777" w:rsidTr="00811305">
      <w:trPr>
        <w:cantSplit/>
      </w:trPr>
      <w:tc>
        <w:tcPr>
          <w:tcW w:w="9923" w:type="dxa"/>
          <w:gridSpan w:val="2"/>
        </w:tcPr>
        <w:p w14:paraId="16741C0A" w14:textId="6AE3E249" w:rsidR="00173509" w:rsidRPr="008217A8" w:rsidRDefault="00173509" w:rsidP="00565CA4">
          <w:pPr>
            <w:pStyle w:val="NoSpacing"/>
            <w:rPr>
              <w:b/>
              <w:sz w:val="24"/>
              <w:szCs w:val="24"/>
            </w:rPr>
          </w:pPr>
          <w:r w:rsidRPr="008217A8">
            <w:rPr>
              <w:b/>
              <w:sz w:val="24"/>
              <w:szCs w:val="24"/>
            </w:rPr>
            <w:t>R</w:t>
          </w:r>
          <w:r>
            <w:rPr>
              <w:b/>
              <w:sz w:val="24"/>
              <w:szCs w:val="24"/>
            </w:rPr>
            <w:t>elease</w:t>
          </w:r>
          <w:r w:rsidRPr="008217A8">
            <w:rPr>
              <w:b/>
              <w:sz w:val="24"/>
              <w:szCs w:val="24"/>
            </w:rPr>
            <w:t xml:space="preserve"> N</w:t>
          </w:r>
          <w:r>
            <w:rPr>
              <w:b/>
              <w:sz w:val="24"/>
              <w:szCs w:val="24"/>
            </w:rPr>
            <w:t>ote</w:t>
          </w:r>
          <w:r w:rsidRPr="008217A8">
            <w:rPr>
              <w:b/>
              <w:sz w:val="24"/>
              <w:szCs w:val="24"/>
            </w:rPr>
            <w:t xml:space="preserve"> for</w:t>
          </w:r>
          <w:r w:rsidR="00B64F02">
            <w:rPr>
              <w:b/>
              <w:sz w:val="24"/>
              <w:szCs w:val="24"/>
            </w:rPr>
            <w:t xml:space="preserve"> MUITK</w:t>
          </w:r>
        </w:p>
      </w:tc>
    </w:tr>
    <w:tr w:rsidR="00173509" w:rsidRPr="00C95909" w14:paraId="6B8F6E85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490BE20F" w14:textId="77777777" w:rsidR="00173509" w:rsidRPr="00C95909" w:rsidRDefault="00173509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67EC33E3" w14:textId="77777777" w:rsidR="00173509" w:rsidRPr="00C95909" w:rsidRDefault="00173509" w:rsidP="002C78F3">
          <w:pPr>
            <w:pStyle w:val="Header"/>
            <w:rPr>
              <w:sz w:val="20"/>
              <w:szCs w:val="28"/>
            </w:rPr>
          </w:pPr>
        </w:p>
      </w:tc>
    </w:tr>
  </w:tbl>
  <w:p w14:paraId="788FC319" w14:textId="77777777" w:rsidR="00173509" w:rsidRPr="00C95909" w:rsidRDefault="00173509" w:rsidP="002C78F3">
    <w:pPr>
      <w:pStyle w:val="Header"/>
      <w:rPr>
        <w:sz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E5D9A1B" wp14:editId="07EDBF3A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DB723" w14:textId="77777777" w:rsidR="00173509" w:rsidRPr="00FB5A60" w:rsidRDefault="00173509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5D9A1B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-43.55pt;margin-top:11.7pt;width:26.3pt;height:665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" stroked="f">
              <v:textbox style="layout-flow:vertical;mso-layout-flow-alt:bottom-to-top">
                <w:txbxContent>
                  <w:p w14:paraId="46CDB723" w14:textId="77777777" w:rsidR="00173509" w:rsidRPr="00FB5A60" w:rsidRDefault="00173509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0BA0672"/>
    <w:lvl w:ilvl="0">
      <w:start w:val="1"/>
      <w:numFmt w:val="bullet"/>
      <w:pStyle w:val="ListBullet2"/>
      <w:lvlText w:val="-"/>
      <w:lvlJc w:val="left"/>
      <w:pPr>
        <w:tabs>
          <w:tab w:val="num" w:pos="1077"/>
        </w:tabs>
        <w:ind w:left="1077" w:hanging="283"/>
      </w:pPr>
      <w:rPr>
        <w:rFonts w:ascii="Arial" w:hAnsi="Arial" w:hint="default"/>
      </w:rPr>
    </w:lvl>
  </w:abstractNum>
  <w:abstractNum w:abstractNumId="1">
    <w:nsid w:val="FFFFFF89"/>
    <w:multiLevelType w:val="singleLevel"/>
    <w:tmpl w:val="6B726644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2">
    <w:nsid w:val="00EB5957"/>
    <w:multiLevelType w:val="multilevel"/>
    <w:tmpl w:val="FA984C0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814"/>
        </w:tabs>
        <w:ind w:left="6814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7D938F3"/>
    <w:multiLevelType w:val="hybridMultilevel"/>
    <w:tmpl w:val="F19EC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310D26"/>
    <w:multiLevelType w:val="hybridMultilevel"/>
    <w:tmpl w:val="6FDEFEA0"/>
    <w:lvl w:ilvl="0" w:tplc="EEDACD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6377D3D"/>
    <w:multiLevelType w:val="hybridMultilevel"/>
    <w:tmpl w:val="E3245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B36639"/>
    <w:multiLevelType w:val="hybridMultilevel"/>
    <w:tmpl w:val="3C5019A2"/>
    <w:lvl w:ilvl="0" w:tplc="A88EFB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C551E76"/>
    <w:multiLevelType w:val="hybridMultilevel"/>
    <w:tmpl w:val="3C5019A2"/>
    <w:lvl w:ilvl="0" w:tplc="A88EFB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052C80"/>
    <w:multiLevelType w:val="singleLevel"/>
    <w:tmpl w:val="7690FC5A"/>
    <w:lvl w:ilvl="0">
      <w:start w:val="1"/>
      <w:numFmt w:val="bullet"/>
      <w:pStyle w:val="Bullet4"/>
      <w:lvlText w:val=""/>
      <w:lvlJc w:val="left"/>
      <w:pPr>
        <w:tabs>
          <w:tab w:val="num" w:pos="2016"/>
        </w:tabs>
        <w:ind w:left="2016" w:hanging="432"/>
      </w:pPr>
      <w:rPr>
        <w:rFonts w:ascii="Symbol" w:hAnsi="Symbol" w:hint="default"/>
        <w:sz w:val="24"/>
      </w:rPr>
    </w:lvl>
  </w:abstractNum>
  <w:abstractNum w:abstractNumId="10">
    <w:nsid w:val="416879B1"/>
    <w:multiLevelType w:val="hybridMultilevel"/>
    <w:tmpl w:val="A2726E6E"/>
    <w:lvl w:ilvl="0" w:tplc="2EF4D0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AF32E0"/>
    <w:multiLevelType w:val="hybridMultilevel"/>
    <w:tmpl w:val="E4680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654E9A"/>
    <w:multiLevelType w:val="hybridMultilevel"/>
    <w:tmpl w:val="6A384F88"/>
    <w:lvl w:ilvl="0" w:tplc="14E864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47638F"/>
    <w:multiLevelType w:val="hybridMultilevel"/>
    <w:tmpl w:val="81D8BBAA"/>
    <w:lvl w:ilvl="0" w:tplc="142649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B04F1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5E5C7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605BD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BC8C9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C8A07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E42CD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1A746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7A862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669231CD"/>
    <w:multiLevelType w:val="multilevel"/>
    <w:tmpl w:val="874CECC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9"/>
  </w:num>
  <w:num w:numId="5">
    <w:abstractNumId w:val="5"/>
  </w:num>
  <w:num w:numId="6">
    <w:abstractNumId w:val="11"/>
  </w:num>
  <w:num w:numId="7">
    <w:abstractNumId w:val="3"/>
  </w:num>
  <w:num w:numId="8">
    <w:abstractNumId w:val="0"/>
  </w:num>
  <w:num w:numId="9">
    <w:abstractNumId w:val="2"/>
  </w:num>
  <w:num w:numId="10">
    <w:abstractNumId w:val="2"/>
  </w:num>
  <w:num w:numId="11">
    <w:abstractNumId w:val="10"/>
  </w:num>
  <w:num w:numId="12">
    <w:abstractNumId w:val="14"/>
  </w:num>
  <w:num w:numId="13">
    <w:abstractNumId w:val="2"/>
  </w:num>
  <w:num w:numId="14">
    <w:abstractNumId w:val="2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10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8"/>
  </w:num>
  <w:num w:numId="26">
    <w:abstractNumId w:val="2"/>
  </w:num>
  <w:num w:numId="27">
    <w:abstractNumId w:val="2"/>
  </w:num>
  <w:num w:numId="28">
    <w:abstractNumId w:val="6"/>
  </w:num>
  <w:num w:numId="29">
    <w:abstractNumId w:val="7"/>
  </w:num>
  <w:num w:numId="30">
    <w:abstractNumId w:val="4"/>
  </w:num>
  <w:numIdMacAtCleanup w:val="7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., Rahul">
    <w15:presenceInfo w15:providerId="None" w15:userId="., Rahu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removeDateAndTime/>
  <w:hideSpellingErrors/>
  <w:hideGrammaticalErrors/>
  <w:activeWritingStyle w:appName="MSWord" w:lang="nl-NL" w:vendorID="1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F99"/>
    <w:rsid w:val="000021C0"/>
    <w:rsid w:val="000060D8"/>
    <w:rsid w:val="0000727A"/>
    <w:rsid w:val="000218E1"/>
    <w:rsid w:val="00021A8D"/>
    <w:rsid w:val="00021B0A"/>
    <w:rsid w:val="00030291"/>
    <w:rsid w:val="00041CCF"/>
    <w:rsid w:val="00042AB9"/>
    <w:rsid w:val="00042B4E"/>
    <w:rsid w:val="0004559A"/>
    <w:rsid w:val="00051D8C"/>
    <w:rsid w:val="00052CAF"/>
    <w:rsid w:val="00054030"/>
    <w:rsid w:val="00055020"/>
    <w:rsid w:val="00064925"/>
    <w:rsid w:val="000652D0"/>
    <w:rsid w:val="000669E6"/>
    <w:rsid w:val="0007251B"/>
    <w:rsid w:val="000732D4"/>
    <w:rsid w:val="00090538"/>
    <w:rsid w:val="000910E7"/>
    <w:rsid w:val="000A3E62"/>
    <w:rsid w:val="000A4C97"/>
    <w:rsid w:val="000A5D8C"/>
    <w:rsid w:val="000B651F"/>
    <w:rsid w:val="000B7789"/>
    <w:rsid w:val="000D4410"/>
    <w:rsid w:val="000D68CA"/>
    <w:rsid w:val="001034C4"/>
    <w:rsid w:val="00103E4A"/>
    <w:rsid w:val="001049A3"/>
    <w:rsid w:val="001115DD"/>
    <w:rsid w:val="001164E9"/>
    <w:rsid w:val="0012317E"/>
    <w:rsid w:val="00126965"/>
    <w:rsid w:val="001269FF"/>
    <w:rsid w:val="00126AC2"/>
    <w:rsid w:val="00131BDB"/>
    <w:rsid w:val="00133BC4"/>
    <w:rsid w:val="00137085"/>
    <w:rsid w:val="001431A8"/>
    <w:rsid w:val="00144CF8"/>
    <w:rsid w:val="00152995"/>
    <w:rsid w:val="001530A6"/>
    <w:rsid w:val="00162A0F"/>
    <w:rsid w:val="00162FA1"/>
    <w:rsid w:val="00163DB5"/>
    <w:rsid w:val="00167922"/>
    <w:rsid w:val="0017176C"/>
    <w:rsid w:val="00173509"/>
    <w:rsid w:val="00173F82"/>
    <w:rsid w:val="001778D5"/>
    <w:rsid w:val="00180F79"/>
    <w:rsid w:val="00182C95"/>
    <w:rsid w:val="0019114A"/>
    <w:rsid w:val="00194C12"/>
    <w:rsid w:val="001A183F"/>
    <w:rsid w:val="001A2BB4"/>
    <w:rsid w:val="001A529F"/>
    <w:rsid w:val="001B46A9"/>
    <w:rsid w:val="001C7E5F"/>
    <w:rsid w:val="001D2695"/>
    <w:rsid w:val="001D33AD"/>
    <w:rsid w:val="001D56AD"/>
    <w:rsid w:val="001D5E0D"/>
    <w:rsid w:val="001D7649"/>
    <w:rsid w:val="001D7EC8"/>
    <w:rsid w:val="001E096E"/>
    <w:rsid w:val="001E2F3C"/>
    <w:rsid w:val="001E3FCF"/>
    <w:rsid w:val="001F0B2C"/>
    <w:rsid w:val="001F3297"/>
    <w:rsid w:val="001F3E78"/>
    <w:rsid w:val="001F7E33"/>
    <w:rsid w:val="002036EE"/>
    <w:rsid w:val="00204003"/>
    <w:rsid w:val="002053CC"/>
    <w:rsid w:val="002103E2"/>
    <w:rsid w:val="00214BFF"/>
    <w:rsid w:val="002150B5"/>
    <w:rsid w:val="00231D8A"/>
    <w:rsid w:val="002321A4"/>
    <w:rsid w:val="00234BFA"/>
    <w:rsid w:val="002414FA"/>
    <w:rsid w:val="00241C51"/>
    <w:rsid w:val="0024353E"/>
    <w:rsid w:val="002509C2"/>
    <w:rsid w:val="00252E87"/>
    <w:rsid w:val="00254DC7"/>
    <w:rsid w:val="00255512"/>
    <w:rsid w:val="0026535C"/>
    <w:rsid w:val="00265D1B"/>
    <w:rsid w:val="00265F76"/>
    <w:rsid w:val="00266D31"/>
    <w:rsid w:val="002746BE"/>
    <w:rsid w:val="002764A5"/>
    <w:rsid w:val="00277487"/>
    <w:rsid w:val="0028011E"/>
    <w:rsid w:val="0028052E"/>
    <w:rsid w:val="002863B6"/>
    <w:rsid w:val="00290322"/>
    <w:rsid w:val="002909F1"/>
    <w:rsid w:val="00290A14"/>
    <w:rsid w:val="00295D9B"/>
    <w:rsid w:val="002A3BC2"/>
    <w:rsid w:val="002A7576"/>
    <w:rsid w:val="002B2625"/>
    <w:rsid w:val="002B3BEE"/>
    <w:rsid w:val="002B4D99"/>
    <w:rsid w:val="002B637F"/>
    <w:rsid w:val="002B69FF"/>
    <w:rsid w:val="002C2076"/>
    <w:rsid w:val="002C3AC0"/>
    <w:rsid w:val="002C61C1"/>
    <w:rsid w:val="002C78F3"/>
    <w:rsid w:val="002D75C4"/>
    <w:rsid w:val="002E1A4D"/>
    <w:rsid w:val="002E7B99"/>
    <w:rsid w:val="002E7D51"/>
    <w:rsid w:val="002F39E7"/>
    <w:rsid w:val="003135C8"/>
    <w:rsid w:val="00313CC4"/>
    <w:rsid w:val="00315AA6"/>
    <w:rsid w:val="00322D69"/>
    <w:rsid w:val="00323B48"/>
    <w:rsid w:val="00324A37"/>
    <w:rsid w:val="003442FC"/>
    <w:rsid w:val="00351503"/>
    <w:rsid w:val="00354F15"/>
    <w:rsid w:val="00355B13"/>
    <w:rsid w:val="0035722B"/>
    <w:rsid w:val="003606C0"/>
    <w:rsid w:val="003632BE"/>
    <w:rsid w:val="00373F99"/>
    <w:rsid w:val="00384C85"/>
    <w:rsid w:val="0039141C"/>
    <w:rsid w:val="00396382"/>
    <w:rsid w:val="0039782E"/>
    <w:rsid w:val="003A1ACD"/>
    <w:rsid w:val="003A1CBE"/>
    <w:rsid w:val="003A331A"/>
    <w:rsid w:val="003A4B3B"/>
    <w:rsid w:val="003B086E"/>
    <w:rsid w:val="003B3BA0"/>
    <w:rsid w:val="003B58F2"/>
    <w:rsid w:val="003B6C59"/>
    <w:rsid w:val="003C0F48"/>
    <w:rsid w:val="003C297A"/>
    <w:rsid w:val="003D34D6"/>
    <w:rsid w:val="003D4290"/>
    <w:rsid w:val="003D62E9"/>
    <w:rsid w:val="003E04F5"/>
    <w:rsid w:val="003E24B2"/>
    <w:rsid w:val="003E2D03"/>
    <w:rsid w:val="003E6012"/>
    <w:rsid w:val="003E6F72"/>
    <w:rsid w:val="003E7966"/>
    <w:rsid w:val="003F01D5"/>
    <w:rsid w:val="003F305D"/>
    <w:rsid w:val="003F3F23"/>
    <w:rsid w:val="003F5DE2"/>
    <w:rsid w:val="00400530"/>
    <w:rsid w:val="004059F1"/>
    <w:rsid w:val="00413692"/>
    <w:rsid w:val="00420BFC"/>
    <w:rsid w:val="00420D43"/>
    <w:rsid w:val="00422C4D"/>
    <w:rsid w:val="0042411B"/>
    <w:rsid w:val="004270CE"/>
    <w:rsid w:val="00430F02"/>
    <w:rsid w:val="00432634"/>
    <w:rsid w:val="00434308"/>
    <w:rsid w:val="004424B3"/>
    <w:rsid w:val="004430D3"/>
    <w:rsid w:val="00452CF6"/>
    <w:rsid w:val="00453EF4"/>
    <w:rsid w:val="00455E50"/>
    <w:rsid w:val="0048216E"/>
    <w:rsid w:val="00482BE6"/>
    <w:rsid w:val="004909CA"/>
    <w:rsid w:val="00495F6B"/>
    <w:rsid w:val="004964AD"/>
    <w:rsid w:val="004A1E91"/>
    <w:rsid w:val="004A42DD"/>
    <w:rsid w:val="004A486F"/>
    <w:rsid w:val="004A4BF2"/>
    <w:rsid w:val="004B04C2"/>
    <w:rsid w:val="004B5109"/>
    <w:rsid w:val="004B5FE7"/>
    <w:rsid w:val="004B7A5D"/>
    <w:rsid w:val="004C3E53"/>
    <w:rsid w:val="004C526C"/>
    <w:rsid w:val="004C60F9"/>
    <w:rsid w:val="004C6F79"/>
    <w:rsid w:val="004D6169"/>
    <w:rsid w:val="004D6622"/>
    <w:rsid w:val="004D66FB"/>
    <w:rsid w:val="004E03D0"/>
    <w:rsid w:val="004E1BDD"/>
    <w:rsid w:val="004E7634"/>
    <w:rsid w:val="004F30C7"/>
    <w:rsid w:val="004F7F19"/>
    <w:rsid w:val="00500668"/>
    <w:rsid w:val="00500B90"/>
    <w:rsid w:val="00501230"/>
    <w:rsid w:val="0050292D"/>
    <w:rsid w:val="0050294D"/>
    <w:rsid w:val="00505E6F"/>
    <w:rsid w:val="00506574"/>
    <w:rsid w:val="005065B7"/>
    <w:rsid w:val="005074C3"/>
    <w:rsid w:val="00507515"/>
    <w:rsid w:val="00507C35"/>
    <w:rsid w:val="00511221"/>
    <w:rsid w:val="0051352F"/>
    <w:rsid w:val="0051695D"/>
    <w:rsid w:val="00521DF2"/>
    <w:rsid w:val="00524106"/>
    <w:rsid w:val="00526253"/>
    <w:rsid w:val="005356F0"/>
    <w:rsid w:val="00535B9C"/>
    <w:rsid w:val="00540046"/>
    <w:rsid w:val="005408FE"/>
    <w:rsid w:val="005517FE"/>
    <w:rsid w:val="00553745"/>
    <w:rsid w:val="00554FE4"/>
    <w:rsid w:val="00555B82"/>
    <w:rsid w:val="00565942"/>
    <w:rsid w:val="00565CA4"/>
    <w:rsid w:val="00566992"/>
    <w:rsid w:val="00566A12"/>
    <w:rsid w:val="00570875"/>
    <w:rsid w:val="005736F2"/>
    <w:rsid w:val="00582924"/>
    <w:rsid w:val="00587FB6"/>
    <w:rsid w:val="0059023E"/>
    <w:rsid w:val="005A283F"/>
    <w:rsid w:val="005A2FD7"/>
    <w:rsid w:val="005A5EA4"/>
    <w:rsid w:val="005A75E5"/>
    <w:rsid w:val="005A7BFC"/>
    <w:rsid w:val="005B275F"/>
    <w:rsid w:val="005B4A0D"/>
    <w:rsid w:val="005B762F"/>
    <w:rsid w:val="005B767D"/>
    <w:rsid w:val="005C4136"/>
    <w:rsid w:val="005C4698"/>
    <w:rsid w:val="005C4CAA"/>
    <w:rsid w:val="005D1196"/>
    <w:rsid w:val="005D2F43"/>
    <w:rsid w:val="005D45AB"/>
    <w:rsid w:val="005D55B7"/>
    <w:rsid w:val="005D6330"/>
    <w:rsid w:val="005E25AB"/>
    <w:rsid w:val="005F1666"/>
    <w:rsid w:val="006110F0"/>
    <w:rsid w:val="00612278"/>
    <w:rsid w:val="00613210"/>
    <w:rsid w:val="0061326D"/>
    <w:rsid w:val="00613C2C"/>
    <w:rsid w:val="00614DF0"/>
    <w:rsid w:val="00615B3C"/>
    <w:rsid w:val="00616B5F"/>
    <w:rsid w:val="00621716"/>
    <w:rsid w:val="00624099"/>
    <w:rsid w:val="0062439D"/>
    <w:rsid w:val="00626817"/>
    <w:rsid w:val="00637B9C"/>
    <w:rsid w:val="0064688B"/>
    <w:rsid w:val="00654923"/>
    <w:rsid w:val="00656390"/>
    <w:rsid w:val="00665971"/>
    <w:rsid w:val="00665973"/>
    <w:rsid w:val="00673398"/>
    <w:rsid w:val="0067415E"/>
    <w:rsid w:val="006768AB"/>
    <w:rsid w:val="0068001C"/>
    <w:rsid w:val="006A15CB"/>
    <w:rsid w:val="006A1650"/>
    <w:rsid w:val="006A1D0F"/>
    <w:rsid w:val="006A1F95"/>
    <w:rsid w:val="006A3630"/>
    <w:rsid w:val="006A6115"/>
    <w:rsid w:val="006A6175"/>
    <w:rsid w:val="006B0560"/>
    <w:rsid w:val="006B0FAF"/>
    <w:rsid w:val="006B2136"/>
    <w:rsid w:val="006B3D9A"/>
    <w:rsid w:val="006B6B42"/>
    <w:rsid w:val="006B6DB0"/>
    <w:rsid w:val="006C700F"/>
    <w:rsid w:val="006C706B"/>
    <w:rsid w:val="006D05ED"/>
    <w:rsid w:val="006E3255"/>
    <w:rsid w:val="006E61B1"/>
    <w:rsid w:val="006E778B"/>
    <w:rsid w:val="006F0C74"/>
    <w:rsid w:val="006F13E3"/>
    <w:rsid w:val="006F60F2"/>
    <w:rsid w:val="0070170B"/>
    <w:rsid w:val="00703B4A"/>
    <w:rsid w:val="00705B91"/>
    <w:rsid w:val="0071266A"/>
    <w:rsid w:val="007128A0"/>
    <w:rsid w:val="007220E3"/>
    <w:rsid w:val="0072467D"/>
    <w:rsid w:val="0072697E"/>
    <w:rsid w:val="00726D45"/>
    <w:rsid w:val="00726E31"/>
    <w:rsid w:val="00727BE3"/>
    <w:rsid w:val="00732B4B"/>
    <w:rsid w:val="00733496"/>
    <w:rsid w:val="00734156"/>
    <w:rsid w:val="00740045"/>
    <w:rsid w:val="00742CCA"/>
    <w:rsid w:val="007565D0"/>
    <w:rsid w:val="00764784"/>
    <w:rsid w:val="00767748"/>
    <w:rsid w:val="00772AE4"/>
    <w:rsid w:val="00775258"/>
    <w:rsid w:val="00782F17"/>
    <w:rsid w:val="00783484"/>
    <w:rsid w:val="00783C7B"/>
    <w:rsid w:val="0078444C"/>
    <w:rsid w:val="007911C0"/>
    <w:rsid w:val="00791D38"/>
    <w:rsid w:val="00794488"/>
    <w:rsid w:val="00794BE5"/>
    <w:rsid w:val="00796DCD"/>
    <w:rsid w:val="007A7D73"/>
    <w:rsid w:val="007B161B"/>
    <w:rsid w:val="007B5EB0"/>
    <w:rsid w:val="007B700F"/>
    <w:rsid w:val="007C0C6B"/>
    <w:rsid w:val="007C344D"/>
    <w:rsid w:val="007D2D60"/>
    <w:rsid w:val="007D3E65"/>
    <w:rsid w:val="007E21C4"/>
    <w:rsid w:val="007E243F"/>
    <w:rsid w:val="007E512B"/>
    <w:rsid w:val="007E5B5C"/>
    <w:rsid w:val="007F1B86"/>
    <w:rsid w:val="007F3C7F"/>
    <w:rsid w:val="007F44A1"/>
    <w:rsid w:val="007F4518"/>
    <w:rsid w:val="007F7821"/>
    <w:rsid w:val="00800D26"/>
    <w:rsid w:val="00802212"/>
    <w:rsid w:val="00802845"/>
    <w:rsid w:val="00811305"/>
    <w:rsid w:val="0081552D"/>
    <w:rsid w:val="0081663D"/>
    <w:rsid w:val="00817FE7"/>
    <w:rsid w:val="008217A8"/>
    <w:rsid w:val="008221AB"/>
    <w:rsid w:val="00822CC9"/>
    <w:rsid w:val="00823418"/>
    <w:rsid w:val="00825D5F"/>
    <w:rsid w:val="0082629C"/>
    <w:rsid w:val="00826ECC"/>
    <w:rsid w:val="00832721"/>
    <w:rsid w:val="0083533D"/>
    <w:rsid w:val="008367AD"/>
    <w:rsid w:val="00847118"/>
    <w:rsid w:val="0084757E"/>
    <w:rsid w:val="008550AC"/>
    <w:rsid w:val="00860836"/>
    <w:rsid w:val="00881922"/>
    <w:rsid w:val="0089102B"/>
    <w:rsid w:val="00894691"/>
    <w:rsid w:val="008946B8"/>
    <w:rsid w:val="00896DE3"/>
    <w:rsid w:val="00897FE0"/>
    <w:rsid w:val="008A6F05"/>
    <w:rsid w:val="008A7160"/>
    <w:rsid w:val="008B472E"/>
    <w:rsid w:val="008B4E4E"/>
    <w:rsid w:val="008B614B"/>
    <w:rsid w:val="008B61C9"/>
    <w:rsid w:val="008B744D"/>
    <w:rsid w:val="008C0280"/>
    <w:rsid w:val="008C1B2D"/>
    <w:rsid w:val="008C1BF2"/>
    <w:rsid w:val="008C1F3E"/>
    <w:rsid w:val="008C3848"/>
    <w:rsid w:val="008C4727"/>
    <w:rsid w:val="008C5834"/>
    <w:rsid w:val="008C58FE"/>
    <w:rsid w:val="008D00AD"/>
    <w:rsid w:val="008D0753"/>
    <w:rsid w:val="008D1B4A"/>
    <w:rsid w:val="008D4352"/>
    <w:rsid w:val="008D6648"/>
    <w:rsid w:val="008E7955"/>
    <w:rsid w:val="008F01CD"/>
    <w:rsid w:val="008F1D71"/>
    <w:rsid w:val="008F2EBD"/>
    <w:rsid w:val="008F33C4"/>
    <w:rsid w:val="008F5C90"/>
    <w:rsid w:val="009003AD"/>
    <w:rsid w:val="00902583"/>
    <w:rsid w:val="00902FB5"/>
    <w:rsid w:val="009041C0"/>
    <w:rsid w:val="00916F6E"/>
    <w:rsid w:val="009178F0"/>
    <w:rsid w:val="00930B21"/>
    <w:rsid w:val="00936AC0"/>
    <w:rsid w:val="00936F31"/>
    <w:rsid w:val="00944723"/>
    <w:rsid w:val="0094521F"/>
    <w:rsid w:val="00946BA6"/>
    <w:rsid w:val="00947D8F"/>
    <w:rsid w:val="00952699"/>
    <w:rsid w:val="00952CAB"/>
    <w:rsid w:val="00957879"/>
    <w:rsid w:val="00960A5C"/>
    <w:rsid w:val="00963806"/>
    <w:rsid w:val="00964D71"/>
    <w:rsid w:val="00971AC2"/>
    <w:rsid w:val="0097599C"/>
    <w:rsid w:val="00983036"/>
    <w:rsid w:val="00983597"/>
    <w:rsid w:val="0098580E"/>
    <w:rsid w:val="00987D9E"/>
    <w:rsid w:val="00994449"/>
    <w:rsid w:val="00994DDD"/>
    <w:rsid w:val="00996983"/>
    <w:rsid w:val="009A5F74"/>
    <w:rsid w:val="009A6D14"/>
    <w:rsid w:val="009B20C9"/>
    <w:rsid w:val="009B3BDF"/>
    <w:rsid w:val="009B7446"/>
    <w:rsid w:val="009C056D"/>
    <w:rsid w:val="009C305A"/>
    <w:rsid w:val="009C74F8"/>
    <w:rsid w:val="009E4C51"/>
    <w:rsid w:val="009E69CC"/>
    <w:rsid w:val="009F4BC2"/>
    <w:rsid w:val="009F4DB7"/>
    <w:rsid w:val="009F7B98"/>
    <w:rsid w:val="00A03FA5"/>
    <w:rsid w:val="00A053C7"/>
    <w:rsid w:val="00A10649"/>
    <w:rsid w:val="00A116B7"/>
    <w:rsid w:val="00A121B5"/>
    <w:rsid w:val="00A125B1"/>
    <w:rsid w:val="00A125E0"/>
    <w:rsid w:val="00A15411"/>
    <w:rsid w:val="00A22A98"/>
    <w:rsid w:val="00A25A5F"/>
    <w:rsid w:val="00A2788F"/>
    <w:rsid w:val="00A3377F"/>
    <w:rsid w:val="00A34AC3"/>
    <w:rsid w:val="00A4208C"/>
    <w:rsid w:val="00A434B1"/>
    <w:rsid w:val="00A47E65"/>
    <w:rsid w:val="00A52FE7"/>
    <w:rsid w:val="00A5337C"/>
    <w:rsid w:val="00A54254"/>
    <w:rsid w:val="00A61068"/>
    <w:rsid w:val="00A656F6"/>
    <w:rsid w:val="00A72C11"/>
    <w:rsid w:val="00A80C99"/>
    <w:rsid w:val="00A81B32"/>
    <w:rsid w:val="00A82A09"/>
    <w:rsid w:val="00A82FCE"/>
    <w:rsid w:val="00A8541E"/>
    <w:rsid w:val="00A87D42"/>
    <w:rsid w:val="00A93282"/>
    <w:rsid w:val="00AA0B4D"/>
    <w:rsid w:val="00AA12BE"/>
    <w:rsid w:val="00AA14F1"/>
    <w:rsid w:val="00AA1C32"/>
    <w:rsid w:val="00AB1384"/>
    <w:rsid w:val="00AB3839"/>
    <w:rsid w:val="00AB796C"/>
    <w:rsid w:val="00AC3BC2"/>
    <w:rsid w:val="00AC64A1"/>
    <w:rsid w:val="00AC6C45"/>
    <w:rsid w:val="00AC748E"/>
    <w:rsid w:val="00AD2A8E"/>
    <w:rsid w:val="00AE0579"/>
    <w:rsid w:val="00AE43A5"/>
    <w:rsid w:val="00AF0940"/>
    <w:rsid w:val="00AF56DD"/>
    <w:rsid w:val="00B0700C"/>
    <w:rsid w:val="00B116D4"/>
    <w:rsid w:val="00B164AC"/>
    <w:rsid w:val="00B170E4"/>
    <w:rsid w:val="00B324B1"/>
    <w:rsid w:val="00B35D53"/>
    <w:rsid w:val="00B444C6"/>
    <w:rsid w:val="00B45255"/>
    <w:rsid w:val="00B4574A"/>
    <w:rsid w:val="00B463C3"/>
    <w:rsid w:val="00B517DA"/>
    <w:rsid w:val="00B535F0"/>
    <w:rsid w:val="00B547D3"/>
    <w:rsid w:val="00B576EB"/>
    <w:rsid w:val="00B64C37"/>
    <w:rsid w:val="00B64F02"/>
    <w:rsid w:val="00B70944"/>
    <w:rsid w:val="00B7213B"/>
    <w:rsid w:val="00B72D8B"/>
    <w:rsid w:val="00B77CA9"/>
    <w:rsid w:val="00B82392"/>
    <w:rsid w:val="00B832B0"/>
    <w:rsid w:val="00B87D7B"/>
    <w:rsid w:val="00B87F59"/>
    <w:rsid w:val="00B93877"/>
    <w:rsid w:val="00B941E5"/>
    <w:rsid w:val="00B945A8"/>
    <w:rsid w:val="00B94820"/>
    <w:rsid w:val="00B94EF1"/>
    <w:rsid w:val="00B971C3"/>
    <w:rsid w:val="00BA3F62"/>
    <w:rsid w:val="00BA496A"/>
    <w:rsid w:val="00BA5C62"/>
    <w:rsid w:val="00BB12AD"/>
    <w:rsid w:val="00BB2ECA"/>
    <w:rsid w:val="00BB4FAB"/>
    <w:rsid w:val="00BB705B"/>
    <w:rsid w:val="00BC4C7F"/>
    <w:rsid w:val="00BC7212"/>
    <w:rsid w:val="00BD1E57"/>
    <w:rsid w:val="00BD5828"/>
    <w:rsid w:val="00BE0BCC"/>
    <w:rsid w:val="00BE767A"/>
    <w:rsid w:val="00BF5217"/>
    <w:rsid w:val="00C00CC2"/>
    <w:rsid w:val="00C03E60"/>
    <w:rsid w:val="00C144BF"/>
    <w:rsid w:val="00C17A03"/>
    <w:rsid w:val="00C22C43"/>
    <w:rsid w:val="00C23D8A"/>
    <w:rsid w:val="00C25EEF"/>
    <w:rsid w:val="00C36315"/>
    <w:rsid w:val="00C41507"/>
    <w:rsid w:val="00C441C7"/>
    <w:rsid w:val="00C57553"/>
    <w:rsid w:val="00C60583"/>
    <w:rsid w:val="00C62781"/>
    <w:rsid w:val="00C63FF2"/>
    <w:rsid w:val="00C729E0"/>
    <w:rsid w:val="00C77C7D"/>
    <w:rsid w:val="00C8281E"/>
    <w:rsid w:val="00C83542"/>
    <w:rsid w:val="00C83905"/>
    <w:rsid w:val="00C853E6"/>
    <w:rsid w:val="00C93A89"/>
    <w:rsid w:val="00C95909"/>
    <w:rsid w:val="00CA1939"/>
    <w:rsid w:val="00CA7B00"/>
    <w:rsid w:val="00CB2DDC"/>
    <w:rsid w:val="00CD530A"/>
    <w:rsid w:val="00CE085A"/>
    <w:rsid w:val="00CE11B0"/>
    <w:rsid w:val="00CE5617"/>
    <w:rsid w:val="00CF1B60"/>
    <w:rsid w:val="00CF47CC"/>
    <w:rsid w:val="00CF5F15"/>
    <w:rsid w:val="00CF70C1"/>
    <w:rsid w:val="00D02AB9"/>
    <w:rsid w:val="00D05F14"/>
    <w:rsid w:val="00D12550"/>
    <w:rsid w:val="00D17C2A"/>
    <w:rsid w:val="00D17D6B"/>
    <w:rsid w:val="00D268DA"/>
    <w:rsid w:val="00D3452C"/>
    <w:rsid w:val="00D42503"/>
    <w:rsid w:val="00D468E6"/>
    <w:rsid w:val="00D50D25"/>
    <w:rsid w:val="00D52535"/>
    <w:rsid w:val="00D56BF0"/>
    <w:rsid w:val="00D60524"/>
    <w:rsid w:val="00D605DA"/>
    <w:rsid w:val="00D61E9B"/>
    <w:rsid w:val="00D63386"/>
    <w:rsid w:val="00D70A77"/>
    <w:rsid w:val="00D70AC3"/>
    <w:rsid w:val="00D7202E"/>
    <w:rsid w:val="00D72C01"/>
    <w:rsid w:val="00D73AE7"/>
    <w:rsid w:val="00D773C1"/>
    <w:rsid w:val="00D80092"/>
    <w:rsid w:val="00D802B0"/>
    <w:rsid w:val="00D904AE"/>
    <w:rsid w:val="00D927DA"/>
    <w:rsid w:val="00D961CA"/>
    <w:rsid w:val="00D964BA"/>
    <w:rsid w:val="00D97EDA"/>
    <w:rsid w:val="00DA252C"/>
    <w:rsid w:val="00DA441E"/>
    <w:rsid w:val="00DA4D38"/>
    <w:rsid w:val="00DA50EE"/>
    <w:rsid w:val="00DA6583"/>
    <w:rsid w:val="00DB21A2"/>
    <w:rsid w:val="00DB4D95"/>
    <w:rsid w:val="00DB507D"/>
    <w:rsid w:val="00DC2C01"/>
    <w:rsid w:val="00DC3906"/>
    <w:rsid w:val="00DC767A"/>
    <w:rsid w:val="00DD2EDA"/>
    <w:rsid w:val="00DD5984"/>
    <w:rsid w:val="00DE027F"/>
    <w:rsid w:val="00DE7599"/>
    <w:rsid w:val="00DF12EA"/>
    <w:rsid w:val="00DF29B5"/>
    <w:rsid w:val="00DF5D37"/>
    <w:rsid w:val="00DF7958"/>
    <w:rsid w:val="00DF7ECD"/>
    <w:rsid w:val="00E00D2A"/>
    <w:rsid w:val="00E11614"/>
    <w:rsid w:val="00E14A0E"/>
    <w:rsid w:val="00E17FE8"/>
    <w:rsid w:val="00E21D4F"/>
    <w:rsid w:val="00E310C2"/>
    <w:rsid w:val="00E3209E"/>
    <w:rsid w:val="00E37102"/>
    <w:rsid w:val="00E37F3B"/>
    <w:rsid w:val="00E50CB9"/>
    <w:rsid w:val="00E510C3"/>
    <w:rsid w:val="00E52171"/>
    <w:rsid w:val="00E574E3"/>
    <w:rsid w:val="00E57731"/>
    <w:rsid w:val="00E57DB8"/>
    <w:rsid w:val="00E61B56"/>
    <w:rsid w:val="00E64994"/>
    <w:rsid w:val="00E70742"/>
    <w:rsid w:val="00E709D3"/>
    <w:rsid w:val="00E72305"/>
    <w:rsid w:val="00E74898"/>
    <w:rsid w:val="00E7538C"/>
    <w:rsid w:val="00E811A9"/>
    <w:rsid w:val="00E84E4E"/>
    <w:rsid w:val="00E84F05"/>
    <w:rsid w:val="00EA55B3"/>
    <w:rsid w:val="00EB471D"/>
    <w:rsid w:val="00EB7656"/>
    <w:rsid w:val="00EC0902"/>
    <w:rsid w:val="00EC4CEC"/>
    <w:rsid w:val="00EC51A3"/>
    <w:rsid w:val="00EC61BF"/>
    <w:rsid w:val="00ED50FA"/>
    <w:rsid w:val="00ED7707"/>
    <w:rsid w:val="00EE4CD6"/>
    <w:rsid w:val="00EE7470"/>
    <w:rsid w:val="00EF0F1E"/>
    <w:rsid w:val="00EF16C5"/>
    <w:rsid w:val="00EF70B1"/>
    <w:rsid w:val="00F03087"/>
    <w:rsid w:val="00F030B2"/>
    <w:rsid w:val="00F04DEF"/>
    <w:rsid w:val="00F2224B"/>
    <w:rsid w:val="00F244D7"/>
    <w:rsid w:val="00F24D78"/>
    <w:rsid w:val="00F25EA1"/>
    <w:rsid w:val="00F305E0"/>
    <w:rsid w:val="00F37F0A"/>
    <w:rsid w:val="00F45192"/>
    <w:rsid w:val="00F505DE"/>
    <w:rsid w:val="00F63137"/>
    <w:rsid w:val="00F63538"/>
    <w:rsid w:val="00F63C0A"/>
    <w:rsid w:val="00F6678A"/>
    <w:rsid w:val="00F710C2"/>
    <w:rsid w:val="00F72EF9"/>
    <w:rsid w:val="00F73EDB"/>
    <w:rsid w:val="00F75DF3"/>
    <w:rsid w:val="00F76117"/>
    <w:rsid w:val="00F8086F"/>
    <w:rsid w:val="00F828CA"/>
    <w:rsid w:val="00F83C8E"/>
    <w:rsid w:val="00F87C03"/>
    <w:rsid w:val="00F90E4C"/>
    <w:rsid w:val="00F90F17"/>
    <w:rsid w:val="00F9347A"/>
    <w:rsid w:val="00FA104E"/>
    <w:rsid w:val="00FA4FE0"/>
    <w:rsid w:val="00FA727B"/>
    <w:rsid w:val="00FB06DC"/>
    <w:rsid w:val="00FB278B"/>
    <w:rsid w:val="00FB3F01"/>
    <w:rsid w:val="00FB5A60"/>
    <w:rsid w:val="00FC47F7"/>
    <w:rsid w:val="00FD5254"/>
    <w:rsid w:val="00FD5950"/>
    <w:rsid w:val="00FE04F7"/>
    <w:rsid w:val="00FE1A93"/>
    <w:rsid w:val="00FF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854E2F"/>
  <w15:docId w15:val="{9D4889C9-3621-42D6-913A-9569C85F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14A0E"/>
    <w:pPr>
      <w:spacing w:after="120"/>
    </w:pPr>
    <w:rPr>
      <w:rFonts w:ascii="Arial" w:eastAsiaTheme="minorHAnsi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8F3"/>
    <w:pPr>
      <w:keepNext/>
      <w:numPr>
        <w:numId w:val="1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4030"/>
    <w:pPr>
      <w:keepNext/>
      <w:numPr>
        <w:ilvl w:val="1"/>
        <w:numId w:val="1"/>
      </w:numPr>
      <w:tabs>
        <w:tab w:val="clear" w:pos="6814"/>
      </w:tabs>
      <w:spacing w:before="240" w:after="60"/>
      <w:ind w:left="567"/>
      <w:outlineLvl w:val="1"/>
    </w:pPr>
    <w:rPr>
      <w:b/>
      <w:color w:val="0B5ED7"/>
      <w:sz w:val="24"/>
    </w:rPr>
  </w:style>
  <w:style w:type="paragraph" w:styleId="Heading3">
    <w:name w:val="heading 3"/>
    <w:basedOn w:val="Normal"/>
    <w:next w:val="Normal"/>
    <w:uiPriority w:val="9"/>
    <w:qFormat/>
    <w:rsid w:val="00E50CB9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qFormat/>
    <w:rsid w:val="00E50CB9"/>
    <w:pPr>
      <w:keepNext/>
      <w:numPr>
        <w:ilvl w:val="3"/>
        <w:numId w:val="1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uiPriority w:val="9"/>
    <w:qFormat/>
    <w:rsid w:val="00E50CB9"/>
    <w:pPr>
      <w:numPr>
        <w:ilvl w:val="4"/>
        <w:numId w:val="1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rsid w:val="00E50CB9"/>
    <w:pPr>
      <w:numPr>
        <w:ilvl w:val="5"/>
        <w:numId w:val="1"/>
      </w:numPr>
      <w:spacing w:before="240" w:after="60"/>
      <w:ind w:left="1151" w:hanging="1151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rsid w:val="00E50CB9"/>
    <w:pPr>
      <w:numPr>
        <w:ilvl w:val="6"/>
        <w:numId w:val="1"/>
      </w:numPr>
      <w:spacing w:before="240" w:after="60"/>
      <w:ind w:left="1298" w:hanging="1298"/>
      <w:outlineLvl w:val="6"/>
    </w:pPr>
    <w:rPr>
      <w:i/>
      <w:sz w:val="22"/>
    </w:rPr>
  </w:style>
  <w:style w:type="paragraph" w:styleId="Heading8">
    <w:name w:val="heading 8"/>
    <w:basedOn w:val="Normal"/>
    <w:next w:val="Normal"/>
    <w:qFormat/>
    <w:rsid w:val="00E50CB9"/>
    <w:pPr>
      <w:numPr>
        <w:ilvl w:val="7"/>
        <w:numId w:val="1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rsid w:val="00E50CB9"/>
    <w:pPr>
      <w:numPr>
        <w:ilvl w:val="8"/>
        <w:numId w:val="1"/>
      </w:numPr>
      <w:spacing w:before="240" w:after="60"/>
      <w:ind w:left="1582" w:hanging="1582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DC3906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uiPriority w:val="99"/>
    <w:rsid w:val="002C78F3"/>
    <w:pPr>
      <w:spacing w:after="0"/>
    </w:pPr>
    <w:rPr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C78F3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2E7D51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2E7D51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2E7D51"/>
    <w:pPr>
      <w:spacing w:after="60"/>
      <w:ind w:left="403"/>
    </w:pPr>
  </w:style>
  <w:style w:type="paragraph" w:styleId="TOCHeading">
    <w:name w:val="TOC Heading"/>
    <w:basedOn w:val="Heading1"/>
    <w:next w:val="Normal"/>
    <w:uiPriority w:val="39"/>
    <w:unhideWhenUsed/>
    <w:qFormat/>
    <w:rsid w:val="002E7D51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265D1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294D"/>
    <w:pPr>
      <w:spacing w:before="100" w:beforeAutospacing="1" w:after="100" w:afterAutospacing="1"/>
    </w:pPr>
    <w:rPr>
      <w:rFonts w:ascii="Times New Roman" w:hAnsi="Times New Roman"/>
      <w:sz w:val="24"/>
      <w:szCs w:val="24"/>
      <w:lang w:val="nl-NL" w:eastAsia="ja-JP"/>
    </w:rPr>
  </w:style>
  <w:style w:type="character" w:styleId="Hyperlink">
    <w:name w:val="Hyperlink"/>
    <w:basedOn w:val="DefaultParagraphFont"/>
    <w:uiPriority w:val="99"/>
    <w:unhideWhenUsed/>
    <w:rsid w:val="008F33C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54030"/>
    <w:rPr>
      <w:rFonts w:ascii="Arial" w:eastAsiaTheme="minorHAnsi" w:hAnsi="Arial"/>
      <w:b/>
      <w:color w:val="0B5ED7"/>
      <w:sz w:val="24"/>
    </w:rPr>
  </w:style>
  <w:style w:type="paragraph" w:styleId="ListBullet">
    <w:name w:val="List Bullet"/>
    <w:basedOn w:val="Normal"/>
    <w:rsid w:val="00881922"/>
    <w:pPr>
      <w:numPr>
        <w:numId w:val="2"/>
      </w:numPr>
      <w:spacing w:after="0"/>
    </w:pPr>
    <w:rPr>
      <w:rFonts w:eastAsia="Times New Roman"/>
    </w:rPr>
  </w:style>
  <w:style w:type="paragraph" w:customStyle="1" w:styleId="NormalBold">
    <w:name w:val="Normal + Bold"/>
    <w:basedOn w:val="Normal"/>
    <w:next w:val="Normal"/>
    <w:link w:val="NormalBoldChar"/>
    <w:rsid w:val="00881922"/>
    <w:pPr>
      <w:spacing w:after="0"/>
    </w:pPr>
    <w:rPr>
      <w:rFonts w:eastAsia="Times New Roman"/>
      <w:b/>
    </w:rPr>
  </w:style>
  <w:style w:type="character" w:customStyle="1" w:styleId="NormalBoldChar">
    <w:name w:val="Normal + Bold Char"/>
    <w:link w:val="NormalBold"/>
    <w:rsid w:val="00881922"/>
    <w:rPr>
      <w:rFonts w:ascii="Arial" w:hAnsi="Arial"/>
      <w:b/>
    </w:rPr>
  </w:style>
  <w:style w:type="paragraph" w:styleId="BodyText">
    <w:name w:val="Body Text"/>
    <w:basedOn w:val="Normal"/>
    <w:link w:val="BodyTextChar"/>
    <w:unhideWhenUsed/>
    <w:rsid w:val="00881922"/>
  </w:style>
  <w:style w:type="character" w:customStyle="1" w:styleId="BodyTextChar">
    <w:name w:val="Body Text Char"/>
    <w:basedOn w:val="DefaultParagraphFont"/>
    <w:link w:val="BodyText"/>
    <w:rsid w:val="00881922"/>
    <w:rPr>
      <w:rFonts w:ascii="Arial" w:eastAsiaTheme="minorHAnsi" w:hAnsi="Arial"/>
    </w:rPr>
  </w:style>
  <w:style w:type="character" w:customStyle="1" w:styleId="ListParagraphChar">
    <w:name w:val="List Paragraph Char"/>
    <w:link w:val="ListParagraph"/>
    <w:uiPriority w:val="34"/>
    <w:rsid w:val="006E61B1"/>
    <w:rPr>
      <w:rFonts w:ascii="Arial" w:eastAsiaTheme="minorHAnsi" w:hAnsi="Arial"/>
    </w:rPr>
  </w:style>
  <w:style w:type="paragraph" w:customStyle="1" w:styleId="Bullet4">
    <w:name w:val="Bullet4"/>
    <w:basedOn w:val="Normal"/>
    <w:rsid w:val="00295D9B"/>
    <w:pPr>
      <w:numPr>
        <w:numId w:val="4"/>
      </w:numPr>
      <w:tabs>
        <w:tab w:val="clear" w:pos="2016"/>
        <w:tab w:val="num" w:pos="2520"/>
      </w:tabs>
      <w:spacing w:after="80"/>
      <w:ind w:left="2520"/>
    </w:pPr>
    <w:rPr>
      <w:rFonts w:ascii="Times New Roman" w:eastAsia="Times New Roman" w:hAnsi="Times New Roman"/>
      <w:sz w:val="22"/>
    </w:rPr>
  </w:style>
  <w:style w:type="paragraph" w:customStyle="1" w:styleId="BodyTextKeep">
    <w:name w:val="Body Text Keep"/>
    <w:basedOn w:val="BodyText"/>
    <w:unhideWhenUsed/>
    <w:rsid w:val="00783484"/>
    <w:pPr>
      <w:keepNext/>
      <w:spacing w:after="160" w:line="480" w:lineRule="auto"/>
    </w:pPr>
    <w:rPr>
      <w:rFonts w:eastAsia="Times New Roman"/>
      <w:lang w:eastAsia="zh-CN"/>
    </w:rPr>
  </w:style>
  <w:style w:type="paragraph" w:customStyle="1" w:styleId="Tablebody">
    <w:name w:val="Table body"/>
    <w:basedOn w:val="Normal"/>
    <w:link w:val="TablebodyChar"/>
    <w:qFormat/>
    <w:rsid w:val="007E5B5C"/>
    <w:pPr>
      <w:spacing w:after="0"/>
      <w:ind w:left="155"/>
    </w:pPr>
    <w:rPr>
      <w:rFonts w:eastAsia="Calibri" w:cs="Arial"/>
    </w:rPr>
  </w:style>
  <w:style w:type="character" w:customStyle="1" w:styleId="TablebodyChar">
    <w:name w:val="Table body Char"/>
    <w:link w:val="Tablebody"/>
    <w:rsid w:val="007E5B5C"/>
    <w:rPr>
      <w:rFonts w:ascii="Arial" w:eastAsia="Calibri" w:hAnsi="Arial" w:cs="Arial"/>
    </w:rPr>
  </w:style>
  <w:style w:type="paragraph" w:customStyle="1" w:styleId="Body">
    <w:name w:val="Body"/>
    <w:basedOn w:val="Normal"/>
    <w:link w:val="BodyChar"/>
    <w:unhideWhenUsed/>
    <w:rsid w:val="007E5B5C"/>
    <w:pPr>
      <w:spacing w:after="0"/>
    </w:pPr>
    <w:rPr>
      <w:rFonts w:eastAsia="Times New Roman"/>
      <w:color w:val="000000"/>
      <w:szCs w:val="22"/>
      <w:lang w:val="x-none" w:eastAsia="zh-CN"/>
    </w:rPr>
  </w:style>
  <w:style w:type="character" w:customStyle="1" w:styleId="BodyChar">
    <w:name w:val="Body Char"/>
    <w:link w:val="Body"/>
    <w:rsid w:val="007E5B5C"/>
    <w:rPr>
      <w:rFonts w:ascii="Arial" w:hAnsi="Arial"/>
      <w:color w:val="000000"/>
      <w:szCs w:val="22"/>
      <w:lang w:val="x-none" w:eastAsia="zh-CN"/>
    </w:rPr>
  </w:style>
  <w:style w:type="paragraph" w:customStyle="1" w:styleId="Text">
    <w:name w:val="Text"/>
    <w:basedOn w:val="Normal"/>
    <w:link w:val="TextChar"/>
    <w:unhideWhenUsed/>
    <w:rsid w:val="007E5B5C"/>
    <w:pPr>
      <w:widowControl w:val="0"/>
      <w:spacing w:after="0"/>
    </w:pPr>
    <w:rPr>
      <w:rFonts w:eastAsia="Times New Roman"/>
      <w:bCs/>
      <w:lang w:val="x-none" w:eastAsia="x-none"/>
    </w:rPr>
  </w:style>
  <w:style w:type="character" w:customStyle="1" w:styleId="TextChar">
    <w:name w:val="Text Char"/>
    <w:link w:val="Text"/>
    <w:rsid w:val="007E5B5C"/>
    <w:rPr>
      <w:rFonts w:ascii="Arial" w:hAnsi="Arial"/>
      <w:bCs/>
      <w:lang w:val="x-none" w:eastAsia="x-none"/>
    </w:rPr>
  </w:style>
  <w:style w:type="paragraph" w:styleId="ListBullet2">
    <w:name w:val="List Bullet 2"/>
    <w:basedOn w:val="Normal"/>
    <w:rsid w:val="004A4BF2"/>
    <w:pPr>
      <w:numPr>
        <w:numId w:val="8"/>
      </w:numPr>
      <w:spacing w:after="0"/>
    </w:pPr>
    <w:rPr>
      <w:rFonts w:eastAsia="Times New Roman"/>
    </w:rPr>
  </w:style>
  <w:style w:type="paragraph" w:styleId="Revision">
    <w:name w:val="Revision"/>
    <w:hidden/>
    <w:uiPriority w:val="99"/>
    <w:semiHidden/>
    <w:rsid w:val="00616B5F"/>
    <w:rPr>
      <w:rFonts w:ascii="Arial" w:eastAsiaTheme="minorHAnsi" w:hAnsi="Arial"/>
    </w:rPr>
  </w:style>
  <w:style w:type="character" w:styleId="CommentReference">
    <w:name w:val="annotation reference"/>
    <w:basedOn w:val="DefaultParagraphFont"/>
    <w:semiHidden/>
    <w:unhideWhenUsed/>
    <w:rsid w:val="00616B5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16B5F"/>
  </w:style>
  <w:style w:type="character" w:customStyle="1" w:styleId="CommentTextChar">
    <w:name w:val="Comment Text Char"/>
    <w:basedOn w:val="DefaultParagraphFont"/>
    <w:link w:val="CommentText"/>
    <w:semiHidden/>
    <w:rsid w:val="00616B5F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16B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16B5F"/>
    <w:rPr>
      <w:rFonts w:ascii="Arial" w:eastAsiaTheme="minorHAnsi" w:hAnsi="Arial"/>
      <w:b/>
      <w:bCs/>
    </w:rPr>
  </w:style>
  <w:style w:type="paragraph" w:customStyle="1" w:styleId="Assimafooter">
    <w:name w:val="Assima_footer"/>
    <w:basedOn w:val="Normal"/>
    <w:qFormat/>
    <w:rsid w:val="00315AA6"/>
    <w:pPr>
      <w:spacing w:after="0"/>
      <w:jc w:val="center"/>
    </w:pPr>
    <w:rPr>
      <w:rFonts w:eastAsia="Calibri"/>
      <w:sz w:val="16"/>
    </w:rPr>
  </w:style>
  <w:style w:type="paragraph" w:customStyle="1" w:styleId="Assimafooteralignleft">
    <w:name w:val="Assima_footer_align_left"/>
    <w:basedOn w:val="Assimafooter"/>
    <w:qFormat/>
    <w:rsid w:val="00315AA6"/>
    <w:pPr>
      <w:jc w:val="left"/>
    </w:pPr>
  </w:style>
  <w:style w:type="paragraph" w:customStyle="1" w:styleId="AppendixLevel1">
    <w:name w:val="AppendixLevel1"/>
    <w:basedOn w:val="Heading1"/>
    <w:link w:val="AppendixLevel1Char"/>
    <w:qFormat/>
    <w:rsid w:val="00665971"/>
    <w:pPr>
      <w:numPr>
        <w:numId w:val="0"/>
      </w:numPr>
    </w:pPr>
  </w:style>
  <w:style w:type="character" w:customStyle="1" w:styleId="AppendixLevel1Char">
    <w:name w:val="AppendixLevel1 Char"/>
    <w:basedOn w:val="DefaultParagraphFont"/>
    <w:link w:val="AppendixLevel1"/>
    <w:rsid w:val="00665971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customStyle="1" w:styleId="p1">
    <w:name w:val="p1"/>
    <w:basedOn w:val="Normal"/>
    <w:rsid w:val="00E37102"/>
    <w:pPr>
      <w:spacing w:after="0"/>
    </w:pPr>
    <w:rPr>
      <w:rFonts w:ascii="Helvetica Neue" w:eastAsia="Times New Roman" w:hAnsi="Helvetica Neue"/>
      <w:color w:val="454545"/>
      <w:sz w:val="18"/>
      <w:szCs w:val="18"/>
      <w:lang w:val="en-GB" w:eastAsia="en-GB"/>
    </w:rPr>
  </w:style>
  <w:style w:type="character" w:customStyle="1" w:styleId="info-text">
    <w:name w:val="info-text"/>
    <w:basedOn w:val="DefaultParagraphFont"/>
    <w:rsid w:val="008D0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0947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37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7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5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693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294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559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7048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430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395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3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26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75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64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38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38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668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32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40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93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47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962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715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412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71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623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81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74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74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02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634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3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15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12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35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62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50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91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85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tfsemea1.ta.philips.com:8080/tfs/TPC_Region24/CDP2/TEAM%20Mobile%20UI%20toolkit/_git/uit-android" TargetMode="External"/><Relationship Id="rId12" Type="http://schemas.openxmlformats.org/officeDocument/2006/relationships/hyperlink" Target="http://tfsemea1.ta.philips.com:8080/tfs/TPC_Region24/CDP2/TEAM%20Mobile%20UI%20toolkit/_git/uit-android?path=%2FDocuments%2FExternal&amp;version=GBdevelop&amp;_a=contents" TargetMode="External"/><Relationship Id="rId13" Type="http://schemas.openxmlformats.org/officeDocument/2006/relationships/hyperlink" Target="mailto:bopanna.cj@philips.com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microsoft.com/office/2011/relationships/people" Target="peop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310175353\Desktop\PEQS\Template%20PEQS%20Template%20%20Draft%20V1-evd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A37858D-D96B-464A-96FE-9F9FC60B5B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CC0377-B1EE-2D4C-8174-F2FFB5705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C:\Users\310175353\Desktop\PEQS\Template PEQS Template  Draft V1-evdw.dotx</Template>
  <TotalTime>13</TotalTime>
  <Pages>4</Pages>
  <Words>641</Words>
  <Characters>3658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 template</vt:lpstr>
    </vt:vector>
  </TitlesOfParts>
  <Company>Philips</Company>
  <LinksUpToDate>false</LinksUpToDate>
  <CharactersWithSpaces>4291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 template</dc:title>
  <dc:creator>Mulder, Maarten de</dc:creator>
  <cp:lastModifiedBy>Kumar, Amit</cp:lastModifiedBy>
  <cp:revision>5</cp:revision>
  <cp:lastPrinted>2015-09-23T13:56:00Z</cp:lastPrinted>
  <dcterms:created xsi:type="dcterms:W3CDTF">2017-04-27T04:49:00Z</dcterms:created>
  <dcterms:modified xsi:type="dcterms:W3CDTF">2017-05-02T04:18:00Z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true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
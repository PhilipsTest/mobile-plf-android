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088D4EAF" w14:textId="77777777" w:rsidR="003E2854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90660660" w:history="1">
            <w:r w:rsidR="003E2854" w:rsidRPr="00755B41">
              <w:rPr>
                <w:rStyle w:val="Hyperlink"/>
                <w:noProof/>
              </w:rPr>
              <w:t>1</w:t>
            </w:r>
            <w:r w:rsidR="003E2854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="003E2854" w:rsidRPr="00755B41">
              <w:rPr>
                <w:rStyle w:val="Hyperlink"/>
                <w:noProof/>
              </w:rPr>
              <w:t>Introduction</w:t>
            </w:r>
            <w:r w:rsidR="003E2854">
              <w:rPr>
                <w:noProof/>
                <w:webHidden/>
              </w:rPr>
              <w:tab/>
            </w:r>
            <w:r w:rsidR="003E2854">
              <w:rPr>
                <w:noProof/>
                <w:webHidden/>
              </w:rPr>
              <w:fldChar w:fldCharType="begin"/>
            </w:r>
            <w:r w:rsidR="003E2854">
              <w:rPr>
                <w:noProof/>
                <w:webHidden/>
              </w:rPr>
              <w:instrText xml:space="preserve"> PAGEREF _Toc490660660 \h </w:instrText>
            </w:r>
            <w:r w:rsidR="003E2854">
              <w:rPr>
                <w:noProof/>
                <w:webHidden/>
              </w:rPr>
            </w:r>
            <w:r w:rsidR="003E2854">
              <w:rPr>
                <w:noProof/>
                <w:webHidden/>
              </w:rPr>
              <w:fldChar w:fldCharType="separate"/>
            </w:r>
            <w:r w:rsidR="003E2854">
              <w:rPr>
                <w:noProof/>
                <w:webHidden/>
              </w:rPr>
              <w:t>2</w:t>
            </w:r>
            <w:r w:rsidR="003E2854">
              <w:rPr>
                <w:noProof/>
                <w:webHidden/>
              </w:rPr>
              <w:fldChar w:fldCharType="end"/>
            </w:r>
          </w:hyperlink>
        </w:p>
        <w:p w14:paraId="30104F7D" w14:textId="77777777" w:rsidR="003E2854" w:rsidRDefault="003E2854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0660661" w:history="1">
            <w:r w:rsidRPr="00755B4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45EC" w14:textId="77777777" w:rsidR="003E2854" w:rsidRDefault="003E2854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0660662" w:history="1">
            <w:r w:rsidRPr="00755B4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74EE" w14:textId="77777777" w:rsidR="003E2854" w:rsidRDefault="003E2854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0660663" w:history="1">
            <w:r w:rsidRPr="00755B41">
              <w:rPr>
                <w:rStyle w:val="Hyperlink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B496" w14:textId="77777777" w:rsidR="003E2854" w:rsidRDefault="003E2854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0660664" w:history="1">
            <w:r w:rsidRPr="00755B41">
              <w:rPr>
                <w:rStyle w:val="Hyperlink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  <w:lang w:val="en-GB"/>
              </w:rPr>
              <w:t>Terminology &amp;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CE6F" w14:textId="77777777" w:rsidR="003E2854" w:rsidRDefault="003E28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hyperlink w:anchor="_Toc490660665" w:history="1">
            <w:r w:rsidRPr="00755B4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</w:rPr>
              <w:t>Release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608E" w14:textId="77777777" w:rsidR="003E2854" w:rsidRDefault="003E28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hyperlink w:anchor="_Toc490660666" w:history="1">
            <w:r w:rsidRPr="00755B4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</w:rPr>
              <w:t>Functionality Delivered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CE1A" w14:textId="77777777" w:rsidR="003E2854" w:rsidRDefault="003E2854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0660667" w:history="1">
            <w:r w:rsidRPr="00755B41">
              <w:rPr>
                <w:rStyle w:val="Hyperlink"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</w:rPr>
              <w:t>New</w:t>
            </w:r>
            <w:r w:rsidRPr="00755B41">
              <w:rPr>
                <w:rStyle w:val="Hyperlink"/>
                <w:noProof/>
                <w:lang w:val="en-GB"/>
              </w:rPr>
              <w:t xml:space="preserve">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7CDB" w14:textId="77777777" w:rsidR="003E2854" w:rsidRDefault="003E2854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0660668" w:history="1">
            <w:r w:rsidRPr="00755B4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</w:rPr>
              <w:t>Backwards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8CD5A" w14:textId="77777777" w:rsidR="003E2854" w:rsidRDefault="003E2854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0660669" w:history="1">
            <w:r w:rsidRPr="00755B4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</w:rPr>
              <w:t>Features not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ACFD6" w14:textId="77777777" w:rsidR="003E2854" w:rsidRDefault="003E2854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0660670" w:history="1">
            <w:r w:rsidRPr="00755B4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</w:rPr>
              <w:t>Defects Solved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0BEC" w14:textId="77777777" w:rsidR="003E2854" w:rsidRDefault="003E2854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0660671" w:history="1">
            <w:r w:rsidRPr="00755B41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</w:rPr>
              <w:t>Residual Anomalies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4C01" w14:textId="77777777" w:rsidR="003E2854" w:rsidRDefault="003E2854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0660672" w:history="1">
            <w:r w:rsidRPr="00755B41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</w:rPr>
              <w:t>Risks and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9217" w14:textId="77777777" w:rsidR="003E2854" w:rsidRDefault="003E28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hyperlink w:anchor="_Toc490660673" w:history="1">
            <w:r w:rsidRPr="00755B4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</w:rPr>
              <w:t>Test Report / Verification of the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3A07" w14:textId="77777777" w:rsidR="003E2854" w:rsidRDefault="003E28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hyperlink w:anchor="_Toc490660674" w:history="1">
            <w:r w:rsidRPr="00755B4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</w:rPr>
              <w:t>Support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BE76" w14:textId="77777777" w:rsidR="003E2854" w:rsidRDefault="003E28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hyperlink w:anchor="_Toc490660675" w:history="1">
            <w:r w:rsidRPr="00755B4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9D3F" w14:textId="77777777" w:rsidR="003E2854" w:rsidRDefault="003E28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hyperlink w:anchor="_Toc490660676" w:history="1">
            <w:r w:rsidRPr="00755B4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4557" w14:textId="77777777" w:rsidR="003E2854" w:rsidRDefault="003E28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hyperlink w:anchor="_Toc490660677" w:history="1">
            <w:r w:rsidRPr="00755B41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Pr="00755B41">
              <w:rPr>
                <w:rStyle w:val="Hyperlink"/>
                <w:noProof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EBF7" w14:textId="62DAD55C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90660660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90660661"/>
      <w:r w:rsidRPr="000B7789">
        <w:t>Purpose</w:t>
      </w:r>
      <w:bookmarkEnd w:id="1"/>
      <w:r w:rsidRPr="000B7789">
        <w:t xml:space="preserve"> </w:t>
      </w:r>
    </w:p>
    <w:p w14:paraId="057900FA" w14:textId="330FEAA6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17379733"/>
      <w:r>
        <w:rPr>
          <w:rFonts w:cs="Arial"/>
        </w:rPr>
        <w:t xml:space="preserve">This </w:t>
      </w:r>
      <w:r w:rsidR="006F76E1">
        <w:rPr>
          <w:rFonts w:cs="Arial"/>
        </w:rPr>
        <w:t>d</w:t>
      </w:r>
      <w:r>
        <w:rPr>
          <w:rFonts w:cs="Arial"/>
        </w:rPr>
        <w:t xml:space="preserve">ocument </w:t>
      </w:r>
      <w:r w:rsidR="006F76E1">
        <w:rPr>
          <w:rFonts w:cs="Arial"/>
        </w:rPr>
        <w:t xml:space="preserve">provides </w:t>
      </w:r>
      <w:r>
        <w:rPr>
          <w:rFonts w:cs="Arial"/>
        </w:rPr>
        <w:t xml:space="preserve">details about the 1.0.0 Release of </w:t>
      </w:r>
      <w:r w:rsidR="003E2854">
        <w:rPr>
          <w:rFonts w:cs="Arial"/>
        </w:rPr>
        <w:t>IconFont</w:t>
      </w:r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bookmarkStart w:id="4" w:name="_Toc490660662"/>
      <w:r w:rsidRPr="00700C01">
        <w:t>Scope</w:t>
      </w:r>
      <w:bookmarkEnd w:id="2"/>
      <w:bookmarkEnd w:id="4"/>
    </w:p>
    <w:p w14:paraId="0F485EC3" w14:textId="7B0612C1" w:rsidR="004C6F79" w:rsidRPr="008C4727" w:rsidRDefault="008C4727" w:rsidP="003F305D">
      <w:pPr>
        <w:rPr>
          <w:rFonts w:cs="Arial"/>
          <w:color w:val="000000" w:themeColor="text1"/>
        </w:rPr>
      </w:pPr>
      <w:r>
        <w:t xml:space="preserve">Since this is the first official release, </w:t>
      </w:r>
      <w:r w:rsidR="006F76E1">
        <w:t xml:space="preserve">threby </w:t>
      </w:r>
      <w:r>
        <w:t>list</w:t>
      </w:r>
      <w:r w:rsidR="006F76E1">
        <w:t>ing</w:t>
      </w:r>
      <w:r>
        <w:t xml:space="preserve"> all the</w:t>
      </w:r>
      <w:r w:rsidR="003E2854">
        <w:t xml:space="preserve"> features developed till PI 17.3</w:t>
      </w:r>
      <w:r>
        <w:t>.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90660663"/>
      <w:bookmarkEnd w:id="3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CD1DE97" w14:textId="270173E7" w:rsidR="00E70742" w:rsidRDefault="003E2854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Refer Integration Documents for IconFonts </w:t>
      </w:r>
      <w:r w:rsidR="00E70742" w:rsidRPr="00732C9B">
        <w:rPr>
          <w:rFonts w:cs="Arial"/>
          <w:color w:val="000000" w:themeColor="text1"/>
        </w:rPr>
        <w:t>at following location :</w:t>
      </w:r>
    </w:p>
    <w:p w14:paraId="10E201CC" w14:textId="0C842849" w:rsidR="00514245" w:rsidRPr="00732C9B" w:rsidRDefault="00514245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="003E2854" w:rsidRPr="003E2854">
          <w:rPr>
            <w:rStyle w:val="Hyperlink"/>
            <w:sz w:val="16"/>
          </w:rPr>
          <w:t>http://tfsemea1.ta.philips.com:8080/tfs/TPC_Region24/CDP2/TEAM%20Mobile%20UI%20toolkit/_git/icf-android</w:t>
        </w:r>
      </w:hyperlink>
      <w:r w:rsidR="003E2854" w:rsidRPr="003E2854">
        <w:rPr>
          <w:sz w:val="16"/>
        </w:rPr>
        <w:t xml:space="preserve"> </w:t>
      </w:r>
      <w:r w:rsidRPr="003E2854">
        <w:rPr>
          <w:rFonts w:cs="Arial"/>
          <w:color w:val="000000" w:themeColor="text1"/>
          <w:sz w:val="16"/>
        </w:rPr>
        <w:t xml:space="preserve"> </w:t>
      </w:r>
    </w:p>
    <w:p w14:paraId="311312C8" w14:textId="60B9C036" w:rsidR="00E70742" w:rsidRPr="003E2854" w:rsidRDefault="00514245" w:rsidP="00E70742">
      <w:pPr>
        <w:rPr>
          <w:sz w:val="16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="003E2854" w:rsidRPr="0057093C">
          <w:rPr>
            <w:rStyle w:val="Hyperlink"/>
            <w:sz w:val="15"/>
          </w:rPr>
          <w:t>http://tfsemea1.ta.philips.com:8080/tfs/TPC_Region24/CDP2/TEAM%20Mobile%20UI%20toolkit/_git/icfandroid?path=%2FDocuments%2FExternal&amp;version=GBdevelop&amp;_a=contents</w:t>
        </w:r>
      </w:hyperlink>
      <w:r w:rsidR="003E2854" w:rsidRPr="003E2854">
        <w:rPr>
          <w:sz w:val="11"/>
        </w:rPr>
        <w:t xml:space="preserve"> </w:t>
      </w:r>
    </w:p>
    <w:p w14:paraId="4F320DA5" w14:textId="77777777" w:rsidR="00514245" w:rsidRPr="00E70742" w:rsidRDefault="00514245" w:rsidP="00E70742">
      <w:pPr>
        <w:rPr>
          <w:lang w:val="en-GB"/>
        </w:rPr>
      </w:pPr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1" w:name="_Toc457547382"/>
      <w:bookmarkStart w:id="12" w:name="_Toc490660664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61B8CB71" w:rsidR="00DB507D" w:rsidRPr="00336C26" w:rsidRDefault="003E2854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ICF</w:t>
            </w:r>
          </w:p>
        </w:tc>
        <w:tc>
          <w:tcPr>
            <w:tcW w:w="7649" w:type="dxa"/>
          </w:tcPr>
          <w:p w14:paraId="3E133E33" w14:textId="00B7C433" w:rsidR="00DB507D" w:rsidRPr="00336C26" w:rsidRDefault="003E2854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IconFont</w:t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60AAD8D5" w14:textId="77777777" w:rsidR="00DB507D" w:rsidRDefault="00DB507D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90660665"/>
      <w:r w:rsidRPr="000B7789">
        <w:lastRenderedPageBreak/>
        <w:t>Release Description</w:t>
      </w:r>
      <w:bookmarkEnd w:id="13"/>
    </w:p>
    <w:p w14:paraId="0951F1BA" w14:textId="6C8C8A68" w:rsidR="00F04DEF" w:rsidRPr="00E70742" w:rsidRDefault="003E2854" w:rsidP="00E70742">
      <w:pPr>
        <w:ind w:left="432"/>
      </w:pPr>
      <w:r>
        <w:t>IconFont repository provides frequently used icons across different common components.</w:t>
      </w:r>
    </w:p>
    <w:p w14:paraId="7297509F" w14:textId="77777777" w:rsidR="006A3630" w:rsidRPr="000B7789" w:rsidRDefault="00C36315" w:rsidP="00C36315">
      <w:pPr>
        <w:pStyle w:val="Heading1"/>
      </w:pPr>
      <w:bookmarkStart w:id="14" w:name="_Toc490660666"/>
      <w:r>
        <w:t>Functionality Delivered</w:t>
      </w:r>
      <w:bookmarkEnd w:id="14"/>
    </w:p>
    <w:p w14:paraId="5768171A" w14:textId="510D9170" w:rsidR="002C1E7A" w:rsidRPr="00040F4D" w:rsidRDefault="00C36315" w:rsidP="002C1E7A">
      <w:pPr>
        <w:pStyle w:val="Heading2"/>
        <w:rPr>
          <w:lang w:val="en-GB"/>
        </w:rPr>
      </w:pPr>
      <w:bookmarkStart w:id="15" w:name="_Toc490660667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5"/>
    </w:p>
    <w:p w14:paraId="06747875" w14:textId="2430C8BB" w:rsidR="002B4D99" w:rsidRPr="002B4D99" w:rsidRDefault="003E2854" w:rsidP="002B4D99">
      <w:pPr>
        <w:ind w:left="567"/>
        <w:rPr>
          <w:rFonts w:cs="Arial"/>
        </w:rPr>
      </w:pPr>
      <w:r>
        <w:rPr>
          <w:rFonts w:cs="Arial"/>
        </w:rPr>
        <w:t>First version of icons delivered.</w:t>
      </w:r>
    </w:p>
    <w:p w14:paraId="6F35C08C" w14:textId="1F0A4CFB" w:rsidR="00936AC0" w:rsidRDefault="00021A8D" w:rsidP="00054030">
      <w:pPr>
        <w:pStyle w:val="Heading2"/>
      </w:pPr>
      <w:bookmarkStart w:id="16" w:name="_Toc490660668"/>
      <w:r>
        <w:t>Backwards Compatibility</w:t>
      </w:r>
      <w:bookmarkEnd w:id="16"/>
      <w:r>
        <w:t xml:space="preserve"> </w:t>
      </w:r>
    </w:p>
    <w:p w14:paraId="537937DE" w14:textId="722BB322" w:rsidR="00290322" w:rsidRPr="00290322" w:rsidRDefault="00290322" w:rsidP="00290322">
      <w:pPr>
        <w:ind w:left="567"/>
      </w:pPr>
      <w:r>
        <w:t>No API debricated.</w:t>
      </w:r>
    </w:p>
    <w:p w14:paraId="6CB6C264" w14:textId="77777777" w:rsidR="00BE0BCC" w:rsidRPr="000B7789" w:rsidRDefault="00987D9E" w:rsidP="00054030">
      <w:pPr>
        <w:pStyle w:val="Heading2"/>
      </w:pPr>
      <w:bookmarkStart w:id="17" w:name="_Toc490660669"/>
      <w:r>
        <w:t>Features not covered</w:t>
      </w:r>
      <w:bookmarkEnd w:id="17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bookmarkStart w:id="18" w:name="_Toc490660670"/>
      <w:r>
        <w:t>Defects Solved</w:t>
      </w:r>
      <w:bookmarkEnd w:id="18"/>
    </w:p>
    <w:p w14:paraId="45F7AA00" w14:textId="2EBC5E55" w:rsidR="00290322" w:rsidRPr="00290322" w:rsidRDefault="003774F4" w:rsidP="00290322">
      <w:pPr>
        <w:ind w:left="567"/>
      </w:pPr>
      <w:r>
        <w:t>N.A</w:t>
      </w:r>
    </w:p>
    <w:p w14:paraId="2F6C63B9" w14:textId="77777777" w:rsidR="00290322" w:rsidRDefault="00021A8D" w:rsidP="00054030">
      <w:pPr>
        <w:pStyle w:val="Heading2"/>
      </w:pPr>
      <w:bookmarkStart w:id="19" w:name="_Toc490660671"/>
      <w:r>
        <w:t>Residual Anomalies</w:t>
      </w:r>
      <w:bookmarkEnd w:id="19"/>
    </w:p>
    <w:p w14:paraId="7C055B83" w14:textId="296193B9" w:rsidR="00290322" w:rsidRPr="00290322" w:rsidRDefault="003774F4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0" w:name="_Toc490660672"/>
      <w:r>
        <w:t>Risks and Mitigations</w:t>
      </w:r>
      <w:bookmarkEnd w:id="20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29430184" w14:textId="77777777" w:rsidR="0072697E" w:rsidRDefault="0072697E" w:rsidP="0072697E">
      <w:pPr>
        <w:pStyle w:val="Heading1"/>
      </w:pPr>
      <w:bookmarkStart w:id="21" w:name="_Toc490660673"/>
      <w:r w:rsidRPr="0072697E">
        <w:t>Test Report / Verification of the delivery</w:t>
      </w:r>
      <w:bookmarkEnd w:id="21"/>
    </w:p>
    <w:p w14:paraId="6910F141" w14:textId="2047D691" w:rsidR="0072697E" w:rsidRPr="0072697E" w:rsidRDefault="00DA4D38" w:rsidP="0072697E">
      <w:pPr>
        <w:rPr>
          <w:lang w:val="en-GB"/>
        </w:rPr>
      </w:pPr>
      <w:r w:rsidRPr="00732C9B">
        <w:rPr>
          <w:lang w:val="en-GB"/>
        </w:rPr>
        <w:t>Find the test report from the following link</w:t>
      </w:r>
    </w:p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2" w:name="_Toc490660674"/>
      <w:r>
        <w:t>Support and Maintenance</w:t>
      </w:r>
      <w:bookmarkEnd w:id="22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0C1EC3BB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r w:rsidRPr="00DA4D38">
        <w:rPr>
          <w:lang w:val="en-GB"/>
        </w:rPr>
        <w:t xml:space="preserve">Chottemada Joyappa, Bopanna </w:t>
      </w:r>
      <w:ins w:id="23" w:author="., Rahul" w:date="2017-04-27T10:24:00Z">
        <w:r w:rsidR="00B03320">
          <w:rPr>
            <w:lang w:val="en-GB"/>
          </w:rPr>
          <w:fldChar w:fldCharType="begin"/>
        </w:r>
        <w:r w:rsidR="00B03320">
          <w:rPr>
            <w:lang w:val="en-GB"/>
          </w:rPr>
          <w:instrText xml:space="preserve"> HYPERLINK "mailto:</w:instrText>
        </w:r>
      </w:ins>
      <w:r w:rsidR="00B03320" w:rsidRPr="00DA4D38">
        <w:rPr>
          <w:lang w:val="en-GB"/>
        </w:rPr>
        <w:instrText>bopanna.cj@philips.com</w:instrText>
      </w:r>
      <w:ins w:id="24" w:author="., Rahul" w:date="2017-04-27T10:24:00Z">
        <w:r w:rsidR="00B03320">
          <w:rPr>
            <w:lang w:val="en-GB"/>
          </w:rPr>
          <w:instrText xml:space="preserve">" </w:instrText>
        </w:r>
        <w:r w:rsidR="00B03320">
          <w:rPr>
            <w:lang w:val="en-GB"/>
          </w:rPr>
          <w:fldChar w:fldCharType="separate"/>
        </w:r>
      </w:ins>
      <w:r w:rsidR="00B03320" w:rsidRPr="00465AF8">
        <w:rPr>
          <w:rStyle w:val="Hyperlink"/>
          <w:lang w:val="en-GB"/>
        </w:rPr>
        <w:t>bopanna.cj@philips.com</w:t>
      </w:r>
      <w:ins w:id="25" w:author="., Rahul" w:date="2017-04-27T10:24:00Z">
        <w:r w:rsidR="00B03320">
          <w:rPr>
            <w:lang w:val="en-GB"/>
          </w:rPr>
          <w:fldChar w:fldCharType="end"/>
        </w:r>
      </w:ins>
    </w:p>
    <w:p w14:paraId="77845397" w14:textId="1C9674E6" w:rsidR="00DA4D38" w:rsidRDefault="00DA4D38" w:rsidP="00DA4D38">
      <w:pPr>
        <w:rPr>
          <w:lang w:val="en-GB"/>
        </w:rPr>
      </w:pPr>
      <w:r>
        <w:rPr>
          <w:lang w:val="en-GB"/>
        </w:rPr>
        <w:t>P.O of DLS Mobile UIKit</w:t>
      </w:r>
    </w:p>
    <w:p w14:paraId="35CADC81" w14:textId="77777777" w:rsidR="00DA4D38" w:rsidRPr="000B7789" w:rsidRDefault="00DA4D38" w:rsidP="00DA4D38">
      <w:pPr>
        <w:rPr>
          <w:color w:val="FF0000"/>
        </w:rPr>
      </w:pPr>
    </w:p>
    <w:p w14:paraId="2037891B" w14:textId="518026C2" w:rsidR="00FB06DC" w:rsidRDefault="0072697E" w:rsidP="007F1B86">
      <w:pPr>
        <w:pStyle w:val="Heading1"/>
      </w:pPr>
      <w:bookmarkStart w:id="26" w:name="_Toc490660675"/>
      <w:r>
        <w:t>Disclaimer</w:t>
      </w:r>
      <w:bookmarkEnd w:id="26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7" w:name="_Toc445213758"/>
      <w:bookmarkStart w:id="28" w:name="_Toc490660676"/>
      <w:r w:rsidRPr="000B7789">
        <w:t>Revision History</w:t>
      </w:r>
      <w:bookmarkEnd w:id="27"/>
      <w:bookmarkEnd w:id="28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2B2C61" w:rsidRPr="000B7789" w14:paraId="1F06F16A" w14:textId="77777777" w:rsidTr="002B2C61">
        <w:trPr>
          <w:trHeight w:val="274"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0279140E" w:rsidR="002B2C61" w:rsidRPr="000B7789" w:rsidRDefault="003E2854" w:rsidP="00173509">
            <w:pPr>
              <w:pStyle w:val="NoSpacing"/>
            </w:pPr>
            <w:r>
              <w:t>1</w:t>
            </w:r>
            <w:r w:rsidR="002B2C61">
              <w:t>.0.0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3051D17E" w:rsidR="002B2C61" w:rsidRPr="000B7789" w:rsidRDefault="003E2854" w:rsidP="00173509">
            <w:pPr>
              <w:pStyle w:val="NoSpacing"/>
            </w:pPr>
            <w:r>
              <w:t>17-08</w:t>
            </w:r>
            <w:r w:rsidR="002B2C61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0C696B8E" w:rsidR="002B2C61" w:rsidRPr="000B7789" w:rsidRDefault="00E66DFF" w:rsidP="00173509">
            <w:pPr>
              <w:pStyle w:val="NoSpacing"/>
            </w:pPr>
            <w:r>
              <w:t>Amit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2020101C" w:rsidR="002B2C61" w:rsidRPr="000B7789" w:rsidRDefault="002B2C61" w:rsidP="00173509">
            <w:pPr>
              <w:pStyle w:val="NoSpacing"/>
            </w:pPr>
            <w:r>
              <w:t>Update with new features.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6A02E2C2" w:rsidR="002B2C61" w:rsidRPr="000B7789" w:rsidRDefault="00E66DFF" w:rsidP="00173509">
            <w:pPr>
              <w:pStyle w:val="NoSpacing"/>
            </w:pPr>
            <w:r>
              <w:t>First version of IconFonts</w:t>
            </w:r>
          </w:p>
        </w:tc>
      </w:tr>
    </w:tbl>
    <w:p w14:paraId="49C590A6" w14:textId="77777777" w:rsidR="00FB06DC" w:rsidRPr="000B7789" w:rsidRDefault="00FB06DC" w:rsidP="00FB06DC"/>
    <w:p w14:paraId="1C339919" w14:textId="58DDF858" w:rsidR="00CF1B60" w:rsidRPr="005C4698" w:rsidRDefault="00FB06DC" w:rsidP="00CF1B60">
      <w:pPr>
        <w:pStyle w:val="Heading1"/>
      </w:pPr>
      <w:bookmarkStart w:id="29" w:name="_Toc445213759"/>
      <w:bookmarkStart w:id="30" w:name="_Toc490660677"/>
      <w:r w:rsidRPr="000B7789">
        <w:lastRenderedPageBreak/>
        <w:t>Approval</w:t>
      </w:r>
      <w:bookmarkEnd w:id="29"/>
      <w:bookmarkEnd w:id="30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46983093" w:rsidR="00CF1B60" w:rsidRPr="005C4698" w:rsidRDefault="002B2C61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Amit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2BB8D3A8" w:rsidR="00CF1B60" w:rsidRPr="003774F4" w:rsidRDefault="002B2C61" w:rsidP="002B2C6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2017-06</w:t>
            </w:r>
            <w:r w:rsidR="003774F4" w:rsidRPr="003774F4">
              <w:rPr>
                <w:lang w:val="en-GB"/>
              </w:rPr>
              <w:t>-</w:t>
            </w:r>
            <w:r>
              <w:rPr>
                <w:lang w:val="en-GB"/>
              </w:rPr>
              <w:t>0</w:t>
            </w:r>
            <w:r w:rsidR="003774F4" w:rsidRPr="003774F4">
              <w:rPr>
                <w:lang w:val="en-GB"/>
              </w:rPr>
              <w:t>7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CF488" w14:textId="77777777" w:rsidR="004075ED" w:rsidRDefault="004075ED">
      <w:r>
        <w:separator/>
      </w:r>
    </w:p>
    <w:p w14:paraId="550DDAE6" w14:textId="77777777" w:rsidR="004075ED" w:rsidRDefault="004075ED"/>
    <w:p w14:paraId="0F938D10" w14:textId="77777777" w:rsidR="004075ED" w:rsidRDefault="004075ED" w:rsidP="00EF70B1"/>
    <w:p w14:paraId="2A975AAF" w14:textId="77777777" w:rsidR="004075ED" w:rsidRDefault="004075ED" w:rsidP="00EF70B1"/>
    <w:p w14:paraId="0B7EA413" w14:textId="77777777" w:rsidR="004075ED" w:rsidRDefault="004075ED" w:rsidP="00EF70B1"/>
    <w:p w14:paraId="14691EBC" w14:textId="77777777" w:rsidR="004075ED" w:rsidRDefault="004075ED" w:rsidP="00EF70B1"/>
    <w:p w14:paraId="1FCCBDC2" w14:textId="77777777" w:rsidR="004075ED" w:rsidRDefault="004075ED" w:rsidP="00214BFF"/>
  </w:endnote>
  <w:endnote w:type="continuationSeparator" w:id="0">
    <w:p w14:paraId="50EAC108" w14:textId="77777777" w:rsidR="004075ED" w:rsidRDefault="004075ED">
      <w:r>
        <w:continuationSeparator/>
      </w:r>
    </w:p>
    <w:p w14:paraId="58FC42C5" w14:textId="77777777" w:rsidR="004075ED" w:rsidRDefault="004075ED"/>
    <w:p w14:paraId="609A6ADD" w14:textId="77777777" w:rsidR="004075ED" w:rsidRDefault="004075ED" w:rsidP="00EF70B1"/>
    <w:p w14:paraId="1F027E53" w14:textId="77777777" w:rsidR="004075ED" w:rsidRDefault="004075ED" w:rsidP="00EF70B1"/>
    <w:p w14:paraId="3DB4E80E" w14:textId="77777777" w:rsidR="004075ED" w:rsidRDefault="004075ED" w:rsidP="00EF70B1"/>
    <w:p w14:paraId="603739E0" w14:textId="77777777" w:rsidR="004075ED" w:rsidRDefault="004075ED" w:rsidP="00EF70B1"/>
    <w:p w14:paraId="41B42995" w14:textId="77777777" w:rsidR="004075ED" w:rsidRDefault="004075ED" w:rsidP="00214BFF"/>
  </w:endnote>
  <w:endnote w:type="continuationNotice" w:id="1">
    <w:p w14:paraId="5C752764" w14:textId="77777777" w:rsidR="004075ED" w:rsidRDefault="004075E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22CF4" w14:textId="77777777" w:rsidR="00E66DFF" w:rsidRDefault="00E66D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64CE7980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UID000010</w:t>
          </w: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05B50C2A" w:rsidR="00B64F02" w:rsidRDefault="00E66DFF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Amit Kumar</w:t>
          </w:r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576D9734" w:rsidR="00B64F02" w:rsidRPr="00692864" w:rsidRDefault="003E2854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4431" w:type="dxa"/>
          <w:gridSpan w:val="4"/>
          <w:vAlign w:val="center"/>
        </w:tcPr>
        <w:p w14:paraId="546478B1" w14:textId="14022001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5D359F6A" w:rsidR="00B64F02" w:rsidRPr="00F05D9D" w:rsidRDefault="00E66DFF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Suraj</w:t>
          </w:r>
          <w:bookmarkStart w:id="31" w:name="_GoBack"/>
          <w:bookmarkEnd w:id="31"/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47DFDCF0" w:rsidR="00B64F02" w:rsidRPr="00692864" w:rsidRDefault="00B64F0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07F572A7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E66DFF">
            <w:rPr>
              <w:rFonts w:cs="Arial"/>
              <w:noProof/>
              <w:szCs w:val="16"/>
            </w:rPr>
            <w:t>3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E66DFF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AD736" w14:textId="77777777" w:rsidR="00E66DFF" w:rsidRDefault="00E66D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15AC8" w14:textId="77777777" w:rsidR="004075ED" w:rsidRDefault="004075ED">
      <w:r>
        <w:separator/>
      </w:r>
    </w:p>
    <w:p w14:paraId="48447F66" w14:textId="77777777" w:rsidR="004075ED" w:rsidRDefault="004075ED"/>
    <w:p w14:paraId="06D8569B" w14:textId="77777777" w:rsidR="004075ED" w:rsidRDefault="004075ED" w:rsidP="00EF70B1"/>
    <w:p w14:paraId="347F3706" w14:textId="77777777" w:rsidR="004075ED" w:rsidRDefault="004075ED" w:rsidP="00EF70B1"/>
    <w:p w14:paraId="0F6EBC4C" w14:textId="77777777" w:rsidR="004075ED" w:rsidRDefault="004075ED" w:rsidP="00EF70B1"/>
    <w:p w14:paraId="263A5E4B" w14:textId="77777777" w:rsidR="004075ED" w:rsidRDefault="004075ED" w:rsidP="00EF70B1"/>
    <w:p w14:paraId="28401CF1" w14:textId="77777777" w:rsidR="004075ED" w:rsidRDefault="004075ED" w:rsidP="00214BFF"/>
  </w:footnote>
  <w:footnote w:type="continuationSeparator" w:id="0">
    <w:p w14:paraId="12C84E0E" w14:textId="77777777" w:rsidR="004075ED" w:rsidRDefault="004075ED">
      <w:r>
        <w:continuationSeparator/>
      </w:r>
    </w:p>
    <w:p w14:paraId="2967360B" w14:textId="77777777" w:rsidR="004075ED" w:rsidRDefault="004075ED"/>
    <w:p w14:paraId="77911E5B" w14:textId="77777777" w:rsidR="004075ED" w:rsidRDefault="004075ED" w:rsidP="00EF70B1"/>
    <w:p w14:paraId="15468B83" w14:textId="77777777" w:rsidR="004075ED" w:rsidRDefault="004075ED" w:rsidP="00EF70B1"/>
    <w:p w14:paraId="4E62DD35" w14:textId="77777777" w:rsidR="004075ED" w:rsidRDefault="004075ED" w:rsidP="00EF70B1"/>
    <w:p w14:paraId="41CD1212" w14:textId="77777777" w:rsidR="004075ED" w:rsidRDefault="004075ED" w:rsidP="00EF70B1"/>
    <w:p w14:paraId="733B11E1" w14:textId="77777777" w:rsidR="004075ED" w:rsidRDefault="004075ED" w:rsidP="00214BFF"/>
  </w:footnote>
  <w:footnote w:type="continuationNotice" w:id="1">
    <w:p w14:paraId="2D9CEABF" w14:textId="77777777" w:rsidR="004075ED" w:rsidRDefault="004075ED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94875" w14:textId="77777777" w:rsidR="00E66DFF" w:rsidRDefault="00E66D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AE3E249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MUITK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720B8" w14:textId="77777777" w:rsidR="00E66DFF" w:rsidRDefault="00E66D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0"/>
  </w:num>
  <w:num w:numId="12">
    <w:abstractNumId w:val="14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8"/>
  </w:num>
  <w:num w:numId="26">
    <w:abstractNumId w:val="2"/>
  </w:num>
  <w:num w:numId="27">
    <w:abstractNumId w:val="2"/>
  </w:num>
  <w:num w:numId="28">
    <w:abstractNumId w:val="6"/>
  </w:num>
  <w:num w:numId="29">
    <w:abstractNumId w:val="7"/>
  </w:num>
  <w:num w:numId="30">
    <w:abstractNumId w:val="4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., Rahul">
    <w15:presenceInfo w15:providerId="None" w15:userId="., Rah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removeDateAndTime/>
  <w:hideSpellingErrors/>
  <w:hideGrammaticalErrors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12FA3"/>
    <w:rsid w:val="000218E1"/>
    <w:rsid w:val="00021A8D"/>
    <w:rsid w:val="00021B0A"/>
    <w:rsid w:val="00030291"/>
    <w:rsid w:val="00031422"/>
    <w:rsid w:val="00040F4D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B651F"/>
    <w:rsid w:val="000B7789"/>
    <w:rsid w:val="000D4410"/>
    <w:rsid w:val="000D68CA"/>
    <w:rsid w:val="000F4B5F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7085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2C61"/>
    <w:rsid w:val="002B3BEE"/>
    <w:rsid w:val="002B4D99"/>
    <w:rsid w:val="002B637F"/>
    <w:rsid w:val="002B69FF"/>
    <w:rsid w:val="002C1E7A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774F4"/>
    <w:rsid w:val="00384C85"/>
    <w:rsid w:val="0039141C"/>
    <w:rsid w:val="00396382"/>
    <w:rsid w:val="0039782E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854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075ED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F05C9"/>
    <w:rsid w:val="006F0C74"/>
    <w:rsid w:val="006F13E3"/>
    <w:rsid w:val="006F60F2"/>
    <w:rsid w:val="006F76E1"/>
    <w:rsid w:val="0070170B"/>
    <w:rsid w:val="00703B4A"/>
    <w:rsid w:val="00705B91"/>
    <w:rsid w:val="0071266A"/>
    <w:rsid w:val="007128A0"/>
    <w:rsid w:val="00714A0C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5754"/>
    <w:rsid w:val="00796DCD"/>
    <w:rsid w:val="007A7D73"/>
    <w:rsid w:val="007B161B"/>
    <w:rsid w:val="007B5EB0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722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3320"/>
    <w:rsid w:val="00B0700C"/>
    <w:rsid w:val="00B116D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175C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211"/>
    <w:rsid w:val="00D60524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66DFF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6AFF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  <w:style w:type="character" w:styleId="FollowedHyperlink">
    <w:name w:val="FollowedHyperlink"/>
    <w:basedOn w:val="DefaultParagraphFont"/>
    <w:semiHidden/>
    <w:unhideWhenUsed/>
    <w:rsid w:val="003E28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microsoft.com/office/2011/relationships/people" Target="peop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://tfsemea1.ta.philips.com:8080/tfs/TPC_Region24/CDP2/TEAM%20Mobile%20UI%20toolkit/_git/icf-android" TargetMode="External"/><Relationship Id="rId12" Type="http://schemas.openxmlformats.org/officeDocument/2006/relationships/hyperlink" Target="http://tfsemea1.ta.philips.com:8080/tfs/TPC_Region24/CDP2/TEAM%20Mobile%20UI%20toolkit/_git/icfandroid?path=%2FDocuments%2FExternal&amp;version=GBdevelop&amp;_a=contents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4327A1B-B939-914E-8536-0C1C8B17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29</TotalTime>
  <Pages>4</Pages>
  <Words>515</Words>
  <Characters>2942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Kumar, Amit</cp:lastModifiedBy>
  <cp:revision>8</cp:revision>
  <cp:lastPrinted>2015-09-23T13:56:00Z</cp:lastPrinted>
  <dcterms:created xsi:type="dcterms:W3CDTF">2017-04-27T08:51:00Z</dcterms:created>
  <dcterms:modified xsi:type="dcterms:W3CDTF">2017-08-16T10:01:00Z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
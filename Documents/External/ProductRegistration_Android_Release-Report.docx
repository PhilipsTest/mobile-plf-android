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4D17307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del w:id="0" w:author="Philips" w:date="2016-04-04T17:12:00Z">
        <w:r w:rsidR="00E13024" w:rsidDel="00194C3E">
          <w:rPr>
            <w:rFonts w:cs="Arial"/>
          </w:rPr>
          <w:delText xml:space="preserve">User </w:delText>
        </w:r>
      </w:del>
      <w:ins w:id="1" w:author="Philips" w:date="2016-04-04T17:12:00Z">
        <w:r w:rsidR="00194C3E">
          <w:rPr>
            <w:rFonts w:cs="Arial"/>
          </w:rPr>
          <w:t xml:space="preserve">Product </w:t>
        </w:r>
      </w:ins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78"/>
        <w:gridCol w:w="1648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9B1FC9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78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48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9B1FC9">
        <w:tc>
          <w:tcPr>
            <w:tcW w:w="990" w:type="dxa"/>
          </w:tcPr>
          <w:p w14:paraId="2AED905A" w14:textId="6A6C9C70" w:rsidR="00170FFE" w:rsidRPr="00BD45B6" w:rsidRDefault="009B1FC9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0.0.</w:t>
            </w:r>
            <w:ins w:id="2" w:author="Philips" w:date="2016-04-04T17:08:00Z">
              <w:r w:rsidR="003258DE">
                <w:rPr>
                  <w:rFonts w:ascii="Arial" w:hAnsi="Arial" w:cs="Arial"/>
                </w:rPr>
                <w:t>4</w:t>
              </w:r>
            </w:ins>
            <w:del w:id="3" w:author="Philips" w:date="2016-04-04T17:08:00Z">
              <w:r w:rsidDel="003258DE">
                <w:rPr>
                  <w:rFonts w:ascii="Arial" w:hAnsi="Arial" w:cs="Arial"/>
                </w:rPr>
                <w:delText>3</w:delText>
              </w:r>
            </w:del>
          </w:p>
        </w:tc>
        <w:tc>
          <w:tcPr>
            <w:tcW w:w="1278" w:type="dxa"/>
          </w:tcPr>
          <w:p w14:paraId="76C7A602" w14:textId="672DD9F5" w:rsidR="00170FFE" w:rsidRPr="00BD45B6" w:rsidRDefault="009B1FC9" w:rsidP="00B13FF4">
            <w:pPr>
              <w:rPr>
                <w:rFonts w:ascii="Arial" w:hAnsi="Arial" w:cs="Arial"/>
              </w:rPr>
            </w:pPr>
            <w:del w:id="4" w:author="Philips" w:date="2016-04-04T17:08:00Z">
              <w:r w:rsidDel="003258DE">
                <w:rPr>
                  <w:rFonts w:ascii="Arial" w:hAnsi="Arial" w:cs="Arial"/>
                </w:rPr>
                <w:delText>14</w:delText>
              </w:r>
            </w:del>
            <w:ins w:id="5" w:author="Philips" w:date="2016-04-04T17:08:00Z">
              <w:r w:rsidR="003258DE">
                <w:rPr>
                  <w:rFonts w:ascii="Arial" w:hAnsi="Arial" w:cs="Arial"/>
                </w:rPr>
                <w:t>2</w:t>
              </w:r>
              <w:r w:rsidR="00A069C5">
                <w:rPr>
                  <w:rFonts w:ascii="Arial" w:hAnsi="Arial" w:cs="Arial"/>
                </w:rPr>
                <w:t>4</w:t>
              </w:r>
            </w:ins>
            <w:r w:rsidR="00FB0AAD">
              <w:rPr>
                <w:rFonts w:ascii="Arial" w:hAnsi="Arial" w:cs="Arial"/>
              </w:rPr>
              <w:t>-</w:t>
            </w:r>
            <w:r w:rsidR="00E7697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648" w:type="dxa"/>
          </w:tcPr>
          <w:p w14:paraId="64388858" w14:textId="1E9E0064" w:rsidR="00170FFE" w:rsidRPr="00BD45B6" w:rsidRDefault="009B1FC9" w:rsidP="00C32412">
            <w:pPr>
              <w:rPr>
                <w:rFonts w:ascii="Arial" w:hAnsi="Arial" w:cs="Arial"/>
              </w:rPr>
            </w:pPr>
            <w:del w:id="6" w:author="Philips" w:date="2016-04-04T17:08:00Z">
              <w:r w:rsidRPr="009B1FC9" w:rsidDel="003258DE">
                <w:rPr>
                  <w:rFonts w:ascii="Arial" w:hAnsi="Arial" w:cs="Arial"/>
                </w:rPr>
                <w:delText>DV Ravikumar</w:delText>
              </w:r>
            </w:del>
            <w:ins w:id="7" w:author="Philips" w:date="2016-04-21T13:05:00Z">
              <w:r w:rsidR="009324E7">
                <w:rPr>
                  <w:rFonts w:ascii="Arial" w:hAnsi="Arial" w:cs="Arial"/>
                </w:rPr>
                <w:t>Yogesh HS</w:t>
              </w:r>
            </w:ins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382AC0DC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Release version </w:t>
            </w:r>
            <w:r w:rsidR="009B1FC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9B1FC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 w:rsidTr="009324E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9324E7">
        <w:trPr>
          <w:trHeight w:val="655"/>
        </w:trPr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6242FED" w:rsidR="006D5E9F" w:rsidRPr="00170FFE" w:rsidRDefault="00F54BFF" w:rsidP="009B1FC9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9B1FC9">
              <w:rPr>
                <w:rFonts w:ascii="Arial" w:hAnsi="Arial" w:cs="Arial"/>
                <w:sz w:val="24"/>
              </w:rPr>
              <w:t xml:space="preserve">Product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9324E7"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64D725E4" w:rsidR="006D5E9F" w:rsidRPr="00170FFE" w:rsidRDefault="009B1FC9" w:rsidP="00200CCA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Phalguna</w:t>
            </w:r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621A3E98" w:rsidR="006D5E9F" w:rsidRPr="00BD45B6" w:rsidRDefault="00A069C5" w:rsidP="009B1FC9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ins w:id="8" w:author="Philips" w:date="2016-04-04T17:08:00Z">
              <w:r>
                <w:rPr>
                  <w:rFonts w:ascii="Arial" w:hAnsi="Arial" w:cs="Arial"/>
                  <w:sz w:val="24"/>
                </w:rPr>
                <w:t>24</w:t>
              </w:r>
            </w:ins>
            <w:del w:id="9" w:author="Philips" w:date="2016-04-04T17:08:00Z">
              <w:r w:rsidR="009B1FC9" w:rsidDel="003258DE">
                <w:rPr>
                  <w:rFonts w:ascii="Arial" w:hAnsi="Arial" w:cs="Arial"/>
                  <w:sz w:val="24"/>
                </w:rPr>
                <w:delText>14</w:delText>
              </w:r>
            </w:del>
            <w:r w:rsidR="0001343B">
              <w:rPr>
                <w:rFonts w:ascii="Arial" w:hAnsi="Arial" w:cs="Arial"/>
                <w:sz w:val="24"/>
              </w:rPr>
              <w:t>-</w:t>
            </w:r>
            <w:r w:rsidR="009B1FC9">
              <w:rPr>
                <w:rFonts w:ascii="Arial" w:hAnsi="Arial" w:cs="Arial"/>
                <w:sz w:val="24"/>
              </w:rPr>
              <w:t>March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446772">
              <w:rPr>
                <w:rFonts w:ascii="Arial" w:hAnsi="Arial" w:cs="Arial"/>
                <w:sz w:val="24"/>
              </w:rPr>
              <w:t>6</w:t>
            </w:r>
          </w:p>
        </w:tc>
      </w:tr>
      <w:tr w:rsidR="009324E7" w:rsidRPr="00170FFE" w14:paraId="727C2E81" w14:textId="77777777" w:rsidTr="009324E7">
        <w:tc>
          <w:tcPr>
            <w:tcW w:w="1701" w:type="dxa"/>
          </w:tcPr>
          <w:p w14:paraId="05ECA45E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36725D3A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</w:p>
        </w:tc>
        <w:tc>
          <w:tcPr>
            <w:tcW w:w="2160" w:type="dxa"/>
          </w:tcPr>
          <w:p w14:paraId="25855593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60851C27" w:rsidR="009324E7" w:rsidRPr="001B3D76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ins w:id="10" w:author="Philips" w:date="2016-04-21T13:05:00Z">
              <w:r w:rsidRPr="009324E7">
                <w:rPr>
                  <w:rFonts w:ascii="Arial" w:hAnsi="Arial" w:cs="Arial"/>
                  <w:sz w:val="24"/>
                  <w:szCs w:val="24"/>
                  <w:rPrChange w:id="11" w:author="Philips" w:date="2016-04-21T13:05:00Z">
                    <w:rPr>
                      <w:rFonts w:ascii="Arial" w:hAnsi="Arial" w:cs="Arial"/>
                    </w:rPr>
                  </w:rPrChange>
                </w:rPr>
                <w:t>Yogesh</w:t>
              </w:r>
              <w:r>
                <w:rPr>
                  <w:rFonts w:ascii="Arial" w:hAnsi="Arial" w:cs="Arial"/>
                </w:rPr>
                <w:t xml:space="preserve"> HS</w:t>
              </w:r>
            </w:ins>
            <w:del w:id="12" w:author="Philips" w:date="2016-04-04T17:08:00Z">
              <w:r w:rsidRPr="009B1FC9" w:rsidDel="003258DE">
                <w:rPr>
                  <w:rFonts w:ascii="Arial" w:hAnsi="Arial" w:cs="Arial"/>
                  <w:sz w:val="24"/>
                </w:rPr>
                <w:delText>DV Ravikumar</w:delText>
              </w:r>
            </w:del>
          </w:p>
        </w:tc>
      </w:tr>
      <w:tr w:rsidR="009324E7" w:rsidRPr="00170FFE" w14:paraId="7101F82F" w14:textId="77777777" w:rsidTr="009324E7">
        <w:tc>
          <w:tcPr>
            <w:tcW w:w="1701" w:type="dxa"/>
          </w:tcPr>
          <w:p w14:paraId="2111121C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77777777" w:rsidR="009324E7" w:rsidRPr="00170FFE" w:rsidRDefault="009324E7" w:rsidP="009324E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DI 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170FFE" w14:paraId="01D7FB8A" w14:textId="77777777">
        <w:tc>
          <w:tcPr>
            <w:tcW w:w="9090" w:type="dxa"/>
            <w:gridSpan w:val="2"/>
          </w:tcPr>
          <w:p w14:paraId="235EAB22" w14:textId="77777777" w:rsidR="006D5E9F" w:rsidRPr="00170FFE" w:rsidRDefault="001142C5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6D5E9F" w:rsidRPr="00170FFE" w14:paraId="6B1065F5" w14:textId="77777777">
        <w:trPr>
          <w:cantSplit/>
        </w:trPr>
        <w:tc>
          <w:tcPr>
            <w:tcW w:w="4230" w:type="dxa"/>
          </w:tcPr>
          <w:p w14:paraId="55D99BD9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83CAEF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6D5E9F" w:rsidRPr="00170FFE" w14:paraId="6473A796" w14:textId="77777777">
        <w:trPr>
          <w:cantSplit/>
        </w:trPr>
        <w:tc>
          <w:tcPr>
            <w:tcW w:w="4230" w:type="dxa"/>
          </w:tcPr>
          <w:p w14:paraId="6F24655B" w14:textId="15F5F55D" w:rsidR="006D5E9F" w:rsidRPr="00170FFE" w:rsidRDefault="006D5E9F" w:rsidP="00570949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860" w:type="dxa"/>
          </w:tcPr>
          <w:p w14:paraId="62514FEA" w14:textId="77FCB6B4" w:rsidR="006D5E9F" w:rsidRPr="00170FFE" w:rsidRDefault="009B1FC9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Phalguna</w:t>
            </w:r>
          </w:p>
        </w:tc>
      </w:tr>
    </w:tbl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640DB0" w:rsidRDefault="00640DB0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14:paraId="5EAECE6B" w14:textId="77777777" w:rsidR="00640DB0" w:rsidRDefault="00640DB0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419F43B9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proofErr w:type="spellStart"/>
      <w:r w:rsidR="009B1FC9">
        <w:rPr>
          <w:rFonts w:ascii="Arial" w:hAnsi="Arial" w:cs="Arial"/>
          <w:b/>
          <w:sz w:val="24"/>
        </w:rPr>
        <w:t>PhilipsProduct</w:t>
      </w:r>
      <w:r w:rsidR="00FB0AAD">
        <w:rPr>
          <w:rFonts w:ascii="Arial" w:hAnsi="Arial" w:cs="Arial"/>
          <w:b/>
          <w:sz w:val="24"/>
        </w:rPr>
        <w:t>Registration</w:t>
      </w:r>
      <w:proofErr w:type="spellEnd"/>
      <w:r w:rsidR="00FB0AAD">
        <w:rPr>
          <w:rFonts w:ascii="Arial" w:hAnsi="Arial" w:cs="Arial"/>
          <w:b/>
          <w:sz w:val="24"/>
        </w:rPr>
        <w:t xml:space="preserve"> Framework </w:t>
      </w:r>
    </w:p>
    <w:p w14:paraId="59A45684" w14:textId="62475918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9B1FC9">
        <w:rPr>
          <w:rFonts w:ascii="Arial" w:hAnsi="Arial" w:cs="Arial"/>
          <w:b/>
          <w:sz w:val="24"/>
        </w:rPr>
        <w:t>v0.0.3</w:t>
      </w:r>
      <w:r w:rsidR="00EF7051">
        <w:rPr>
          <w:rFonts w:ascii="Arial" w:hAnsi="Arial" w:cs="Arial"/>
          <w:b/>
          <w:sz w:val="24"/>
        </w:rPr>
        <w:t xml:space="preserve"> (</w:t>
      </w:r>
      <w:ins w:id="13" w:author="Philips" w:date="2016-04-04T17:08:00Z">
        <w:r w:rsidR="003258DE">
          <w:rPr>
            <w:rFonts w:ascii="Arial" w:hAnsi="Arial" w:cs="Arial"/>
            <w:b/>
            <w:sz w:val="24"/>
          </w:rPr>
          <w:t>Android</w:t>
        </w:r>
      </w:ins>
      <w:del w:id="14" w:author="Philips" w:date="2016-04-04T17:08:00Z">
        <w:r w:rsidR="00EF7051" w:rsidDel="003258DE">
          <w:rPr>
            <w:rFonts w:ascii="Arial" w:hAnsi="Arial" w:cs="Arial"/>
            <w:b/>
            <w:sz w:val="24"/>
          </w:rPr>
          <w:delText>i</w:delText>
        </w:r>
        <w:r w:rsidDel="003258DE">
          <w:rPr>
            <w:rFonts w:ascii="Arial" w:hAnsi="Arial" w:cs="Arial"/>
            <w:b/>
            <w:sz w:val="24"/>
          </w:rPr>
          <w:delText>OS</w:delText>
        </w:r>
      </w:del>
      <w:r>
        <w:rPr>
          <w:rFonts w:ascii="Arial" w:hAnsi="Arial" w:cs="Arial"/>
          <w:b/>
          <w:sz w:val="24"/>
        </w:rPr>
        <w:t>)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6631DDFF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ins w:id="15" w:author="Philips" w:date="2016-04-04T17:08:00Z">
        <w:r w:rsidR="003258DE">
          <w:rPr>
            <w:rFonts w:ascii="Arial" w:hAnsi="Arial" w:cs="Arial"/>
            <w:b/>
            <w:sz w:val="24"/>
            <w:szCs w:val="24"/>
          </w:rPr>
          <w:t>23</w:t>
        </w:r>
      </w:ins>
      <w:del w:id="16" w:author="Philips" w:date="2016-04-04T17:08:00Z">
        <w:r w:rsidR="009B1FC9" w:rsidDel="003258DE">
          <w:rPr>
            <w:rFonts w:ascii="Arial" w:hAnsi="Arial" w:cs="Arial"/>
            <w:b/>
            <w:sz w:val="24"/>
            <w:szCs w:val="24"/>
          </w:rPr>
          <w:delText>14</w:delText>
        </w:r>
      </w:del>
      <w:r w:rsidR="00A64B99">
        <w:rPr>
          <w:rFonts w:ascii="Arial" w:hAnsi="Arial" w:cs="Arial"/>
          <w:b/>
          <w:sz w:val="24"/>
          <w:szCs w:val="24"/>
        </w:rPr>
        <w:t>-</w:t>
      </w:r>
      <w:r w:rsidR="009B1FC9">
        <w:rPr>
          <w:rFonts w:ascii="Arial" w:hAnsi="Arial" w:cs="Arial"/>
          <w:b/>
          <w:sz w:val="24"/>
          <w:szCs w:val="24"/>
        </w:rPr>
        <w:t>March</w:t>
      </w:r>
      <w:r w:rsidR="00A64B99">
        <w:rPr>
          <w:rFonts w:ascii="Arial" w:hAnsi="Arial" w:cs="Arial"/>
          <w:b/>
          <w:sz w:val="24"/>
          <w:szCs w:val="24"/>
        </w:rPr>
        <w:t>-201</w:t>
      </w:r>
      <w:r w:rsidR="00446772">
        <w:rPr>
          <w:rFonts w:ascii="Arial" w:hAnsi="Arial" w:cs="Arial"/>
          <w:b/>
          <w:sz w:val="24"/>
          <w:szCs w:val="24"/>
        </w:rPr>
        <w:t>6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1240C20B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0986A6CB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9B1FC9">
        <w:rPr>
          <w:rFonts w:ascii="Arial" w:hAnsi="Arial" w:cs="Arial"/>
          <w:sz w:val="24"/>
          <w:lang w:val="en-GB"/>
        </w:rPr>
        <w:t>0.0.3</w:t>
      </w:r>
      <w:r w:rsidR="0021488B">
        <w:rPr>
          <w:rFonts w:ascii="Arial" w:hAnsi="Arial" w:cs="Arial"/>
          <w:sz w:val="24"/>
          <w:lang w:val="en-GB"/>
        </w:rPr>
        <w:t xml:space="preserve"> (</w:t>
      </w:r>
      <w:del w:id="17" w:author="Philips" w:date="2016-04-04T17:08:00Z">
        <w:r w:rsidR="0021488B" w:rsidDel="00B641A0">
          <w:rPr>
            <w:rFonts w:ascii="Arial" w:hAnsi="Arial" w:cs="Arial"/>
            <w:sz w:val="24"/>
            <w:lang w:val="en-GB"/>
          </w:rPr>
          <w:delText>iOS</w:delText>
        </w:r>
      </w:del>
      <w:ins w:id="18" w:author="Philips" w:date="2016-04-04T17:08:00Z">
        <w:r w:rsidR="00B641A0">
          <w:rPr>
            <w:rFonts w:ascii="Arial" w:hAnsi="Arial" w:cs="Arial"/>
            <w:sz w:val="24"/>
            <w:lang w:val="en-GB"/>
          </w:rPr>
          <w:t>Android</w:t>
        </w:r>
      </w:ins>
      <w:r w:rsidR="0021488B">
        <w:rPr>
          <w:rFonts w:ascii="Arial" w:hAnsi="Arial" w:cs="Arial"/>
          <w:sz w:val="24"/>
          <w:lang w:val="en-GB"/>
        </w:rPr>
        <w:t xml:space="preserve">)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13E2BF1A" w14:textId="77777777" w:rsidR="006D5E9F" w:rsidRDefault="00806AEA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Source code</w:t>
      </w:r>
      <w:r w:rsidR="001142C5" w:rsidRPr="00170FFE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Links</w:t>
      </w:r>
      <w:r w:rsidR="001142C5" w:rsidRPr="00170FFE">
        <w:rPr>
          <w:rFonts w:ascii="Arial" w:hAnsi="Arial" w:cs="Arial"/>
          <w:b/>
          <w:sz w:val="24"/>
        </w:rPr>
        <w:t>:</w:t>
      </w:r>
    </w:p>
    <w:p w14:paraId="65DD87E9" w14:textId="711A71E1" w:rsidR="00806AEA" w:rsidRDefault="00EF7051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del w:id="19" w:author="Philips" w:date="2016-04-04T17:09:00Z">
        <w:r w:rsidDel="00B641A0">
          <w:rPr>
            <w:rFonts w:ascii="Arial" w:eastAsia="Times New Roman" w:hAnsi="Arial" w:cs="Arial"/>
            <w:b/>
            <w:sz w:val="28"/>
            <w:szCs w:val="20"/>
            <w:lang w:val="en-GB"/>
          </w:rPr>
          <w:delText>i</w:delText>
        </w:r>
        <w:r w:rsidR="00806AEA" w:rsidRPr="00806AEA" w:rsidDel="00B641A0">
          <w:rPr>
            <w:rFonts w:ascii="Arial" w:eastAsia="Times New Roman" w:hAnsi="Arial" w:cs="Arial"/>
            <w:b/>
            <w:sz w:val="28"/>
            <w:szCs w:val="20"/>
            <w:lang w:val="en-GB"/>
          </w:rPr>
          <w:delText>OS</w:delText>
        </w:r>
      </w:del>
      <w:ins w:id="20" w:author="Philips" w:date="2016-04-04T17:09:00Z">
        <w:r w:rsidR="00B641A0">
          <w:rPr>
            <w:rFonts w:ascii="Arial" w:eastAsia="Times New Roman" w:hAnsi="Arial" w:cs="Arial"/>
            <w:b/>
            <w:sz w:val="28"/>
            <w:szCs w:val="20"/>
            <w:lang w:val="en-GB"/>
          </w:rPr>
          <w:t>Android</w:t>
        </w:r>
      </w:ins>
      <w:r w:rsidR="00EC42DF" w:rsidRPr="00806AEA">
        <w:rPr>
          <w:rFonts w:ascii="Arial" w:eastAsia="Times New Roman" w:hAnsi="Arial" w:cs="Arial"/>
          <w:b/>
          <w:sz w:val="24"/>
          <w:szCs w:val="20"/>
          <w:lang w:val="en-GB"/>
        </w:rPr>
        <w:t xml:space="preserve">: </w:t>
      </w:r>
    </w:p>
    <w:p w14:paraId="1EEEFACB" w14:textId="77777777" w:rsidR="001F70D3" w:rsidRPr="001F70D3" w:rsidRDefault="001F70D3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EB3D819" w14:textId="77777777" w:rsidR="00806AEA" w:rsidRDefault="00806AEA" w:rsidP="00EC42DF">
      <w:pPr>
        <w:pStyle w:val="PlainText"/>
        <w:rPr>
          <w:rFonts w:ascii="Arial" w:hAnsi="Arial" w:cs="Arial"/>
          <w:b/>
          <w:sz w:val="24"/>
          <w:szCs w:val="24"/>
        </w:rPr>
      </w:pPr>
      <w:r w:rsidRPr="00806AEA">
        <w:rPr>
          <w:rFonts w:ascii="Arial" w:hAnsi="Arial" w:cs="Arial"/>
          <w:b/>
          <w:sz w:val="24"/>
          <w:szCs w:val="24"/>
        </w:rPr>
        <w:t>Registration:</w:t>
      </w:r>
    </w:p>
    <w:p w14:paraId="6D1BF141" w14:textId="0E78A03F" w:rsidR="00E20CCA" w:rsidRDefault="009B1FC9" w:rsidP="009B1FC9">
      <w:pPr>
        <w:pStyle w:val="BodyText"/>
        <w:tabs>
          <w:tab w:val="clear" w:pos="7920"/>
        </w:tabs>
        <w:spacing w:after="120"/>
        <w:jc w:val="left"/>
      </w:pPr>
      <w:r>
        <w:rPr>
          <w:rFonts w:ascii="Arial" w:eastAsiaTheme="minorHAnsi" w:hAnsi="Arial" w:cs="Arial"/>
          <w:sz w:val="24"/>
          <w:szCs w:val="24"/>
          <w:lang w:val="en-IN"/>
        </w:rPr>
        <w:t>https://</w:t>
      </w:r>
      <w:r w:rsidRPr="009B1FC9">
        <w:rPr>
          <w:rFonts w:ascii="Arial" w:eastAsiaTheme="minorHAnsi" w:hAnsi="Arial" w:cs="Arial"/>
          <w:sz w:val="24"/>
          <w:szCs w:val="24"/>
          <w:lang w:val="en-IN"/>
        </w:rPr>
        <w:t>atlas.natlab.research.philips.com/stash/scm/pr/hor-productregistration-</w:t>
      </w:r>
      <w:ins w:id="21" w:author="Philips" w:date="2016-04-04T17:09:00Z">
        <w:r w:rsidR="00B641A0">
          <w:rPr>
            <w:rFonts w:ascii="Arial" w:eastAsiaTheme="minorHAnsi" w:hAnsi="Arial" w:cs="Arial"/>
            <w:sz w:val="24"/>
            <w:szCs w:val="24"/>
            <w:lang w:val="en-IN"/>
          </w:rPr>
          <w:t>android</w:t>
        </w:r>
      </w:ins>
      <w:del w:id="22" w:author="Philips" w:date="2016-04-04T17:09:00Z">
        <w:r w:rsidRPr="009B1FC9" w:rsidDel="00B641A0">
          <w:rPr>
            <w:rFonts w:ascii="Arial" w:eastAsiaTheme="minorHAnsi" w:hAnsi="Arial" w:cs="Arial"/>
            <w:sz w:val="24"/>
            <w:szCs w:val="24"/>
            <w:lang w:val="en-IN"/>
          </w:rPr>
          <w:delText>ios</w:delText>
        </w:r>
      </w:del>
      <w:r w:rsidRPr="009B1FC9">
        <w:rPr>
          <w:rFonts w:ascii="Arial" w:eastAsiaTheme="minorHAnsi" w:hAnsi="Arial" w:cs="Arial"/>
          <w:sz w:val="24"/>
          <w:szCs w:val="24"/>
          <w:lang w:val="en-IN"/>
        </w:rPr>
        <w:t>.git</w:t>
      </w:r>
      <w:r w:rsidRPr="009B1FC9" w:rsidDel="009B1FC9">
        <w:rPr>
          <w:rFonts w:ascii="Arial" w:eastAsiaTheme="minorHAnsi" w:hAnsi="Arial" w:cs="Arial"/>
          <w:sz w:val="24"/>
          <w:szCs w:val="24"/>
          <w:lang w:val="en-IN"/>
        </w:rPr>
        <w:t xml:space="preserve"> </w:t>
      </w:r>
    </w:p>
    <w:p w14:paraId="7282583B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Source/Binary Files Description:</w:t>
      </w:r>
    </w:p>
    <w:p w14:paraId="4982422B" w14:textId="53AFEAB7" w:rsidR="00B803A3" w:rsidRPr="00D13177" w:rsidRDefault="00B803A3" w:rsidP="00B803A3">
      <w:pPr>
        <w:pStyle w:val="BodyText"/>
        <w:numPr>
          <w:ilvl w:val="0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This folder (</w:t>
      </w:r>
      <w:proofErr w:type="spellStart"/>
      <w:r w:rsidR="009B1FC9">
        <w:rPr>
          <w:rFonts w:ascii="Arial" w:hAnsi="Arial" w:cs="Arial"/>
          <w:sz w:val="24"/>
        </w:rPr>
        <w:t>PhilipsProdcutRegistration</w:t>
      </w:r>
      <w:proofErr w:type="spellEnd"/>
      <w:r w:rsidRPr="00D13177">
        <w:rPr>
          <w:rFonts w:ascii="Arial" w:hAnsi="Arial" w:cs="Arial"/>
          <w:sz w:val="24"/>
        </w:rPr>
        <w:t xml:space="preserve">) </w:t>
      </w:r>
      <w:r w:rsidR="009B1FC9">
        <w:rPr>
          <w:rFonts w:ascii="Arial" w:hAnsi="Arial" w:cs="Arial"/>
          <w:sz w:val="24"/>
        </w:rPr>
        <w:t>frameworks</w:t>
      </w:r>
      <w:r w:rsidR="009B1FC9" w:rsidRPr="00D13177">
        <w:rPr>
          <w:rFonts w:ascii="Arial" w:hAnsi="Arial" w:cs="Arial"/>
          <w:sz w:val="24"/>
        </w:rPr>
        <w:t xml:space="preserve"> </w:t>
      </w:r>
      <w:r w:rsidR="00EF7051" w:rsidRPr="00D13177">
        <w:rPr>
          <w:rFonts w:ascii="Arial" w:hAnsi="Arial" w:cs="Arial"/>
          <w:sz w:val="24"/>
        </w:rPr>
        <w:t>that</w:t>
      </w:r>
      <w:r w:rsidRPr="00D13177">
        <w:rPr>
          <w:rFonts w:ascii="Arial" w:hAnsi="Arial" w:cs="Arial"/>
          <w:sz w:val="24"/>
        </w:rPr>
        <w:t xml:space="preserve"> </w:t>
      </w:r>
      <w:r w:rsidR="00446772">
        <w:rPr>
          <w:rFonts w:ascii="Arial" w:hAnsi="Arial" w:cs="Arial"/>
          <w:sz w:val="24"/>
        </w:rPr>
        <w:t>a</w:t>
      </w:r>
      <w:r w:rsidRPr="00D13177">
        <w:rPr>
          <w:rFonts w:ascii="Arial" w:hAnsi="Arial" w:cs="Arial"/>
          <w:sz w:val="24"/>
        </w:rPr>
        <w:t xml:space="preserve">re required for </w:t>
      </w:r>
      <w:proofErr w:type="spellStart"/>
      <w:r w:rsidR="009B1FC9">
        <w:rPr>
          <w:rFonts w:ascii="Arial" w:hAnsi="Arial" w:cs="Arial"/>
          <w:sz w:val="24"/>
        </w:rPr>
        <w:t>product</w:t>
      </w:r>
      <w:r w:rsidRPr="00D13177">
        <w:rPr>
          <w:rFonts w:ascii="Arial" w:hAnsi="Arial" w:cs="Arial"/>
          <w:sz w:val="24"/>
        </w:rPr>
        <w:t>registration</w:t>
      </w:r>
      <w:proofErr w:type="spellEnd"/>
      <w:r w:rsidRPr="00D13177">
        <w:rPr>
          <w:rFonts w:ascii="Arial" w:hAnsi="Arial" w:cs="Arial"/>
          <w:sz w:val="24"/>
        </w:rPr>
        <w:t xml:space="preserve"> library.</w:t>
      </w:r>
    </w:p>
    <w:p w14:paraId="25313F51" w14:textId="459608F8" w:rsidR="00B803A3" w:rsidRPr="00D13177" w:rsidRDefault="009B1FC9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User</w:t>
      </w:r>
      <w:ins w:id="23" w:author="DV Ravikumar" w:date="2016-03-21T19:30:00Z">
        <w:r>
          <w:rPr>
            <w:rFonts w:ascii="Arial" w:hAnsi="Arial" w:cs="Arial"/>
            <w:sz w:val="24"/>
          </w:rPr>
          <w:t xml:space="preserve"> </w:t>
        </w:r>
      </w:ins>
      <w:r w:rsidR="00B803A3" w:rsidRPr="00D13177">
        <w:rPr>
          <w:rFonts w:ascii="Arial" w:hAnsi="Arial" w:cs="Arial"/>
          <w:sz w:val="24"/>
        </w:rPr>
        <w:t xml:space="preserve">Registration </w:t>
      </w:r>
    </w:p>
    <w:p w14:paraId="6D56DC24" w14:textId="77777777" w:rsidR="00B803A3" w:rsidRPr="00D13177" w:rsidRDefault="00B803A3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r w:rsidRPr="00D13177">
        <w:rPr>
          <w:rFonts w:ascii="Arial" w:hAnsi="Arial" w:cs="Arial"/>
          <w:sz w:val="24"/>
        </w:rPr>
        <w:t>Locale match</w:t>
      </w:r>
    </w:p>
    <w:p w14:paraId="3848497D" w14:textId="4162CB51" w:rsidR="00B803A3" w:rsidRDefault="009B1FC9" w:rsidP="00B803A3">
      <w:pPr>
        <w:pStyle w:val="BodyText"/>
        <w:numPr>
          <w:ilvl w:val="1"/>
          <w:numId w:val="13"/>
        </w:numPr>
        <w:tabs>
          <w:tab w:val="clear" w:pos="7920"/>
        </w:tabs>
        <w:spacing w:after="120"/>
        <w:jc w:val="lef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PRXClient</w:t>
      </w:r>
      <w:proofErr w:type="spellEnd"/>
    </w:p>
    <w:p w14:paraId="2B0E2605" w14:textId="4EA02CA5" w:rsidR="00446772" w:rsidRPr="00D13177" w:rsidRDefault="00446772" w:rsidP="009B1FC9">
      <w:pPr>
        <w:pStyle w:val="BodyText"/>
        <w:tabs>
          <w:tab w:val="clear" w:pos="7920"/>
        </w:tabs>
        <w:spacing w:after="120"/>
        <w:ind w:left="1080"/>
        <w:jc w:val="left"/>
        <w:rPr>
          <w:rFonts w:ascii="Arial" w:hAnsi="Arial" w:cs="Arial"/>
          <w:sz w:val="24"/>
        </w:rPr>
      </w:pPr>
    </w:p>
    <w:p w14:paraId="7A7E7B45" w14:textId="77777777" w:rsidR="008303EF" w:rsidRPr="008303EF" w:rsidRDefault="008303EF" w:rsidP="008303EF">
      <w:pPr>
        <w:rPr>
          <w:lang w:val="en-GB"/>
        </w:rPr>
      </w:pPr>
    </w:p>
    <w:p w14:paraId="614C0298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System Requirements / Configuration:</w:t>
      </w:r>
    </w:p>
    <w:p w14:paraId="3C0C7D3A" w14:textId="77777777" w:rsidR="004B5882" w:rsidRPr="00295FE6" w:rsidRDefault="004B5882" w:rsidP="004B5882">
      <w:pPr>
        <w:rPr>
          <w:rFonts w:ascii="Arial" w:hAnsi="Arial" w:cs="Arial"/>
          <w:sz w:val="24"/>
          <w:lang w:val="en-GB"/>
        </w:rPr>
      </w:pPr>
    </w:p>
    <w:p w14:paraId="26A54906" w14:textId="23EA1B3B" w:rsidR="00B163E3" w:rsidRPr="00295FE6" w:rsidRDefault="00B641A0" w:rsidP="00B163E3">
      <w:pPr>
        <w:rPr>
          <w:rFonts w:ascii="Arial" w:hAnsi="Arial" w:cs="Arial"/>
          <w:sz w:val="24"/>
          <w:lang w:val="en-GB"/>
        </w:rPr>
      </w:pPr>
      <w:ins w:id="24" w:author="Philips" w:date="2016-04-04T17:10:00Z">
        <w:r>
          <w:rPr>
            <w:rFonts w:ascii="Arial" w:hAnsi="Arial" w:cs="Arial"/>
            <w:sz w:val="24"/>
            <w:lang w:val="en-GB"/>
          </w:rPr>
          <w:t>Android</w:t>
        </w:r>
      </w:ins>
      <w:del w:id="25" w:author="Philips" w:date="2016-04-04T17:10:00Z">
        <w:r w:rsidR="00BA78F1" w:rsidDel="00B641A0">
          <w:rPr>
            <w:rFonts w:ascii="Arial" w:hAnsi="Arial" w:cs="Arial"/>
            <w:sz w:val="24"/>
            <w:lang w:val="en-GB"/>
          </w:rPr>
          <w:delText>i</w:delText>
        </w:r>
        <w:r w:rsidR="0075169A" w:rsidDel="00B641A0">
          <w:rPr>
            <w:rFonts w:ascii="Arial" w:hAnsi="Arial" w:cs="Arial"/>
            <w:sz w:val="24"/>
            <w:lang w:val="en-GB"/>
          </w:rPr>
          <w:delText>OS</w:delText>
        </w:r>
      </w:del>
      <w:r w:rsidR="0075169A">
        <w:rPr>
          <w:rFonts w:ascii="Arial" w:hAnsi="Arial" w:cs="Arial"/>
          <w:sz w:val="24"/>
          <w:lang w:val="en-GB"/>
        </w:rPr>
        <w:t xml:space="preserve"> version: </w:t>
      </w:r>
      <w:del w:id="26" w:author="Philips" w:date="2016-04-04T17:10:00Z">
        <w:r w:rsidR="0075169A" w:rsidDel="00B641A0">
          <w:rPr>
            <w:rFonts w:ascii="Arial" w:hAnsi="Arial" w:cs="Arial"/>
            <w:sz w:val="24"/>
            <w:lang w:val="en-GB"/>
          </w:rPr>
          <w:delText>iOS</w:delText>
        </w:r>
        <w:r w:rsidR="001A6363" w:rsidDel="00B641A0">
          <w:rPr>
            <w:rFonts w:ascii="Arial" w:hAnsi="Arial" w:cs="Arial"/>
            <w:sz w:val="24"/>
            <w:lang w:val="en-GB"/>
          </w:rPr>
          <w:delText xml:space="preserve"> </w:delText>
        </w:r>
        <w:r w:rsidR="0075169A" w:rsidDel="00B641A0">
          <w:rPr>
            <w:rFonts w:ascii="Arial" w:hAnsi="Arial" w:cs="Arial"/>
            <w:sz w:val="24"/>
            <w:lang w:val="en-GB"/>
          </w:rPr>
          <w:delText>8</w:delText>
        </w:r>
        <w:r w:rsidR="00B163E3" w:rsidRPr="00295FE6" w:rsidDel="00B641A0">
          <w:rPr>
            <w:rFonts w:ascii="Arial" w:hAnsi="Arial" w:cs="Arial"/>
            <w:sz w:val="24"/>
            <w:lang w:val="en-GB"/>
          </w:rPr>
          <w:delText xml:space="preserve"> and greater</w:delText>
        </w:r>
      </w:del>
      <w:ins w:id="27" w:author="Philips" w:date="2016-04-04T17:10:00Z">
        <w:r>
          <w:rPr>
            <w:rFonts w:ascii="Arial" w:hAnsi="Arial" w:cs="Arial"/>
            <w:sz w:val="24"/>
            <w:lang w:val="en-GB"/>
          </w:rPr>
          <w:t xml:space="preserve">Min </w:t>
        </w:r>
        <w:proofErr w:type="spellStart"/>
        <w:r>
          <w:rPr>
            <w:rFonts w:ascii="Arial" w:hAnsi="Arial" w:cs="Arial"/>
            <w:sz w:val="24"/>
            <w:lang w:val="en-GB"/>
          </w:rPr>
          <w:t>sdk</w:t>
        </w:r>
        <w:proofErr w:type="spellEnd"/>
        <w:r>
          <w:rPr>
            <w:rFonts w:ascii="Arial" w:hAnsi="Arial" w:cs="Arial"/>
            <w:sz w:val="24"/>
            <w:lang w:val="en-GB"/>
          </w:rPr>
          <w:t xml:space="preserve"> “1</w:t>
        </w:r>
      </w:ins>
      <w:ins w:id="28" w:author="Philips" w:date="2016-05-08T23:02:00Z">
        <w:r w:rsidR="00D851E1">
          <w:rPr>
            <w:rFonts w:ascii="Arial" w:hAnsi="Arial" w:cs="Arial"/>
            <w:sz w:val="24"/>
            <w:lang w:val="en-GB"/>
          </w:rPr>
          <w:t>9</w:t>
        </w:r>
      </w:ins>
      <w:ins w:id="29" w:author="Philips" w:date="2016-04-04T17:10:00Z">
        <w:r>
          <w:rPr>
            <w:rFonts w:ascii="Arial" w:hAnsi="Arial" w:cs="Arial"/>
            <w:sz w:val="24"/>
            <w:lang w:val="en-GB"/>
          </w:rPr>
          <w:t>”</w:t>
        </w:r>
      </w:ins>
      <w:r w:rsidR="00B163E3" w:rsidRPr="00295FE6">
        <w:rPr>
          <w:rFonts w:ascii="Arial" w:hAnsi="Arial" w:cs="Arial"/>
          <w:sz w:val="24"/>
          <w:lang w:val="en-GB"/>
        </w:rPr>
        <w:t>.</w:t>
      </w:r>
    </w:p>
    <w:p w14:paraId="137DF308" w14:textId="77777777" w:rsidR="00B641A0" w:rsidRDefault="00B641A0" w:rsidP="00B163E3">
      <w:pPr>
        <w:rPr>
          <w:ins w:id="30" w:author="Philips" w:date="2016-04-04T17:10:00Z"/>
          <w:rFonts w:ascii="Arial" w:hAnsi="Arial" w:cs="Arial"/>
          <w:sz w:val="24"/>
          <w:lang w:val="en-GB"/>
        </w:rPr>
      </w:pPr>
    </w:p>
    <w:p w14:paraId="2DEF2494" w14:textId="32E5AA94" w:rsidR="00B163E3" w:rsidRPr="00295FE6" w:rsidDel="00B641A0" w:rsidRDefault="00B163E3" w:rsidP="00B163E3">
      <w:pPr>
        <w:rPr>
          <w:del w:id="31" w:author="Philips" w:date="2016-04-04T17:10:00Z"/>
          <w:rFonts w:ascii="Arial" w:hAnsi="Arial" w:cs="Arial"/>
          <w:sz w:val="24"/>
          <w:lang w:val="en-GB"/>
        </w:rPr>
      </w:pPr>
      <w:del w:id="32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System Frameworks:</w:delText>
        </w:r>
      </w:del>
    </w:p>
    <w:p w14:paraId="4A5AFA7C" w14:textId="018BB5B7" w:rsidR="00B163E3" w:rsidRPr="00295FE6" w:rsidDel="00B641A0" w:rsidRDefault="00B163E3" w:rsidP="00B163E3">
      <w:pPr>
        <w:rPr>
          <w:del w:id="33" w:author="Philips" w:date="2016-04-04T17:10:00Z"/>
          <w:rFonts w:ascii="Arial" w:hAnsi="Arial" w:cs="Arial"/>
          <w:sz w:val="24"/>
          <w:lang w:val="en-GB"/>
        </w:rPr>
      </w:pPr>
      <w:del w:id="34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1.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Accounts.framework</w:delText>
        </w:r>
      </w:del>
    </w:p>
    <w:p w14:paraId="1F485425" w14:textId="50CB4A0B" w:rsidR="00B163E3" w:rsidRPr="00295FE6" w:rsidDel="00B641A0" w:rsidRDefault="00B163E3" w:rsidP="00B163E3">
      <w:pPr>
        <w:rPr>
          <w:del w:id="35" w:author="Philips" w:date="2016-04-04T17:10:00Z"/>
          <w:rFonts w:ascii="Arial" w:hAnsi="Arial" w:cs="Arial"/>
          <w:sz w:val="24"/>
          <w:lang w:val="en-GB"/>
        </w:rPr>
      </w:pPr>
      <w:del w:id="36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2.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Social.framework</w:delText>
        </w:r>
      </w:del>
    </w:p>
    <w:p w14:paraId="34D0D4E7" w14:textId="518D0049" w:rsidR="00B163E3" w:rsidRPr="00295FE6" w:rsidDel="00B641A0" w:rsidRDefault="00B163E3" w:rsidP="00B163E3">
      <w:pPr>
        <w:rPr>
          <w:del w:id="37" w:author="Philips" w:date="2016-04-04T17:10:00Z"/>
          <w:rFonts w:ascii="Arial" w:hAnsi="Arial" w:cs="Arial"/>
          <w:sz w:val="24"/>
          <w:lang w:val="en-GB"/>
        </w:rPr>
      </w:pPr>
      <w:del w:id="38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3.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MessageUI.framework</w:delText>
        </w:r>
      </w:del>
    </w:p>
    <w:p w14:paraId="4A846401" w14:textId="1AC0A4FC" w:rsidR="00B163E3" w:rsidRPr="00295FE6" w:rsidDel="00B641A0" w:rsidRDefault="00B163E3" w:rsidP="00B163E3">
      <w:pPr>
        <w:rPr>
          <w:del w:id="39" w:author="Philips" w:date="2016-04-04T17:10:00Z"/>
          <w:rFonts w:ascii="Arial" w:hAnsi="Arial" w:cs="Arial"/>
          <w:sz w:val="24"/>
          <w:lang w:val="en-GB"/>
        </w:rPr>
      </w:pPr>
      <w:del w:id="40" w:author="Philips" w:date="2016-04-04T17:10:00Z">
        <w:r w:rsidRPr="00295FE6" w:rsidDel="00B641A0">
          <w:rPr>
            <w:rFonts w:ascii="Arial" w:hAnsi="Arial" w:cs="Arial"/>
            <w:sz w:val="24"/>
            <w:lang w:val="en-GB"/>
          </w:rPr>
          <w:delText>4.</w:delText>
        </w:r>
        <w:r w:rsidRPr="00295FE6" w:rsidDel="00B641A0">
          <w:rPr>
            <w:rFonts w:ascii="Arial" w:hAnsi="Arial" w:cs="Arial"/>
            <w:sz w:val="24"/>
            <w:lang w:val="en-GB"/>
          </w:rPr>
          <w:tab/>
          <w:delText>SystemConfiguration.framework</w:delText>
        </w:r>
      </w:del>
    </w:p>
    <w:p w14:paraId="53FD5C25" w14:textId="6B861FC7" w:rsidR="00B163E3" w:rsidRPr="00295FE6" w:rsidDel="00B641A0" w:rsidRDefault="00B163E3" w:rsidP="00B163E3">
      <w:pPr>
        <w:rPr>
          <w:del w:id="41" w:author="Philips" w:date="2016-04-04T17:10:00Z"/>
          <w:rFonts w:ascii="Arial" w:hAnsi="Arial" w:cs="Arial"/>
          <w:sz w:val="24"/>
          <w:lang w:val="en-GB"/>
        </w:rPr>
      </w:pPr>
    </w:p>
    <w:p w14:paraId="39C4D2DB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Other Libraries and frameworks:</w:t>
      </w:r>
    </w:p>
    <w:p w14:paraId="4ED9E61D" w14:textId="61E1365F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1.</w:t>
      </w:r>
      <w:r w:rsidRPr="00295FE6">
        <w:rPr>
          <w:rFonts w:ascii="Arial" w:hAnsi="Arial" w:cs="Arial"/>
          <w:sz w:val="24"/>
          <w:lang w:val="en-GB"/>
        </w:rPr>
        <w:tab/>
      </w:r>
      <w:ins w:id="42" w:author="Philips" w:date="2016-04-04T17:10:00Z">
        <w:r w:rsidR="00B641A0">
          <w:rPr>
            <w:rFonts w:ascii="Arial" w:hAnsi="Arial" w:cs="Arial"/>
            <w:sz w:val="24"/>
            <w:lang w:val="en-GB"/>
          </w:rPr>
          <w:t xml:space="preserve">User </w:t>
        </w:r>
      </w:ins>
      <w:r w:rsidR="009B1FC9">
        <w:rPr>
          <w:rFonts w:ascii="Arial" w:hAnsi="Arial" w:cs="Arial"/>
          <w:sz w:val="24"/>
          <w:lang w:val="en-GB"/>
        </w:rPr>
        <w:t>Registration</w:t>
      </w:r>
      <w:del w:id="43" w:author="Philips" w:date="2016-04-04T17:10:00Z">
        <w:r w:rsidR="009B1FC9" w:rsidDel="00B641A0">
          <w:rPr>
            <w:rFonts w:ascii="Arial" w:hAnsi="Arial" w:cs="Arial"/>
            <w:sz w:val="24"/>
            <w:lang w:val="en-GB"/>
          </w:rPr>
          <w:delText xml:space="preserve"> </w:delText>
        </w:r>
        <w:r w:rsidR="00453717" w:rsidDel="00B641A0">
          <w:rPr>
            <w:rFonts w:ascii="Arial" w:hAnsi="Arial" w:cs="Arial"/>
            <w:sz w:val="24"/>
            <w:lang w:val="en-GB"/>
          </w:rPr>
          <w:delText>(</w:delText>
        </w:r>
        <w:r w:rsidR="009B1FC9" w:rsidDel="00B641A0">
          <w:rPr>
            <w:rFonts w:ascii="Arial" w:hAnsi="Arial" w:cs="Arial"/>
            <w:sz w:val="24"/>
            <w:lang w:val="en-GB"/>
          </w:rPr>
          <w:delText>4.1.0</w:delText>
        </w:r>
        <w:r w:rsidR="00453717" w:rsidDel="00B641A0">
          <w:rPr>
            <w:rFonts w:ascii="Arial" w:hAnsi="Arial" w:cs="Arial"/>
            <w:sz w:val="24"/>
            <w:lang w:val="en-GB"/>
          </w:rPr>
          <w:delText>)</w:delText>
        </w:r>
      </w:del>
    </w:p>
    <w:p w14:paraId="185DB61D" w14:textId="77777777" w:rsidR="00B163E3" w:rsidRPr="00295FE6" w:rsidRDefault="00B163E3" w:rsidP="00B163E3">
      <w:pPr>
        <w:rPr>
          <w:rFonts w:ascii="Arial" w:hAnsi="Arial" w:cs="Arial"/>
          <w:sz w:val="24"/>
          <w:lang w:val="en-GB"/>
        </w:rPr>
      </w:pPr>
      <w:r w:rsidRPr="00295FE6">
        <w:rPr>
          <w:rFonts w:ascii="Arial" w:hAnsi="Arial" w:cs="Arial"/>
          <w:sz w:val="24"/>
          <w:lang w:val="en-GB"/>
        </w:rPr>
        <w:t>2.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Pr="00295FE6">
        <w:rPr>
          <w:rFonts w:ascii="Arial" w:hAnsi="Arial" w:cs="Arial"/>
          <w:sz w:val="24"/>
          <w:lang w:val="en-GB"/>
        </w:rPr>
        <w:t>LocaleMatch</w:t>
      </w:r>
      <w:proofErr w:type="spellEnd"/>
      <w:r w:rsidRPr="00295FE6">
        <w:rPr>
          <w:rFonts w:ascii="Arial" w:hAnsi="Arial" w:cs="Arial"/>
          <w:sz w:val="24"/>
          <w:lang w:val="en-GB"/>
        </w:rPr>
        <w:t xml:space="preserve"> Library</w:t>
      </w:r>
    </w:p>
    <w:p w14:paraId="6D140206" w14:textId="3B6017F5" w:rsidR="005E14E3" w:rsidRDefault="00B163E3" w:rsidP="009B1FC9">
      <w:r w:rsidRPr="00295FE6">
        <w:rPr>
          <w:rFonts w:ascii="Arial" w:hAnsi="Arial" w:cs="Arial"/>
          <w:sz w:val="24"/>
          <w:lang w:val="en-GB"/>
        </w:rPr>
        <w:t>3.</w:t>
      </w:r>
      <w:r w:rsidRPr="00295FE6">
        <w:rPr>
          <w:rFonts w:ascii="Arial" w:hAnsi="Arial" w:cs="Arial"/>
          <w:sz w:val="24"/>
          <w:lang w:val="en-GB"/>
        </w:rPr>
        <w:tab/>
      </w:r>
      <w:proofErr w:type="spellStart"/>
      <w:r w:rsidR="009B1FC9">
        <w:rPr>
          <w:rFonts w:ascii="Arial" w:hAnsi="Arial" w:cs="Arial"/>
          <w:sz w:val="24"/>
        </w:rPr>
        <w:t>PRXClient</w:t>
      </w:r>
      <w:proofErr w:type="spellEnd"/>
      <w:r w:rsidR="009B1FC9">
        <w:rPr>
          <w:rFonts w:ascii="Arial" w:hAnsi="Arial" w:cs="Arial"/>
          <w:sz w:val="24"/>
        </w:rPr>
        <w:t xml:space="preserve"> (</w:t>
      </w:r>
      <w:proofErr w:type="spellStart"/>
      <w:r w:rsidR="009B1FC9">
        <w:rPr>
          <w:rFonts w:ascii="Arial" w:hAnsi="Arial" w:cs="Arial"/>
          <w:sz w:val="24"/>
        </w:rPr>
        <w:t>ProdReg</w:t>
      </w:r>
      <w:proofErr w:type="spellEnd"/>
      <w:r w:rsidR="009B1FC9">
        <w:rPr>
          <w:rFonts w:ascii="Arial" w:hAnsi="Arial" w:cs="Arial"/>
          <w:sz w:val="24"/>
        </w:rPr>
        <w:t xml:space="preserve"> Branch)</w:t>
      </w:r>
    </w:p>
    <w:p w14:paraId="4ADA975B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Installation:</w:t>
      </w:r>
    </w:p>
    <w:p w14:paraId="3398DDF2" w14:textId="77777777" w:rsidR="00753B89" w:rsidRDefault="00753B89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b/>
          <w:sz w:val="24"/>
        </w:rPr>
      </w:pPr>
    </w:p>
    <w:p w14:paraId="3104733B" w14:textId="46086C8E" w:rsidR="00651F62" w:rsidRDefault="00651F6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the </w:t>
      </w:r>
      <w:r w:rsidR="009B1FC9">
        <w:rPr>
          <w:rFonts w:ascii="Arial" w:hAnsi="Arial" w:cs="Arial"/>
          <w:sz w:val="24"/>
        </w:rPr>
        <w:t xml:space="preserve">Product </w:t>
      </w:r>
      <w:r>
        <w:rPr>
          <w:rFonts w:ascii="Arial" w:hAnsi="Arial" w:cs="Arial"/>
          <w:sz w:val="24"/>
        </w:rPr>
        <w:t xml:space="preserve">registration </w:t>
      </w:r>
      <w:r w:rsidR="005E14E3">
        <w:rPr>
          <w:rFonts w:ascii="Arial" w:hAnsi="Arial" w:cs="Arial"/>
          <w:sz w:val="24"/>
        </w:rPr>
        <w:t>project</w:t>
      </w:r>
      <w:r>
        <w:rPr>
          <w:rFonts w:ascii="Arial" w:hAnsi="Arial" w:cs="Arial"/>
          <w:sz w:val="24"/>
        </w:rPr>
        <w:t xml:space="preserve"> and create the </w:t>
      </w:r>
      <w:r w:rsidR="009B1FC9">
        <w:rPr>
          <w:rFonts w:ascii="Arial" w:hAnsi="Arial" w:cs="Arial"/>
          <w:sz w:val="24"/>
        </w:rPr>
        <w:t xml:space="preserve">product </w:t>
      </w:r>
      <w:r>
        <w:rPr>
          <w:rFonts w:ascii="Arial" w:hAnsi="Arial" w:cs="Arial"/>
          <w:sz w:val="24"/>
        </w:rPr>
        <w:t xml:space="preserve">registration framework </w:t>
      </w:r>
      <w:r w:rsidR="005E14E3">
        <w:rPr>
          <w:rFonts w:ascii="Arial" w:hAnsi="Arial" w:cs="Arial"/>
          <w:sz w:val="24"/>
        </w:rPr>
        <w:t>from the “</w:t>
      </w:r>
      <w:proofErr w:type="spellStart"/>
      <w:r w:rsidR="009B1FC9">
        <w:rPr>
          <w:rFonts w:ascii="Arial" w:hAnsi="Arial" w:cs="Arial"/>
          <w:sz w:val="24"/>
        </w:rPr>
        <w:t>PhilipsProduct</w:t>
      </w:r>
      <w:r w:rsidR="005E14E3">
        <w:rPr>
          <w:rFonts w:ascii="Arial" w:hAnsi="Arial" w:cs="Arial"/>
          <w:sz w:val="24"/>
        </w:rPr>
        <w:t>Registration</w:t>
      </w:r>
      <w:proofErr w:type="spellEnd"/>
      <w:r w:rsidR="005E14E3">
        <w:rPr>
          <w:rFonts w:ascii="Arial" w:hAnsi="Arial" w:cs="Arial"/>
          <w:sz w:val="24"/>
        </w:rPr>
        <w:t>”</w:t>
      </w:r>
      <w:r w:rsidR="00F940BE">
        <w:rPr>
          <w:rFonts w:ascii="Arial" w:hAnsi="Arial" w:cs="Arial"/>
          <w:sz w:val="24"/>
        </w:rPr>
        <w:t xml:space="preserve"> target </w:t>
      </w:r>
      <w:r>
        <w:rPr>
          <w:rFonts w:ascii="Arial" w:hAnsi="Arial" w:cs="Arial"/>
          <w:sz w:val="24"/>
        </w:rPr>
        <w:t xml:space="preserve">and add the </w:t>
      </w:r>
      <w:r w:rsidR="00CE7730">
        <w:rPr>
          <w:rFonts w:ascii="Arial" w:hAnsi="Arial" w:cs="Arial"/>
          <w:sz w:val="24"/>
        </w:rPr>
        <w:t>framework to the project.</w:t>
      </w:r>
    </w:p>
    <w:p w14:paraId="5000C466" w14:textId="06E28FA1" w:rsidR="00CE7730" w:rsidRPr="001B3D76" w:rsidRDefault="00A50BD2" w:rsidP="00213867">
      <w:pPr>
        <w:tabs>
          <w:tab w:val="left" w:pos="7920"/>
        </w:tabs>
        <w:spacing w:before="60" w:after="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</w:t>
      </w:r>
      <w:r w:rsidR="00CE7730">
        <w:rPr>
          <w:rFonts w:ascii="Arial" w:hAnsi="Arial" w:cs="Arial"/>
          <w:sz w:val="24"/>
        </w:rPr>
        <w:t xml:space="preserve"> refer Integration guide for more details</w:t>
      </w:r>
    </w:p>
    <w:p w14:paraId="12C56325" w14:textId="77777777" w:rsidR="00080D44" w:rsidRPr="00080D44" w:rsidRDefault="00080D44" w:rsidP="00080D44">
      <w:pPr>
        <w:rPr>
          <w:lang w:val="en-GB"/>
        </w:rPr>
      </w:pPr>
    </w:p>
    <w:p w14:paraId="1F0CF08F" w14:textId="77777777" w:rsidR="00FC46B0" w:rsidRDefault="00FC46B0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70FD7072" w14:textId="097A24B8" w:rsidR="001C36F4" w:rsidRPr="00E44F7E" w:rsidRDefault="0005319D" w:rsidP="00E44F7E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10BB723C" w14:textId="3D5E1054" w:rsidR="002536FC" w:rsidRPr="00AA1676" w:rsidDel="00D31176" w:rsidRDefault="00AA167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del w:id="44" w:author="Philips" w:date="2016-04-04T17:10:00Z"/>
          <w:rFonts w:ascii="Helvetica" w:hAnsi="Helvetica" w:cs="Helvetica"/>
          <w:sz w:val="26"/>
          <w:szCs w:val="26"/>
        </w:rPr>
      </w:pPr>
      <w:r w:rsidRPr="00D31176">
        <w:rPr>
          <w:rFonts w:ascii="Helvetica" w:hAnsi="Helvetica" w:cs="Helvetica"/>
          <w:sz w:val="26"/>
          <w:szCs w:val="26"/>
        </w:rPr>
        <w:t>PRI-</w:t>
      </w:r>
      <w:del w:id="45" w:author="Philips" w:date="2016-04-04T17:10:00Z">
        <w:r w:rsidRPr="00D31176" w:rsidDel="00D31176">
          <w:rPr>
            <w:rFonts w:ascii="Helvetica" w:hAnsi="Helvetica" w:cs="Helvetica"/>
            <w:sz w:val="26"/>
            <w:szCs w:val="26"/>
          </w:rPr>
          <w:delText>60</w:delText>
        </w:r>
      </w:del>
      <w:ins w:id="46" w:author="Philips" w:date="2016-04-04T17:10:00Z">
        <w:r w:rsidR="00D31176" w:rsidRPr="00D31176">
          <w:rPr>
            <w:rFonts w:ascii="Helvetica" w:hAnsi="Helvetica" w:cs="Helvetica"/>
            <w:sz w:val="26"/>
            <w:szCs w:val="26"/>
          </w:rPr>
          <w:t>99</w:t>
        </w:r>
      </w:ins>
      <w:r w:rsidRPr="00D31176">
        <w:rPr>
          <w:rFonts w:ascii="Helvetica" w:hAnsi="Helvetica" w:cs="Helvetica"/>
          <w:sz w:val="26"/>
          <w:szCs w:val="26"/>
        </w:rPr>
        <w:t xml:space="preserve"> : </w:t>
      </w:r>
      <w:del w:id="47" w:author="Philips" w:date="2016-04-04T17:10:00Z">
        <w:r w:rsidRPr="00D31176" w:rsidDel="00D31176">
          <w:rPr>
            <w:rFonts w:ascii="Helvetica" w:hAnsi="Helvetica" w:cs="Helvetica"/>
            <w:sz w:val="26"/>
            <w:szCs w:val="26"/>
          </w:rPr>
          <w:delText>Registering product manually via demo app</w:delText>
        </w:r>
      </w:del>
    </w:p>
    <w:p w14:paraId="4DF0CD87" w14:textId="4006F954" w:rsidR="000F7DCD" w:rsidRDefault="00D3117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ins w:id="48" w:author="Philips" w:date="2016-04-04T17:11:00Z"/>
          <w:rFonts w:ascii="Helvetica" w:hAnsi="Helvetica" w:cs="Helvetica"/>
          <w:sz w:val="26"/>
          <w:szCs w:val="26"/>
        </w:rPr>
        <w:pPrChange w:id="49" w:author="Philips" w:date="2016-04-04T17:10:00Z">
          <w:pPr>
            <w:widowControl w:val="0"/>
            <w:autoSpaceDE w:val="0"/>
            <w:autoSpaceDN w:val="0"/>
            <w:adjustRightInd w:val="0"/>
          </w:pPr>
        </w:pPrChange>
      </w:pPr>
      <w:ins w:id="50" w:author="Philips" w:date="2016-04-04T17:10:00Z">
        <w:r>
          <w:rPr>
            <w:rFonts w:ascii="Helvetica" w:hAnsi="Helvetica" w:cs="Helvetica"/>
            <w:sz w:val="26"/>
            <w:szCs w:val="26"/>
          </w:rPr>
          <w:t>In</w:t>
        </w:r>
      </w:ins>
      <w:ins w:id="51" w:author="Philips" w:date="2016-04-04T17:11:00Z">
        <w:r>
          <w:rPr>
            <w:rFonts w:ascii="Helvetica" w:hAnsi="Helvetica" w:cs="Helvetica"/>
            <w:sz w:val="26"/>
            <w:szCs w:val="26"/>
          </w:rPr>
          <w:t>correct purchase date is accepted by the app</w:t>
        </w:r>
        <w:r w:rsidR="00AB59DD">
          <w:rPr>
            <w:rFonts w:ascii="Helvetica" w:hAnsi="Helvetica" w:cs="Helvetica"/>
            <w:sz w:val="26"/>
            <w:szCs w:val="26"/>
          </w:rPr>
          <w:t>.</w:t>
        </w:r>
      </w:ins>
    </w:p>
    <w:p w14:paraId="44DF27CF" w14:textId="276B7F5F" w:rsidR="00AB59DD" w:rsidRPr="00D31176" w:rsidRDefault="00AB59D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  <w:pPrChange w:id="52" w:author="Philips" w:date="2016-04-04T17:10:00Z">
          <w:pPr>
            <w:widowControl w:val="0"/>
            <w:autoSpaceDE w:val="0"/>
            <w:autoSpaceDN w:val="0"/>
            <w:adjustRightInd w:val="0"/>
          </w:pPr>
        </w:pPrChange>
      </w:pPr>
      <w:ins w:id="53" w:author="Philips" w:date="2016-04-04T17:11:00Z">
        <w:r>
          <w:rPr>
            <w:rFonts w:ascii="Helvetica" w:hAnsi="Helvetica" w:cs="Helvetica"/>
            <w:sz w:val="26"/>
            <w:szCs w:val="26"/>
          </w:rPr>
          <w:t>Implemented registered the product using Di-Comm.</w:t>
        </w:r>
      </w:ins>
    </w:p>
    <w:p w14:paraId="15E3F236" w14:textId="6878908F" w:rsidR="00446772" w:rsidRDefault="001142C5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Bugs:</w:t>
      </w:r>
    </w:p>
    <w:p w14:paraId="3F67AFB1" w14:textId="64CFCABF" w:rsidR="00340459" w:rsidRPr="00446772" w:rsidRDefault="009D7920" w:rsidP="00446772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71EBDA2" w14:textId="77777777" w:rsidR="008F50AF" w:rsidRPr="00AA1676" w:rsidRDefault="008F50AF" w:rsidP="00AA1676">
      <w:pPr>
        <w:ind w:left="360"/>
        <w:rPr>
          <w:rFonts w:ascii="Arial" w:hAnsi="Arial" w:cs="Arial"/>
          <w:sz w:val="24"/>
          <w:szCs w:val="24"/>
        </w:rPr>
      </w:pPr>
      <w:bookmarkStart w:id="54" w:name="_GoBack"/>
      <w:bookmarkEnd w:id="54"/>
    </w:p>
    <w:sectPr w:rsidR="008F50AF" w:rsidRPr="00AA1676" w:rsidSect="006D5E9F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B4596" w14:textId="77777777" w:rsidR="00056B20" w:rsidRDefault="00056B20" w:rsidP="0066214D">
      <w:r>
        <w:separator/>
      </w:r>
    </w:p>
  </w:endnote>
  <w:endnote w:type="continuationSeparator" w:id="0">
    <w:p w14:paraId="5FB5B5AA" w14:textId="77777777" w:rsidR="00056B20" w:rsidRDefault="00056B20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640DB0" w:rsidRDefault="00640DB0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640DB0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640DB0" w:rsidRDefault="00640DB0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46F0EA73" w14:textId="77777777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3BDC867E" w:rsidR="00640DB0" w:rsidRDefault="00640DB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 xml:space="preserve">Version </w:t>
          </w:r>
          <w:ins w:id="55" w:author="Philips" w:date="2016-04-04T17:09:00Z">
            <w:r w:rsidR="00B641A0">
              <w:rPr>
                <w:rFonts w:ascii="Arial" w:hAnsi="Arial"/>
                <w:b/>
              </w:rPr>
              <w:t>0.0</w:t>
            </w:r>
          </w:ins>
          <w:del w:id="56" w:author="Philips" w:date="2016-04-04T17:09:00Z">
            <w:r w:rsidDel="00B641A0">
              <w:rPr>
                <w:rFonts w:ascii="Arial" w:hAnsi="Arial"/>
                <w:b/>
              </w:rPr>
              <w:delText>2</w:delText>
            </w:r>
          </w:del>
          <w:r>
            <w:rPr>
              <w:rFonts w:ascii="Arial" w:hAnsi="Arial"/>
              <w:b/>
            </w:rPr>
            <w:t>.0</w:t>
          </w:r>
        </w:p>
      </w:tc>
    </w:tr>
  </w:tbl>
  <w:p w14:paraId="33EA7CBF" w14:textId="77777777" w:rsidR="00640DB0" w:rsidRDefault="00640DB0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50ACA" w14:textId="77777777" w:rsidR="00056B20" w:rsidRDefault="00056B20" w:rsidP="0066214D">
      <w:r>
        <w:separator/>
      </w:r>
    </w:p>
  </w:footnote>
  <w:footnote w:type="continuationSeparator" w:id="0">
    <w:p w14:paraId="74AE4DB2" w14:textId="77777777" w:rsidR="00056B20" w:rsidRDefault="00056B20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640DB0" w:rsidRDefault="00640DB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19D1"/>
    <w:multiLevelType w:val="hybridMultilevel"/>
    <w:tmpl w:val="211E0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97B9B"/>
    <w:multiLevelType w:val="hybridMultilevel"/>
    <w:tmpl w:val="92CC1F4E"/>
    <w:lvl w:ilvl="0" w:tplc="D666A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779FC"/>
    <w:multiLevelType w:val="hybridMultilevel"/>
    <w:tmpl w:val="F110A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B42C1"/>
    <w:multiLevelType w:val="hybridMultilevel"/>
    <w:tmpl w:val="AF283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11"/>
  </w:num>
  <w:num w:numId="4">
    <w:abstractNumId w:val="5"/>
  </w:num>
  <w:num w:numId="5">
    <w:abstractNumId w:val="18"/>
  </w:num>
  <w:num w:numId="6">
    <w:abstractNumId w:val="16"/>
  </w:num>
  <w:num w:numId="7">
    <w:abstractNumId w:val="10"/>
  </w:num>
  <w:num w:numId="8">
    <w:abstractNumId w:val="15"/>
  </w:num>
  <w:num w:numId="9">
    <w:abstractNumId w:val="3"/>
  </w:num>
  <w:num w:numId="10">
    <w:abstractNumId w:val="14"/>
  </w:num>
  <w:num w:numId="11">
    <w:abstractNumId w:val="17"/>
  </w:num>
  <w:num w:numId="12">
    <w:abstractNumId w:val="19"/>
  </w:num>
  <w:num w:numId="13">
    <w:abstractNumId w:val="2"/>
  </w:num>
  <w:num w:numId="14">
    <w:abstractNumId w:val="8"/>
  </w:num>
  <w:num w:numId="15">
    <w:abstractNumId w:val="12"/>
  </w:num>
  <w:num w:numId="16">
    <w:abstractNumId w:val="1"/>
  </w:num>
  <w:num w:numId="17">
    <w:abstractNumId w:val="13"/>
  </w:num>
  <w:num w:numId="18">
    <w:abstractNumId w:val="4"/>
  </w:num>
  <w:num w:numId="19">
    <w:abstractNumId w:val="7"/>
  </w:num>
  <w:num w:numId="2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ips">
    <w15:presenceInfo w15:providerId="None" w15:userId="Phili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1DF0"/>
    <w:rsid w:val="0000424E"/>
    <w:rsid w:val="000119D5"/>
    <w:rsid w:val="00011CC9"/>
    <w:rsid w:val="0001343B"/>
    <w:rsid w:val="00027A50"/>
    <w:rsid w:val="00031E60"/>
    <w:rsid w:val="000352BC"/>
    <w:rsid w:val="000366CF"/>
    <w:rsid w:val="00037E48"/>
    <w:rsid w:val="00047FB4"/>
    <w:rsid w:val="00051DE6"/>
    <w:rsid w:val="0005319D"/>
    <w:rsid w:val="00055BC5"/>
    <w:rsid w:val="00055CD9"/>
    <w:rsid w:val="00056B20"/>
    <w:rsid w:val="00070838"/>
    <w:rsid w:val="00073ECC"/>
    <w:rsid w:val="00080D44"/>
    <w:rsid w:val="00085D55"/>
    <w:rsid w:val="00096853"/>
    <w:rsid w:val="000B2889"/>
    <w:rsid w:val="000C36AC"/>
    <w:rsid w:val="000C5A50"/>
    <w:rsid w:val="000C70C0"/>
    <w:rsid w:val="000D2343"/>
    <w:rsid w:val="000D59E8"/>
    <w:rsid w:val="000E038E"/>
    <w:rsid w:val="000E1579"/>
    <w:rsid w:val="000E735B"/>
    <w:rsid w:val="000F7DCD"/>
    <w:rsid w:val="00100C58"/>
    <w:rsid w:val="00104A0D"/>
    <w:rsid w:val="00104A44"/>
    <w:rsid w:val="00107D43"/>
    <w:rsid w:val="00110E46"/>
    <w:rsid w:val="001142C5"/>
    <w:rsid w:val="0011787E"/>
    <w:rsid w:val="0013422F"/>
    <w:rsid w:val="001370BD"/>
    <w:rsid w:val="00137C94"/>
    <w:rsid w:val="00141C38"/>
    <w:rsid w:val="00143E2C"/>
    <w:rsid w:val="001468FA"/>
    <w:rsid w:val="00147888"/>
    <w:rsid w:val="00161C80"/>
    <w:rsid w:val="001648EA"/>
    <w:rsid w:val="00165D09"/>
    <w:rsid w:val="00166552"/>
    <w:rsid w:val="00170FFE"/>
    <w:rsid w:val="00173395"/>
    <w:rsid w:val="00194C3E"/>
    <w:rsid w:val="00196009"/>
    <w:rsid w:val="001A1C3C"/>
    <w:rsid w:val="001A6363"/>
    <w:rsid w:val="001A6C82"/>
    <w:rsid w:val="001B0C8C"/>
    <w:rsid w:val="001B160D"/>
    <w:rsid w:val="001B3D76"/>
    <w:rsid w:val="001C36F4"/>
    <w:rsid w:val="001C5926"/>
    <w:rsid w:val="001C5E5A"/>
    <w:rsid w:val="001D5642"/>
    <w:rsid w:val="001E0B05"/>
    <w:rsid w:val="001E4B56"/>
    <w:rsid w:val="001F618F"/>
    <w:rsid w:val="001F70D3"/>
    <w:rsid w:val="002000F8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35251"/>
    <w:rsid w:val="00236640"/>
    <w:rsid w:val="002415A9"/>
    <w:rsid w:val="0025337C"/>
    <w:rsid w:val="002536FC"/>
    <w:rsid w:val="00257F1B"/>
    <w:rsid w:val="00264058"/>
    <w:rsid w:val="00274331"/>
    <w:rsid w:val="0027751E"/>
    <w:rsid w:val="00293491"/>
    <w:rsid w:val="00295FE6"/>
    <w:rsid w:val="00297EE3"/>
    <w:rsid w:val="002A3A70"/>
    <w:rsid w:val="002A7887"/>
    <w:rsid w:val="002B0AAD"/>
    <w:rsid w:val="002B0C15"/>
    <w:rsid w:val="002B0C5E"/>
    <w:rsid w:val="002B40C0"/>
    <w:rsid w:val="002C0FB0"/>
    <w:rsid w:val="002C34E4"/>
    <w:rsid w:val="002C7F82"/>
    <w:rsid w:val="002D0BB4"/>
    <w:rsid w:val="002D0BCB"/>
    <w:rsid w:val="002D2495"/>
    <w:rsid w:val="002E39BE"/>
    <w:rsid w:val="002E4199"/>
    <w:rsid w:val="003005C3"/>
    <w:rsid w:val="003046EA"/>
    <w:rsid w:val="003051FA"/>
    <w:rsid w:val="00306B17"/>
    <w:rsid w:val="00306B65"/>
    <w:rsid w:val="00313470"/>
    <w:rsid w:val="00317F5C"/>
    <w:rsid w:val="003207AF"/>
    <w:rsid w:val="003258DE"/>
    <w:rsid w:val="0033233F"/>
    <w:rsid w:val="00340459"/>
    <w:rsid w:val="003468AD"/>
    <w:rsid w:val="00356EA3"/>
    <w:rsid w:val="0039114F"/>
    <w:rsid w:val="00395296"/>
    <w:rsid w:val="003A0F66"/>
    <w:rsid w:val="003A27A1"/>
    <w:rsid w:val="003A2AFD"/>
    <w:rsid w:val="003A4AAE"/>
    <w:rsid w:val="003C3AD1"/>
    <w:rsid w:val="003C41BD"/>
    <w:rsid w:val="003C48D7"/>
    <w:rsid w:val="003E3486"/>
    <w:rsid w:val="003F37E8"/>
    <w:rsid w:val="003F3FBD"/>
    <w:rsid w:val="00407454"/>
    <w:rsid w:val="00425207"/>
    <w:rsid w:val="00433DCF"/>
    <w:rsid w:val="00435D65"/>
    <w:rsid w:val="0043624A"/>
    <w:rsid w:val="004452FA"/>
    <w:rsid w:val="00446772"/>
    <w:rsid w:val="00453010"/>
    <w:rsid w:val="00453717"/>
    <w:rsid w:val="0045493C"/>
    <w:rsid w:val="00454D6C"/>
    <w:rsid w:val="00464BA6"/>
    <w:rsid w:val="0047029E"/>
    <w:rsid w:val="00480DF2"/>
    <w:rsid w:val="00487BA2"/>
    <w:rsid w:val="0049086E"/>
    <w:rsid w:val="004A5C78"/>
    <w:rsid w:val="004B5882"/>
    <w:rsid w:val="004B7BE2"/>
    <w:rsid w:val="004D6658"/>
    <w:rsid w:val="004E080A"/>
    <w:rsid w:val="004E35D8"/>
    <w:rsid w:val="004E4DF9"/>
    <w:rsid w:val="004F3F8A"/>
    <w:rsid w:val="004F6392"/>
    <w:rsid w:val="005013F1"/>
    <w:rsid w:val="00512E80"/>
    <w:rsid w:val="00513B63"/>
    <w:rsid w:val="005144A4"/>
    <w:rsid w:val="005248E9"/>
    <w:rsid w:val="005256EF"/>
    <w:rsid w:val="00527D59"/>
    <w:rsid w:val="0053026D"/>
    <w:rsid w:val="0053721D"/>
    <w:rsid w:val="00537474"/>
    <w:rsid w:val="00545088"/>
    <w:rsid w:val="00550994"/>
    <w:rsid w:val="005565F0"/>
    <w:rsid w:val="00570949"/>
    <w:rsid w:val="00576FC7"/>
    <w:rsid w:val="005835FC"/>
    <w:rsid w:val="00591BA3"/>
    <w:rsid w:val="00593AC5"/>
    <w:rsid w:val="00594B3D"/>
    <w:rsid w:val="00596B0B"/>
    <w:rsid w:val="005A1229"/>
    <w:rsid w:val="005A6C2B"/>
    <w:rsid w:val="005B2B67"/>
    <w:rsid w:val="005B2E96"/>
    <w:rsid w:val="005C0861"/>
    <w:rsid w:val="005C32DC"/>
    <w:rsid w:val="005C687C"/>
    <w:rsid w:val="005C6941"/>
    <w:rsid w:val="005D75EC"/>
    <w:rsid w:val="005E1028"/>
    <w:rsid w:val="005E14E3"/>
    <w:rsid w:val="005F0A5A"/>
    <w:rsid w:val="005F2451"/>
    <w:rsid w:val="0060094D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DB0"/>
    <w:rsid w:val="00640F48"/>
    <w:rsid w:val="006508A2"/>
    <w:rsid w:val="00651F62"/>
    <w:rsid w:val="0066214D"/>
    <w:rsid w:val="006641BF"/>
    <w:rsid w:val="00665250"/>
    <w:rsid w:val="0066775E"/>
    <w:rsid w:val="00670415"/>
    <w:rsid w:val="00671404"/>
    <w:rsid w:val="006747E9"/>
    <w:rsid w:val="00675A90"/>
    <w:rsid w:val="00693A7F"/>
    <w:rsid w:val="00695218"/>
    <w:rsid w:val="006A5749"/>
    <w:rsid w:val="006A70EF"/>
    <w:rsid w:val="006B4301"/>
    <w:rsid w:val="006D1676"/>
    <w:rsid w:val="006D1F4B"/>
    <w:rsid w:val="006D3B38"/>
    <w:rsid w:val="006D5E9F"/>
    <w:rsid w:val="006E02AB"/>
    <w:rsid w:val="006E753A"/>
    <w:rsid w:val="006F04AC"/>
    <w:rsid w:val="006F4344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50571"/>
    <w:rsid w:val="0075169A"/>
    <w:rsid w:val="00753B89"/>
    <w:rsid w:val="00763E22"/>
    <w:rsid w:val="00764025"/>
    <w:rsid w:val="00764A58"/>
    <w:rsid w:val="00770C6B"/>
    <w:rsid w:val="00776B22"/>
    <w:rsid w:val="0078009D"/>
    <w:rsid w:val="0078430B"/>
    <w:rsid w:val="0078548C"/>
    <w:rsid w:val="0079193C"/>
    <w:rsid w:val="007959D7"/>
    <w:rsid w:val="00795E78"/>
    <w:rsid w:val="007A3F36"/>
    <w:rsid w:val="007B4295"/>
    <w:rsid w:val="007D70F4"/>
    <w:rsid w:val="007D7C0A"/>
    <w:rsid w:val="007E2028"/>
    <w:rsid w:val="007E27A2"/>
    <w:rsid w:val="007E4D55"/>
    <w:rsid w:val="007F225C"/>
    <w:rsid w:val="008048AD"/>
    <w:rsid w:val="00806AEA"/>
    <w:rsid w:val="00812203"/>
    <w:rsid w:val="0081395A"/>
    <w:rsid w:val="00814433"/>
    <w:rsid w:val="00826C06"/>
    <w:rsid w:val="008303EF"/>
    <w:rsid w:val="00832035"/>
    <w:rsid w:val="008328BB"/>
    <w:rsid w:val="0083529E"/>
    <w:rsid w:val="00845EF9"/>
    <w:rsid w:val="00855D26"/>
    <w:rsid w:val="00856FB4"/>
    <w:rsid w:val="008612A5"/>
    <w:rsid w:val="008676D9"/>
    <w:rsid w:val="00874DF6"/>
    <w:rsid w:val="00882563"/>
    <w:rsid w:val="00892C85"/>
    <w:rsid w:val="00897EC4"/>
    <w:rsid w:val="008A1EEF"/>
    <w:rsid w:val="008C209B"/>
    <w:rsid w:val="008C6EAE"/>
    <w:rsid w:val="008E0CBD"/>
    <w:rsid w:val="008E12F1"/>
    <w:rsid w:val="008E3CE4"/>
    <w:rsid w:val="008F50AF"/>
    <w:rsid w:val="0090170D"/>
    <w:rsid w:val="00901A86"/>
    <w:rsid w:val="00914B3C"/>
    <w:rsid w:val="009279C7"/>
    <w:rsid w:val="00927A21"/>
    <w:rsid w:val="009324E7"/>
    <w:rsid w:val="00936827"/>
    <w:rsid w:val="00937944"/>
    <w:rsid w:val="00942000"/>
    <w:rsid w:val="00954F40"/>
    <w:rsid w:val="00955FC3"/>
    <w:rsid w:val="009624BC"/>
    <w:rsid w:val="00965391"/>
    <w:rsid w:val="0097296B"/>
    <w:rsid w:val="00973772"/>
    <w:rsid w:val="009757B1"/>
    <w:rsid w:val="00980888"/>
    <w:rsid w:val="00981F61"/>
    <w:rsid w:val="00982029"/>
    <w:rsid w:val="009832D7"/>
    <w:rsid w:val="00986E01"/>
    <w:rsid w:val="0099084D"/>
    <w:rsid w:val="00992D0A"/>
    <w:rsid w:val="0099376D"/>
    <w:rsid w:val="009A6E27"/>
    <w:rsid w:val="009B1FC9"/>
    <w:rsid w:val="009B2D02"/>
    <w:rsid w:val="009B3469"/>
    <w:rsid w:val="009D31FF"/>
    <w:rsid w:val="009D5D32"/>
    <w:rsid w:val="009D78D1"/>
    <w:rsid w:val="009D7920"/>
    <w:rsid w:val="009D7DF8"/>
    <w:rsid w:val="009E312F"/>
    <w:rsid w:val="009E70D4"/>
    <w:rsid w:val="009F299C"/>
    <w:rsid w:val="00A0171B"/>
    <w:rsid w:val="00A069C5"/>
    <w:rsid w:val="00A25C1B"/>
    <w:rsid w:val="00A26F6D"/>
    <w:rsid w:val="00A31AD6"/>
    <w:rsid w:val="00A36052"/>
    <w:rsid w:val="00A364A0"/>
    <w:rsid w:val="00A50BD2"/>
    <w:rsid w:val="00A5379A"/>
    <w:rsid w:val="00A57B10"/>
    <w:rsid w:val="00A6090C"/>
    <w:rsid w:val="00A63EA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1676"/>
    <w:rsid w:val="00AA2B64"/>
    <w:rsid w:val="00AB2F21"/>
    <w:rsid w:val="00AB59DD"/>
    <w:rsid w:val="00AD1FC8"/>
    <w:rsid w:val="00AF60E5"/>
    <w:rsid w:val="00B1256D"/>
    <w:rsid w:val="00B13FF4"/>
    <w:rsid w:val="00B163E3"/>
    <w:rsid w:val="00B16BF4"/>
    <w:rsid w:val="00B17878"/>
    <w:rsid w:val="00B27813"/>
    <w:rsid w:val="00B33C48"/>
    <w:rsid w:val="00B40248"/>
    <w:rsid w:val="00B42D35"/>
    <w:rsid w:val="00B63DB9"/>
    <w:rsid w:val="00B641A0"/>
    <w:rsid w:val="00B73DF7"/>
    <w:rsid w:val="00B75F60"/>
    <w:rsid w:val="00B803A3"/>
    <w:rsid w:val="00B8164E"/>
    <w:rsid w:val="00B82E01"/>
    <w:rsid w:val="00B92EE1"/>
    <w:rsid w:val="00B93320"/>
    <w:rsid w:val="00B93348"/>
    <w:rsid w:val="00B960EF"/>
    <w:rsid w:val="00BA1A5F"/>
    <w:rsid w:val="00BA78F1"/>
    <w:rsid w:val="00BB6CAA"/>
    <w:rsid w:val="00BC176A"/>
    <w:rsid w:val="00BC53A5"/>
    <w:rsid w:val="00BC78FF"/>
    <w:rsid w:val="00BC7E5F"/>
    <w:rsid w:val="00BD1608"/>
    <w:rsid w:val="00BD45B6"/>
    <w:rsid w:val="00BD4E87"/>
    <w:rsid w:val="00BF1FAF"/>
    <w:rsid w:val="00BF305C"/>
    <w:rsid w:val="00BF52A1"/>
    <w:rsid w:val="00C00E17"/>
    <w:rsid w:val="00C028B3"/>
    <w:rsid w:val="00C02B75"/>
    <w:rsid w:val="00C05B09"/>
    <w:rsid w:val="00C146E5"/>
    <w:rsid w:val="00C2525A"/>
    <w:rsid w:val="00C32412"/>
    <w:rsid w:val="00C351F1"/>
    <w:rsid w:val="00C35440"/>
    <w:rsid w:val="00C35E73"/>
    <w:rsid w:val="00C375F6"/>
    <w:rsid w:val="00C43BAD"/>
    <w:rsid w:val="00C459DF"/>
    <w:rsid w:val="00C53E82"/>
    <w:rsid w:val="00C67BB7"/>
    <w:rsid w:val="00C7610A"/>
    <w:rsid w:val="00C85795"/>
    <w:rsid w:val="00C87C26"/>
    <w:rsid w:val="00C921E4"/>
    <w:rsid w:val="00C9293A"/>
    <w:rsid w:val="00CA0C21"/>
    <w:rsid w:val="00CA2425"/>
    <w:rsid w:val="00CA7B45"/>
    <w:rsid w:val="00CC0087"/>
    <w:rsid w:val="00CC7EAD"/>
    <w:rsid w:val="00CD35D3"/>
    <w:rsid w:val="00CD7A42"/>
    <w:rsid w:val="00CE0D5A"/>
    <w:rsid w:val="00CE3ECB"/>
    <w:rsid w:val="00CE4967"/>
    <w:rsid w:val="00CE4FBE"/>
    <w:rsid w:val="00CE7730"/>
    <w:rsid w:val="00CF01A6"/>
    <w:rsid w:val="00CF3C25"/>
    <w:rsid w:val="00D04A04"/>
    <w:rsid w:val="00D06065"/>
    <w:rsid w:val="00D13177"/>
    <w:rsid w:val="00D136F2"/>
    <w:rsid w:val="00D16EA8"/>
    <w:rsid w:val="00D23866"/>
    <w:rsid w:val="00D308B1"/>
    <w:rsid w:val="00D31176"/>
    <w:rsid w:val="00D341CC"/>
    <w:rsid w:val="00D43B02"/>
    <w:rsid w:val="00D449D9"/>
    <w:rsid w:val="00D45327"/>
    <w:rsid w:val="00D45FC2"/>
    <w:rsid w:val="00D46D48"/>
    <w:rsid w:val="00D53609"/>
    <w:rsid w:val="00D54FD8"/>
    <w:rsid w:val="00D62AE1"/>
    <w:rsid w:val="00D74567"/>
    <w:rsid w:val="00D7629D"/>
    <w:rsid w:val="00D76BB3"/>
    <w:rsid w:val="00D81048"/>
    <w:rsid w:val="00D840A1"/>
    <w:rsid w:val="00D851E1"/>
    <w:rsid w:val="00DA59DC"/>
    <w:rsid w:val="00DB20E3"/>
    <w:rsid w:val="00DB32E1"/>
    <w:rsid w:val="00DC1BEC"/>
    <w:rsid w:val="00DC308F"/>
    <w:rsid w:val="00DD310F"/>
    <w:rsid w:val="00DE14B2"/>
    <w:rsid w:val="00DF34A7"/>
    <w:rsid w:val="00DF780E"/>
    <w:rsid w:val="00E02D1B"/>
    <w:rsid w:val="00E13024"/>
    <w:rsid w:val="00E13134"/>
    <w:rsid w:val="00E13181"/>
    <w:rsid w:val="00E13630"/>
    <w:rsid w:val="00E15A44"/>
    <w:rsid w:val="00E20CCA"/>
    <w:rsid w:val="00E2550B"/>
    <w:rsid w:val="00E36CEE"/>
    <w:rsid w:val="00E37D14"/>
    <w:rsid w:val="00E412D6"/>
    <w:rsid w:val="00E43860"/>
    <w:rsid w:val="00E44F7E"/>
    <w:rsid w:val="00E57E5C"/>
    <w:rsid w:val="00E63739"/>
    <w:rsid w:val="00E65F30"/>
    <w:rsid w:val="00E7697D"/>
    <w:rsid w:val="00E80D32"/>
    <w:rsid w:val="00E821C0"/>
    <w:rsid w:val="00E828F6"/>
    <w:rsid w:val="00EA440C"/>
    <w:rsid w:val="00EB5AAA"/>
    <w:rsid w:val="00EB5B7E"/>
    <w:rsid w:val="00EC42DF"/>
    <w:rsid w:val="00ED14EC"/>
    <w:rsid w:val="00ED5EAF"/>
    <w:rsid w:val="00EE10C0"/>
    <w:rsid w:val="00EE142C"/>
    <w:rsid w:val="00EE275F"/>
    <w:rsid w:val="00EF3A08"/>
    <w:rsid w:val="00EF7051"/>
    <w:rsid w:val="00F02D5C"/>
    <w:rsid w:val="00F1190D"/>
    <w:rsid w:val="00F176BB"/>
    <w:rsid w:val="00F23E24"/>
    <w:rsid w:val="00F3066C"/>
    <w:rsid w:val="00F37D52"/>
    <w:rsid w:val="00F44F45"/>
    <w:rsid w:val="00F516FE"/>
    <w:rsid w:val="00F54BFF"/>
    <w:rsid w:val="00F61BA4"/>
    <w:rsid w:val="00F64C61"/>
    <w:rsid w:val="00F754C5"/>
    <w:rsid w:val="00F833F8"/>
    <w:rsid w:val="00F940BE"/>
    <w:rsid w:val="00F94871"/>
    <w:rsid w:val="00FA3D47"/>
    <w:rsid w:val="00FB0AAD"/>
    <w:rsid w:val="00FB3920"/>
    <w:rsid w:val="00FC46B0"/>
    <w:rsid w:val="00FC6312"/>
    <w:rsid w:val="00FD0847"/>
    <w:rsid w:val="00FD1E9E"/>
    <w:rsid w:val="00FD1EFD"/>
    <w:rsid w:val="00FE0FDC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FA110"/>
  <w15:docId w15:val="{26B21711-5173-4726-BD0A-510A6E2C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D37EE-B17E-491E-B97D-02C53732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Philips</cp:lastModifiedBy>
  <cp:revision>18</cp:revision>
  <cp:lastPrinted>1999-01-12T11:26:00Z</cp:lastPrinted>
  <dcterms:created xsi:type="dcterms:W3CDTF">2016-04-04T11:37:00Z</dcterms:created>
  <dcterms:modified xsi:type="dcterms:W3CDTF">2016-05-08T17:32:00Z</dcterms:modified>
</cp:coreProperties>
</file>
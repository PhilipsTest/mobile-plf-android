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ED68A" w14:textId="34A8BA71" w:rsidR="001351B4" w:rsidRPr="00044929" w:rsidDel="00E24C28" w:rsidRDefault="001351B4" w:rsidP="004B5D5D">
      <w:pPr>
        <w:pStyle w:val="TOCHeading"/>
        <w:rPr>
          <w:del w:id="2" w:author="MH, Hashim" w:date="2017-11-22T10:36:00Z"/>
        </w:rPr>
      </w:pPr>
      <w:bookmarkStart w:id="3" w:name="_Toc228603449"/>
      <w:del w:id="4" w:author="MH, Hashim" w:date="2017-11-22T10:36:00Z">
        <w:r w:rsidRPr="00044929" w:rsidDel="00E24C28">
          <w:delText>Open Issues</w:delText>
        </w:r>
        <w:bookmarkEnd w:id="3"/>
        <w:r w:rsidR="005B13E3" w:rsidRPr="00044929" w:rsidDel="00E24C28">
          <w:delText xml:space="preserve"> and/or Actions</w:delText>
        </w:r>
      </w:del>
    </w:p>
    <w:p w14:paraId="0501C156" w14:textId="0C71DD10" w:rsidR="001351B4" w:rsidRPr="003E33F7" w:rsidDel="00E24C28" w:rsidRDefault="003E33F7" w:rsidP="00336498">
      <w:pPr>
        <w:rPr>
          <w:del w:id="5" w:author="MH, Hashim" w:date="2017-11-22T10:36:00Z"/>
        </w:rPr>
      </w:pPr>
      <w:del w:id="6" w:author="MH, Hashim" w:date="2017-11-22T10:36:00Z">
        <w:r w:rsidRPr="003E33F7" w:rsidDel="00E24C28">
          <w:delText>No open issues.</w:delText>
        </w:r>
      </w:del>
    </w:p>
    <w:p w14:paraId="2F62BE82" w14:textId="77777777" w:rsidR="005D40BC" w:rsidRPr="00044929" w:rsidDel="00B44D02" w:rsidRDefault="005D40BC" w:rsidP="005D40BC">
      <w:pPr>
        <w:rPr>
          <w:del w:id="7" w:author="MH, Hashim" w:date="2017-11-28T16:26:00Z"/>
        </w:rPr>
      </w:pPr>
      <w:bookmarkStart w:id="8" w:name="_Toc228603450"/>
      <w:r w:rsidRPr="00044929">
        <w:br w:type="page"/>
      </w:r>
    </w:p>
    <w:p w14:paraId="7A3358E4" w14:textId="77777777" w:rsidR="001351B4" w:rsidRPr="00044929" w:rsidRDefault="001351B4">
      <w:pPr>
        <w:pPrChange w:id="9" w:author="MH, Hashim" w:date="2017-11-28T16:26:00Z">
          <w:pPr>
            <w:pStyle w:val="TOCHeading"/>
          </w:pPr>
        </w:pPrChange>
      </w:pPr>
      <w:del w:id="10" w:author="MH, Hashim" w:date="2017-11-28T16:26:00Z">
        <w:r w:rsidRPr="00044929" w:rsidDel="00B44D02">
          <w:delText>Table of Contents</w:delText>
        </w:r>
      </w:del>
      <w:bookmarkEnd w:id="8"/>
    </w:p>
    <w:customXmlInsRangeStart w:id="11" w:author="MH, Hashim" w:date="2017-11-22T11:25:00Z"/>
    <w:sdt>
      <w:sdtPr>
        <w:rPr>
          <w:rFonts w:eastAsiaTheme="minorHAnsi" w:cs="Times New Roman"/>
          <w:b w:val="0"/>
          <w:bCs w:val="0"/>
          <w:color w:val="auto"/>
          <w:sz w:val="20"/>
          <w:szCs w:val="20"/>
        </w:rPr>
        <w:id w:val="-149369021"/>
        <w:docPartObj>
          <w:docPartGallery w:val="Table of Contents"/>
          <w:docPartUnique/>
        </w:docPartObj>
      </w:sdtPr>
      <w:sdtEndPr>
        <w:rPr>
          <w:noProof/>
        </w:rPr>
      </w:sdtEndPr>
      <w:sdtContent>
        <w:customXmlInsRangeEnd w:id="11"/>
        <w:p w14:paraId="20D8DF7A" w14:textId="0C26B759" w:rsidR="00FB610A" w:rsidRDefault="00FB610A">
          <w:pPr>
            <w:pStyle w:val="TOCHeading"/>
            <w:rPr>
              <w:ins w:id="12" w:author="MH, Hashim" w:date="2017-11-22T11:25:00Z"/>
            </w:rPr>
          </w:pPr>
          <w:ins w:id="13" w:author="MH, Hashim" w:date="2017-11-22T11:25:00Z">
            <w:r>
              <w:t>Table of Contents</w:t>
            </w:r>
          </w:ins>
        </w:p>
        <w:p w14:paraId="39BDD159" w14:textId="77777777" w:rsidR="00F903D7" w:rsidRDefault="00FB610A">
          <w:pPr>
            <w:pStyle w:val="TOC1"/>
            <w:tabs>
              <w:tab w:val="left" w:pos="400"/>
              <w:tab w:val="right" w:leader="dot" w:pos="9631"/>
            </w:tabs>
            <w:rPr>
              <w:ins w:id="14" w:author="HS, Yogesh" w:date="2017-12-07T13:27:00Z"/>
              <w:rFonts w:eastAsiaTheme="minorEastAsia" w:cstheme="minorBidi"/>
              <w:b w:val="0"/>
              <w:bCs w:val="0"/>
              <w:noProof/>
            </w:rPr>
          </w:pPr>
          <w:ins w:id="15" w:author="MH, Hashim" w:date="2017-11-22T11:25:00Z">
            <w:r>
              <w:rPr>
                <w:b w:val="0"/>
                <w:bCs w:val="0"/>
              </w:rPr>
              <w:fldChar w:fldCharType="begin"/>
            </w:r>
            <w:r>
              <w:instrText xml:space="preserve"> TOC \o "1-3" \h \z \u </w:instrText>
            </w:r>
            <w:r>
              <w:rPr>
                <w:b w:val="0"/>
                <w:bCs w:val="0"/>
              </w:rPr>
              <w:fldChar w:fldCharType="separate"/>
            </w:r>
          </w:ins>
          <w:ins w:id="16" w:author="HS, Yogesh" w:date="2017-12-07T13:27:00Z">
            <w:r w:rsidR="00F903D7" w:rsidRPr="00D778A6">
              <w:rPr>
                <w:rStyle w:val="Hyperlink"/>
                <w:noProof/>
              </w:rPr>
              <w:fldChar w:fldCharType="begin"/>
            </w:r>
            <w:r w:rsidR="00F903D7" w:rsidRPr="00D778A6">
              <w:rPr>
                <w:rStyle w:val="Hyperlink"/>
                <w:noProof/>
              </w:rPr>
              <w:instrText xml:space="preserve"> </w:instrText>
            </w:r>
            <w:r w:rsidR="00F903D7">
              <w:rPr>
                <w:noProof/>
              </w:rPr>
              <w:instrText>HYPERLINK \l "_Toc500416563"</w:instrText>
            </w:r>
            <w:r w:rsidR="00F903D7" w:rsidRPr="00D778A6">
              <w:rPr>
                <w:rStyle w:val="Hyperlink"/>
                <w:noProof/>
              </w:rPr>
              <w:instrText xml:space="preserve"> </w:instrText>
            </w:r>
            <w:r w:rsidR="00F903D7" w:rsidRPr="00D778A6">
              <w:rPr>
                <w:rStyle w:val="Hyperlink"/>
                <w:noProof/>
              </w:rPr>
            </w:r>
            <w:r w:rsidR="00F903D7" w:rsidRPr="00D778A6">
              <w:rPr>
                <w:rStyle w:val="Hyperlink"/>
                <w:noProof/>
              </w:rPr>
              <w:fldChar w:fldCharType="separate"/>
            </w:r>
            <w:r w:rsidR="00F903D7" w:rsidRPr="00D778A6">
              <w:rPr>
                <w:rStyle w:val="Hyperlink"/>
                <w:noProof/>
              </w:rPr>
              <w:t>1</w:t>
            </w:r>
            <w:r w:rsidR="00F903D7">
              <w:rPr>
                <w:rFonts w:eastAsiaTheme="minorEastAsia" w:cstheme="minorBidi"/>
                <w:b w:val="0"/>
                <w:bCs w:val="0"/>
                <w:noProof/>
              </w:rPr>
              <w:tab/>
            </w:r>
            <w:r w:rsidR="00F903D7" w:rsidRPr="00D778A6">
              <w:rPr>
                <w:rStyle w:val="Hyperlink"/>
                <w:noProof/>
              </w:rPr>
              <w:t>DOCUMENT INTRODUCTION</w:t>
            </w:r>
            <w:r w:rsidR="00F903D7">
              <w:rPr>
                <w:noProof/>
                <w:webHidden/>
              </w:rPr>
              <w:tab/>
            </w:r>
            <w:r w:rsidR="00F903D7">
              <w:rPr>
                <w:noProof/>
                <w:webHidden/>
              </w:rPr>
              <w:fldChar w:fldCharType="begin"/>
            </w:r>
            <w:r w:rsidR="00F903D7">
              <w:rPr>
                <w:noProof/>
                <w:webHidden/>
              </w:rPr>
              <w:instrText xml:space="preserve"> PAGEREF _Toc500416563 \h </w:instrText>
            </w:r>
            <w:r w:rsidR="00F903D7">
              <w:rPr>
                <w:noProof/>
                <w:webHidden/>
              </w:rPr>
            </w:r>
          </w:ins>
          <w:r w:rsidR="00F903D7">
            <w:rPr>
              <w:noProof/>
              <w:webHidden/>
            </w:rPr>
            <w:fldChar w:fldCharType="separate"/>
          </w:r>
          <w:ins w:id="17" w:author="HS, Yogesh" w:date="2017-12-07T13:27:00Z">
            <w:r w:rsidR="00F903D7">
              <w:rPr>
                <w:noProof/>
                <w:webHidden/>
              </w:rPr>
              <w:t>3</w:t>
            </w:r>
            <w:r w:rsidR="00F903D7">
              <w:rPr>
                <w:noProof/>
                <w:webHidden/>
              </w:rPr>
              <w:fldChar w:fldCharType="end"/>
            </w:r>
            <w:r w:rsidR="00F903D7" w:rsidRPr="00D778A6">
              <w:rPr>
                <w:rStyle w:val="Hyperlink"/>
                <w:noProof/>
              </w:rPr>
              <w:fldChar w:fldCharType="end"/>
            </w:r>
          </w:ins>
        </w:p>
        <w:p w14:paraId="42151CF2" w14:textId="77777777" w:rsidR="00F903D7" w:rsidRDefault="00F903D7">
          <w:pPr>
            <w:pStyle w:val="TOC2"/>
            <w:tabs>
              <w:tab w:val="left" w:pos="800"/>
              <w:tab w:val="right" w:leader="dot" w:pos="9631"/>
            </w:tabs>
            <w:rPr>
              <w:ins w:id="18" w:author="HS, Yogesh" w:date="2017-12-07T13:27:00Z"/>
              <w:rFonts w:eastAsiaTheme="minorEastAsia" w:cstheme="minorBidi"/>
              <w:b w:val="0"/>
              <w:bCs w:val="0"/>
              <w:noProof/>
              <w:sz w:val="24"/>
              <w:szCs w:val="24"/>
            </w:rPr>
          </w:pPr>
          <w:ins w:id="19" w:author="HS, Yogesh" w:date="2017-12-07T13:27:00Z">
            <w:r w:rsidRPr="00D778A6">
              <w:rPr>
                <w:rStyle w:val="Hyperlink"/>
                <w:noProof/>
              </w:rPr>
              <w:fldChar w:fldCharType="begin"/>
            </w:r>
            <w:r w:rsidRPr="00D778A6">
              <w:rPr>
                <w:rStyle w:val="Hyperlink"/>
                <w:noProof/>
              </w:rPr>
              <w:instrText xml:space="preserve"> </w:instrText>
            </w:r>
            <w:r>
              <w:rPr>
                <w:noProof/>
              </w:rPr>
              <w:instrText>HYPERLINK \l "_Toc500416564"</w:instrText>
            </w:r>
            <w:r w:rsidRPr="00D778A6">
              <w:rPr>
                <w:rStyle w:val="Hyperlink"/>
                <w:noProof/>
              </w:rPr>
              <w:instrText xml:space="preserve"> </w:instrText>
            </w:r>
            <w:r w:rsidRPr="00D778A6">
              <w:rPr>
                <w:rStyle w:val="Hyperlink"/>
                <w:noProof/>
              </w:rPr>
            </w:r>
            <w:r w:rsidRPr="00D778A6">
              <w:rPr>
                <w:rStyle w:val="Hyperlink"/>
                <w:noProof/>
              </w:rPr>
              <w:fldChar w:fldCharType="separate"/>
            </w:r>
            <w:r w:rsidRPr="00D778A6">
              <w:rPr>
                <w:rStyle w:val="Hyperlink"/>
                <w:noProof/>
              </w:rPr>
              <w:t>1.1</w:t>
            </w:r>
            <w:r>
              <w:rPr>
                <w:rFonts w:eastAsiaTheme="minorEastAsia" w:cstheme="minorBidi"/>
                <w:b w:val="0"/>
                <w:bCs w:val="0"/>
                <w:noProof/>
                <w:sz w:val="24"/>
                <w:szCs w:val="24"/>
              </w:rPr>
              <w:tab/>
            </w:r>
            <w:r w:rsidRPr="00D778A6">
              <w:rPr>
                <w:rStyle w:val="Hyperlink"/>
                <w:noProof/>
              </w:rPr>
              <w:t>Purpose</w:t>
            </w:r>
            <w:r>
              <w:rPr>
                <w:noProof/>
                <w:webHidden/>
              </w:rPr>
              <w:tab/>
            </w:r>
            <w:r>
              <w:rPr>
                <w:noProof/>
                <w:webHidden/>
              </w:rPr>
              <w:fldChar w:fldCharType="begin"/>
            </w:r>
            <w:r>
              <w:rPr>
                <w:noProof/>
                <w:webHidden/>
              </w:rPr>
              <w:instrText xml:space="preserve"> PAGEREF _Toc500416564 \h </w:instrText>
            </w:r>
            <w:r>
              <w:rPr>
                <w:noProof/>
                <w:webHidden/>
              </w:rPr>
            </w:r>
          </w:ins>
          <w:r>
            <w:rPr>
              <w:noProof/>
              <w:webHidden/>
            </w:rPr>
            <w:fldChar w:fldCharType="separate"/>
          </w:r>
          <w:ins w:id="20" w:author="HS, Yogesh" w:date="2017-12-07T13:27:00Z">
            <w:r>
              <w:rPr>
                <w:noProof/>
                <w:webHidden/>
              </w:rPr>
              <w:t>3</w:t>
            </w:r>
            <w:r>
              <w:rPr>
                <w:noProof/>
                <w:webHidden/>
              </w:rPr>
              <w:fldChar w:fldCharType="end"/>
            </w:r>
            <w:r w:rsidRPr="00D778A6">
              <w:rPr>
                <w:rStyle w:val="Hyperlink"/>
                <w:noProof/>
              </w:rPr>
              <w:fldChar w:fldCharType="end"/>
            </w:r>
          </w:ins>
        </w:p>
        <w:p w14:paraId="3F04530B" w14:textId="77777777" w:rsidR="00F903D7" w:rsidRDefault="00F903D7">
          <w:pPr>
            <w:pStyle w:val="TOC2"/>
            <w:tabs>
              <w:tab w:val="left" w:pos="800"/>
              <w:tab w:val="right" w:leader="dot" w:pos="9631"/>
            </w:tabs>
            <w:rPr>
              <w:ins w:id="21" w:author="HS, Yogesh" w:date="2017-12-07T13:27:00Z"/>
              <w:rFonts w:eastAsiaTheme="minorEastAsia" w:cstheme="minorBidi"/>
              <w:b w:val="0"/>
              <w:bCs w:val="0"/>
              <w:noProof/>
              <w:sz w:val="24"/>
              <w:szCs w:val="24"/>
            </w:rPr>
          </w:pPr>
          <w:ins w:id="22" w:author="HS, Yogesh" w:date="2017-12-07T13:27:00Z">
            <w:r w:rsidRPr="00D778A6">
              <w:rPr>
                <w:rStyle w:val="Hyperlink"/>
                <w:noProof/>
              </w:rPr>
              <w:fldChar w:fldCharType="begin"/>
            </w:r>
            <w:r w:rsidRPr="00D778A6">
              <w:rPr>
                <w:rStyle w:val="Hyperlink"/>
                <w:noProof/>
              </w:rPr>
              <w:instrText xml:space="preserve"> </w:instrText>
            </w:r>
            <w:r>
              <w:rPr>
                <w:noProof/>
              </w:rPr>
              <w:instrText>HYPERLINK \l "_Toc500416565"</w:instrText>
            </w:r>
            <w:r w:rsidRPr="00D778A6">
              <w:rPr>
                <w:rStyle w:val="Hyperlink"/>
                <w:noProof/>
              </w:rPr>
              <w:instrText xml:space="preserve"> </w:instrText>
            </w:r>
            <w:r w:rsidRPr="00D778A6">
              <w:rPr>
                <w:rStyle w:val="Hyperlink"/>
                <w:noProof/>
              </w:rPr>
            </w:r>
            <w:r w:rsidRPr="00D778A6">
              <w:rPr>
                <w:rStyle w:val="Hyperlink"/>
                <w:noProof/>
              </w:rPr>
              <w:fldChar w:fldCharType="separate"/>
            </w:r>
            <w:r w:rsidRPr="00D778A6">
              <w:rPr>
                <w:rStyle w:val="Hyperlink"/>
                <w:rFonts w:cs="Arial"/>
                <w:noProof/>
              </w:rPr>
              <w:t>1.2</w:t>
            </w:r>
            <w:r>
              <w:rPr>
                <w:rFonts w:eastAsiaTheme="minorEastAsia" w:cstheme="minorBidi"/>
                <w:b w:val="0"/>
                <w:bCs w:val="0"/>
                <w:noProof/>
                <w:sz w:val="24"/>
                <w:szCs w:val="24"/>
              </w:rPr>
              <w:tab/>
            </w:r>
            <w:r w:rsidRPr="00D778A6">
              <w:rPr>
                <w:rStyle w:val="Hyperlink"/>
                <w:rFonts w:cs="Arial"/>
                <w:noProof/>
              </w:rPr>
              <w:t>Scope</w:t>
            </w:r>
            <w:r>
              <w:rPr>
                <w:noProof/>
                <w:webHidden/>
              </w:rPr>
              <w:tab/>
            </w:r>
            <w:r>
              <w:rPr>
                <w:noProof/>
                <w:webHidden/>
              </w:rPr>
              <w:fldChar w:fldCharType="begin"/>
            </w:r>
            <w:r>
              <w:rPr>
                <w:noProof/>
                <w:webHidden/>
              </w:rPr>
              <w:instrText xml:space="preserve"> PAGEREF _Toc500416565 \h </w:instrText>
            </w:r>
            <w:r>
              <w:rPr>
                <w:noProof/>
                <w:webHidden/>
              </w:rPr>
            </w:r>
          </w:ins>
          <w:r>
            <w:rPr>
              <w:noProof/>
              <w:webHidden/>
            </w:rPr>
            <w:fldChar w:fldCharType="separate"/>
          </w:r>
          <w:ins w:id="23" w:author="HS, Yogesh" w:date="2017-12-07T13:27:00Z">
            <w:r>
              <w:rPr>
                <w:noProof/>
                <w:webHidden/>
              </w:rPr>
              <w:t>3</w:t>
            </w:r>
            <w:r>
              <w:rPr>
                <w:noProof/>
                <w:webHidden/>
              </w:rPr>
              <w:fldChar w:fldCharType="end"/>
            </w:r>
            <w:r w:rsidRPr="00D778A6">
              <w:rPr>
                <w:rStyle w:val="Hyperlink"/>
                <w:noProof/>
              </w:rPr>
              <w:fldChar w:fldCharType="end"/>
            </w:r>
          </w:ins>
        </w:p>
        <w:p w14:paraId="23F2B2C0" w14:textId="77777777" w:rsidR="00F903D7" w:rsidRDefault="00F903D7">
          <w:pPr>
            <w:pStyle w:val="TOC2"/>
            <w:tabs>
              <w:tab w:val="left" w:pos="800"/>
              <w:tab w:val="right" w:leader="dot" w:pos="9631"/>
            </w:tabs>
            <w:rPr>
              <w:ins w:id="24" w:author="HS, Yogesh" w:date="2017-12-07T13:27:00Z"/>
              <w:rFonts w:eastAsiaTheme="minorEastAsia" w:cstheme="minorBidi"/>
              <w:b w:val="0"/>
              <w:bCs w:val="0"/>
              <w:noProof/>
              <w:sz w:val="24"/>
              <w:szCs w:val="24"/>
            </w:rPr>
          </w:pPr>
          <w:ins w:id="25" w:author="HS, Yogesh" w:date="2017-12-07T13:27:00Z">
            <w:r w:rsidRPr="00D778A6">
              <w:rPr>
                <w:rStyle w:val="Hyperlink"/>
                <w:noProof/>
              </w:rPr>
              <w:fldChar w:fldCharType="begin"/>
            </w:r>
            <w:r w:rsidRPr="00D778A6">
              <w:rPr>
                <w:rStyle w:val="Hyperlink"/>
                <w:noProof/>
              </w:rPr>
              <w:instrText xml:space="preserve"> </w:instrText>
            </w:r>
            <w:r>
              <w:rPr>
                <w:noProof/>
              </w:rPr>
              <w:instrText>HYPERLINK \l "_Toc500416566"</w:instrText>
            </w:r>
            <w:r w:rsidRPr="00D778A6">
              <w:rPr>
                <w:rStyle w:val="Hyperlink"/>
                <w:noProof/>
              </w:rPr>
              <w:instrText xml:space="preserve"> </w:instrText>
            </w:r>
            <w:r w:rsidRPr="00D778A6">
              <w:rPr>
                <w:rStyle w:val="Hyperlink"/>
                <w:noProof/>
              </w:rPr>
            </w:r>
            <w:r w:rsidRPr="00D778A6">
              <w:rPr>
                <w:rStyle w:val="Hyperlink"/>
                <w:noProof/>
              </w:rPr>
              <w:fldChar w:fldCharType="separate"/>
            </w:r>
            <w:r w:rsidRPr="00D778A6">
              <w:rPr>
                <w:rStyle w:val="Hyperlink"/>
                <w:noProof/>
              </w:rPr>
              <w:t>1.3</w:t>
            </w:r>
            <w:r>
              <w:rPr>
                <w:rFonts w:eastAsiaTheme="minorEastAsia" w:cstheme="minorBidi"/>
                <w:b w:val="0"/>
                <w:bCs w:val="0"/>
                <w:noProof/>
                <w:sz w:val="24"/>
                <w:szCs w:val="24"/>
              </w:rPr>
              <w:tab/>
            </w:r>
            <w:r w:rsidRPr="00D778A6">
              <w:rPr>
                <w:rStyle w:val="Hyperlink"/>
                <w:noProof/>
              </w:rPr>
              <w:t>References</w:t>
            </w:r>
            <w:r>
              <w:rPr>
                <w:noProof/>
                <w:webHidden/>
              </w:rPr>
              <w:tab/>
            </w:r>
            <w:r>
              <w:rPr>
                <w:noProof/>
                <w:webHidden/>
              </w:rPr>
              <w:fldChar w:fldCharType="begin"/>
            </w:r>
            <w:r>
              <w:rPr>
                <w:noProof/>
                <w:webHidden/>
              </w:rPr>
              <w:instrText xml:space="preserve"> PAGEREF _Toc500416566 \h </w:instrText>
            </w:r>
            <w:r>
              <w:rPr>
                <w:noProof/>
                <w:webHidden/>
              </w:rPr>
            </w:r>
          </w:ins>
          <w:r>
            <w:rPr>
              <w:noProof/>
              <w:webHidden/>
            </w:rPr>
            <w:fldChar w:fldCharType="separate"/>
          </w:r>
          <w:ins w:id="26" w:author="HS, Yogesh" w:date="2017-12-07T13:27:00Z">
            <w:r>
              <w:rPr>
                <w:noProof/>
                <w:webHidden/>
              </w:rPr>
              <w:t>3</w:t>
            </w:r>
            <w:r>
              <w:rPr>
                <w:noProof/>
                <w:webHidden/>
              </w:rPr>
              <w:fldChar w:fldCharType="end"/>
            </w:r>
            <w:r w:rsidRPr="00D778A6">
              <w:rPr>
                <w:rStyle w:val="Hyperlink"/>
                <w:noProof/>
              </w:rPr>
              <w:fldChar w:fldCharType="end"/>
            </w:r>
          </w:ins>
        </w:p>
        <w:p w14:paraId="30C03CDA" w14:textId="77777777" w:rsidR="00F903D7" w:rsidRDefault="00F903D7">
          <w:pPr>
            <w:pStyle w:val="TOC2"/>
            <w:tabs>
              <w:tab w:val="left" w:pos="800"/>
              <w:tab w:val="right" w:leader="dot" w:pos="9631"/>
            </w:tabs>
            <w:rPr>
              <w:ins w:id="27" w:author="HS, Yogesh" w:date="2017-12-07T13:27:00Z"/>
              <w:rFonts w:eastAsiaTheme="minorEastAsia" w:cstheme="minorBidi"/>
              <w:b w:val="0"/>
              <w:bCs w:val="0"/>
              <w:noProof/>
              <w:sz w:val="24"/>
              <w:szCs w:val="24"/>
            </w:rPr>
          </w:pPr>
          <w:ins w:id="28" w:author="HS, Yogesh" w:date="2017-12-07T13:27:00Z">
            <w:r w:rsidRPr="00D778A6">
              <w:rPr>
                <w:rStyle w:val="Hyperlink"/>
                <w:noProof/>
              </w:rPr>
              <w:fldChar w:fldCharType="begin"/>
            </w:r>
            <w:r w:rsidRPr="00D778A6">
              <w:rPr>
                <w:rStyle w:val="Hyperlink"/>
                <w:noProof/>
              </w:rPr>
              <w:instrText xml:space="preserve"> </w:instrText>
            </w:r>
            <w:r>
              <w:rPr>
                <w:noProof/>
              </w:rPr>
              <w:instrText>HYPERLINK \l "_Toc500416567"</w:instrText>
            </w:r>
            <w:r w:rsidRPr="00D778A6">
              <w:rPr>
                <w:rStyle w:val="Hyperlink"/>
                <w:noProof/>
              </w:rPr>
              <w:instrText xml:space="preserve"> </w:instrText>
            </w:r>
            <w:r w:rsidRPr="00D778A6">
              <w:rPr>
                <w:rStyle w:val="Hyperlink"/>
                <w:noProof/>
              </w:rPr>
            </w:r>
            <w:r w:rsidRPr="00D778A6">
              <w:rPr>
                <w:rStyle w:val="Hyperlink"/>
                <w:noProof/>
              </w:rPr>
              <w:fldChar w:fldCharType="separate"/>
            </w:r>
            <w:r w:rsidRPr="00D778A6">
              <w:rPr>
                <w:rStyle w:val="Hyperlink"/>
                <w:noProof/>
              </w:rPr>
              <w:t>1.4</w:t>
            </w:r>
            <w:r>
              <w:rPr>
                <w:rFonts w:eastAsiaTheme="minorEastAsia" w:cstheme="minorBidi"/>
                <w:b w:val="0"/>
                <w:bCs w:val="0"/>
                <w:noProof/>
                <w:sz w:val="24"/>
                <w:szCs w:val="24"/>
              </w:rPr>
              <w:tab/>
            </w:r>
            <w:r w:rsidRPr="00D778A6">
              <w:rPr>
                <w:rStyle w:val="Hyperlink"/>
                <w:noProof/>
              </w:rPr>
              <w:t>Terminology &amp; Abbreviations</w:t>
            </w:r>
            <w:r>
              <w:rPr>
                <w:noProof/>
                <w:webHidden/>
              </w:rPr>
              <w:tab/>
            </w:r>
            <w:r>
              <w:rPr>
                <w:noProof/>
                <w:webHidden/>
              </w:rPr>
              <w:fldChar w:fldCharType="begin"/>
            </w:r>
            <w:r>
              <w:rPr>
                <w:noProof/>
                <w:webHidden/>
              </w:rPr>
              <w:instrText xml:space="preserve"> PAGEREF _Toc500416567 \h </w:instrText>
            </w:r>
            <w:r>
              <w:rPr>
                <w:noProof/>
                <w:webHidden/>
              </w:rPr>
            </w:r>
          </w:ins>
          <w:r>
            <w:rPr>
              <w:noProof/>
              <w:webHidden/>
            </w:rPr>
            <w:fldChar w:fldCharType="separate"/>
          </w:r>
          <w:ins w:id="29" w:author="HS, Yogesh" w:date="2017-12-07T13:27:00Z">
            <w:r>
              <w:rPr>
                <w:noProof/>
                <w:webHidden/>
              </w:rPr>
              <w:t>3</w:t>
            </w:r>
            <w:r>
              <w:rPr>
                <w:noProof/>
                <w:webHidden/>
              </w:rPr>
              <w:fldChar w:fldCharType="end"/>
            </w:r>
            <w:r w:rsidRPr="00D778A6">
              <w:rPr>
                <w:rStyle w:val="Hyperlink"/>
                <w:noProof/>
              </w:rPr>
              <w:fldChar w:fldCharType="end"/>
            </w:r>
          </w:ins>
        </w:p>
        <w:p w14:paraId="59EB4D83" w14:textId="77777777" w:rsidR="00F903D7" w:rsidRDefault="00F903D7">
          <w:pPr>
            <w:pStyle w:val="TOC1"/>
            <w:tabs>
              <w:tab w:val="left" w:pos="400"/>
              <w:tab w:val="right" w:leader="dot" w:pos="9631"/>
            </w:tabs>
            <w:rPr>
              <w:ins w:id="30" w:author="HS, Yogesh" w:date="2017-12-07T13:27:00Z"/>
              <w:rFonts w:eastAsiaTheme="minorEastAsia" w:cstheme="minorBidi"/>
              <w:b w:val="0"/>
              <w:bCs w:val="0"/>
              <w:noProof/>
            </w:rPr>
          </w:pPr>
          <w:ins w:id="31" w:author="HS, Yogesh" w:date="2017-12-07T13:27:00Z">
            <w:r w:rsidRPr="00D778A6">
              <w:rPr>
                <w:rStyle w:val="Hyperlink"/>
                <w:noProof/>
              </w:rPr>
              <w:fldChar w:fldCharType="begin"/>
            </w:r>
            <w:r w:rsidRPr="00D778A6">
              <w:rPr>
                <w:rStyle w:val="Hyperlink"/>
                <w:noProof/>
              </w:rPr>
              <w:instrText xml:space="preserve"> </w:instrText>
            </w:r>
            <w:r>
              <w:rPr>
                <w:noProof/>
              </w:rPr>
              <w:instrText>HYPERLINK \l "_Toc500416568"</w:instrText>
            </w:r>
            <w:r w:rsidRPr="00D778A6">
              <w:rPr>
                <w:rStyle w:val="Hyperlink"/>
                <w:noProof/>
              </w:rPr>
              <w:instrText xml:space="preserve"> </w:instrText>
            </w:r>
            <w:r w:rsidRPr="00D778A6">
              <w:rPr>
                <w:rStyle w:val="Hyperlink"/>
                <w:noProof/>
              </w:rPr>
            </w:r>
            <w:r w:rsidRPr="00D778A6">
              <w:rPr>
                <w:rStyle w:val="Hyperlink"/>
                <w:noProof/>
              </w:rPr>
              <w:fldChar w:fldCharType="separate"/>
            </w:r>
            <w:r w:rsidRPr="00D778A6">
              <w:rPr>
                <w:rStyle w:val="Hyperlink"/>
                <w:noProof/>
              </w:rPr>
              <w:t>2</w:t>
            </w:r>
            <w:r>
              <w:rPr>
                <w:rFonts w:eastAsiaTheme="minorEastAsia" w:cstheme="minorBidi"/>
                <w:b w:val="0"/>
                <w:bCs w:val="0"/>
                <w:noProof/>
              </w:rPr>
              <w:tab/>
            </w:r>
            <w:r w:rsidRPr="00D778A6">
              <w:rPr>
                <w:rStyle w:val="Hyperlink"/>
                <w:noProof/>
              </w:rPr>
              <w:t>Overview</w:t>
            </w:r>
            <w:r>
              <w:rPr>
                <w:noProof/>
                <w:webHidden/>
              </w:rPr>
              <w:tab/>
            </w:r>
            <w:r>
              <w:rPr>
                <w:noProof/>
                <w:webHidden/>
              </w:rPr>
              <w:fldChar w:fldCharType="begin"/>
            </w:r>
            <w:r>
              <w:rPr>
                <w:noProof/>
                <w:webHidden/>
              </w:rPr>
              <w:instrText xml:space="preserve"> PAGEREF _Toc500416568 \h </w:instrText>
            </w:r>
            <w:r>
              <w:rPr>
                <w:noProof/>
                <w:webHidden/>
              </w:rPr>
            </w:r>
          </w:ins>
          <w:r>
            <w:rPr>
              <w:noProof/>
              <w:webHidden/>
            </w:rPr>
            <w:fldChar w:fldCharType="separate"/>
          </w:r>
          <w:ins w:id="32" w:author="HS, Yogesh" w:date="2017-12-07T13:27:00Z">
            <w:r>
              <w:rPr>
                <w:noProof/>
                <w:webHidden/>
              </w:rPr>
              <w:t>4</w:t>
            </w:r>
            <w:r>
              <w:rPr>
                <w:noProof/>
                <w:webHidden/>
              </w:rPr>
              <w:fldChar w:fldCharType="end"/>
            </w:r>
            <w:r w:rsidRPr="00D778A6">
              <w:rPr>
                <w:rStyle w:val="Hyperlink"/>
                <w:noProof/>
              </w:rPr>
              <w:fldChar w:fldCharType="end"/>
            </w:r>
          </w:ins>
        </w:p>
        <w:p w14:paraId="33097E05" w14:textId="77777777" w:rsidR="00F903D7" w:rsidRDefault="00F903D7">
          <w:pPr>
            <w:pStyle w:val="TOC1"/>
            <w:tabs>
              <w:tab w:val="left" w:pos="400"/>
              <w:tab w:val="right" w:leader="dot" w:pos="9631"/>
            </w:tabs>
            <w:rPr>
              <w:ins w:id="33" w:author="HS, Yogesh" w:date="2017-12-07T13:27:00Z"/>
              <w:rFonts w:eastAsiaTheme="minorEastAsia" w:cstheme="minorBidi"/>
              <w:b w:val="0"/>
              <w:bCs w:val="0"/>
              <w:noProof/>
            </w:rPr>
          </w:pPr>
          <w:ins w:id="34" w:author="HS, Yogesh" w:date="2017-12-07T13:27:00Z">
            <w:r w:rsidRPr="00D778A6">
              <w:rPr>
                <w:rStyle w:val="Hyperlink"/>
                <w:noProof/>
              </w:rPr>
              <w:fldChar w:fldCharType="begin"/>
            </w:r>
            <w:r w:rsidRPr="00D778A6">
              <w:rPr>
                <w:rStyle w:val="Hyperlink"/>
                <w:noProof/>
              </w:rPr>
              <w:instrText xml:space="preserve"> </w:instrText>
            </w:r>
            <w:r>
              <w:rPr>
                <w:noProof/>
              </w:rPr>
              <w:instrText>HYPERLINK \l "_Toc500416569"</w:instrText>
            </w:r>
            <w:r w:rsidRPr="00D778A6">
              <w:rPr>
                <w:rStyle w:val="Hyperlink"/>
                <w:noProof/>
              </w:rPr>
              <w:instrText xml:space="preserve"> </w:instrText>
            </w:r>
            <w:r w:rsidRPr="00D778A6">
              <w:rPr>
                <w:rStyle w:val="Hyperlink"/>
                <w:noProof/>
              </w:rPr>
            </w:r>
            <w:r w:rsidRPr="00D778A6">
              <w:rPr>
                <w:rStyle w:val="Hyperlink"/>
                <w:noProof/>
              </w:rPr>
              <w:fldChar w:fldCharType="separate"/>
            </w:r>
            <w:r w:rsidRPr="00D778A6">
              <w:rPr>
                <w:rStyle w:val="Hyperlink"/>
                <w:noProof/>
              </w:rPr>
              <w:t>3</w:t>
            </w:r>
            <w:r>
              <w:rPr>
                <w:rFonts w:eastAsiaTheme="minorEastAsia" w:cstheme="minorBidi"/>
                <w:b w:val="0"/>
                <w:bCs w:val="0"/>
                <w:noProof/>
              </w:rPr>
              <w:tab/>
            </w:r>
            <w:r w:rsidRPr="00D778A6">
              <w:rPr>
                <w:rStyle w:val="Hyperlink"/>
                <w:noProof/>
              </w:rPr>
              <w:t>Integration</w:t>
            </w:r>
            <w:r>
              <w:rPr>
                <w:noProof/>
                <w:webHidden/>
              </w:rPr>
              <w:tab/>
            </w:r>
            <w:r>
              <w:rPr>
                <w:noProof/>
                <w:webHidden/>
              </w:rPr>
              <w:fldChar w:fldCharType="begin"/>
            </w:r>
            <w:r>
              <w:rPr>
                <w:noProof/>
                <w:webHidden/>
              </w:rPr>
              <w:instrText xml:space="preserve"> PAGEREF _Toc500416569 \h </w:instrText>
            </w:r>
            <w:r>
              <w:rPr>
                <w:noProof/>
                <w:webHidden/>
              </w:rPr>
            </w:r>
          </w:ins>
          <w:r>
            <w:rPr>
              <w:noProof/>
              <w:webHidden/>
            </w:rPr>
            <w:fldChar w:fldCharType="separate"/>
          </w:r>
          <w:ins w:id="35" w:author="HS, Yogesh" w:date="2017-12-07T13:27:00Z">
            <w:r>
              <w:rPr>
                <w:noProof/>
                <w:webHidden/>
              </w:rPr>
              <w:t>4</w:t>
            </w:r>
            <w:r>
              <w:rPr>
                <w:noProof/>
                <w:webHidden/>
              </w:rPr>
              <w:fldChar w:fldCharType="end"/>
            </w:r>
            <w:r w:rsidRPr="00D778A6">
              <w:rPr>
                <w:rStyle w:val="Hyperlink"/>
                <w:noProof/>
              </w:rPr>
              <w:fldChar w:fldCharType="end"/>
            </w:r>
          </w:ins>
        </w:p>
        <w:p w14:paraId="0E346115" w14:textId="77777777" w:rsidR="00F903D7" w:rsidRDefault="00F903D7">
          <w:pPr>
            <w:pStyle w:val="TOC2"/>
            <w:tabs>
              <w:tab w:val="left" w:pos="800"/>
              <w:tab w:val="right" w:leader="dot" w:pos="9631"/>
            </w:tabs>
            <w:rPr>
              <w:ins w:id="36" w:author="HS, Yogesh" w:date="2017-12-07T13:27:00Z"/>
              <w:rFonts w:eastAsiaTheme="minorEastAsia" w:cstheme="minorBidi"/>
              <w:b w:val="0"/>
              <w:bCs w:val="0"/>
              <w:noProof/>
              <w:sz w:val="24"/>
              <w:szCs w:val="24"/>
            </w:rPr>
          </w:pPr>
          <w:ins w:id="37" w:author="HS, Yogesh" w:date="2017-12-07T13:27:00Z">
            <w:r w:rsidRPr="00D778A6">
              <w:rPr>
                <w:rStyle w:val="Hyperlink"/>
                <w:noProof/>
              </w:rPr>
              <w:fldChar w:fldCharType="begin"/>
            </w:r>
            <w:r w:rsidRPr="00D778A6">
              <w:rPr>
                <w:rStyle w:val="Hyperlink"/>
                <w:noProof/>
              </w:rPr>
              <w:instrText xml:space="preserve"> </w:instrText>
            </w:r>
            <w:r>
              <w:rPr>
                <w:noProof/>
              </w:rPr>
              <w:instrText>HYPERLINK \l "_Toc500416570"</w:instrText>
            </w:r>
            <w:r w:rsidRPr="00D778A6">
              <w:rPr>
                <w:rStyle w:val="Hyperlink"/>
                <w:noProof/>
              </w:rPr>
              <w:instrText xml:space="preserve"> </w:instrText>
            </w:r>
            <w:r w:rsidRPr="00D778A6">
              <w:rPr>
                <w:rStyle w:val="Hyperlink"/>
                <w:noProof/>
              </w:rPr>
            </w:r>
            <w:r w:rsidRPr="00D778A6">
              <w:rPr>
                <w:rStyle w:val="Hyperlink"/>
                <w:noProof/>
              </w:rPr>
              <w:fldChar w:fldCharType="separate"/>
            </w:r>
            <w:r w:rsidRPr="00D778A6">
              <w:rPr>
                <w:rStyle w:val="Hyperlink"/>
                <w:noProof/>
                <w:lang w:val="en-GB"/>
              </w:rPr>
              <w:t>3.1</w:t>
            </w:r>
            <w:r>
              <w:rPr>
                <w:rFonts w:eastAsiaTheme="minorEastAsia" w:cstheme="minorBidi"/>
                <w:b w:val="0"/>
                <w:bCs w:val="0"/>
                <w:noProof/>
                <w:sz w:val="24"/>
                <w:szCs w:val="24"/>
              </w:rPr>
              <w:tab/>
            </w:r>
            <w:r w:rsidRPr="00D778A6">
              <w:rPr>
                <w:rStyle w:val="Hyperlink"/>
                <w:noProof/>
                <w:lang w:val="en-GB"/>
              </w:rPr>
              <w:t>Installation</w:t>
            </w:r>
            <w:r>
              <w:rPr>
                <w:noProof/>
                <w:webHidden/>
              </w:rPr>
              <w:tab/>
            </w:r>
            <w:r>
              <w:rPr>
                <w:noProof/>
                <w:webHidden/>
              </w:rPr>
              <w:fldChar w:fldCharType="begin"/>
            </w:r>
            <w:r>
              <w:rPr>
                <w:noProof/>
                <w:webHidden/>
              </w:rPr>
              <w:instrText xml:space="preserve"> PAGEREF _Toc500416570 \h </w:instrText>
            </w:r>
            <w:r>
              <w:rPr>
                <w:noProof/>
                <w:webHidden/>
              </w:rPr>
            </w:r>
          </w:ins>
          <w:r>
            <w:rPr>
              <w:noProof/>
              <w:webHidden/>
            </w:rPr>
            <w:fldChar w:fldCharType="separate"/>
          </w:r>
          <w:ins w:id="38" w:author="HS, Yogesh" w:date="2017-12-07T13:27:00Z">
            <w:r>
              <w:rPr>
                <w:noProof/>
                <w:webHidden/>
              </w:rPr>
              <w:t>4</w:t>
            </w:r>
            <w:r>
              <w:rPr>
                <w:noProof/>
                <w:webHidden/>
              </w:rPr>
              <w:fldChar w:fldCharType="end"/>
            </w:r>
            <w:r w:rsidRPr="00D778A6">
              <w:rPr>
                <w:rStyle w:val="Hyperlink"/>
                <w:noProof/>
              </w:rPr>
              <w:fldChar w:fldCharType="end"/>
            </w:r>
          </w:ins>
        </w:p>
        <w:p w14:paraId="0A7D1F40" w14:textId="77777777" w:rsidR="00F903D7" w:rsidRDefault="00F903D7">
          <w:pPr>
            <w:pStyle w:val="TOC2"/>
            <w:tabs>
              <w:tab w:val="left" w:pos="800"/>
              <w:tab w:val="right" w:leader="dot" w:pos="9631"/>
            </w:tabs>
            <w:rPr>
              <w:ins w:id="39" w:author="HS, Yogesh" w:date="2017-12-07T13:27:00Z"/>
              <w:rFonts w:eastAsiaTheme="minorEastAsia" w:cstheme="minorBidi"/>
              <w:b w:val="0"/>
              <w:bCs w:val="0"/>
              <w:noProof/>
              <w:sz w:val="24"/>
              <w:szCs w:val="24"/>
            </w:rPr>
          </w:pPr>
          <w:ins w:id="40" w:author="HS, Yogesh" w:date="2017-12-07T13:27:00Z">
            <w:r w:rsidRPr="00D778A6">
              <w:rPr>
                <w:rStyle w:val="Hyperlink"/>
                <w:noProof/>
              </w:rPr>
              <w:fldChar w:fldCharType="begin"/>
            </w:r>
            <w:r w:rsidRPr="00D778A6">
              <w:rPr>
                <w:rStyle w:val="Hyperlink"/>
                <w:noProof/>
              </w:rPr>
              <w:instrText xml:space="preserve"> </w:instrText>
            </w:r>
            <w:r>
              <w:rPr>
                <w:noProof/>
              </w:rPr>
              <w:instrText>HYPERLINK \l "_Toc500416571"</w:instrText>
            </w:r>
            <w:r w:rsidRPr="00D778A6">
              <w:rPr>
                <w:rStyle w:val="Hyperlink"/>
                <w:noProof/>
              </w:rPr>
              <w:instrText xml:space="preserve"> </w:instrText>
            </w:r>
            <w:r w:rsidRPr="00D778A6">
              <w:rPr>
                <w:rStyle w:val="Hyperlink"/>
                <w:noProof/>
              </w:rPr>
            </w:r>
            <w:r w:rsidRPr="00D778A6">
              <w:rPr>
                <w:rStyle w:val="Hyperlink"/>
                <w:noProof/>
              </w:rPr>
              <w:fldChar w:fldCharType="separate"/>
            </w:r>
            <w:r w:rsidRPr="00D778A6">
              <w:rPr>
                <w:rStyle w:val="Hyperlink"/>
                <w:noProof/>
              </w:rPr>
              <w:t>3.2</w:t>
            </w:r>
            <w:r>
              <w:rPr>
                <w:rFonts w:eastAsiaTheme="minorEastAsia" w:cstheme="minorBidi"/>
                <w:b w:val="0"/>
                <w:bCs w:val="0"/>
                <w:noProof/>
                <w:sz w:val="24"/>
                <w:szCs w:val="24"/>
              </w:rPr>
              <w:tab/>
            </w:r>
            <w:r w:rsidRPr="00D778A6">
              <w:rPr>
                <w:rStyle w:val="Hyperlink"/>
                <w:noProof/>
              </w:rPr>
              <w:t>Pre-Requisite</w:t>
            </w:r>
            <w:r>
              <w:rPr>
                <w:noProof/>
                <w:webHidden/>
              </w:rPr>
              <w:tab/>
            </w:r>
            <w:r>
              <w:rPr>
                <w:noProof/>
                <w:webHidden/>
              </w:rPr>
              <w:fldChar w:fldCharType="begin"/>
            </w:r>
            <w:r>
              <w:rPr>
                <w:noProof/>
                <w:webHidden/>
              </w:rPr>
              <w:instrText xml:space="preserve"> PAGEREF _Toc500416571 \h </w:instrText>
            </w:r>
            <w:r>
              <w:rPr>
                <w:noProof/>
                <w:webHidden/>
              </w:rPr>
            </w:r>
          </w:ins>
          <w:r>
            <w:rPr>
              <w:noProof/>
              <w:webHidden/>
            </w:rPr>
            <w:fldChar w:fldCharType="separate"/>
          </w:r>
          <w:ins w:id="41" w:author="HS, Yogesh" w:date="2017-12-07T13:27:00Z">
            <w:r>
              <w:rPr>
                <w:noProof/>
                <w:webHidden/>
              </w:rPr>
              <w:t>4</w:t>
            </w:r>
            <w:r>
              <w:rPr>
                <w:noProof/>
                <w:webHidden/>
              </w:rPr>
              <w:fldChar w:fldCharType="end"/>
            </w:r>
            <w:r w:rsidRPr="00D778A6">
              <w:rPr>
                <w:rStyle w:val="Hyperlink"/>
                <w:noProof/>
              </w:rPr>
              <w:fldChar w:fldCharType="end"/>
            </w:r>
          </w:ins>
        </w:p>
        <w:p w14:paraId="7D248BB3" w14:textId="77777777" w:rsidR="00F903D7" w:rsidRDefault="00F903D7">
          <w:pPr>
            <w:pStyle w:val="TOC1"/>
            <w:tabs>
              <w:tab w:val="right" w:leader="dot" w:pos="9631"/>
            </w:tabs>
            <w:rPr>
              <w:ins w:id="42" w:author="HS, Yogesh" w:date="2017-12-07T13:27:00Z"/>
              <w:rFonts w:eastAsiaTheme="minorEastAsia" w:cstheme="minorBidi"/>
              <w:b w:val="0"/>
              <w:bCs w:val="0"/>
              <w:noProof/>
            </w:rPr>
          </w:pPr>
          <w:ins w:id="43" w:author="HS, Yogesh" w:date="2017-12-07T13:27:00Z">
            <w:r w:rsidRPr="00D778A6">
              <w:rPr>
                <w:rStyle w:val="Hyperlink"/>
                <w:noProof/>
              </w:rPr>
              <w:fldChar w:fldCharType="begin"/>
            </w:r>
            <w:r w:rsidRPr="00D778A6">
              <w:rPr>
                <w:rStyle w:val="Hyperlink"/>
                <w:noProof/>
              </w:rPr>
              <w:instrText xml:space="preserve"> </w:instrText>
            </w:r>
            <w:r>
              <w:rPr>
                <w:noProof/>
              </w:rPr>
              <w:instrText>HYPERLINK \l "_Toc500416572"</w:instrText>
            </w:r>
            <w:r w:rsidRPr="00D778A6">
              <w:rPr>
                <w:rStyle w:val="Hyperlink"/>
                <w:noProof/>
              </w:rPr>
              <w:instrText xml:space="preserve"> </w:instrText>
            </w:r>
            <w:r w:rsidRPr="00D778A6">
              <w:rPr>
                <w:rStyle w:val="Hyperlink"/>
                <w:noProof/>
              </w:rPr>
            </w:r>
            <w:r w:rsidRPr="00D778A6">
              <w:rPr>
                <w:rStyle w:val="Hyperlink"/>
                <w:noProof/>
              </w:rPr>
              <w:fldChar w:fldCharType="separate"/>
            </w:r>
            <w:r w:rsidRPr="00D778A6">
              <w:rPr>
                <w:rStyle w:val="Hyperlink"/>
                <w:rFonts w:ascii="Times New Roman" w:hAnsi="Times New Roman"/>
                <w:noProof/>
              </w:rPr>
              <w:t>Maven Repository</w:t>
            </w:r>
            <w:r>
              <w:rPr>
                <w:noProof/>
                <w:webHidden/>
              </w:rPr>
              <w:tab/>
            </w:r>
            <w:r>
              <w:rPr>
                <w:noProof/>
                <w:webHidden/>
              </w:rPr>
              <w:fldChar w:fldCharType="begin"/>
            </w:r>
            <w:r>
              <w:rPr>
                <w:noProof/>
                <w:webHidden/>
              </w:rPr>
              <w:instrText xml:space="preserve"> PAGEREF _Toc500416572 \h </w:instrText>
            </w:r>
            <w:r>
              <w:rPr>
                <w:noProof/>
                <w:webHidden/>
              </w:rPr>
            </w:r>
          </w:ins>
          <w:r>
            <w:rPr>
              <w:noProof/>
              <w:webHidden/>
            </w:rPr>
            <w:fldChar w:fldCharType="separate"/>
          </w:r>
          <w:ins w:id="44" w:author="HS, Yogesh" w:date="2017-12-07T13:27:00Z">
            <w:r>
              <w:rPr>
                <w:noProof/>
                <w:webHidden/>
              </w:rPr>
              <w:t>4</w:t>
            </w:r>
            <w:r>
              <w:rPr>
                <w:noProof/>
                <w:webHidden/>
              </w:rPr>
              <w:fldChar w:fldCharType="end"/>
            </w:r>
            <w:r w:rsidRPr="00D778A6">
              <w:rPr>
                <w:rStyle w:val="Hyperlink"/>
                <w:noProof/>
              </w:rPr>
              <w:fldChar w:fldCharType="end"/>
            </w:r>
          </w:ins>
        </w:p>
        <w:p w14:paraId="7E104DBB" w14:textId="77777777" w:rsidR="00F903D7" w:rsidRDefault="00F903D7">
          <w:pPr>
            <w:pStyle w:val="TOC2"/>
            <w:tabs>
              <w:tab w:val="left" w:pos="800"/>
              <w:tab w:val="right" w:leader="dot" w:pos="9631"/>
            </w:tabs>
            <w:rPr>
              <w:ins w:id="45" w:author="HS, Yogesh" w:date="2017-12-07T13:27:00Z"/>
              <w:rFonts w:eastAsiaTheme="minorEastAsia" w:cstheme="minorBidi"/>
              <w:b w:val="0"/>
              <w:bCs w:val="0"/>
              <w:noProof/>
              <w:sz w:val="24"/>
              <w:szCs w:val="24"/>
            </w:rPr>
          </w:pPr>
          <w:ins w:id="46" w:author="HS, Yogesh" w:date="2017-12-07T13:27:00Z">
            <w:r w:rsidRPr="00D778A6">
              <w:rPr>
                <w:rStyle w:val="Hyperlink"/>
                <w:noProof/>
              </w:rPr>
              <w:fldChar w:fldCharType="begin"/>
            </w:r>
            <w:r w:rsidRPr="00D778A6">
              <w:rPr>
                <w:rStyle w:val="Hyperlink"/>
                <w:noProof/>
              </w:rPr>
              <w:instrText xml:space="preserve"> </w:instrText>
            </w:r>
            <w:r>
              <w:rPr>
                <w:noProof/>
              </w:rPr>
              <w:instrText>HYPERLINK \l "_Toc500416573"</w:instrText>
            </w:r>
            <w:r w:rsidRPr="00D778A6">
              <w:rPr>
                <w:rStyle w:val="Hyperlink"/>
                <w:noProof/>
              </w:rPr>
              <w:instrText xml:space="preserve"> </w:instrText>
            </w:r>
            <w:r w:rsidRPr="00D778A6">
              <w:rPr>
                <w:rStyle w:val="Hyperlink"/>
                <w:noProof/>
              </w:rPr>
            </w:r>
            <w:r w:rsidRPr="00D778A6">
              <w:rPr>
                <w:rStyle w:val="Hyperlink"/>
                <w:noProof/>
              </w:rPr>
              <w:fldChar w:fldCharType="separate"/>
            </w:r>
            <w:r w:rsidRPr="00D778A6">
              <w:rPr>
                <w:rStyle w:val="Hyperlink"/>
                <w:noProof/>
              </w:rPr>
              <w:t>3.3</w:t>
            </w:r>
            <w:r>
              <w:rPr>
                <w:rFonts w:eastAsiaTheme="minorEastAsia" w:cstheme="minorBidi"/>
                <w:b w:val="0"/>
                <w:bCs w:val="0"/>
                <w:noProof/>
                <w:sz w:val="24"/>
                <w:szCs w:val="24"/>
              </w:rPr>
              <w:tab/>
            </w:r>
            <w:r w:rsidRPr="00D778A6">
              <w:rPr>
                <w:rStyle w:val="Hyperlink"/>
                <w:noProof/>
              </w:rPr>
              <w:t>Library Integration</w:t>
            </w:r>
            <w:r>
              <w:rPr>
                <w:noProof/>
                <w:webHidden/>
              </w:rPr>
              <w:tab/>
            </w:r>
            <w:r>
              <w:rPr>
                <w:noProof/>
                <w:webHidden/>
              </w:rPr>
              <w:fldChar w:fldCharType="begin"/>
            </w:r>
            <w:r>
              <w:rPr>
                <w:noProof/>
                <w:webHidden/>
              </w:rPr>
              <w:instrText xml:space="preserve"> PAGEREF _Toc500416573 \h </w:instrText>
            </w:r>
            <w:r>
              <w:rPr>
                <w:noProof/>
                <w:webHidden/>
              </w:rPr>
            </w:r>
          </w:ins>
          <w:r>
            <w:rPr>
              <w:noProof/>
              <w:webHidden/>
            </w:rPr>
            <w:fldChar w:fldCharType="separate"/>
          </w:r>
          <w:ins w:id="47" w:author="HS, Yogesh" w:date="2017-12-07T13:27:00Z">
            <w:r>
              <w:rPr>
                <w:noProof/>
                <w:webHidden/>
              </w:rPr>
              <w:t>4</w:t>
            </w:r>
            <w:r>
              <w:rPr>
                <w:noProof/>
                <w:webHidden/>
              </w:rPr>
              <w:fldChar w:fldCharType="end"/>
            </w:r>
            <w:r w:rsidRPr="00D778A6">
              <w:rPr>
                <w:rStyle w:val="Hyperlink"/>
                <w:noProof/>
              </w:rPr>
              <w:fldChar w:fldCharType="end"/>
            </w:r>
          </w:ins>
        </w:p>
        <w:p w14:paraId="5282FAF0" w14:textId="77777777" w:rsidR="00F903D7" w:rsidRDefault="00F903D7">
          <w:pPr>
            <w:pStyle w:val="TOC2"/>
            <w:tabs>
              <w:tab w:val="left" w:pos="800"/>
              <w:tab w:val="right" w:leader="dot" w:pos="9631"/>
            </w:tabs>
            <w:rPr>
              <w:ins w:id="48" w:author="HS, Yogesh" w:date="2017-12-07T13:27:00Z"/>
              <w:rFonts w:eastAsiaTheme="minorEastAsia" w:cstheme="minorBidi"/>
              <w:b w:val="0"/>
              <w:bCs w:val="0"/>
              <w:noProof/>
              <w:sz w:val="24"/>
              <w:szCs w:val="24"/>
            </w:rPr>
          </w:pPr>
          <w:ins w:id="49" w:author="HS, Yogesh" w:date="2017-12-07T13:27:00Z">
            <w:r w:rsidRPr="00D778A6">
              <w:rPr>
                <w:rStyle w:val="Hyperlink"/>
                <w:noProof/>
              </w:rPr>
              <w:fldChar w:fldCharType="begin"/>
            </w:r>
            <w:r w:rsidRPr="00D778A6">
              <w:rPr>
                <w:rStyle w:val="Hyperlink"/>
                <w:noProof/>
              </w:rPr>
              <w:instrText xml:space="preserve"> </w:instrText>
            </w:r>
            <w:r>
              <w:rPr>
                <w:noProof/>
              </w:rPr>
              <w:instrText>HYPERLINK \l "_Toc500416588"</w:instrText>
            </w:r>
            <w:r w:rsidRPr="00D778A6">
              <w:rPr>
                <w:rStyle w:val="Hyperlink"/>
                <w:noProof/>
              </w:rPr>
              <w:instrText xml:space="preserve"> </w:instrText>
            </w:r>
            <w:r w:rsidRPr="00D778A6">
              <w:rPr>
                <w:rStyle w:val="Hyperlink"/>
                <w:noProof/>
              </w:rPr>
            </w:r>
            <w:r w:rsidRPr="00D778A6">
              <w:rPr>
                <w:rStyle w:val="Hyperlink"/>
                <w:noProof/>
              </w:rPr>
              <w:fldChar w:fldCharType="separate"/>
            </w:r>
            <w:r w:rsidRPr="00D778A6">
              <w:rPr>
                <w:rStyle w:val="Hyperlink"/>
                <w:noProof/>
                <w:lang w:val="en-GB"/>
              </w:rPr>
              <w:t>3.4</w:t>
            </w:r>
            <w:r>
              <w:rPr>
                <w:rFonts w:eastAsiaTheme="minorEastAsia" w:cstheme="minorBidi"/>
                <w:b w:val="0"/>
                <w:bCs w:val="0"/>
                <w:noProof/>
                <w:sz w:val="24"/>
                <w:szCs w:val="24"/>
              </w:rPr>
              <w:tab/>
            </w:r>
            <w:r w:rsidRPr="00D778A6">
              <w:rPr>
                <w:rStyle w:val="Hyperlink"/>
                <w:noProof/>
                <w:lang w:val="en-GB"/>
              </w:rPr>
              <w:t>Configuring</w:t>
            </w:r>
            <w:r>
              <w:rPr>
                <w:noProof/>
                <w:webHidden/>
              </w:rPr>
              <w:tab/>
            </w:r>
            <w:r>
              <w:rPr>
                <w:noProof/>
                <w:webHidden/>
              </w:rPr>
              <w:fldChar w:fldCharType="begin"/>
            </w:r>
            <w:r>
              <w:rPr>
                <w:noProof/>
                <w:webHidden/>
              </w:rPr>
              <w:instrText xml:space="preserve"> PAGEREF _Toc500416588 \h </w:instrText>
            </w:r>
            <w:r>
              <w:rPr>
                <w:noProof/>
                <w:webHidden/>
              </w:rPr>
            </w:r>
          </w:ins>
          <w:r>
            <w:rPr>
              <w:noProof/>
              <w:webHidden/>
            </w:rPr>
            <w:fldChar w:fldCharType="separate"/>
          </w:r>
          <w:ins w:id="50" w:author="HS, Yogesh" w:date="2017-12-07T13:27:00Z">
            <w:r>
              <w:rPr>
                <w:noProof/>
                <w:webHidden/>
              </w:rPr>
              <w:t>4</w:t>
            </w:r>
            <w:r>
              <w:rPr>
                <w:noProof/>
                <w:webHidden/>
              </w:rPr>
              <w:fldChar w:fldCharType="end"/>
            </w:r>
            <w:r w:rsidRPr="00D778A6">
              <w:rPr>
                <w:rStyle w:val="Hyperlink"/>
                <w:noProof/>
              </w:rPr>
              <w:fldChar w:fldCharType="end"/>
            </w:r>
          </w:ins>
        </w:p>
        <w:p w14:paraId="05E1BAB5" w14:textId="77777777" w:rsidR="00F903D7" w:rsidRDefault="00F903D7">
          <w:pPr>
            <w:pStyle w:val="TOC2"/>
            <w:tabs>
              <w:tab w:val="left" w:pos="800"/>
              <w:tab w:val="right" w:leader="dot" w:pos="9631"/>
            </w:tabs>
            <w:rPr>
              <w:ins w:id="51" w:author="HS, Yogesh" w:date="2017-12-07T13:27:00Z"/>
              <w:rFonts w:eastAsiaTheme="minorEastAsia" w:cstheme="minorBidi"/>
              <w:b w:val="0"/>
              <w:bCs w:val="0"/>
              <w:noProof/>
              <w:sz w:val="24"/>
              <w:szCs w:val="24"/>
            </w:rPr>
          </w:pPr>
          <w:ins w:id="52" w:author="HS, Yogesh" w:date="2017-12-07T13:27:00Z">
            <w:r w:rsidRPr="00D778A6">
              <w:rPr>
                <w:rStyle w:val="Hyperlink"/>
                <w:noProof/>
              </w:rPr>
              <w:fldChar w:fldCharType="begin"/>
            </w:r>
            <w:r w:rsidRPr="00D778A6">
              <w:rPr>
                <w:rStyle w:val="Hyperlink"/>
                <w:noProof/>
              </w:rPr>
              <w:instrText xml:space="preserve"> </w:instrText>
            </w:r>
            <w:r>
              <w:rPr>
                <w:noProof/>
              </w:rPr>
              <w:instrText>HYPERLINK \l "_Toc500416589"</w:instrText>
            </w:r>
            <w:r w:rsidRPr="00D778A6">
              <w:rPr>
                <w:rStyle w:val="Hyperlink"/>
                <w:noProof/>
              </w:rPr>
              <w:instrText xml:space="preserve"> </w:instrText>
            </w:r>
            <w:r w:rsidRPr="00D778A6">
              <w:rPr>
                <w:rStyle w:val="Hyperlink"/>
                <w:noProof/>
              </w:rPr>
            </w:r>
            <w:r w:rsidRPr="00D778A6">
              <w:rPr>
                <w:rStyle w:val="Hyperlink"/>
                <w:noProof/>
              </w:rPr>
              <w:fldChar w:fldCharType="separate"/>
            </w:r>
            <w:r w:rsidRPr="00D778A6">
              <w:rPr>
                <w:rStyle w:val="Hyperlink"/>
                <w:noProof/>
                <w:lang w:val="en-GB"/>
              </w:rPr>
              <w:t>3.5</w:t>
            </w:r>
            <w:r>
              <w:rPr>
                <w:rFonts w:eastAsiaTheme="minorEastAsia" w:cstheme="minorBidi"/>
                <w:b w:val="0"/>
                <w:bCs w:val="0"/>
                <w:noProof/>
                <w:sz w:val="24"/>
                <w:szCs w:val="24"/>
              </w:rPr>
              <w:tab/>
            </w:r>
            <w:r w:rsidRPr="00D778A6">
              <w:rPr>
                <w:rStyle w:val="Hyperlink"/>
                <w:noProof/>
                <w:lang w:val="en-GB"/>
              </w:rPr>
              <w:t>Usage</w:t>
            </w:r>
            <w:r>
              <w:rPr>
                <w:noProof/>
                <w:webHidden/>
              </w:rPr>
              <w:tab/>
            </w:r>
            <w:r>
              <w:rPr>
                <w:noProof/>
                <w:webHidden/>
              </w:rPr>
              <w:fldChar w:fldCharType="begin"/>
            </w:r>
            <w:r>
              <w:rPr>
                <w:noProof/>
                <w:webHidden/>
              </w:rPr>
              <w:instrText xml:space="preserve"> PAGEREF _Toc500416589 \h </w:instrText>
            </w:r>
            <w:r>
              <w:rPr>
                <w:noProof/>
                <w:webHidden/>
              </w:rPr>
            </w:r>
          </w:ins>
          <w:r>
            <w:rPr>
              <w:noProof/>
              <w:webHidden/>
            </w:rPr>
            <w:fldChar w:fldCharType="separate"/>
          </w:r>
          <w:ins w:id="53" w:author="HS, Yogesh" w:date="2017-12-07T13:27:00Z">
            <w:r>
              <w:rPr>
                <w:noProof/>
                <w:webHidden/>
              </w:rPr>
              <w:t>5</w:t>
            </w:r>
            <w:r>
              <w:rPr>
                <w:noProof/>
                <w:webHidden/>
              </w:rPr>
              <w:fldChar w:fldCharType="end"/>
            </w:r>
            <w:r w:rsidRPr="00D778A6">
              <w:rPr>
                <w:rStyle w:val="Hyperlink"/>
                <w:noProof/>
              </w:rPr>
              <w:fldChar w:fldCharType="end"/>
            </w:r>
          </w:ins>
        </w:p>
        <w:p w14:paraId="3FC46C59" w14:textId="77777777" w:rsidR="00F903D7" w:rsidRDefault="00F903D7">
          <w:pPr>
            <w:pStyle w:val="TOC3"/>
            <w:tabs>
              <w:tab w:val="left" w:pos="1200"/>
              <w:tab w:val="right" w:leader="dot" w:pos="9631"/>
            </w:tabs>
            <w:rPr>
              <w:ins w:id="54" w:author="HS, Yogesh" w:date="2017-12-07T13:27:00Z"/>
              <w:rFonts w:eastAsiaTheme="minorEastAsia" w:cstheme="minorBidi"/>
              <w:noProof/>
              <w:sz w:val="24"/>
              <w:szCs w:val="24"/>
            </w:rPr>
          </w:pPr>
          <w:ins w:id="55" w:author="HS, Yogesh" w:date="2017-12-07T13:27:00Z">
            <w:r w:rsidRPr="00D778A6">
              <w:rPr>
                <w:rStyle w:val="Hyperlink"/>
                <w:noProof/>
              </w:rPr>
              <w:fldChar w:fldCharType="begin"/>
            </w:r>
            <w:r w:rsidRPr="00D778A6">
              <w:rPr>
                <w:rStyle w:val="Hyperlink"/>
                <w:noProof/>
              </w:rPr>
              <w:instrText xml:space="preserve"> </w:instrText>
            </w:r>
            <w:r>
              <w:rPr>
                <w:noProof/>
              </w:rPr>
              <w:instrText>HYPERLINK \l "_Toc500416590"</w:instrText>
            </w:r>
            <w:r w:rsidRPr="00D778A6">
              <w:rPr>
                <w:rStyle w:val="Hyperlink"/>
                <w:noProof/>
              </w:rPr>
              <w:instrText xml:space="preserve"> </w:instrText>
            </w:r>
            <w:r w:rsidRPr="00D778A6">
              <w:rPr>
                <w:rStyle w:val="Hyperlink"/>
                <w:noProof/>
              </w:rPr>
            </w:r>
            <w:r w:rsidRPr="00D778A6">
              <w:rPr>
                <w:rStyle w:val="Hyperlink"/>
                <w:noProof/>
              </w:rPr>
              <w:fldChar w:fldCharType="separate"/>
            </w:r>
            <w:r w:rsidRPr="00D778A6">
              <w:rPr>
                <w:rStyle w:val="Hyperlink"/>
                <w:noProof/>
                <w:lang w:val="en-GB"/>
              </w:rPr>
              <w:t>3.5.1</w:t>
            </w:r>
            <w:r>
              <w:rPr>
                <w:rFonts w:eastAsiaTheme="minorEastAsia" w:cstheme="minorBidi"/>
                <w:noProof/>
                <w:sz w:val="24"/>
                <w:szCs w:val="24"/>
              </w:rPr>
              <w:tab/>
            </w:r>
            <w:r w:rsidRPr="00D778A6">
              <w:rPr>
                <w:rStyle w:val="Hyperlink"/>
                <w:noProof/>
                <w:lang w:val="en-GB"/>
              </w:rPr>
              <w:t>Launching my account uApp</w:t>
            </w:r>
            <w:r>
              <w:rPr>
                <w:noProof/>
                <w:webHidden/>
              </w:rPr>
              <w:tab/>
            </w:r>
            <w:r>
              <w:rPr>
                <w:noProof/>
                <w:webHidden/>
              </w:rPr>
              <w:fldChar w:fldCharType="begin"/>
            </w:r>
            <w:r>
              <w:rPr>
                <w:noProof/>
                <w:webHidden/>
              </w:rPr>
              <w:instrText xml:space="preserve"> PAGEREF _Toc500416590 \h </w:instrText>
            </w:r>
            <w:r>
              <w:rPr>
                <w:noProof/>
                <w:webHidden/>
              </w:rPr>
            </w:r>
          </w:ins>
          <w:r>
            <w:rPr>
              <w:noProof/>
              <w:webHidden/>
            </w:rPr>
            <w:fldChar w:fldCharType="separate"/>
          </w:r>
          <w:ins w:id="56" w:author="HS, Yogesh" w:date="2017-12-07T13:27:00Z">
            <w:r>
              <w:rPr>
                <w:noProof/>
                <w:webHidden/>
              </w:rPr>
              <w:t>5</w:t>
            </w:r>
            <w:r>
              <w:rPr>
                <w:noProof/>
                <w:webHidden/>
              </w:rPr>
              <w:fldChar w:fldCharType="end"/>
            </w:r>
            <w:r w:rsidRPr="00D778A6">
              <w:rPr>
                <w:rStyle w:val="Hyperlink"/>
                <w:noProof/>
              </w:rPr>
              <w:fldChar w:fldCharType="end"/>
            </w:r>
          </w:ins>
        </w:p>
        <w:p w14:paraId="6D7D6DD1" w14:textId="77777777" w:rsidR="00F903D7" w:rsidRDefault="00F903D7">
          <w:pPr>
            <w:pStyle w:val="TOC3"/>
            <w:tabs>
              <w:tab w:val="left" w:pos="1200"/>
              <w:tab w:val="right" w:leader="dot" w:pos="9631"/>
            </w:tabs>
            <w:rPr>
              <w:ins w:id="57" w:author="HS, Yogesh" w:date="2017-12-07T13:27:00Z"/>
              <w:rFonts w:eastAsiaTheme="minorEastAsia" w:cstheme="minorBidi"/>
              <w:noProof/>
              <w:sz w:val="24"/>
              <w:szCs w:val="24"/>
            </w:rPr>
          </w:pPr>
          <w:ins w:id="58" w:author="HS, Yogesh" w:date="2017-12-07T13:27:00Z">
            <w:r w:rsidRPr="00D778A6">
              <w:rPr>
                <w:rStyle w:val="Hyperlink"/>
                <w:noProof/>
              </w:rPr>
              <w:fldChar w:fldCharType="begin"/>
            </w:r>
            <w:r w:rsidRPr="00D778A6">
              <w:rPr>
                <w:rStyle w:val="Hyperlink"/>
                <w:noProof/>
              </w:rPr>
              <w:instrText xml:space="preserve"> </w:instrText>
            </w:r>
            <w:r>
              <w:rPr>
                <w:noProof/>
              </w:rPr>
              <w:instrText>HYPERLINK \l "_Toc500416591"</w:instrText>
            </w:r>
            <w:r w:rsidRPr="00D778A6">
              <w:rPr>
                <w:rStyle w:val="Hyperlink"/>
                <w:noProof/>
              </w:rPr>
              <w:instrText xml:space="preserve"> </w:instrText>
            </w:r>
            <w:r w:rsidRPr="00D778A6">
              <w:rPr>
                <w:rStyle w:val="Hyperlink"/>
                <w:noProof/>
              </w:rPr>
            </w:r>
            <w:r w:rsidRPr="00D778A6">
              <w:rPr>
                <w:rStyle w:val="Hyperlink"/>
                <w:noProof/>
              </w:rPr>
              <w:fldChar w:fldCharType="separate"/>
            </w:r>
            <w:r w:rsidRPr="00D778A6">
              <w:rPr>
                <w:rStyle w:val="Hyperlink"/>
                <w:noProof/>
              </w:rPr>
              <w:t>3.5.2</w:t>
            </w:r>
            <w:r>
              <w:rPr>
                <w:rFonts w:eastAsiaTheme="minorEastAsia" w:cstheme="minorBidi"/>
                <w:noProof/>
                <w:sz w:val="24"/>
                <w:szCs w:val="24"/>
              </w:rPr>
              <w:tab/>
            </w:r>
            <w:r w:rsidRPr="00D778A6">
              <w:rPr>
                <w:rStyle w:val="Hyperlink"/>
                <w:noProof/>
              </w:rPr>
              <w:t>Delegates and Callbacks</w:t>
            </w:r>
            <w:r>
              <w:rPr>
                <w:noProof/>
                <w:webHidden/>
              </w:rPr>
              <w:tab/>
            </w:r>
            <w:r>
              <w:rPr>
                <w:noProof/>
                <w:webHidden/>
              </w:rPr>
              <w:fldChar w:fldCharType="begin"/>
            </w:r>
            <w:r>
              <w:rPr>
                <w:noProof/>
                <w:webHidden/>
              </w:rPr>
              <w:instrText xml:space="preserve"> PAGEREF _Toc500416591 \h </w:instrText>
            </w:r>
            <w:r>
              <w:rPr>
                <w:noProof/>
                <w:webHidden/>
              </w:rPr>
            </w:r>
          </w:ins>
          <w:r>
            <w:rPr>
              <w:noProof/>
              <w:webHidden/>
            </w:rPr>
            <w:fldChar w:fldCharType="separate"/>
          </w:r>
          <w:ins w:id="59" w:author="HS, Yogesh" w:date="2017-12-07T13:27:00Z">
            <w:r>
              <w:rPr>
                <w:noProof/>
                <w:webHidden/>
              </w:rPr>
              <w:t>6</w:t>
            </w:r>
            <w:r>
              <w:rPr>
                <w:noProof/>
                <w:webHidden/>
              </w:rPr>
              <w:fldChar w:fldCharType="end"/>
            </w:r>
            <w:r w:rsidRPr="00D778A6">
              <w:rPr>
                <w:rStyle w:val="Hyperlink"/>
                <w:noProof/>
              </w:rPr>
              <w:fldChar w:fldCharType="end"/>
            </w:r>
          </w:ins>
        </w:p>
        <w:p w14:paraId="7FEAE2CF" w14:textId="77777777" w:rsidR="00F903D7" w:rsidRDefault="00F903D7">
          <w:pPr>
            <w:pStyle w:val="TOC1"/>
            <w:tabs>
              <w:tab w:val="left" w:pos="400"/>
              <w:tab w:val="right" w:leader="dot" w:pos="9631"/>
            </w:tabs>
            <w:rPr>
              <w:ins w:id="60" w:author="HS, Yogesh" w:date="2017-12-07T13:27:00Z"/>
              <w:rFonts w:eastAsiaTheme="minorEastAsia" w:cstheme="minorBidi"/>
              <w:b w:val="0"/>
              <w:bCs w:val="0"/>
              <w:noProof/>
            </w:rPr>
          </w:pPr>
          <w:ins w:id="61" w:author="HS, Yogesh" w:date="2017-12-07T13:27:00Z">
            <w:r w:rsidRPr="00D778A6">
              <w:rPr>
                <w:rStyle w:val="Hyperlink"/>
                <w:noProof/>
              </w:rPr>
              <w:fldChar w:fldCharType="begin"/>
            </w:r>
            <w:r w:rsidRPr="00D778A6">
              <w:rPr>
                <w:rStyle w:val="Hyperlink"/>
                <w:noProof/>
              </w:rPr>
              <w:instrText xml:space="preserve"> </w:instrText>
            </w:r>
            <w:r>
              <w:rPr>
                <w:noProof/>
              </w:rPr>
              <w:instrText>HYPERLINK \l "_Toc500416592"</w:instrText>
            </w:r>
            <w:r w:rsidRPr="00D778A6">
              <w:rPr>
                <w:rStyle w:val="Hyperlink"/>
                <w:noProof/>
              </w:rPr>
              <w:instrText xml:space="preserve"> </w:instrText>
            </w:r>
            <w:r w:rsidRPr="00D778A6">
              <w:rPr>
                <w:rStyle w:val="Hyperlink"/>
                <w:noProof/>
              </w:rPr>
            </w:r>
            <w:r w:rsidRPr="00D778A6">
              <w:rPr>
                <w:rStyle w:val="Hyperlink"/>
                <w:noProof/>
              </w:rPr>
              <w:fldChar w:fldCharType="separate"/>
            </w:r>
            <w:r w:rsidRPr="00D778A6">
              <w:rPr>
                <w:rStyle w:val="Hyperlink"/>
                <w:noProof/>
              </w:rPr>
              <w:t>4</w:t>
            </w:r>
            <w:r>
              <w:rPr>
                <w:rFonts w:eastAsiaTheme="minorEastAsia" w:cstheme="minorBidi"/>
                <w:b w:val="0"/>
                <w:bCs w:val="0"/>
                <w:noProof/>
              </w:rPr>
              <w:tab/>
            </w:r>
            <w:r w:rsidRPr="00D778A6">
              <w:rPr>
                <w:rStyle w:val="Hyperlink"/>
                <w:noProof/>
              </w:rPr>
              <w:t>Revision History</w:t>
            </w:r>
            <w:r>
              <w:rPr>
                <w:noProof/>
                <w:webHidden/>
              </w:rPr>
              <w:tab/>
            </w:r>
            <w:r>
              <w:rPr>
                <w:noProof/>
                <w:webHidden/>
              </w:rPr>
              <w:fldChar w:fldCharType="begin"/>
            </w:r>
            <w:r>
              <w:rPr>
                <w:noProof/>
                <w:webHidden/>
              </w:rPr>
              <w:instrText xml:space="preserve"> PAGEREF _Toc500416592 \h </w:instrText>
            </w:r>
            <w:r>
              <w:rPr>
                <w:noProof/>
                <w:webHidden/>
              </w:rPr>
            </w:r>
          </w:ins>
          <w:r>
            <w:rPr>
              <w:noProof/>
              <w:webHidden/>
            </w:rPr>
            <w:fldChar w:fldCharType="separate"/>
          </w:r>
          <w:ins w:id="62" w:author="HS, Yogesh" w:date="2017-12-07T13:27:00Z">
            <w:r>
              <w:rPr>
                <w:noProof/>
                <w:webHidden/>
              </w:rPr>
              <w:t>7</w:t>
            </w:r>
            <w:r>
              <w:rPr>
                <w:noProof/>
                <w:webHidden/>
              </w:rPr>
              <w:fldChar w:fldCharType="end"/>
            </w:r>
            <w:r w:rsidRPr="00D778A6">
              <w:rPr>
                <w:rStyle w:val="Hyperlink"/>
                <w:noProof/>
              </w:rPr>
              <w:fldChar w:fldCharType="end"/>
            </w:r>
          </w:ins>
        </w:p>
        <w:p w14:paraId="710C1103" w14:textId="77777777" w:rsidR="00F903D7" w:rsidRDefault="00F903D7">
          <w:pPr>
            <w:pStyle w:val="TOC1"/>
            <w:tabs>
              <w:tab w:val="left" w:pos="400"/>
              <w:tab w:val="right" w:leader="dot" w:pos="9631"/>
            </w:tabs>
            <w:rPr>
              <w:ins w:id="63" w:author="HS, Yogesh" w:date="2017-12-07T13:27:00Z"/>
              <w:rFonts w:eastAsiaTheme="minorEastAsia" w:cstheme="minorBidi"/>
              <w:b w:val="0"/>
              <w:bCs w:val="0"/>
              <w:noProof/>
            </w:rPr>
          </w:pPr>
          <w:ins w:id="64" w:author="HS, Yogesh" w:date="2017-12-07T13:27:00Z">
            <w:r w:rsidRPr="00D778A6">
              <w:rPr>
                <w:rStyle w:val="Hyperlink"/>
                <w:noProof/>
              </w:rPr>
              <w:fldChar w:fldCharType="begin"/>
            </w:r>
            <w:r w:rsidRPr="00D778A6">
              <w:rPr>
                <w:rStyle w:val="Hyperlink"/>
                <w:noProof/>
              </w:rPr>
              <w:instrText xml:space="preserve"> </w:instrText>
            </w:r>
            <w:r>
              <w:rPr>
                <w:noProof/>
              </w:rPr>
              <w:instrText>HYPERLINK \l "_Toc500416593"</w:instrText>
            </w:r>
            <w:r w:rsidRPr="00D778A6">
              <w:rPr>
                <w:rStyle w:val="Hyperlink"/>
                <w:noProof/>
              </w:rPr>
              <w:instrText xml:space="preserve"> </w:instrText>
            </w:r>
            <w:r w:rsidRPr="00D778A6">
              <w:rPr>
                <w:rStyle w:val="Hyperlink"/>
                <w:noProof/>
              </w:rPr>
            </w:r>
            <w:r w:rsidRPr="00D778A6">
              <w:rPr>
                <w:rStyle w:val="Hyperlink"/>
                <w:noProof/>
              </w:rPr>
              <w:fldChar w:fldCharType="separate"/>
            </w:r>
            <w:r w:rsidRPr="00D778A6">
              <w:rPr>
                <w:rStyle w:val="Hyperlink"/>
                <w:noProof/>
              </w:rPr>
              <w:t>5</w:t>
            </w:r>
            <w:r>
              <w:rPr>
                <w:rFonts w:eastAsiaTheme="minorEastAsia" w:cstheme="minorBidi"/>
                <w:b w:val="0"/>
                <w:bCs w:val="0"/>
                <w:noProof/>
              </w:rPr>
              <w:tab/>
            </w:r>
            <w:r w:rsidRPr="00D778A6">
              <w:rPr>
                <w:rStyle w:val="Hyperlink"/>
                <w:noProof/>
              </w:rPr>
              <w:t>Approval</w:t>
            </w:r>
            <w:r>
              <w:rPr>
                <w:noProof/>
                <w:webHidden/>
              </w:rPr>
              <w:tab/>
            </w:r>
            <w:r>
              <w:rPr>
                <w:noProof/>
                <w:webHidden/>
              </w:rPr>
              <w:fldChar w:fldCharType="begin"/>
            </w:r>
            <w:r>
              <w:rPr>
                <w:noProof/>
                <w:webHidden/>
              </w:rPr>
              <w:instrText xml:space="preserve"> PAGEREF _Toc500416593 \h </w:instrText>
            </w:r>
            <w:r>
              <w:rPr>
                <w:noProof/>
                <w:webHidden/>
              </w:rPr>
            </w:r>
          </w:ins>
          <w:r>
            <w:rPr>
              <w:noProof/>
              <w:webHidden/>
            </w:rPr>
            <w:fldChar w:fldCharType="separate"/>
          </w:r>
          <w:ins w:id="65" w:author="HS, Yogesh" w:date="2017-12-07T13:27:00Z">
            <w:r>
              <w:rPr>
                <w:noProof/>
                <w:webHidden/>
              </w:rPr>
              <w:t>7</w:t>
            </w:r>
            <w:r>
              <w:rPr>
                <w:noProof/>
                <w:webHidden/>
              </w:rPr>
              <w:fldChar w:fldCharType="end"/>
            </w:r>
            <w:r w:rsidRPr="00D778A6">
              <w:rPr>
                <w:rStyle w:val="Hyperlink"/>
                <w:noProof/>
              </w:rPr>
              <w:fldChar w:fldCharType="end"/>
            </w:r>
          </w:ins>
        </w:p>
        <w:p w14:paraId="3BE18149" w14:textId="77777777" w:rsidR="00E643F5" w:rsidDel="00F903D7" w:rsidRDefault="00E643F5">
          <w:pPr>
            <w:pStyle w:val="TOC1"/>
            <w:tabs>
              <w:tab w:val="left" w:pos="400"/>
              <w:tab w:val="right" w:leader="dot" w:pos="9631"/>
            </w:tabs>
            <w:rPr>
              <w:ins w:id="66" w:author="MH, Hashim" w:date="2017-11-28T16:33:00Z"/>
              <w:del w:id="67" w:author="HS, Yogesh" w:date="2017-12-07T13:27:00Z"/>
              <w:rFonts w:eastAsiaTheme="minorEastAsia" w:cstheme="minorBidi"/>
              <w:b w:val="0"/>
              <w:bCs w:val="0"/>
              <w:noProof/>
              <w:lang w:val="en-GB" w:eastAsia="en-GB"/>
            </w:rPr>
          </w:pPr>
          <w:ins w:id="68" w:author="MH, Hashim" w:date="2017-11-28T16:33:00Z">
            <w:del w:id="69" w:author="HS, Yogesh" w:date="2017-12-07T13:27:00Z">
              <w:r w:rsidRPr="00F903D7" w:rsidDel="00F903D7">
                <w:rPr>
                  <w:rStyle w:val="Hyperlink"/>
                  <w:noProof/>
                  <w:rPrChange w:id="70" w:author="HS, Yogesh" w:date="2017-12-07T13:27:00Z">
                    <w:rPr>
                      <w:rStyle w:val="Hyperlink"/>
                      <w:noProof/>
                    </w:rPr>
                  </w:rPrChange>
                </w:rPr>
                <w:delText>1</w:delText>
              </w:r>
              <w:r w:rsidDel="00F903D7">
                <w:rPr>
                  <w:rFonts w:eastAsiaTheme="minorEastAsia" w:cstheme="minorBidi"/>
                  <w:b w:val="0"/>
                  <w:bCs w:val="0"/>
                  <w:noProof/>
                  <w:lang w:val="en-GB" w:eastAsia="en-GB"/>
                </w:rPr>
                <w:tab/>
              </w:r>
              <w:r w:rsidRPr="00F903D7" w:rsidDel="00F903D7">
                <w:rPr>
                  <w:rStyle w:val="Hyperlink"/>
                  <w:noProof/>
                  <w:rPrChange w:id="71" w:author="HS, Yogesh" w:date="2017-12-07T13:27:00Z">
                    <w:rPr>
                      <w:rStyle w:val="Hyperlink"/>
                      <w:noProof/>
                    </w:rPr>
                  </w:rPrChange>
                </w:rPr>
                <w:delText>DOCUMENT INTRODUCTION</w:delText>
              </w:r>
              <w:r w:rsidDel="00F903D7">
                <w:rPr>
                  <w:noProof/>
                  <w:webHidden/>
                </w:rPr>
                <w:tab/>
                <w:delText>3</w:delText>
              </w:r>
            </w:del>
          </w:ins>
        </w:p>
        <w:p w14:paraId="5529912E" w14:textId="77777777" w:rsidR="00E643F5" w:rsidDel="00F903D7" w:rsidRDefault="00E643F5">
          <w:pPr>
            <w:pStyle w:val="TOC2"/>
            <w:tabs>
              <w:tab w:val="left" w:pos="800"/>
              <w:tab w:val="right" w:leader="dot" w:pos="9631"/>
            </w:tabs>
            <w:rPr>
              <w:ins w:id="72" w:author="MH, Hashim" w:date="2017-11-28T16:33:00Z"/>
              <w:del w:id="73" w:author="HS, Yogesh" w:date="2017-12-07T13:27:00Z"/>
              <w:rFonts w:eastAsiaTheme="minorEastAsia" w:cstheme="minorBidi"/>
              <w:b w:val="0"/>
              <w:bCs w:val="0"/>
              <w:noProof/>
              <w:sz w:val="24"/>
              <w:szCs w:val="24"/>
              <w:lang w:val="en-GB" w:eastAsia="en-GB"/>
            </w:rPr>
          </w:pPr>
          <w:ins w:id="74" w:author="MH, Hashim" w:date="2017-11-28T16:33:00Z">
            <w:del w:id="75" w:author="HS, Yogesh" w:date="2017-12-07T13:27:00Z">
              <w:r w:rsidRPr="00F903D7" w:rsidDel="00F903D7">
                <w:rPr>
                  <w:rStyle w:val="Hyperlink"/>
                  <w:noProof/>
                  <w:rPrChange w:id="76" w:author="HS, Yogesh" w:date="2017-12-07T13:27:00Z">
                    <w:rPr>
                      <w:rStyle w:val="Hyperlink"/>
                      <w:noProof/>
                    </w:rPr>
                  </w:rPrChange>
                </w:rPr>
                <w:delText>1.1</w:delText>
              </w:r>
              <w:r w:rsidDel="00F903D7">
                <w:rPr>
                  <w:rFonts w:eastAsiaTheme="minorEastAsia" w:cstheme="minorBidi"/>
                  <w:b w:val="0"/>
                  <w:bCs w:val="0"/>
                  <w:noProof/>
                  <w:sz w:val="24"/>
                  <w:szCs w:val="24"/>
                  <w:lang w:val="en-GB" w:eastAsia="en-GB"/>
                </w:rPr>
                <w:tab/>
              </w:r>
              <w:r w:rsidRPr="00F903D7" w:rsidDel="00F903D7">
                <w:rPr>
                  <w:rStyle w:val="Hyperlink"/>
                  <w:noProof/>
                  <w:rPrChange w:id="77" w:author="HS, Yogesh" w:date="2017-12-07T13:27:00Z">
                    <w:rPr>
                      <w:rStyle w:val="Hyperlink"/>
                      <w:noProof/>
                    </w:rPr>
                  </w:rPrChange>
                </w:rPr>
                <w:delText>Purpose</w:delText>
              </w:r>
              <w:r w:rsidDel="00F903D7">
                <w:rPr>
                  <w:noProof/>
                  <w:webHidden/>
                </w:rPr>
                <w:tab/>
                <w:delText>3</w:delText>
              </w:r>
            </w:del>
          </w:ins>
        </w:p>
        <w:p w14:paraId="36B36C60" w14:textId="77777777" w:rsidR="00E643F5" w:rsidDel="00F903D7" w:rsidRDefault="00E643F5">
          <w:pPr>
            <w:pStyle w:val="TOC2"/>
            <w:tabs>
              <w:tab w:val="left" w:pos="800"/>
              <w:tab w:val="right" w:leader="dot" w:pos="9631"/>
            </w:tabs>
            <w:rPr>
              <w:ins w:id="78" w:author="MH, Hashim" w:date="2017-11-28T16:33:00Z"/>
              <w:del w:id="79" w:author="HS, Yogesh" w:date="2017-12-07T13:27:00Z"/>
              <w:rFonts w:eastAsiaTheme="minorEastAsia" w:cstheme="minorBidi"/>
              <w:b w:val="0"/>
              <w:bCs w:val="0"/>
              <w:noProof/>
              <w:sz w:val="24"/>
              <w:szCs w:val="24"/>
              <w:lang w:val="en-GB" w:eastAsia="en-GB"/>
            </w:rPr>
          </w:pPr>
          <w:ins w:id="80" w:author="MH, Hashim" w:date="2017-11-28T16:33:00Z">
            <w:del w:id="81" w:author="HS, Yogesh" w:date="2017-12-07T13:27:00Z">
              <w:r w:rsidRPr="00F903D7" w:rsidDel="00F903D7">
                <w:rPr>
                  <w:rStyle w:val="Hyperlink"/>
                  <w:rFonts w:cs="Arial"/>
                  <w:noProof/>
                  <w:rPrChange w:id="82" w:author="HS, Yogesh" w:date="2017-12-07T13:27:00Z">
                    <w:rPr>
                      <w:rStyle w:val="Hyperlink"/>
                      <w:rFonts w:cs="Arial"/>
                      <w:noProof/>
                    </w:rPr>
                  </w:rPrChange>
                </w:rPr>
                <w:delText>1.2</w:delText>
              </w:r>
              <w:r w:rsidDel="00F903D7">
                <w:rPr>
                  <w:rFonts w:eastAsiaTheme="minorEastAsia" w:cstheme="minorBidi"/>
                  <w:b w:val="0"/>
                  <w:bCs w:val="0"/>
                  <w:noProof/>
                  <w:sz w:val="24"/>
                  <w:szCs w:val="24"/>
                  <w:lang w:val="en-GB" w:eastAsia="en-GB"/>
                </w:rPr>
                <w:tab/>
              </w:r>
              <w:r w:rsidRPr="00F903D7" w:rsidDel="00F903D7">
                <w:rPr>
                  <w:rStyle w:val="Hyperlink"/>
                  <w:rFonts w:cs="Arial"/>
                  <w:noProof/>
                  <w:rPrChange w:id="83" w:author="HS, Yogesh" w:date="2017-12-07T13:27:00Z">
                    <w:rPr>
                      <w:rStyle w:val="Hyperlink"/>
                      <w:rFonts w:cs="Arial"/>
                      <w:noProof/>
                    </w:rPr>
                  </w:rPrChange>
                </w:rPr>
                <w:delText>Scope</w:delText>
              </w:r>
              <w:r w:rsidDel="00F903D7">
                <w:rPr>
                  <w:noProof/>
                  <w:webHidden/>
                </w:rPr>
                <w:tab/>
                <w:delText>3</w:delText>
              </w:r>
            </w:del>
          </w:ins>
        </w:p>
        <w:p w14:paraId="1C517079" w14:textId="77777777" w:rsidR="00E643F5" w:rsidDel="00F903D7" w:rsidRDefault="00E643F5">
          <w:pPr>
            <w:pStyle w:val="TOC2"/>
            <w:tabs>
              <w:tab w:val="left" w:pos="800"/>
              <w:tab w:val="right" w:leader="dot" w:pos="9631"/>
            </w:tabs>
            <w:rPr>
              <w:ins w:id="84" w:author="MH, Hashim" w:date="2017-11-28T16:33:00Z"/>
              <w:del w:id="85" w:author="HS, Yogesh" w:date="2017-12-07T13:27:00Z"/>
              <w:rFonts w:eastAsiaTheme="minorEastAsia" w:cstheme="minorBidi"/>
              <w:b w:val="0"/>
              <w:bCs w:val="0"/>
              <w:noProof/>
              <w:sz w:val="24"/>
              <w:szCs w:val="24"/>
              <w:lang w:val="en-GB" w:eastAsia="en-GB"/>
            </w:rPr>
          </w:pPr>
          <w:ins w:id="86" w:author="MH, Hashim" w:date="2017-11-28T16:33:00Z">
            <w:del w:id="87" w:author="HS, Yogesh" w:date="2017-12-07T13:27:00Z">
              <w:r w:rsidRPr="00F903D7" w:rsidDel="00F903D7">
                <w:rPr>
                  <w:rStyle w:val="Hyperlink"/>
                  <w:noProof/>
                  <w:rPrChange w:id="88" w:author="HS, Yogesh" w:date="2017-12-07T13:27:00Z">
                    <w:rPr>
                      <w:rStyle w:val="Hyperlink"/>
                      <w:noProof/>
                    </w:rPr>
                  </w:rPrChange>
                </w:rPr>
                <w:delText>1.3</w:delText>
              </w:r>
              <w:r w:rsidDel="00F903D7">
                <w:rPr>
                  <w:rFonts w:eastAsiaTheme="minorEastAsia" w:cstheme="minorBidi"/>
                  <w:b w:val="0"/>
                  <w:bCs w:val="0"/>
                  <w:noProof/>
                  <w:sz w:val="24"/>
                  <w:szCs w:val="24"/>
                  <w:lang w:val="en-GB" w:eastAsia="en-GB"/>
                </w:rPr>
                <w:tab/>
              </w:r>
              <w:r w:rsidRPr="00F903D7" w:rsidDel="00F903D7">
                <w:rPr>
                  <w:rStyle w:val="Hyperlink"/>
                  <w:noProof/>
                  <w:rPrChange w:id="89" w:author="HS, Yogesh" w:date="2017-12-07T13:27:00Z">
                    <w:rPr>
                      <w:rStyle w:val="Hyperlink"/>
                      <w:noProof/>
                    </w:rPr>
                  </w:rPrChange>
                </w:rPr>
                <w:delText>References</w:delText>
              </w:r>
              <w:r w:rsidDel="00F903D7">
                <w:rPr>
                  <w:noProof/>
                  <w:webHidden/>
                </w:rPr>
                <w:tab/>
                <w:delText>3</w:delText>
              </w:r>
            </w:del>
          </w:ins>
        </w:p>
        <w:p w14:paraId="7B54A460" w14:textId="77777777" w:rsidR="00E643F5" w:rsidDel="00F903D7" w:rsidRDefault="00E643F5">
          <w:pPr>
            <w:pStyle w:val="TOC2"/>
            <w:tabs>
              <w:tab w:val="left" w:pos="800"/>
              <w:tab w:val="right" w:leader="dot" w:pos="9631"/>
            </w:tabs>
            <w:rPr>
              <w:ins w:id="90" w:author="MH, Hashim" w:date="2017-11-28T16:33:00Z"/>
              <w:del w:id="91" w:author="HS, Yogesh" w:date="2017-12-07T13:27:00Z"/>
              <w:rFonts w:eastAsiaTheme="minorEastAsia" w:cstheme="minorBidi"/>
              <w:b w:val="0"/>
              <w:bCs w:val="0"/>
              <w:noProof/>
              <w:sz w:val="24"/>
              <w:szCs w:val="24"/>
              <w:lang w:val="en-GB" w:eastAsia="en-GB"/>
            </w:rPr>
          </w:pPr>
          <w:ins w:id="92" w:author="MH, Hashim" w:date="2017-11-28T16:33:00Z">
            <w:del w:id="93" w:author="HS, Yogesh" w:date="2017-12-07T13:27:00Z">
              <w:r w:rsidRPr="00F903D7" w:rsidDel="00F903D7">
                <w:rPr>
                  <w:rStyle w:val="Hyperlink"/>
                  <w:noProof/>
                  <w:rPrChange w:id="94" w:author="HS, Yogesh" w:date="2017-12-07T13:27:00Z">
                    <w:rPr>
                      <w:rStyle w:val="Hyperlink"/>
                      <w:noProof/>
                    </w:rPr>
                  </w:rPrChange>
                </w:rPr>
                <w:delText>1.4</w:delText>
              </w:r>
              <w:r w:rsidDel="00F903D7">
                <w:rPr>
                  <w:rFonts w:eastAsiaTheme="minorEastAsia" w:cstheme="minorBidi"/>
                  <w:b w:val="0"/>
                  <w:bCs w:val="0"/>
                  <w:noProof/>
                  <w:sz w:val="24"/>
                  <w:szCs w:val="24"/>
                  <w:lang w:val="en-GB" w:eastAsia="en-GB"/>
                </w:rPr>
                <w:tab/>
              </w:r>
              <w:r w:rsidRPr="00F903D7" w:rsidDel="00F903D7">
                <w:rPr>
                  <w:rStyle w:val="Hyperlink"/>
                  <w:noProof/>
                  <w:rPrChange w:id="95" w:author="HS, Yogesh" w:date="2017-12-07T13:27:00Z">
                    <w:rPr>
                      <w:rStyle w:val="Hyperlink"/>
                      <w:noProof/>
                    </w:rPr>
                  </w:rPrChange>
                </w:rPr>
                <w:delText>Terminology &amp; Abbreviations</w:delText>
              </w:r>
              <w:r w:rsidDel="00F903D7">
                <w:rPr>
                  <w:noProof/>
                  <w:webHidden/>
                </w:rPr>
                <w:tab/>
                <w:delText>3</w:delText>
              </w:r>
            </w:del>
          </w:ins>
        </w:p>
        <w:p w14:paraId="7932EF95" w14:textId="77777777" w:rsidR="00E643F5" w:rsidDel="00F903D7" w:rsidRDefault="00E643F5">
          <w:pPr>
            <w:pStyle w:val="TOC1"/>
            <w:tabs>
              <w:tab w:val="left" w:pos="400"/>
              <w:tab w:val="right" w:leader="dot" w:pos="9631"/>
            </w:tabs>
            <w:rPr>
              <w:ins w:id="96" w:author="MH, Hashim" w:date="2017-11-28T16:33:00Z"/>
              <w:del w:id="97" w:author="HS, Yogesh" w:date="2017-12-07T13:27:00Z"/>
              <w:rFonts w:eastAsiaTheme="minorEastAsia" w:cstheme="minorBidi"/>
              <w:b w:val="0"/>
              <w:bCs w:val="0"/>
              <w:noProof/>
              <w:lang w:val="en-GB" w:eastAsia="en-GB"/>
            </w:rPr>
          </w:pPr>
          <w:ins w:id="98" w:author="MH, Hashim" w:date="2017-11-28T16:33:00Z">
            <w:del w:id="99" w:author="HS, Yogesh" w:date="2017-12-07T13:27:00Z">
              <w:r w:rsidRPr="00F903D7" w:rsidDel="00F903D7">
                <w:rPr>
                  <w:rStyle w:val="Hyperlink"/>
                  <w:noProof/>
                  <w:rPrChange w:id="100" w:author="HS, Yogesh" w:date="2017-12-07T13:27:00Z">
                    <w:rPr>
                      <w:rStyle w:val="Hyperlink"/>
                      <w:noProof/>
                    </w:rPr>
                  </w:rPrChange>
                </w:rPr>
                <w:delText>2</w:delText>
              </w:r>
              <w:r w:rsidDel="00F903D7">
                <w:rPr>
                  <w:rFonts w:eastAsiaTheme="minorEastAsia" w:cstheme="minorBidi"/>
                  <w:b w:val="0"/>
                  <w:bCs w:val="0"/>
                  <w:noProof/>
                  <w:lang w:val="en-GB" w:eastAsia="en-GB"/>
                </w:rPr>
                <w:tab/>
              </w:r>
              <w:r w:rsidRPr="00F903D7" w:rsidDel="00F903D7">
                <w:rPr>
                  <w:rStyle w:val="Hyperlink"/>
                  <w:noProof/>
                  <w:rPrChange w:id="101" w:author="HS, Yogesh" w:date="2017-12-07T13:27:00Z">
                    <w:rPr>
                      <w:rStyle w:val="Hyperlink"/>
                      <w:noProof/>
                    </w:rPr>
                  </w:rPrChange>
                </w:rPr>
                <w:delText>Overview</w:delText>
              </w:r>
              <w:r w:rsidDel="00F903D7">
                <w:rPr>
                  <w:noProof/>
                  <w:webHidden/>
                </w:rPr>
                <w:tab/>
                <w:delText>4</w:delText>
              </w:r>
            </w:del>
          </w:ins>
        </w:p>
        <w:p w14:paraId="321E18F2" w14:textId="77777777" w:rsidR="00E643F5" w:rsidDel="00F903D7" w:rsidRDefault="00E643F5">
          <w:pPr>
            <w:pStyle w:val="TOC1"/>
            <w:tabs>
              <w:tab w:val="left" w:pos="400"/>
              <w:tab w:val="right" w:leader="dot" w:pos="9631"/>
            </w:tabs>
            <w:rPr>
              <w:ins w:id="102" w:author="MH, Hashim" w:date="2017-11-28T16:33:00Z"/>
              <w:del w:id="103" w:author="HS, Yogesh" w:date="2017-12-07T13:27:00Z"/>
              <w:rFonts w:eastAsiaTheme="minorEastAsia" w:cstheme="minorBidi"/>
              <w:b w:val="0"/>
              <w:bCs w:val="0"/>
              <w:noProof/>
              <w:lang w:val="en-GB" w:eastAsia="en-GB"/>
            </w:rPr>
          </w:pPr>
          <w:ins w:id="104" w:author="MH, Hashim" w:date="2017-11-28T16:33:00Z">
            <w:del w:id="105" w:author="HS, Yogesh" w:date="2017-12-07T13:27:00Z">
              <w:r w:rsidRPr="00F903D7" w:rsidDel="00F903D7">
                <w:rPr>
                  <w:rStyle w:val="Hyperlink"/>
                  <w:noProof/>
                  <w:rPrChange w:id="106" w:author="HS, Yogesh" w:date="2017-12-07T13:27:00Z">
                    <w:rPr>
                      <w:rStyle w:val="Hyperlink"/>
                      <w:noProof/>
                    </w:rPr>
                  </w:rPrChange>
                </w:rPr>
                <w:delText>3</w:delText>
              </w:r>
              <w:r w:rsidDel="00F903D7">
                <w:rPr>
                  <w:rFonts w:eastAsiaTheme="minorEastAsia" w:cstheme="minorBidi"/>
                  <w:b w:val="0"/>
                  <w:bCs w:val="0"/>
                  <w:noProof/>
                  <w:lang w:val="en-GB" w:eastAsia="en-GB"/>
                </w:rPr>
                <w:tab/>
              </w:r>
              <w:r w:rsidRPr="00F903D7" w:rsidDel="00F903D7">
                <w:rPr>
                  <w:rStyle w:val="Hyperlink"/>
                  <w:noProof/>
                  <w:rPrChange w:id="107" w:author="HS, Yogesh" w:date="2017-12-07T13:27:00Z">
                    <w:rPr>
                      <w:rStyle w:val="Hyperlink"/>
                      <w:noProof/>
                    </w:rPr>
                  </w:rPrChange>
                </w:rPr>
                <w:delText>Integration</w:delText>
              </w:r>
              <w:r w:rsidDel="00F903D7">
                <w:rPr>
                  <w:noProof/>
                  <w:webHidden/>
                </w:rPr>
                <w:tab/>
                <w:delText>4</w:delText>
              </w:r>
            </w:del>
          </w:ins>
        </w:p>
        <w:p w14:paraId="47AFD275" w14:textId="77777777" w:rsidR="00E643F5" w:rsidDel="00F903D7" w:rsidRDefault="00E643F5">
          <w:pPr>
            <w:pStyle w:val="TOC2"/>
            <w:tabs>
              <w:tab w:val="left" w:pos="800"/>
              <w:tab w:val="right" w:leader="dot" w:pos="9631"/>
            </w:tabs>
            <w:rPr>
              <w:ins w:id="108" w:author="MH, Hashim" w:date="2017-11-28T16:33:00Z"/>
              <w:del w:id="109" w:author="HS, Yogesh" w:date="2017-12-07T13:27:00Z"/>
              <w:rFonts w:eastAsiaTheme="minorEastAsia" w:cstheme="minorBidi"/>
              <w:b w:val="0"/>
              <w:bCs w:val="0"/>
              <w:noProof/>
              <w:sz w:val="24"/>
              <w:szCs w:val="24"/>
              <w:lang w:val="en-GB" w:eastAsia="en-GB"/>
            </w:rPr>
          </w:pPr>
          <w:ins w:id="110" w:author="MH, Hashim" w:date="2017-11-28T16:33:00Z">
            <w:del w:id="111" w:author="HS, Yogesh" w:date="2017-12-07T13:27:00Z">
              <w:r w:rsidRPr="00F903D7" w:rsidDel="00F903D7">
                <w:rPr>
                  <w:rStyle w:val="Hyperlink"/>
                  <w:noProof/>
                  <w:lang w:val="en-GB"/>
                  <w:rPrChange w:id="112" w:author="HS, Yogesh" w:date="2017-12-07T13:27:00Z">
                    <w:rPr>
                      <w:rStyle w:val="Hyperlink"/>
                      <w:noProof/>
                      <w:lang w:val="en-GB"/>
                    </w:rPr>
                  </w:rPrChange>
                </w:rPr>
                <w:delText>3.1</w:delText>
              </w:r>
              <w:r w:rsidDel="00F903D7">
                <w:rPr>
                  <w:rFonts w:eastAsiaTheme="minorEastAsia" w:cstheme="minorBidi"/>
                  <w:b w:val="0"/>
                  <w:bCs w:val="0"/>
                  <w:noProof/>
                  <w:sz w:val="24"/>
                  <w:szCs w:val="24"/>
                  <w:lang w:val="en-GB" w:eastAsia="en-GB"/>
                </w:rPr>
                <w:tab/>
              </w:r>
              <w:r w:rsidRPr="00F903D7" w:rsidDel="00F903D7">
                <w:rPr>
                  <w:rStyle w:val="Hyperlink"/>
                  <w:noProof/>
                  <w:lang w:val="en-GB"/>
                  <w:rPrChange w:id="113" w:author="HS, Yogesh" w:date="2017-12-07T13:27:00Z">
                    <w:rPr>
                      <w:rStyle w:val="Hyperlink"/>
                      <w:noProof/>
                      <w:lang w:val="en-GB"/>
                    </w:rPr>
                  </w:rPrChange>
                </w:rPr>
                <w:delText>Installation</w:delText>
              </w:r>
              <w:r w:rsidDel="00F903D7">
                <w:rPr>
                  <w:noProof/>
                  <w:webHidden/>
                </w:rPr>
                <w:tab/>
                <w:delText>4</w:delText>
              </w:r>
            </w:del>
          </w:ins>
        </w:p>
        <w:p w14:paraId="3F29A47A" w14:textId="77777777" w:rsidR="00E643F5" w:rsidDel="00F903D7" w:rsidRDefault="00E643F5">
          <w:pPr>
            <w:pStyle w:val="TOC2"/>
            <w:tabs>
              <w:tab w:val="left" w:pos="800"/>
              <w:tab w:val="right" w:leader="dot" w:pos="9631"/>
            </w:tabs>
            <w:rPr>
              <w:ins w:id="114" w:author="MH, Hashim" w:date="2017-11-28T16:33:00Z"/>
              <w:del w:id="115" w:author="HS, Yogesh" w:date="2017-12-07T13:27:00Z"/>
              <w:rFonts w:eastAsiaTheme="minorEastAsia" w:cstheme="minorBidi"/>
              <w:b w:val="0"/>
              <w:bCs w:val="0"/>
              <w:noProof/>
              <w:sz w:val="24"/>
              <w:szCs w:val="24"/>
              <w:lang w:val="en-GB" w:eastAsia="en-GB"/>
            </w:rPr>
          </w:pPr>
          <w:ins w:id="116" w:author="MH, Hashim" w:date="2017-11-28T16:33:00Z">
            <w:del w:id="117" w:author="HS, Yogesh" w:date="2017-12-07T13:27:00Z">
              <w:r w:rsidRPr="00F903D7" w:rsidDel="00F903D7">
                <w:rPr>
                  <w:rStyle w:val="Hyperlink"/>
                  <w:noProof/>
                  <w:lang w:val="en-GB"/>
                  <w:rPrChange w:id="118" w:author="HS, Yogesh" w:date="2017-12-07T13:27:00Z">
                    <w:rPr>
                      <w:rStyle w:val="Hyperlink"/>
                      <w:noProof/>
                      <w:lang w:val="en-GB"/>
                    </w:rPr>
                  </w:rPrChange>
                </w:rPr>
                <w:delText>3.2</w:delText>
              </w:r>
              <w:r w:rsidDel="00F903D7">
                <w:rPr>
                  <w:rFonts w:eastAsiaTheme="minorEastAsia" w:cstheme="minorBidi"/>
                  <w:b w:val="0"/>
                  <w:bCs w:val="0"/>
                  <w:noProof/>
                  <w:sz w:val="24"/>
                  <w:szCs w:val="24"/>
                  <w:lang w:val="en-GB" w:eastAsia="en-GB"/>
                </w:rPr>
                <w:tab/>
              </w:r>
              <w:r w:rsidRPr="00F903D7" w:rsidDel="00F903D7">
                <w:rPr>
                  <w:rStyle w:val="Hyperlink"/>
                  <w:noProof/>
                  <w:lang w:val="en-GB"/>
                  <w:rPrChange w:id="119" w:author="HS, Yogesh" w:date="2017-12-07T13:27:00Z">
                    <w:rPr>
                      <w:rStyle w:val="Hyperlink"/>
                      <w:noProof/>
                      <w:lang w:val="en-GB"/>
                    </w:rPr>
                  </w:rPrChange>
                </w:rPr>
                <w:delText>Configuring</w:delText>
              </w:r>
              <w:r w:rsidDel="00F903D7">
                <w:rPr>
                  <w:noProof/>
                  <w:webHidden/>
                </w:rPr>
                <w:tab/>
                <w:delText>4</w:delText>
              </w:r>
            </w:del>
          </w:ins>
        </w:p>
        <w:p w14:paraId="3B97AB38" w14:textId="77777777" w:rsidR="00E643F5" w:rsidDel="00F903D7" w:rsidRDefault="00E643F5">
          <w:pPr>
            <w:pStyle w:val="TOC2"/>
            <w:tabs>
              <w:tab w:val="left" w:pos="800"/>
              <w:tab w:val="right" w:leader="dot" w:pos="9631"/>
            </w:tabs>
            <w:rPr>
              <w:ins w:id="120" w:author="MH, Hashim" w:date="2017-11-28T16:33:00Z"/>
              <w:del w:id="121" w:author="HS, Yogesh" w:date="2017-12-07T13:27:00Z"/>
              <w:rFonts w:eastAsiaTheme="minorEastAsia" w:cstheme="minorBidi"/>
              <w:b w:val="0"/>
              <w:bCs w:val="0"/>
              <w:noProof/>
              <w:sz w:val="24"/>
              <w:szCs w:val="24"/>
              <w:lang w:val="en-GB" w:eastAsia="en-GB"/>
            </w:rPr>
          </w:pPr>
          <w:ins w:id="122" w:author="MH, Hashim" w:date="2017-11-28T16:33:00Z">
            <w:del w:id="123" w:author="HS, Yogesh" w:date="2017-12-07T13:27:00Z">
              <w:r w:rsidRPr="00F903D7" w:rsidDel="00F903D7">
                <w:rPr>
                  <w:rStyle w:val="Hyperlink"/>
                  <w:noProof/>
                  <w:lang w:val="en-GB"/>
                  <w:rPrChange w:id="124" w:author="HS, Yogesh" w:date="2017-12-07T13:27:00Z">
                    <w:rPr>
                      <w:rStyle w:val="Hyperlink"/>
                      <w:noProof/>
                      <w:lang w:val="en-GB"/>
                    </w:rPr>
                  </w:rPrChange>
                </w:rPr>
                <w:delText>3.3</w:delText>
              </w:r>
              <w:r w:rsidDel="00F903D7">
                <w:rPr>
                  <w:rFonts w:eastAsiaTheme="minorEastAsia" w:cstheme="minorBidi"/>
                  <w:b w:val="0"/>
                  <w:bCs w:val="0"/>
                  <w:noProof/>
                  <w:sz w:val="24"/>
                  <w:szCs w:val="24"/>
                  <w:lang w:val="en-GB" w:eastAsia="en-GB"/>
                </w:rPr>
                <w:tab/>
              </w:r>
              <w:r w:rsidRPr="00F903D7" w:rsidDel="00F903D7">
                <w:rPr>
                  <w:rStyle w:val="Hyperlink"/>
                  <w:noProof/>
                  <w:lang w:val="en-GB"/>
                  <w:rPrChange w:id="125" w:author="HS, Yogesh" w:date="2017-12-07T13:27:00Z">
                    <w:rPr>
                      <w:rStyle w:val="Hyperlink"/>
                      <w:noProof/>
                      <w:lang w:val="en-GB"/>
                    </w:rPr>
                  </w:rPrChange>
                </w:rPr>
                <w:delText>Usage</w:delText>
              </w:r>
              <w:r w:rsidDel="00F903D7">
                <w:rPr>
                  <w:noProof/>
                  <w:webHidden/>
                </w:rPr>
                <w:tab/>
                <w:delText>5</w:delText>
              </w:r>
            </w:del>
          </w:ins>
        </w:p>
        <w:p w14:paraId="44906773" w14:textId="77777777" w:rsidR="00E643F5" w:rsidDel="00F903D7" w:rsidRDefault="00E643F5">
          <w:pPr>
            <w:pStyle w:val="TOC3"/>
            <w:tabs>
              <w:tab w:val="left" w:pos="1200"/>
              <w:tab w:val="right" w:leader="dot" w:pos="9631"/>
            </w:tabs>
            <w:rPr>
              <w:ins w:id="126" w:author="MH, Hashim" w:date="2017-11-28T16:33:00Z"/>
              <w:del w:id="127" w:author="HS, Yogesh" w:date="2017-12-07T13:27:00Z"/>
              <w:rFonts w:eastAsiaTheme="minorEastAsia" w:cstheme="minorBidi"/>
              <w:noProof/>
              <w:sz w:val="24"/>
              <w:szCs w:val="24"/>
              <w:lang w:val="en-GB" w:eastAsia="en-GB"/>
            </w:rPr>
          </w:pPr>
          <w:ins w:id="128" w:author="MH, Hashim" w:date="2017-11-28T16:33:00Z">
            <w:del w:id="129" w:author="HS, Yogesh" w:date="2017-12-07T13:27:00Z">
              <w:r w:rsidRPr="00F903D7" w:rsidDel="00F903D7">
                <w:rPr>
                  <w:rStyle w:val="Hyperlink"/>
                  <w:noProof/>
                  <w:lang w:val="en-GB"/>
                  <w:rPrChange w:id="130" w:author="HS, Yogesh" w:date="2017-12-07T13:27:00Z">
                    <w:rPr>
                      <w:rStyle w:val="Hyperlink"/>
                      <w:noProof/>
                      <w:lang w:val="en-GB"/>
                    </w:rPr>
                  </w:rPrChange>
                </w:rPr>
                <w:delText>3.3.1</w:delText>
              </w:r>
              <w:r w:rsidDel="00F903D7">
                <w:rPr>
                  <w:rFonts w:eastAsiaTheme="minorEastAsia" w:cstheme="minorBidi"/>
                  <w:noProof/>
                  <w:sz w:val="24"/>
                  <w:szCs w:val="24"/>
                  <w:lang w:val="en-GB" w:eastAsia="en-GB"/>
                </w:rPr>
                <w:tab/>
              </w:r>
              <w:r w:rsidRPr="00F903D7" w:rsidDel="00F903D7">
                <w:rPr>
                  <w:rStyle w:val="Hyperlink"/>
                  <w:noProof/>
                  <w:lang w:val="en-GB"/>
                  <w:rPrChange w:id="131" w:author="HS, Yogesh" w:date="2017-12-07T13:27:00Z">
                    <w:rPr>
                      <w:rStyle w:val="Hyperlink"/>
                      <w:noProof/>
                      <w:lang w:val="en-GB"/>
                    </w:rPr>
                  </w:rPrChange>
                </w:rPr>
                <w:delText>Launching my account uApp</w:delText>
              </w:r>
              <w:r w:rsidDel="00F903D7">
                <w:rPr>
                  <w:noProof/>
                  <w:webHidden/>
                </w:rPr>
                <w:tab/>
                <w:delText>5</w:delText>
              </w:r>
            </w:del>
          </w:ins>
        </w:p>
        <w:p w14:paraId="72DD7407" w14:textId="77777777" w:rsidR="00E643F5" w:rsidDel="00F903D7" w:rsidRDefault="00E643F5">
          <w:pPr>
            <w:pStyle w:val="TOC3"/>
            <w:tabs>
              <w:tab w:val="left" w:pos="1200"/>
              <w:tab w:val="right" w:leader="dot" w:pos="9631"/>
            </w:tabs>
            <w:rPr>
              <w:ins w:id="132" w:author="MH, Hashim" w:date="2017-11-28T16:33:00Z"/>
              <w:del w:id="133" w:author="HS, Yogesh" w:date="2017-12-07T13:27:00Z"/>
              <w:rFonts w:eastAsiaTheme="minorEastAsia" w:cstheme="minorBidi"/>
              <w:noProof/>
              <w:sz w:val="24"/>
              <w:szCs w:val="24"/>
              <w:lang w:val="en-GB" w:eastAsia="en-GB"/>
            </w:rPr>
          </w:pPr>
          <w:ins w:id="134" w:author="MH, Hashim" w:date="2017-11-28T16:33:00Z">
            <w:del w:id="135" w:author="HS, Yogesh" w:date="2017-12-07T13:27:00Z">
              <w:r w:rsidRPr="00F903D7" w:rsidDel="00F903D7">
                <w:rPr>
                  <w:rStyle w:val="Hyperlink"/>
                  <w:noProof/>
                  <w:rPrChange w:id="136" w:author="HS, Yogesh" w:date="2017-12-07T13:27:00Z">
                    <w:rPr>
                      <w:rStyle w:val="Hyperlink"/>
                      <w:noProof/>
                    </w:rPr>
                  </w:rPrChange>
                </w:rPr>
                <w:delText>3.3.2</w:delText>
              </w:r>
              <w:r w:rsidDel="00F903D7">
                <w:rPr>
                  <w:rFonts w:eastAsiaTheme="minorEastAsia" w:cstheme="minorBidi"/>
                  <w:noProof/>
                  <w:sz w:val="24"/>
                  <w:szCs w:val="24"/>
                  <w:lang w:val="en-GB" w:eastAsia="en-GB"/>
                </w:rPr>
                <w:tab/>
              </w:r>
              <w:r w:rsidRPr="00F903D7" w:rsidDel="00F903D7">
                <w:rPr>
                  <w:rStyle w:val="Hyperlink"/>
                  <w:noProof/>
                  <w:rPrChange w:id="137" w:author="HS, Yogesh" w:date="2017-12-07T13:27:00Z">
                    <w:rPr>
                      <w:rStyle w:val="Hyperlink"/>
                      <w:noProof/>
                    </w:rPr>
                  </w:rPrChange>
                </w:rPr>
                <w:delText>Delegates and Callbacks</w:delText>
              </w:r>
              <w:r w:rsidDel="00F903D7">
                <w:rPr>
                  <w:noProof/>
                  <w:webHidden/>
                </w:rPr>
                <w:tab/>
                <w:delText>6</w:delText>
              </w:r>
            </w:del>
          </w:ins>
        </w:p>
        <w:p w14:paraId="34B914CC" w14:textId="77777777" w:rsidR="00E643F5" w:rsidDel="00F903D7" w:rsidRDefault="00E643F5">
          <w:pPr>
            <w:pStyle w:val="TOC1"/>
            <w:tabs>
              <w:tab w:val="left" w:pos="400"/>
              <w:tab w:val="right" w:leader="dot" w:pos="9631"/>
            </w:tabs>
            <w:rPr>
              <w:ins w:id="138" w:author="MH, Hashim" w:date="2017-11-28T16:33:00Z"/>
              <w:del w:id="139" w:author="HS, Yogesh" w:date="2017-12-07T13:27:00Z"/>
              <w:rFonts w:eastAsiaTheme="minorEastAsia" w:cstheme="minorBidi"/>
              <w:b w:val="0"/>
              <w:bCs w:val="0"/>
              <w:noProof/>
              <w:lang w:val="en-GB" w:eastAsia="en-GB"/>
            </w:rPr>
          </w:pPr>
          <w:ins w:id="140" w:author="MH, Hashim" w:date="2017-11-28T16:33:00Z">
            <w:del w:id="141" w:author="HS, Yogesh" w:date="2017-12-07T13:27:00Z">
              <w:r w:rsidRPr="00F903D7" w:rsidDel="00F903D7">
                <w:rPr>
                  <w:rStyle w:val="Hyperlink"/>
                  <w:noProof/>
                  <w:rPrChange w:id="142" w:author="HS, Yogesh" w:date="2017-12-07T13:27:00Z">
                    <w:rPr>
                      <w:rStyle w:val="Hyperlink"/>
                      <w:noProof/>
                    </w:rPr>
                  </w:rPrChange>
                </w:rPr>
                <w:delText>4</w:delText>
              </w:r>
              <w:r w:rsidDel="00F903D7">
                <w:rPr>
                  <w:rFonts w:eastAsiaTheme="minorEastAsia" w:cstheme="minorBidi"/>
                  <w:b w:val="0"/>
                  <w:bCs w:val="0"/>
                  <w:noProof/>
                  <w:lang w:val="en-GB" w:eastAsia="en-GB"/>
                </w:rPr>
                <w:tab/>
              </w:r>
              <w:r w:rsidRPr="00F903D7" w:rsidDel="00F903D7">
                <w:rPr>
                  <w:rStyle w:val="Hyperlink"/>
                  <w:noProof/>
                  <w:rPrChange w:id="143" w:author="HS, Yogesh" w:date="2017-12-07T13:27:00Z">
                    <w:rPr>
                      <w:rStyle w:val="Hyperlink"/>
                      <w:noProof/>
                    </w:rPr>
                  </w:rPrChange>
                </w:rPr>
                <w:delText>Revision History</w:delText>
              </w:r>
              <w:r w:rsidDel="00F903D7">
                <w:rPr>
                  <w:noProof/>
                  <w:webHidden/>
                </w:rPr>
                <w:tab/>
                <w:delText>7</w:delText>
              </w:r>
            </w:del>
          </w:ins>
        </w:p>
        <w:p w14:paraId="3B5FB173" w14:textId="77777777" w:rsidR="00E643F5" w:rsidDel="00F903D7" w:rsidRDefault="00E643F5">
          <w:pPr>
            <w:pStyle w:val="TOC1"/>
            <w:tabs>
              <w:tab w:val="left" w:pos="400"/>
              <w:tab w:val="right" w:leader="dot" w:pos="9631"/>
            </w:tabs>
            <w:rPr>
              <w:ins w:id="144" w:author="MH, Hashim" w:date="2017-11-28T16:33:00Z"/>
              <w:del w:id="145" w:author="HS, Yogesh" w:date="2017-12-07T13:27:00Z"/>
              <w:rFonts w:eastAsiaTheme="minorEastAsia" w:cstheme="minorBidi"/>
              <w:b w:val="0"/>
              <w:bCs w:val="0"/>
              <w:noProof/>
              <w:lang w:val="en-GB" w:eastAsia="en-GB"/>
            </w:rPr>
          </w:pPr>
          <w:ins w:id="146" w:author="MH, Hashim" w:date="2017-11-28T16:33:00Z">
            <w:del w:id="147" w:author="HS, Yogesh" w:date="2017-12-07T13:27:00Z">
              <w:r w:rsidRPr="00F903D7" w:rsidDel="00F903D7">
                <w:rPr>
                  <w:rStyle w:val="Hyperlink"/>
                  <w:noProof/>
                  <w:rPrChange w:id="148" w:author="HS, Yogesh" w:date="2017-12-07T13:27:00Z">
                    <w:rPr>
                      <w:rStyle w:val="Hyperlink"/>
                      <w:noProof/>
                    </w:rPr>
                  </w:rPrChange>
                </w:rPr>
                <w:delText>5</w:delText>
              </w:r>
              <w:r w:rsidDel="00F903D7">
                <w:rPr>
                  <w:rFonts w:eastAsiaTheme="minorEastAsia" w:cstheme="minorBidi"/>
                  <w:b w:val="0"/>
                  <w:bCs w:val="0"/>
                  <w:noProof/>
                  <w:lang w:val="en-GB" w:eastAsia="en-GB"/>
                </w:rPr>
                <w:tab/>
              </w:r>
              <w:r w:rsidRPr="00F903D7" w:rsidDel="00F903D7">
                <w:rPr>
                  <w:rStyle w:val="Hyperlink"/>
                  <w:noProof/>
                  <w:rPrChange w:id="149" w:author="HS, Yogesh" w:date="2017-12-07T13:27:00Z">
                    <w:rPr>
                      <w:rStyle w:val="Hyperlink"/>
                      <w:noProof/>
                    </w:rPr>
                  </w:rPrChange>
                </w:rPr>
                <w:delText>Approval</w:delText>
              </w:r>
              <w:r w:rsidDel="00F903D7">
                <w:rPr>
                  <w:noProof/>
                  <w:webHidden/>
                </w:rPr>
                <w:tab/>
                <w:delText>7</w:delText>
              </w:r>
            </w:del>
          </w:ins>
        </w:p>
        <w:p w14:paraId="5B337E5A" w14:textId="77777777" w:rsidR="00FB610A" w:rsidDel="00F903D7" w:rsidRDefault="00FB610A">
          <w:pPr>
            <w:pStyle w:val="TOC1"/>
            <w:rPr>
              <w:del w:id="150" w:author="HS, Yogesh" w:date="2017-12-07T13:27:00Z"/>
              <w:rFonts w:eastAsiaTheme="minorEastAsia" w:cstheme="minorBidi"/>
              <w:b w:val="0"/>
              <w:noProof/>
              <w:lang w:val="en-GB" w:eastAsia="en-GB"/>
            </w:rPr>
          </w:pPr>
          <w:del w:id="151" w:author="HS, Yogesh" w:date="2017-12-07T13:27:00Z">
            <w:r w:rsidRPr="00FB610A" w:rsidDel="00F903D7">
              <w:rPr>
                <w:rStyle w:val="Hyperlink"/>
                <w:b w:val="0"/>
                <w:bCs w:val="0"/>
                <w:noProof/>
              </w:rPr>
              <w:delText>1</w:delText>
            </w:r>
            <w:r w:rsidDel="00F903D7">
              <w:rPr>
                <w:rFonts w:eastAsiaTheme="minorEastAsia" w:cstheme="minorBidi"/>
                <w:b w:val="0"/>
                <w:noProof/>
                <w:lang w:val="en-GB" w:eastAsia="en-GB"/>
              </w:rPr>
              <w:tab/>
            </w:r>
            <w:r w:rsidRPr="00FB610A" w:rsidDel="00F903D7">
              <w:rPr>
                <w:rStyle w:val="Hyperlink"/>
                <w:b w:val="0"/>
                <w:bCs w:val="0"/>
                <w:noProof/>
              </w:rPr>
              <w:delText>DOCUMENT INTRODUCTION</w:delText>
            </w:r>
            <w:r w:rsidDel="00F903D7">
              <w:rPr>
                <w:noProof/>
                <w:webHidden/>
              </w:rPr>
              <w:tab/>
              <w:delText>3</w:delText>
            </w:r>
          </w:del>
        </w:p>
        <w:p w14:paraId="61832C91" w14:textId="77777777" w:rsidR="00FB610A" w:rsidDel="00F903D7" w:rsidRDefault="00FB610A">
          <w:pPr>
            <w:pStyle w:val="TOC2"/>
            <w:rPr>
              <w:del w:id="152" w:author="HS, Yogesh" w:date="2017-12-07T13:27:00Z"/>
              <w:rFonts w:eastAsiaTheme="minorEastAsia" w:cstheme="minorBidi"/>
              <w:noProof/>
              <w:sz w:val="24"/>
              <w:szCs w:val="24"/>
              <w:lang w:val="en-GB" w:eastAsia="en-GB"/>
            </w:rPr>
          </w:pPr>
          <w:del w:id="153" w:author="HS, Yogesh" w:date="2017-12-07T13:27:00Z">
            <w:r w:rsidRPr="00FB610A" w:rsidDel="00F903D7">
              <w:rPr>
                <w:rStyle w:val="Hyperlink"/>
                <w:b w:val="0"/>
                <w:bCs w:val="0"/>
                <w:noProof/>
              </w:rPr>
              <w:delText>1.1</w:delText>
            </w:r>
            <w:r w:rsidDel="00F903D7">
              <w:rPr>
                <w:rFonts w:eastAsiaTheme="minorEastAsia" w:cstheme="minorBidi"/>
                <w:noProof/>
                <w:sz w:val="24"/>
                <w:szCs w:val="24"/>
                <w:lang w:val="en-GB" w:eastAsia="en-GB"/>
              </w:rPr>
              <w:tab/>
            </w:r>
            <w:r w:rsidRPr="00FB610A" w:rsidDel="00F903D7">
              <w:rPr>
                <w:rStyle w:val="Hyperlink"/>
                <w:b w:val="0"/>
                <w:bCs w:val="0"/>
                <w:noProof/>
              </w:rPr>
              <w:delText>Purpose</w:delText>
            </w:r>
            <w:r w:rsidDel="00F903D7">
              <w:rPr>
                <w:noProof/>
                <w:webHidden/>
              </w:rPr>
              <w:tab/>
              <w:delText>3</w:delText>
            </w:r>
          </w:del>
        </w:p>
        <w:p w14:paraId="0051A9C5" w14:textId="77777777" w:rsidR="00FB610A" w:rsidDel="00F903D7" w:rsidRDefault="00FB610A">
          <w:pPr>
            <w:pStyle w:val="TOC2"/>
            <w:rPr>
              <w:del w:id="154" w:author="HS, Yogesh" w:date="2017-12-07T13:27:00Z"/>
              <w:rFonts w:eastAsiaTheme="minorEastAsia" w:cstheme="minorBidi"/>
              <w:noProof/>
              <w:sz w:val="24"/>
              <w:szCs w:val="24"/>
              <w:lang w:val="en-GB" w:eastAsia="en-GB"/>
            </w:rPr>
          </w:pPr>
          <w:del w:id="155" w:author="HS, Yogesh" w:date="2017-12-07T13:27:00Z">
            <w:r w:rsidRPr="00FB610A" w:rsidDel="00F903D7">
              <w:rPr>
                <w:rStyle w:val="Hyperlink"/>
                <w:rFonts w:cs="Arial"/>
                <w:b w:val="0"/>
                <w:bCs w:val="0"/>
                <w:noProof/>
              </w:rPr>
              <w:delText>1.2</w:delText>
            </w:r>
            <w:r w:rsidDel="00F903D7">
              <w:rPr>
                <w:rFonts w:eastAsiaTheme="minorEastAsia" w:cstheme="minorBidi"/>
                <w:noProof/>
                <w:sz w:val="24"/>
                <w:szCs w:val="24"/>
                <w:lang w:val="en-GB" w:eastAsia="en-GB"/>
              </w:rPr>
              <w:tab/>
            </w:r>
            <w:r w:rsidRPr="00FB610A" w:rsidDel="00F903D7">
              <w:rPr>
                <w:rStyle w:val="Hyperlink"/>
                <w:rFonts w:cs="Arial"/>
                <w:b w:val="0"/>
                <w:bCs w:val="0"/>
                <w:noProof/>
              </w:rPr>
              <w:delText>Scope</w:delText>
            </w:r>
            <w:r w:rsidDel="00F903D7">
              <w:rPr>
                <w:noProof/>
                <w:webHidden/>
              </w:rPr>
              <w:tab/>
              <w:delText>3</w:delText>
            </w:r>
          </w:del>
        </w:p>
        <w:p w14:paraId="57EA9E0A" w14:textId="77777777" w:rsidR="00FB610A" w:rsidDel="00F903D7" w:rsidRDefault="00FB610A">
          <w:pPr>
            <w:pStyle w:val="TOC2"/>
            <w:rPr>
              <w:del w:id="156" w:author="HS, Yogesh" w:date="2017-12-07T13:27:00Z"/>
              <w:rFonts w:eastAsiaTheme="minorEastAsia" w:cstheme="minorBidi"/>
              <w:noProof/>
              <w:sz w:val="24"/>
              <w:szCs w:val="24"/>
              <w:lang w:val="en-GB" w:eastAsia="en-GB"/>
            </w:rPr>
          </w:pPr>
          <w:del w:id="157" w:author="HS, Yogesh" w:date="2017-12-07T13:27:00Z">
            <w:r w:rsidRPr="00FB610A" w:rsidDel="00F903D7">
              <w:rPr>
                <w:rStyle w:val="Hyperlink"/>
                <w:b w:val="0"/>
                <w:bCs w:val="0"/>
                <w:noProof/>
              </w:rPr>
              <w:delText>1.3</w:delText>
            </w:r>
            <w:r w:rsidDel="00F903D7">
              <w:rPr>
                <w:rFonts w:eastAsiaTheme="minorEastAsia" w:cstheme="minorBidi"/>
                <w:noProof/>
                <w:sz w:val="24"/>
                <w:szCs w:val="24"/>
                <w:lang w:val="en-GB" w:eastAsia="en-GB"/>
              </w:rPr>
              <w:tab/>
            </w:r>
            <w:r w:rsidRPr="00FB610A" w:rsidDel="00F903D7">
              <w:rPr>
                <w:rStyle w:val="Hyperlink"/>
                <w:b w:val="0"/>
                <w:bCs w:val="0"/>
                <w:noProof/>
              </w:rPr>
              <w:delText>References</w:delText>
            </w:r>
            <w:r w:rsidDel="00F903D7">
              <w:rPr>
                <w:noProof/>
                <w:webHidden/>
              </w:rPr>
              <w:tab/>
              <w:delText>3</w:delText>
            </w:r>
          </w:del>
        </w:p>
        <w:p w14:paraId="5EBDDDAB" w14:textId="77777777" w:rsidR="00FB610A" w:rsidDel="00F903D7" w:rsidRDefault="00FB610A">
          <w:pPr>
            <w:pStyle w:val="TOC2"/>
            <w:rPr>
              <w:del w:id="158" w:author="HS, Yogesh" w:date="2017-12-07T13:27:00Z"/>
              <w:rFonts w:eastAsiaTheme="minorEastAsia" w:cstheme="minorBidi"/>
              <w:noProof/>
              <w:sz w:val="24"/>
              <w:szCs w:val="24"/>
              <w:lang w:val="en-GB" w:eastAsia="en-GB"/>
            </w:rPr>
          </w:pPr>
          <w:del w:id="159" w:author="HS, Yogesh" w:date="2017-12-07T13:27:00Z">
            <w:r w:rsidRPr="00FB610A" w:rsidDel="00F903D7">
              <w:rPr>
                <w:rStyle w:val="Hyperlink"/>
                <w:b w:val="0"/>
                <w:bCs w:val="0"/>
                <w:noProof/>
              </w:rPr>
              <w:delText>1.4</w:delText>
            </w:r>
            <w:r w:rsidDel="00F903D7">
              <w:rPr>
                <w:rFonts w:eastAsiaTheme="minorEastAsia" w:cstheme="minorBidi"/>
                <w:noProof/>
                <w:sz w:val="24"/>
                <w:szCs w:val="24"/>
                <w:lang w:val="en-GB" w:eastAsia="en-GB"/>
              </w:rPr>
              <w:tab/>
            </w:r>
            <w:r w:rsidRPr="00FB610A" w:rsidDel="00F903D7">
              <w:rPr>
                <w:rStyle w:val="Hyperlink"/>
                <w:b w:val="0"/>
                <w:bCs w:val="0"/>
                <w:noProof/>
              </w:rPr>
              <w:delText>Terminology &amp; Abbreviations</w:delText>
            </w:r>
            <w:r w:rsidDel="00F903D7">
              <w:rPr>
                <w:noProof/>
                <w:webHidden/>
              </w:rPr>
              <w:tab/>
              <w:delText>3</w:delText>
            </w:r>
          </w:del>
        </w:p>
        <w:p w14:paraId="34EDD0E6" w14:textId="77777777" w:rsidR="00FB610A" w:rsidDel="00F903D7" w:rsidRDefault="00FB610A">
          <w:pPr>
            <w:pStyle w:val="TOC1"/>
            <w:rPr>
              <w:del w:id="160" w:author="HS, Yogesh" w:date="2017-12-07T13:27:00Z"/>
              <w:rFonts w:eastAsiaTheme="minorEastAsia" w:cstheme="minorBidi"/>
              <w:b w:val="0"/>
              <w:noProof/>
              <w:lang w:val="en-GB" w:eastAsia="en-GB"/>
            </w:rPr>
          </w:pPr>
          <w:del w:id="161" w:author="HS, Yogesh" w:date="2017-12-07T13:27:00Z">
            <w:r w:rsidRPr="00FB610A" w:rsidDel="00F903D7">
              <w:rPr>
                <w:rStyle w:val="Hyperlink"/>
                <w:b w:val="0"/>
                <w:bCs w:val="0"/>
                <w:noProof/>
              </w:rPr>
              <w:delText>2</w:delText>
            </w:r>
            <w:r w:rsidDel="00F903D7">
              <w:rPr>
                <w:rFonts w:eastAsiaTheme="minorEastAsia" w:cstheme="minorBidi"/>
                <w:b w:val="0"/>
                <w:noProof/>
                <w:lang w:val="en-GB" w:eastAsia="en-GB"/>
              </w:rPr>
              <w:tab/>
            </w:r>
            <w:r w:rsidRPr="00FB610A" w:rsidDel="00F903D7">
              <w:rPr>
                <w:rStyle w:val="Hyperlink"/>
                <w:b w:val="0"/>
                <w:bCs w:val="0"/>
                <w:noProof/>
              </w:rPr>
              <w:delText>Overview</w:delText>
            </w:r>
            <w:r w:rsidDel="00F903D7">
              <w:rPr>
                <w:noProof/>
                <w:webHidden/>
              </w:rPr>
              <w:tab/>
              <w:delText>4</w:delText>
            </w:r>
          </w:del>
        </w:p>
        <w:p w14:paraId="2273D0FD" w14:textId="77777777" w:rsidR="00FB610A" w:rsidDel="00F903D7" w:rsidRDefault="00FB610A">
          <w:pPr>
            <w:pStyle w:val="TOC1"/>
            <w:rPr>
              <w:del w:id="162" w:author="HS, Yogesh" w:date="2017-12-07T13:27:00Z"/>
              <w:rFonts w:eastAsiaTheme="minorEastAsia" w:cstheme="minorBidi"/>
              <w:b w:val="0"/>
              <w:noProof/>
              <w:lang w:val="en-GB" w:eastAsia="en-GB"/>
            </w:rPr>
          </w:pPr>
          <w:del w:id="163" w:author="HS, Yogesh" w:date="2017-12-07T13:27:00Z">
            <w:r w:rsidRPr="00FB610A" w:rsidDel="00F903D7">
              <w:rPr>
                <w:rStyle w:val="Hyperlink"/>
                <w:rFonts w:cs="Arial"/>
                <w:b w:val="0"/>
                <w:bCs w:val="0"/>
                <w:noProof/>
              </w:rPr>
              <w:delText>3</w:delText>
            </w:r>
            <w:r w:rsidDel="00F903D7">
              <w:rPr>
                <w:rFonts w:eastAsiaTheme="minorEastAsia" w:cstheme="minorBidi"/>
                <w:b w:val="0"/>
                <w:noProof/>
                <w:lang w:val="en-GB" w:eastAsia="en-GB"/>
              </w:rPr>
              <w:tab/>
            </w:r>
            <w:r w:rsidRPr="00FB610A" w:rsidDel="00F903D7">
              <w:rPr>
                <w:rStyle w:val="Hyperlink"/>
                <w:b w:val="0"/>
                <w:bCs w:val="0"/>
                <w:noProof/>
              </w:rPr>
              <w:delText>Integration</w:delText>
            </w:r>
            <w:r w:rsidDel="00F903D7">
              <w:rPr>
                <w:noProof/>
                <w:webHidden/>
              </w:rPr>
              <w:tab/>
              <w:delText>4</w:delText>
            </w:r>
          </w:del>
        </w:p>
        <w:p w14:paraId="50252DAF" w14:textId="77777777" w:rsidR="00FB610A" w:rsidDel="00F903D7" w:rsidRDefault="00FB610A">
          <w:pPr>
            <w:pStyle w:val="TOC1"/>
            <w:rPr>
              <w:del w:id="164" w:author="HS, Yogesh" w:date="2017-12-07T13:27:00Z"/>
              <w:rFonts w:eastAsiaTheme="minorEastAsia" w:cstheme="minorBidi"/>
              <w:b w:val="0"/>
              <w:noProof/>
              <w:lang w:val="en-GB" w:eastAsia="en-GB"/>
            </w:rPr>
          </w:pPr>
          <w:del w:id="165" w:author="HS, Yogesh" w:date="2017-12-07T13:27:00Z">
            <w:r w:rsidRPr="00FB610A" w:rsidDel="00F903D7">
              <w:rPr>
                <w:rStyle w:val="Hyperlink"/>
                <w:b w:val="0"/>
                <w:bCs w:val="0"/>
                <w:noProof/>
              </w:rPr>
              <w:delText>4</w:delText>
            </w:r>
            <w:r w:rsidDel="00F903D7">
              <w:rPr>
                <w:rFonts w:eastAsiaTheme="minorEastAsia" w:cstheme="minorBidi"/>
                <w:b w:val="0"/>
                <w:noProof/>
                <w:lang w:val="en-GB" w:eastAsia="en-GB"/>
              </w:rPr>
              <w:tab/>
            </w:r>
            <w:r w:rsidRPr="00FB610A" w:rsidDel="00F903D7">
              <w:rPr>
                <w:rStyle w:val="Hyperlink"/>
                <w:b w:val="0"/>
                <w:bCs w:val="0"/>
                <w:noProof/>
              </w:rPr>
              <w:delText>Revision History</w:delText>
            </w:r>
            <w:r w:rsidDel="00F903D7">
              <w:rPr>
                <w:noProof/>
                <w:webHidden/>
              </w:rPr>
              <w:tab/>
              <w:delText>5</w:delText>
            </w:r>
          </w:del>
        </w:p>
        <w:p w14:paraId="3D56801F" w14:textId="77777777" w:rsidR="00FB610A" w:rsidDel="00F903D7" w:rsidRDefault="00FB610A">
          <w:pPr>
            <w:pStyle w:val="TOC1"/>
            <w:rPr>
              <w:del w:id="166" w:author="HS, Yogesh" w:date="2017-12-07T13:27:00Z"/>
              <w:rFonts w:eastAsiaTheme="minorEastAsia" w:cstheme="minorBidi"/>
              <w:b w:val="0"/>
              <w:noProof/>
              <w:lang w:val="en-GB" w:eastAsia="en-GB"/>
            </w:rPr>
          </w:pPr>
          <w:del w:id="167" w:author="HS, Yogesh" w:date="2017-12-07T13:27:00Z">
            <w:r w:rsidRPr="00FB610A" w:rsidDel="00F903D7">
              <w:rPr>
                <w:rStyle w:val="Hyperlink"/>
                <w:b w:val="0"/>
                <w:bCs w:val="0"/>
                <w:noProof/>
              </w:rPr>
              <w:delText>5</w:delText>
            </w:r>
            <w:r w:rsidDel="00F903D7">
              <w:rPr>
                <w:rFonts w:eastAsiaTheme="minorEastAsia" w:cstheme="minorBidi"/>
                <w:b w:val="0"/>
                <w:noProof/>
                <w:lang w:val="en-GB" w:eastAsia="en-GB"/>
              </w:rPr>
              <w:tab/>
            </w:r>
            <w:r w:rsidRPr="00FB610A" w:rsidDel="00F903D7">
              <w:rPr>
                <w:rStyle w:val="Hyperlink"/>
                <w:b w:val="0"/>
                <w:bCs w:val="0"/>
                <w:noProof/>
              </w:rPr>
              <w:delText>Approval</w:delText>
            </w:r>
            <w:r w:rsidDel="00F903D7">
              <w:rPr>
                <w:noProof/>
                <w:webHidden/>
              </w:rPr>
              <w:tab/>
              <w:delText>5</w:delText>
            </w:r>
          </w:del>
        </w:p>
        <w:p w14:paraId="3B0200E5" w14:textId="3A7DEE2B" w:rsidR="00FB610A" w:rsidRDefault="00FB610A">
          <w:pPr>
            <w:rPr>
              <w:ins w:id="168" w:author="MH, Hashim" w:date="2017-11-22T11:25:00Z"/>
            </w:rPr>
          </w:pPr>
          <w:ins w:id="169" w:author="MH, Hashim" w:date="2017-11-22T11:25:00Z">
            <w:r>
              <w:rPr>
                <w:b/>
                <w:bCs/>
                <w:noProof/>
              </w:rPr>
              <w:fldChar w:fldCharType="end"/>
            </w:r>
          </w:ins>
        </w:p>
        <w:customXmlInsRangeStart w:id="170" w:author="MH, Hashim" w:date="2017-11-22T11:25:00Z"/>
      </w:sdtContent>
    </w:sdt>
    <w:customXmlInsRangeEnd w:id="170"/>
    <w:p w14:paraId="56CB466A" w14:textId="04521ECC" w:rsidR="00020D45" w:rsidDel="00FB610A" w:rsidRDefault="001351B4" w:rsidP="00020D45">
      <w:pPr>
        <w:pStyle w:val="TOC1"/>
        <w:rPr>
          <w:ins w:id="171" w:author="Shivakumar, Deepthi" w:date="2017-11-15T22:16:00Z"/>
          <w:del w:id="172" w:author="MH, Hashim" w:date="2017-11-22T11:25:00Z"/>
          <w:rFonts w:eastAsiaTheme="minorEastAsia" w:cstheme="minorBidi"/>
          <w:noProof/>
          <w:lang w:val="en-GB" w:eastAsia="en-GB"/>
        </w:rPr>
      </w:pPr>
      <w:del w:id="173" w:author="MH, Hashim" w:date="2017-11-22T11:25:00Z">
        <w:r w:rsidRPr="00044929" w:rsidDel="00FB610A">
          <w:fldChar w:fldCharType="begin"/>
        </w:r>
        <w:r w:rsidRPr="00044929" w:rsidDel="00FB610A">
          <w:delInstrText xml:space="preserve"> TOC \o "1-3" \h \z \u </w:delInstrText>
        </w:r>
        <w:r w:rsidRPr="00044929" w:rsidDel="00FB610A">
          <w:fldChar w:fldCharType="separate"/>
        </w:r>
      </w:del>
      <w:ins w:id="174" w:author="Shivakumar, Deepthi" w:date="2017-11-15T22:16:00Z">
        <w:del w:id="175" w:author="MH, Hashim" w:date="2017-11-22T11:25:00Z">
          <w:r w:rsidR="00020D45" w:rsidRPr="0007070F" w:rsidDel="00FB610A">
            <w:rPr>
              <w:rStyle w:val="Hyperlink"/>
              <w:b w:val="0"/>
              <w:bCs w:val="0"/>
              <w:noProof/>
            </w:rPr>
            <w:fldChar w:fldCharType="begin"/>
          </w:r>
          <w:r w:rsidR="00020D45" w:rsidRPr="0007070F" w:rsidDel="00FB610A">
            <w:rPr>
              <w:rStyle w:val="Hyperlink"/>
              <w:noProof/>
            </w:rPr>
            <w:delInstrText xml:space="preserve"> </w:delInstrText>
          </w:r>
          <w:r w:rsidR="00020D45" w:rsidDel="00FB610A">
            <w:rPr>
              <w:noProof/>
            </w:rPr>
            <w:delInstrText>HYPERLINK \l "_Toc498547518"</w:delInstrText>
          </w:r>
          <w:r w:rsidR="00020D45" w:rsidRPr="0007070F" w:rsidDel="00FB610A">
            <w:rPr>
              <w:rStyle w:val="Hyperlink"/>
              <w:noProof/>
            </w:rPr>
            <w:delInstrText xml:space="preserve"> </w:delInstrText>
          </w:r>
          <w:r w:rsidR="00020D45" w:rsidRPr="0007070F" w:rsidDel="00FB610A">
            <w:rPr>
              <w:rStyle w:val="Hyperlink"/>
              <w:b w:val="0"/>
              <w:bCs w:val="0"/>
              <w:noProof/>
            </w:rPr>
            <w:fldChar w:fldCharType="separate"/>
          </w:r>
          <w:r w:rsidR="00020D45" w:rsidRPr="0007070F" w:rsidDel="00FB610A">
            <w:rPr>
              <w:rStyle w:val="Hyperlink"/>
              <w:noProof/>
            </w:rPr>
            <w:delText>1</w:delText>
          </w:r>
          <w:r w:rsidR="00020D45" w:rsidDel="00FB610A">
            <w:rPr>
              <w:rFonts w:eastAsiaTheme="minorEastAsia" w:cstheme="minorBidi"/>
              <w:noProof/>
              <w:lang w:val="en-GB" w:eastAsia="en-GB"/>
            </w:rPr>
            <w:tab/>
          </w:r>
          <w:r w:rsidR="00020D45" w:rsidRPr="0007070F" w:rsidDel="00FB610A">
            <w:rPr>
              <w:rStyle w:val="Hyperlink"/>
              <w:noProof/>
            </w:rPr>
            <w:delText>DOCUMENT INTRODUCTION</w:delText>
          </w:r>
          <w:r w:rsidR="00020D45" w:rsidDel="00FB610A">
            <w:rPr>
              <w:noProof/>
              <w:webHidden/>
            </w:rPr>
            <w:tab/>
          </w:r>
          <w:r w:rsidR="00020D45" w:rsidDel="00FB610A">
            <w:rPr>
              <w:b w:val="0"/>
              <w:bCs w:val="0"/>
              <w:noProof/>
              <w:webHidden/>
            </w:rPr>
            <w:fldChar w:fldCharType="begin"/>
          </w:r>
          <w:r w:rsidR="00020D45" w:rsidDel="00FB610A">
            <w:rPr>
              <w:noProof/>
              <w:webHidden/>
            </w:rPr>
            <w:delInstrText xml:space="preserve"> PAGEREF _Toc498547518 \h </w:delInstrText>
          </w:r>
        </w:del>
      </w:ins>
      <w:del w:id="176" w:author="MH, Hashim" w:date="2017-11-22T11:25:00Z">
        <w:r w:rsidR="00020D45" w:rsidDel="00FB610A">
          <w:rPr>
            <w:b w:val="0"/>
            <w:bCs w:val="0"/>
            <w:noProof/>
            <w:webHidden/>
          </w:rPr>
        </w:r>
        <w:r w:rsidR="00020D45" w:rsidDel="00FB610A">
          <w:rPr>
            <w:b w:val="0"/>
            <w:bCs w:val="0"/>
            <w:noProof/>
            <w:webHidden/>
          </w:rPr>
          <w:fldChar w:fldCharType="separate"/>
        </w:r>
      </w:del>
      <w:ins w:id="177" w:author="Shivakumar, Deepthi" w:date="2017-11-15T22:16:00Z">
        <w:del w:id="178" w:author="MH, Hashim" w:date="2017-11-22T11:25:00Z">
          <w:r w:rsidR="00020D45" w:rsidDel="00FB610A">
            <w:rPr>
              <w:noProof/>
              <w:webHidden/>
            </w:rPr>
            <w:delText>3</w:delText>
          </w:r>
          <w:r w:rsidR="00020D45" w:rsidDel="00FB610A">
            <w:rPr>
              <w:b w:val="0"/>
              <w:bCs w:val="0"/>
              <w:noProof/>
              <w:webHidden/>
            </w:rPr>
            <w:fldChar w:fldCharType="end"/>
          </w:r>
          <w:r w:rsidR="00020D45" w:rsidRPr="0007070F" w:rsidDel="00FB610A">
            <w:rPr>
              <w:rStyle w:val="Hyperlink"/>
              <w:b w:val="0"/>
              <w:bCs w:val="0"/>
              <w:noProof/>
            </w:rPr>
            <w:fldChar w:fldCharType="end"/>
          </w:r>
        </w:del>
      </w:ins>
    </w:p>
    <w:p w14:paraId="4F59403A" w14:textId="690E6B15" w:rsidR="00020D45" w:rsidDel="00FB610A" w:rsidRDefault="00020D45">
      <w:pPr>
        <w:pStyle w:val="TOC2"/>
        <w:rPr>
          <w:ins w:id="179" w:author="Shivakumar, Deepthi" w:date="2017-11-15T22:16:00Z"/>
          <w:del w:id="180" w:author="MH, Hashim" w:date="2017-11-22T11:25:00Z"/>
          <w:rFonts w:eastAsiaTheme="minorEastAsia" w:cstheme="minorBidi"/>
          <w:noProof/>
          <w:sz w:val="24"/>
          <w:szCs w:val="24"/>
          <w:lang w:val="en-GB" w:eastAsia="en-GB"/>
        </w:rPr>
      </w:pPr>
      <w:ins w:id="181" w:author="Shivakumar, Deepthi" w:date="2017-11-15T22:16:00Z">
        <w:del w:id="182"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"_Toc498547519"</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1.1</w:delText>
          </w:r>
          <w:r w:rsidDel="00FB610A">
            <w:rPr>
              <w:rFonts w:eastAsiaTheme="minorEastAsia" w:cstheme="minorBidi"/>
              <w:noProof/>
              <w:sz w:val="24"/>
              <w:szCs w:val="24"/>
              <w:lang w:val="en-GB" w:eastAsia="en-GB"/>
            </w:rPr>
            <w:tab/>
          </w:r>
          <w:r w:rsidRPr="0007070F" w:rsidDel="00FB610A">
            <w:rPr>
              <w:rStyle w:val="Hyperlink"/>
              <w:noProof/>
            </w:rPr>
            <w:delText>Purpose</w:delText>
          </w:r>
          <w:r w:rsidDel="00FB610A">
            <w:rPr>
              <w:noProof/>
              <w:webHidden/>
            </w:rPr>
            <w:tab/>
          </w:r>
          <w:r w:rsidDel="00FB610A">
            <w:rPr>
              <w:b w:val="0"/>
              <w:bCs w:val="0"/>
              <w:noProof/>
              <w:webHidden/>
            </w:rPr>
            <w:fldChar w:fldCharType="begin"/>
          </w:r>
          <w:r w:rsidDel="00FB610A">
            <w:rPr>
              <w:noProof/>
              <w:webHidden/>
            </w:rPr>
            <w:delInstrText xml:space="preserve"> PAGEREF _Toc498547519 \h </w:delInstrText>
          </w:r>
        </w:del>
      </w:ins>
      <w:del w:id="183" w:author="MH, Hashim" w:date="2017-11-22T11:25:00Z">
        <w:r w:rsidDel="00FB610A">
          <w:rPr>
            <w:b w:val="0"/>
            <w:bCs w:val="0"/>
            <w:noProof/>
            <w:webHidden/>
          </w:rPr>
        </w:r>
        <w:r w:rsidDel="00FB610A">
          <w:rPr>
            <w:b w:val="0"/>
            <w:bCs w:val="0"/>
            <w:noProof/>
            <w:webHidden/>
          </w:rPr>
          <w:fldChar w:fldCharType="separate"/>
        </w:r>
      </w:del>
      <w:ins w:id="184" w:author="Shivakumar, Deepthi" w:date="2017-11-15T22:16:00Z">
        <w:del w:id="185" w:author="MH, Hashim" w:date="2017-11-22T11:25:00Z">
          <w:r w:rsidDel="00FB610A">
            <w:rPr>
              <w:noProof/>
              <w:webHidden/>
            </w:rPr>
            <w:delText>3</w:delText>
          </w:r>
          <w:r w:rsidDel="00FB610A">
            <w:rPr>
              <w:b w:val="0"/>
              <w:bCs w:val="0"/>
              <w:noProof/>
              <w:webHidden/>
            </w:rPr>
            <w:fldChar w:fldCharType="end"/>
          </w:r>
          <w:r w:rsidRPr="0007070F" w:rsidDel="00FB610A">
            <w:rPr>
              <w:rStyle w:val="Hyperlink"/>
              <w:b w:val="0"/>
              <w:bCs w:val="0"/>
              <w:noProof/>
            </w:rPr>
            <w:fldChar w:fldCharType="end"/>
          </w:r>
        </w:del>
      </w:ins>
    </w:p>
    <w:p w14:paraId="2E01C43E" w14:textId="30113D02" w:rsidR="00020D45" w:rsidDel="00FB610A" w:rsidRDefault="00020D45">
      <w:pPr>
        <w:pStyle w:val="TOC2"/>
        <w:rPr>
          <w:ins w:id="186" w:author="Shivakumar, Deepthi" w:date="2017-11-15T22:16:00Z"/>
          <w:del w:id="187" w:author="MH, Hashim" w:date="2017-11-22T11:25:00Z"/>
          <w:rFonts w:eastAsiaTheme="minorEastAsia" w:cstheme="minorBidi"/>
          <w:noProof/>
          <w:sz w:val="24"/>
          <w:szCs w:val="24"/>
          <w:lang w:val="en-GB" w:eastAsia="en-GB"/>
        </w:rPr>
      </w:pPr>
      <w:ins w:id="188" w:author="Shivakumar, Deepthi" w:date="2017-11-15T22:16:00Z">
        <w:del w:id="189"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"_Toc498547520"</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rFonts w:cs="Arial"/>
              <w:noProof/>
            </w:rPr>
            <w:delText>1.2</w:delText>
          </w:r>
          <w:r w:rsidDel="00FB610A">
            <w:rPr>
              <w:rFonts w:eastAsiaTheme="minorEastAsia" w:cstheme="minorBidi"/>
              <w:noProof/>
              <w:sz w:val="24"/>
              <w:szCs w:val="24"/>
              <w:lang w:val="en-GB" w:eastAsia="en-GB"/>
            </w:rPr>
            <w:tab/>
          </w:r>
          <w:r w:rsidRPr="0007070F" w:rsidDel="00FB610A">
            <w:rPr>
              <w:rStyle w:val="Hyperlink"/>
              <w:rFonts w:cs="Arial"/>
              <w:noProof/>
            </w:rPr>
            <w:delText>Scope</w:delText>
          </w:r>
          <w:r w:rsidDel="00FB610A">
            <w:rPr>
              <w:noProof/>
              <w:webHidden/>
            </w:rPr>
            <w:tab/>
          </w:r>
          <w:r w:rsidDel="00FB610A">
            <w:rPr>
              <w:b w:val="0"/>
              <w:bCs w:val="0"/>
              <w:noProof/>
              <w:webHidden/>
            </w:rPr>
            <w:fldChar w:fldCharType="begin"/>
          </w:r>
          <w:r w:rsidDel="00FB610A">
            <w:rPr>
              <w:noProof/>
              <w:webHidden/>
            </w:rPr>
            <w:delInstrText xml:space="preserve"> PAGEREF _Toc498547520 \h </w:delInstrText>
          </w:r>
        </w:del>
      </w:ins>
      <w:del w:id="190" w:author="MH, Hashim" w:date="2017-11-22T11:25:00Z">
        <w:r w:rsidDel="00FB610A">
          <w:rPr>
            <w:b w:val="0"/>
            <w:bCs w:val="0"/>
            <w:noProof/>
            <w:webHidden/>
          </w:rPr>
        </w:r>
        <w:r w:rsidDel="00FB610A">
          <w:rPr>
            <w:b w:val="0"/>
            <w:bCs w:val="0"/>
            <w:noProof/>
            <w:webHidden/>
          </w:rPr>
          <w:fldChar w:fldCharType="separate"/>
        </w:r>
      </w:del>
      <w:ins w:id="191" w:author="Shivakumar, Deepthi" w:date="2017-11-15T22:16:00Z">
        <w:del w:id="192" w:author="MH, Hashim" w:date="2017-11-22T11:25:00Z">
          <w:r w:rsidDel="00FB610A">
            <w:rPr>
              <w:noProof/>
              <w:webHidden/>
            </w:rPr>
            <w:delText>3</w:delText>
          </w:r>
          <w:r w:rsidDel="00FB610A">
            <w:rPr>
              <w:b w:val="0"/>
              <w:bCs w:val="0"/>
              <w:noProof/>
              <w:webHidden/>
            </w:rPr>
            <w:fldChar w:fldCharType="end"/>
          </w:r>
          <w:r w:rsidRPr="0007070F" w:rsidDel="00FB610A">
            <w:rPr>
              <w:rStyle w:val="Hyperlink"/>
              <w:b w:val="0"/>
              <w:bCs w:val="0"/>
              <w:noProof/>
            </w:rPr>
            <w:fldChar w:fldCharType="end"/>
          </w:r>
        </w:del>
      </w:ins>
    </w:p>
    <w:p w14:paraId="14D249D4" w14:textId="44DEF755" w:rsidR="00020D45" w:rsidDel="00FB610A" w:rsidRDefault="00020D45">
      <w:pPr>
        <w:pStyle w:val="TOC2"/>
        <w:rPr>
          <w:ins w:id="193" w:author="Shivakumar, Deepthi" w:date="2017-11-15T22:16:00Z"/>
          <w:del w:id="194" w:author="MH, Hashim" w:date="2017-11-22T11:25:00Z"/>
          <w:rFonts w:eastAsiaTheme="minorEastAsia" w:cstheme="minorBidi"/>
          <w:noProof/>
          <w:sz w:val="24"/>
          <w:szCs w:val="24"/>
          <w:lang w:val="en-GB" w:eastAsia="en-GB"/>
        </w:rPr>
      </w:pPr>
      <w:ins w:id="195" w:author="Shivakumar, Deepthi" w:date="2017-11-15T22:16:00Z">
        <w:del w:id="196"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"_Toc498547521"</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1.3</w:delText>
          </w:r>
          <w:r w:rsidDel="00FB610A">
            <w:rPr>
              <w:rFonts w:eastAsiaTheme="minorEastAsia" w:cstheme="minorBidi"/>
              <w:noProof/>
              <w:sz w:val="24"/>
              <w:szCs w:val="24"/>
              <w:lang w:val="en-GB" w:eastAsia="en-GB"/>
            </w:rPr>
            <w:tab/>
          </w:r>
          <w:r w:rsidRPr="0007070F" w:rsidDel="00FB610A">
            <w:rPr>
              <w:rStyle w:val="Hyperlink"/>
              <w:noProof/>
            </w:rPr>
            <w:delText>References</w:delText>
          </w:r>
          <w:r w:rsidDel="00FB610A">
            <w:rPr>
              <w:noProof/>
              <w:webHidden/>
            </w:rPr>
            <w:tab/>
          </w:r>
          <w:r w:rsidDel="00FB610A">
            <w:rPr>
              <w:b w:val="0"/>
              <w:bCs w:val="0"/>
              <w:noProof/>
              <w:webHidden/>
            </w:rPr>
            <w:fldChar w:fldCharType="begin"/>
          </w:r>
          <w:r w:rsidDel="00FB610A">
            <w:rPr>
              <w:noProof/>
              <w:webHidden/>
            </w:rPr>
            <w:delInstrText xml:space="preserve"> PAGEREF _Toc498547521 \h </w:delInstrText>
          </w:r>
        </w:del>
      </w:ins>
      <w:del w:id="197" w:author="MH, Hashim" w:date="2017-11-22T11:25:00Z">
        <w:r w:rsidDel="00FB610A">
          <w:rPr>
            <w:b w:val="0"/>
            <w:bCs w:val="0"/>
            <w:noProof/>
            <w:webHidden/>
          </w:rPr>
        </w:r>
        <w:r w:rsidDel="00FB610A">
          <w:rPr>
            <w:b w:val="0"/>
            <w:bCs w:val="0"/>
            <w:noProof/>
            <w:webHidden/>
          </w:rPr>
          <w:fldChar w:fldCharType="separate"/>
        </w:r>
      </w:del>
      <w:ins w:id="198" w:author="Shivakumar, Deepthi" w:date="2017-11-15T22:16:00Z">
        <w:del w:id="199" w:author="MH, Hashim" w:date="2017-11-22T11:25:00Z">
          <w:r w:rsidDel="00FB610A">
            <w:rPr>
              <w:noProof/>
              <w:webHidden/>
            </w:rPr>
            <w:delText>3</w:delText>
          </w:r>
          <w:r w:rsidDel="00FB610A">
            <w:rPr>
              <w:b w:val="0"/>
              <w:bCs w:val="0"/>
              <w:noProof/>
              <w:webHidden/>
            </w:rPr>
            <w:fldChar w:fldCharType="end"/>
          </w:r>
          <w:r w:rsidRPr="0007070F" w:rsidDel="00FB610A">
            <w:rPr>
              <w:rStyle w:val="Hyperlink"/>
              <w:b w:val="0"/>
              <w:bCs w:val="0"/>
              <w:noProof/>
            </w:rPr>
            <w:fldChar w:fldCharType="end"/>
          </w:r>
        </w:del>
      </w:ins>
    </w:p>
    <w:p w14:paraId="6267128B" w14:textId="72CE307F" w:rsidR="00020D45" w:rsidDel="00FB610A" w:rsidRDefault="00020D45">
      <w:pPr>
        <w:pStyle w:val="TOC2"/>
        <w:rPr>
          <w:ins w:id="200" w:author="Shivakumar, Deepthi" w:date="2017-11-15T22:16:00Z"/>
          <w:del w:id="201" w:author="MH, Hashim" w:date="2017-11-22T11:25:00Z"/>
          <w:rFonts w:eastAsiaTheme="minorEastAsia" w:cstheme="minorBidi"/>
          <w:noProof/>
          <w:sz w:val="24"/>
          <w:szCs w:val="24"/>
          <w:lang w:val="en-GB" w:eastAsia="en-GB"/>
        </w:rPr>
      </w:pPr>
      <w:ins w:id="202" w:author="Shivakumar, Deepthi" w:date="2017-11-15T22:16:00Z">
        <w:del w:id="203"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"_Toc498547522"</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1.4</w:delText>
          </w:r>
          <w:r w:rsidDel="00FB610A">
            <w:rPr>
              <w:rFonts w:eastAsiaTheme="minorEastAsia" w:cstheme="minorBidi"/>
              <w:noProof/>
              <w:sz w:val="24"/>
              <w:szCs w:val="24"/>
              <w:lang w:val="en-GB" w:eastAsia="en-GB"/>
            </w:rPr>
            <w:tab/>
          </w:r>
          <w:r w:rsidRPr="0007070F" w:rsidDel="00FB610A">
            <w:rPr>
              <w:rStyle w:val="Hyperlink"/>
              <w:noProof/>
            </w:rPr>
            <w:delText>Terminology &amp; Abbreviations</w:delText>
          </w:r>
          <w:r w:rsidDel="00FB610A">
            <w:rPr>
              <w:noProof/>
              <w:webHidden/>
            </w:rPr>
            <w:tab/>
          </w:r>
          <w:r w:rsidDel="00FB610A">
            <w:rPr>
              <w:b w:val="0"/>
              <w:bCs w:val="0"/>
              <w:noProof/>
              <w:webHidden/>
            </w:rPr>
            <w:fldChar w:fldCharType="begin"/>
          </w:r>
          <w:r w:rsidDel="00FB610A">
            <w:rPr>
              <w:noProof/>
              <w:webHidden/>
            </w:rPr>
            <w:delInstrText xml:space="preserve"> PAGEREF _Toc498547522 \h </w:delInstrText>
          </w:r>
        </w:del>
      </w:ins>
      <w:del w:id="204" w:author="MH, Hashim" w:date="2017-11-22T11:25:00Z">
        <w:r w:rsidDel="00FB610A">
          <w:rPr>
            <w:b w:val="0"/>
            <w:bCs w:val="0"/>
            <w:noProof/>
            <w:webHidden/>
          </w:rPr>
        </w:r>
        <w:r w:rsidDel="00FB610A">
          <w:rPr>
            <w:b w:val="0"/>
            <w:bCs w:val="0"/>
            <w:noProof/>
            <w:webHidden/>
          </w:rPr>
          <w:fldChar w:fldCharType="separate"/>
        </w:r>
      </w:del>
      <w:ins w:id="205" w:author="Shivakumar, Deepthi" w:date="2017-11-15T22:16:00Z">
        <w:del w:id="206" w:author="MH, Hashim" w:date="2017-11-22T11:25:00Z">
          <w:r w:rsidDel="00FB610A">
            <w:rPr>
              <w:noProof/>
              <w:webHidden/>
            </w:rPr>
            <w:delText>3</w:delText>
          </w:r>
          <w:r w:rsidDel="00FB610A">
            <w:rPr>
              <w:b w:val="0"/>
              <w:bCs w:val="0"/>
              <w:noProof/>
              <w:webHidden/>
            </w:rPr>
            <w:fldChar w:fldCharType="end"/>
          </w:r>
          <w:r w:rsidRPr="0007070F" w:rsidDel="00FB610A">
            <w:rPr>
              <w:rStyle w:val="Hyperlink"/>
              <w:b w:val="0"/>
              <w:bCs w:val="0"/>
              <w:noProof/>
            </w:rPr>
            <w:fldChar w:fldCharType="end"/>
          </w:r>
        </w:del>
      </w:ins>
    </w:p>
    <w:p w14:paraId="273F581B" w14:textId="59986B99" w:rsidR="00020D45" w:rsidDel="00FB610A" w:rsidRDefault="00020D45" w:rsidP="00020D45">
      <w:pPr>
        <w:pStyle w:val="TOC1"/>
        <w:rPr>
          <w:ins w:id="207" w:author="Shivakumar, Deepthi" w:date="2017-11-15T22:16:00Z"/>
          <w:del w:id="208" w:author="MH, Hashim" w:date="2017-11-22T11:25:00Z"/>
          <w:rFonts w:eastAsiaTheme="minorEastAsia" w:cstheme="minorBidi"/>
          <w:noProof/>
          <w:lang w:val="en-GB" w:eastAsia="en-GB"/>
        </w:rPr>
      </w:pPr>
      <w:ins w:id="209" w:author="Shivakumar, Deepthi" w:date="2017-11-15T22:16:00Z">
        <w:del w:id="210"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"_Toc498547523"</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2</w:delText>
          </w:r>
          <w:r w:rsidDel="00FB610A">
            <w:rPr>
              <w:rFonts w:eastAsiaTheme="minorEastAsia" w:cstheme="minorBidi"/>
              <w:noProof/>
              <w:lang w:val="en-GB" w:eastAsia="en-GB"/>
            </w:rPr>
            <w:tab/>
          </w:r>
          <w:r w:rsidRPr="0007070F" w:rsidDel="00FB610A">
            <w:rPr>
              <w:rStyle w:val="Hyperlink"/>
              <w:noProof/>
            </w:rPr>
            <w:delText>Overview</w:delText>
          </w:r>
          <w:r w:rsidDel="00FB610A">
            <w:rPr>
              <w:noProof/>
              <w:webHidden/>
            </w:rPr>
            <w:tab/>
          </w:r>
          <w:r w:rsidDel="00FB610A">
            <w:rPr>
              <w:b w:val="0"/>
              <w:bCs w:val="0"/>
              <w:noProof/>
              <w:webHidden/>
            </w:rPr>
            <w:fldChar w:fldCharType="begin"/>
          </w:r>
          <w:r w:rsidDel="00FB610A">
            <w:rPr>
              <w:noProof/>
              <w:webHidden/>
            </w:rPr>
            <w:delInstrText xml:space="preserve"> PAGEREF _Toc498547523 \h </w:delInstrText>
          </w:r>
        </w:del>
      </w:ins>
      <w:del w:id="211" w:author="MH, Hashim" w:date="2017-11-22T11:25:00Z">
        <w:r w:rsidDel="00FB610A">
          <w:rPr>
            <w:b w:val="0"/>
            <w:bCs w:val="0"/>
            <w:noProof/>
            <w:webHidden/>
          </w:rPr>
        </w:r>
        <w:r w:rsidDel="00FB610A">
          <w:rPr>
            <w:b w:val="0"/>
            <w:bCs w:val="0"/>
            <w:noProof/>
            <w:webHidden/>
          </w:rPr>
          <w:fldChar w:fldCharType="separate"/>
        </w:r>
      </w:del>
      <w:ins w:id="212" w:author="Shivakumar, Deepthi" w:date="2017-11-15T22:16:00Z">
        <w:del w:id="213" w:author="MH, Hashim" w:date="2017-11-22T11:25:00Z">
          <w:r w:rsidDel="00FB610A">
            <w:rPr>
              <w:noProof/>
              <w:webHidden/>
            </w:rPr>
            <w:delText>4</w:delText>
          </w:r>
          <w:r w:rsidDel="00FB610A">
            <w:rPr>
              <w:b w:val="0"/>
              <w:bCs w:val="0"/>
              <w:noProof/>
              <w:webHidden/>
            </w:rPr>
            <w:fldChar w:fldCharType="end"/>
          </w:r>
          <w:r w:rsidRPr="0007070F" w:rsidDel="00FB610A">
            <w:rPr>
              <w:rStyle w:val="Hyperlink"/>
              <w:b w:val="0"/>
              <w:bCs w:val="0"/>
              <w:noProof/>
            </w:rPr>
            <w:fldChar w:fldCharType="end"/>
          </w:r>
        </w:del>
      </w:ins>
    </w:p>
    <w:p w14:paraId="4423D614" w14:textId="1DFEC24D" w:rsidR="00020D45" w:rsidDel="00FB610A" w:rsidRDefault="00020D45" w:rsidP="00020D45">
      <w:pPr>
        <w:pStyle w:val="TOC1"/>
        <w:rPr>
          <w:ins w:id="214" w:author="Shivakumar, Deepthi" w:date="2017-11-15T22:16:00Z"/>
          <w:del w:id="215" w:author="MH, Hashim" w:date="2017-11-22T11:25:00Z"/>
          <w:rFonts w:eastAsiaTheme="minorEastAsia" w:cstheme="minorBidi"/>
          <w:noProof/>
          <w:lang w:val="en-GB" w:eastAsia="en-GB"/>
        </w:rPr>
      </w:pPr>
      <w:ins w:id="216" w:author="Shivakumar, Deepthi" w:date="2017-11-15T22:16:00Z">
        <w:del w:id="217"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"_Toc498547524"</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3</w:delText>
          </w:r>
          <w:r w:rsidDel="00FB610A">
            <w:rPr>
              <w:rFonts w:eastAsiaTheme="minorEastAsia" w:cstheme="minorBidi"/>
              <w:noProof/>
              <w:lang w:val="en-GB" w:eastAsia="en-GB"/>
            </w:rPr>
            <w:tab/>
          </w:r>
          <w:r w:rsidRPr="0007070F" w:rsidDel="00FB610A">
            <w:rPr>
              <w:rStyle w:val="Hyperlink"/>
              <w:noProof/>
            </w:rPr>
            <w:delText>Architecture</w:delText>
          </w:r>
          <w:r w:rsidDel="00FB610A">
            <w:rPr>
              <w:noProof/>
              <w:webHidden/>
            </w:rPr>
            <w:tab/>
          </w:r>
          <w:r w:rsidDel="00FB610A">
            <w:rPr>
              <w:b w:val="0"/>
              <w:bCs w:val="0"/>
              <w:noProof/>
              <w:webHidden/>
            </w:rPr>
            <w:fldChar w:fldCharType="begin"/>
          </w:r>
          <w:r w:rsidDel="00FB610A">
            <w:rPr>
              <w:noProof/>
              <w:webHidden/>
            </w:rPr>
            <w:delInstrText xml:space="preserve"> PAGEREF _Toc498547524 \h </w:delInstrText>
          </w:r>
        </w:del>
      </w:ins>
      <w:del w:id="218" w:author="MH, Hashim" w:date="2017-11-22T11:25:00Z">
        <w:r w:rsidDel="00FB610A">
          <w:rPr>
            <w:b w:val="0"/>
            <w:bCs w:val="0"/>
            <w:noProof/>
            <w:webHidden/>
          </w:rPr>
        </w:r>
        <w:r w:rsidDel="00FB610A">
          <w:rPr>
            <w:b w:val="0"/>
            <w:bCs w:val="0"/>
            <w:noProof/>
            <w:webHidden/>
          </w:rPr>
          <w:fldChar w:fldCharType="separate"/>
        </w:r>
      </w:del>
      <w:ins w:id="219" w:author="Shivakumar, Deepthi" w:date="2017-11-15T22:16:00Z">
        <w:del w:id="220" w:author="MH, Hashim" w:date="2017-11-22T11:25:00Z">
          <w:r w:rsidDel="00FB610A">
            <w:rPr>
              <w:noProof/>
              <w:webHidden/>
            </w:rPr>
            <w:delText>4</w:delText>
          </w:r>
          <w:r w:rsidDel="00FB610A">
            <w:rPr>
              <w:b w:val="0"/>
              <w:bCs w:val="0"/>
              <w:noProof/>
              <w:webHidden/>
            </w:rPr>
            <w:fldChar w:fldCharType="end"/>
          </w:r>
          <w:r w:rsidRPr="0007070F" w:rsidDel="00FB610A">
            <w:rPr>
              <w:rStyle w:val="Hyperlink"/>
              <w:b w:val="0"/>
              <w:bCs w:val="0"/>
              <w:noProof/>
            </w:rPr>
            <w:fldChar w:fldCharType="end"/>
          </w:r>
        </w:del>
      </w:ins>
    </w:p>
    <w:p w14:paraId="2DD8A80A" w14:textId="2B07AFE6" w:rsidR="00020D45" w:rsidDel="00FB610A" w:rsidRDefault="00020D45">
      <w:pPr>
        <w:pStyle w:val="TOC2"/>
        <w:rPr>
          <w:ins w:id="221" w:author="Shivakumar, Deepthi" w:date="2017-11-15T22:16:00Z"/>
          <w:del w:id="222" w:author="MH, Hashim" w:date="2017-11-22T11:25:00Z"/>
          <w:rFonts w:eastAsiaTheme="minorEastAsia" w:cstheme="minorBidi"/>
          <w:noProof/>
          <w:sz w:val="24"/>
          <w:szCs w:val="24"/>
          <w:lang w:val="en-GB" w:eastAsia="en-GB"/>
        </w:rPr>
      </w:pPr>
      <w:ins w:id="223" w:author="Shivakumar, Deepthi" w:date="2017-11-15T22:16:00Z">
        <w:del w:id="224"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"_Toc498547525"</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rFonts w:cs="Arial"/>
              <w:noProof/>
            </w:rPr>
            <w:delText>3.1</w:delText>
          </w:r>
          <w:r w:rsidDel="00FB610A">
            <w:rPr>
              <w:rFonts w:eastAsiaTheme="minorEastAsia" w:cstheme="minorBidi"/>
              <w:noProof/>
              <w:sz w:val="24"/>
              <w:szCs w:val="24"/>
              <w:lang w:val="en-GB" w:eastAsia="en-GB"/>
            </w:rPr>
            <w:tab/>
          </w:r>
          <w:r w:rsidRPr="0007070F" w:rsidDel="00FB610A">
            <w:rPr>
              <w:rStyle w:val="Hyperlink"/>
              <w:rFonts w:cs="Arial"/>
              <w:noProof/>
            </w:rPr>
            <w:delText>Architecture Overview</w:delText>
          </w:r>
          <w:r w:rsidDel="00FB610A">
            <w:rPr>
              <w:noProof/>
              <w:webHidden/>
            </w:rPr>
            <w:tab/>
          </w:r>
          <w:r w:rsidDel="00FB610A">
            <w:rPr>
              <w:b w:val="0"/>
              <w:bCs w:val="0"/>
              <w:noProof/>
              <w:webHidden/>
            </w:rPr>
            <w:fldChar w:fldCharType="begin"/>
          </w:r>
          <w:r w:rsidDel="00FB610A">
            <w:rPr>
              <w:noProof/>
              <w:webHidden/>
            </w:rPr>
            <w:delInstrText xml:space="preserve"> PAGEREF _Toc498547525 \h </w:delInstrText>
          </w:r>
        </w:del>
      </w:ins>
      <w:del w:id="225" w:author="MH, Hashim" w:date="2017-11-22T11:25:00Z">
        <w:r w:rsidDel="00FB610A">
          <w:rPr>
            <w:b w:val="0"/>
            <w:bCs w:val="0"/>
            <w:noProof/>
            <w:webHidden/>
          </w:rPr>
        </w:r>
        <w:r w:rsidDel="00FB610A">
          <w:rPr>
            <w:b w:val="0"/>
            <w:bCs w:val="0"/>
            <w:noProof/>
            <w:webHidden/>
          </w:rPr>
          <w:fldChar w:fldCharType="separate"/>
        </w:r>
      </w:del>
      <w:ins w:id="226" w:author="Shivakumar, Deepthi" w:date="2017-11-15T22:16:00Z">
        <w:del w:id="227" w:author="MH, Hashim" w:date="2017-11-22T11:25:00Z">
          <w:r w:rsidDel="00FB610A">
            <w:rPr>
              <w:noProof/>
              <w:webHidden/>
            </w:rPr>
            <w:delText>4</w:delText>
          </w:r>
          <w:r w:rsidDel="00FB610A">
            <w:rPr>
              <w:b w:val="0"/>
              <w:bCs w:val="0"/>
              <w:noProof/>
              <w:webHidden/>
            </w:rPr>
            <w:fldChar w:fldCharType="end"/>
          </w:r>
          <w:r w:rsidRPr="0007070F" w:rsidDel="00FB610A">
            <w:rPr>
              <w:rStyle w:val="Hyperlink"/>
              <w:b w:val="0"/>
              <w:bCs w:val="0"/>
              <w:noProof/>
            </w:rPr>
            <w:fldChar w:fldCharType="end"/>
          </w:r>
        </w:del>
      </w:ins>
    </w:p>
    <w:p w14:paraId="6BB35B40" w14:textId="7981C83E" w:rsidR="00020D45" w:rsidDel="00FB610A" w:rsidRDefault="00020D45">
      <w:pPr>
        <w:pStyle w:val="TOC3"/>
        <w:tabs>
          <w:tab w:val="left" w:pos="1200"/>
          <w:tab w:val="right" w:leader="dot" w:pos="9631"/>
        </w:tabs>
        <w:rPr>
          <w:ins w:id="228" w:author="Shivakumar, Deepthi" w:date="2017-11-15T22:16:00Z"/>
          <w:del w:id="229" w:author="MH, Hashim" w:date="2017-11-22T11:25:00Z"/>
          <w:rFonts w:eastAsiaTheme="minorEastAsia" w:cstheme="minorBidi"/>
          <w:noProof/>
          <w:sz w:val="24"/>
          <w:szCs w:val="24"/>
          <w:lang w:val="en-GB" w:eastAsia="en-GB"/>
        </w:rPr>
      </w:pPr>
      <w:ins w:id="230" w:author="Shivakumar, Deepthi" w:date="2017-11-15T22:16:00Z">
        <w:del w:id="231" w:author="MH, Hashim" w:date="2017-11-22T11:25:00Z">
          <w:r w:rsidRPr="0007070F" w:rsidDel="00FB610A">
            <w:rPr>
              <w:rStyle w:val="Hyperlink"/>
              <w:noProof/>
            </w:rPr>
            <w:fldChar w:fldCharType="begin"/>
          </w:r>
          <w:r w:rsidRPr="0007070F" w:rsidDel="00FB610A">
            <w:rPr>
              <w:rStyle w:val="Hyperlink"/>
              <w:noProof/>
            </w:rPr>
            <w:delInstrText xml:space="preserve"> </w:delInstrText>
          </w:r>
          <w:r w:rsidDel="00FB610A">
            <w:rPr>
              <w:noProof/>
            </w:rPr>
            <w:delInstrText>HYPERLINK \l "_Toc498547526"</w:delInstrText>
          </w:r>
          <w:r w:rsidRPr="0007070F" w:rsidDel="00FB610A">
            <w:rPr>
              <w:rStyle w:val="Hyperlink"/>
              <w:noProof/>
            </w:rPr>
            <w:delInstrText xml:space="preserve"> </w:delInstrText>
          </w:r>
          <w:r w:rsidRPr="0007070F" w:rsidDel="00FB610A">
            <w:rPr>
              <w:rStyle w:val="Hyperlink"/>
              <w:noProof/>
            </w:rPr>
            <w:fldChar w:fldCharType="separate"/>
          </w:r>
          <w:r w:rsidRPr="0007070F" w:rsidDel="00FB610A">
            <w:rPr>
              <w:rStyle w:val="Hyperlink"/>
              <w:noProof/>
            </w:rPr>
            <w:delText>3.1.1</w:delText>
          </w:r>
          <w:r w:rsidDel="00FB610A">
            <w:rPr>
              <w:rFonts w:eastAsiaTheme="minorEastAsia" w:cstheme="minorBidi"/>
              <w:noProof/>
              <w:sz w:val="24"/>
              <w:szCs w:val="24"/>
              <w:lang w:val="en-GB" w:eastAsia="en-GB"/>
            </w:rPr>
            <w:tab/>
          </w:r>
          <w:r w:rsidRPr="0007070F" w:rsidDel="00FB610A">
            <w:rPr>
              <w:rStyle w:val="Hyperlink"/>
              <w:noProof/>
            </w:rPr>
            <w:delText>Top-level software architecture design</w:delText>
          </w:r>
          <w:r w:rsidDel="00FB610A">
            <w:rPr>
              <w:noProof/>
              <w:webHidden/>
            </w:rPr>
            <w:tab/>
          </w:r>
          <w:r w:rsidDel="00FB610A">
            <w:rPr>
              <w:noProof/>
              <w:webHidden/>
            </w:rPr>
            <w:fldChar w:fldCharType="begin"/>
          </w:r>
          <w:r w:rsidDel="00FB610A">
            <w:rPr>
              <w:noProof/>
              <w:webHidden/>
            </w:rPr>
            <w:delInstrText xml:space="preserve"> PAGEREF _Toc498547526 \h </w:delInstrText>
          </w:r>
        </w:del>
      </w:ins>
      <w:del w:id="232" w:author="MH, Hashim" w:date="2017-11-22T11:25:00Z">
        <w:r w:rsidDel="00FB610A">
          <w:rPr>
            <w:noProof/>
            <w:webHidden/>
          </w:rPr>
        </w:r>
        <w:r w:rsidDel="00FB610A">
          <w:rPr>
            <w:noProof/>
            <w:webHidden/>
          </w:rPr>
          <w:fldChar w:fldCharType="separate"/>
        </w:r>
      </w:del>
      <w:ins w:id="233" w:author="Shivakumar, Deepthi" w:date="2017-11-15T22:16:00Z">
        <w:del w:id="234" w:author="MH, Hashim" w:date="2017-11-22T11:25:00Z">
          <w:r w:rsidDel="00FB610A">
            <w:rPr>
              <w:noProof/>
              <w:webHidden/>
            </w:rPr>
            <w:delText>4</w:delText>
          </w:r>
          <w:r w:rsidDel="00FB610A">
            <w:rPr>
              <w:noProof/>
              <w:webHidden/>
            </w:rPr>
            <w:fldChar w:fldCharType="end"/>
          </w:r>
          <w:r w:rsidRPr="0007070F" w:rsidDel="00FB610A">
            <w:rPr>
              <w:rStyle w:val="Hyperlink"/>
              <w:noProof/>
            </w:rPr>
            <w:fldChar w:fldCharType="end"/>
          </w:r>
        </w:del>
      </w:ins>
    </w:p>
    <w:p w14:paraId="5AC09B5D" w14:textId="3D5ADA00" w:rsidR="00020D45" w:rsidDel="00FB610A" w:rsidRDefault="00020D45">
      <w:pPr>
        <w:pStyle w:val="TOC2"/>
        <w:rPr>
          <w:ins w:id="235" w:author="Shivakumar, Deepthi" w:date="2017-11-15T22:16:00Z"/>
          <w:del w:id="236" w:author="MH, Hashim" w:date="2017-11-22T11:25:00Z"/>
          <w:rFonts w:eastAsiaTheme="minorEastAsia" w:cstheme="minorBidi"/>
          <w:noProof/>
          <w:sz w:val="24"/>
          <w:szCs w:val="24"/>
          <w:lang w:val="en-GB" w:eastAsia="en-GB"/>
        </w:rPr>
      </w:pPr>
      <w:ins w:id="237" w:author="Shivakumar, Deepthi" w:date="2017-11-15T22:16:00Z">
        <w:del w:id="238"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"_Toc498547527"</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3.2</w:delText>
          </w:r>
          <w:r w:rsidDel="00FB610A">
            <w:rPr>
              <w:rFonts w:eastAsiaTheme="minorEastAsia" w:cstheme="minorBidi"/>
              <w:noProof/>
              <w:sz w:val="24"/>
              <w:szCs w:val="24"/>
              <w:lang w:val="en-GB" w:eastAsia="en-GB"/>
            </w:rPr>
            <w:tab/>
          </w:r>
          <w:r w:rsidRPr="0007070F" w:rsidDel="00FB610A">
            <w:rPr>
              <w:rStyle w:val="Hyperlink"/>
              <w:noProof/>
            </w:rPr>
            <w:delText>Architecture Principles</w:delText>
          </w:r>
          <w:r w:rsidDel="00FB610A">
            <w:rPr>
              <w:noProof/>
              <w:webHidden/>
            </w:rPr>
            <w:tab/>
          </w:r>
          <w:r w:rsidDel="00FB610A">
            <w:rPr>
              <w:b w:val="0"/>
              <w:bCs w:val="0"/>
              <w:noProof/>
              <w:webHidden/>
            </w:rPr>
            <w:fldChar w:fldCharType="begin"/>
          </w:r>
          <w:r w:rsidDel="00FB610A">
            <w:rPr>
              <w:noProof/>
              <w:webHidden/>
            </w:rPr>
            <w:delInstrText xml:space="preserve"> PAGEREF _Toc498547527 \h </w:delInstrText>
          </w:r>
        </w:del>
      </w:ins>
      <w:del w:id="239" w:author="MH, Hashim" w:date="2017-11-22T11:25:00Z">
        <w:r w:rsidDel="00FB610A">
          <w:rPr>
            <w:b w:val="0"/>
            <w:bCs w:val="0"/>
            <w:noProof/>
            <w:webHidden/>
          </w:rPr>
        </w:r>
        <w:r w:rsidDel="00FB610A">
          <w:rPr>
            <w:b w:val="0"/>
            <w:bCs w:val="0"/>
            <w:noProof/>
            <w:webHidden/>
          </w:rPr>
          <w:fldChar w:fldCharType="separate"/>
        </w:r>
      </w:del>
      <w:ins w:id="240" w:author="Shivakumar, Deepthi" w:date="2017-11-15T22:16:00Z">
        <w:del w:id="241" w:author="MH, Hashim" w:date="2017-11-22T11:25:00Z">
          <w:r w:rsidDel="00FB610A">
            <w:rPr>
              <w:noProof/>
              <w:webHidden/>
            </w:rPr>
            <w:delText>5</w:delText>
          </w:r>
          <w:r w:rsidDel="00FB610A">
            <w:rPr>
              <w:b w:val="0"/>
              <w:bCs w:val="0"/>
              <w:noProof/>
              <w:webHidden/>
            </w:rPr>
            <w:fldChar w:fldCharType="end"/>
          </w:r>
          <w:r w:rsidRPr="0007070F" w:rsidDel="00FB610A">
            <w:rPr>
              <w:rStyle w:val="Hyperlink"/>
              <w:b w:val="0"/>
              <w:bCs w:val="0"/>
              <w:noProof/>
            </w:rPr>
            <w:fldChar w:fldCharType="end"/>
          </w:r>
        </w:del>
      </w:ins>
    </w:p>
    <w:p w14:paraId="2A151507" w14:textId="64154C58" w:rsidR="00020D45" w:rsidDel="00FB610A" w:rsidRDefault="00020D45">
      <w:pPr>
        <w:pStyle w:val="TOC2"/>
        <w:rPr>
          <w:ins w:id="242" w:author="Shivakumar, Deepthi" w:date="2017-11-15T22:16:00Z"/>
          <w:del w:id="243" w:author="MH, Hashim" w:date="2017-11-22T11:25:00Z"/>
          <w:rFonts w:eastAsiaTheme="minorEastAsia" w:cstheme="minorBidi"/>
          <w:noProof/>
          <w:sz w:val="24"/>
          <w:szCs w:val="24"/>
          <w:lang w:val="en-GB" w:eastAsia="en-GB"/>
        </w:rPr>
      </w:pPr>
      <w:ins w:id="244" w:author="Shivakumar, Deepthi" w:date="2017-11-15T22:16:00Z">
        <w:del w:id="245"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"_Toc498547528"</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3.3</w:delText>
          </w:r>
          <w:r w:rsidDel="00FB610A">
            <w:rPr>
              <w:rFonts w:eastAsiaTheme="minorEastAsia" w:cstheme="minorBidi"/>
              <w:noProof/>
              <w:sz w:val="24"/>
              <w:szCs w:val="24"/>
              <w:lang w:val="en-GB" w:eastAsia="en-GB"/>
            </w:rPr>
            <w:tab/>
          </w:r>
          <w:r w:rsidRPr="0007070F" w:rsidDel="00FB610A">
            <w:rPr>
              <w:rStyle w:val="Hyperlink"/>
              <w:noProof/>
            </w:rPr>
            <w:delText>Architecture Views</w:delText>
          </w:r>
          <w:r w:rsidDel="00FB610A">
            <w:rPr>
              <w:noProof/>
              <w:webHidden/>
            </w:rPr>
            <w:tab/>
          </w:r>
          <w:r w:rsidDel="00FB610A">
            <w:rPr>
              <w:b w:val="0"/>
              <w:bCs w:val="0"/>
              <w:noProof/>
              <w:webHidden/>
            </w:rPr>
            <w:fldChar w:fldCharType="begin"/>
          </w:r>
          <w:r w:rsidDel="00FB610A">
            <w:rPr>
              <w:noProof/>
              <w:webHidden/>
            </w:rPr>
            <w:delInstrText xml:space="preserve"> PAGEREF _Toc498547528 \h </w:delInstrText>
          </w:r>
        </w:del>
      </w:ins>
      <w:del w:id="246" w:author="MH, Hashim" w:date="2017-11-22T11:25:00Z">
        <w:r w:rsidDel="00FB610A">
          <w:rPr>
            <w:b w:val="0"/>
            <w:bCs w:val="0"/>
            <w:noProof/>
            <w:webHidden/>
          </w:rPr>
        </w:r>
        <w:r w:rsidDel="00FB610A">
          <w:rPr>
            <w:b w:val="0"/>
            <w:bCs w:val="0"/>
            <w:noProof/>
            <w:webHidden/>
          </w:rPr>
          <w:fldChar w:fldCharType="separate"/>
        </w:r>
      </w:del>
      <w:ins w:id="247" w:author="Shivakumar, Deepthi" w:date="2017-11-15T22:16:00Z">
        <w:del w:id="248" w:author="MH, Hashim" w:date="2017-11-22T11:25:00Z">
          <w:r w:rsidDel="00FB610A">
            <w:rPr>
              <w:noProof/>
              <w:webHidden/>
            </w:rPr>
            <w:delText>5</w:delText>
          </w:r>
          <w:r w:rsidDel="00FB610A">
            <w:rPr>
              <w:b w:val="0"/>
              <w:bCs w:val="0"/>
              <w:noProof/>
              <w:webHidden/>
            </w:rPr>
            <w:fldChar w:fldCharType="end"/>
          </w:r>
          <w:r w:rsidRPr="0007070F" w:rsidDel="00FB610A">
            <w:rPr>
              <w:rStyle w:val="Hyperlink"/>
              <w:b w:val="0"/>
              <w:bCs w:val="0"/>
              <w:noProof/>
            </w:rPr>
            <w:fldChar w:fldCharType="end"/>
          </w:r>
        </w:del>
      </w:ins>
    </w:p>
    <w:p w14:paraId="05D48A02" w14:textId="59290E64" w:rsidR="00020D45" w:rsidDel="00FB610A" w:rsidRDefault="00020D45" w:rsidP="00020D45">
      <w:pPr>
        <w:pStyle w:val="TOC1"/>
        <w:rPr>
          <w:ins w:id="249" w:author="Shivakumar, Deepthi" w:date="2017-11-15T22:16:00Z"/>
          <w:del w:id="250" w:author="MH, Hashim" w:date="2017-11-22T11:25:00Z"/>
          <w:rFonts w:eastAsiaTheme="minorEastAsia" w:cstheme="minorBidi"/>
          <w:noProof/>
          <w:lang w:val="en-GB" w:eastAsia="en-GB"/>
        </w:rPr>
      </w:pPr>
      <w:ins w:id="251" w:author="Shivakumar, Deepthi" w:date="2017-11-15T22:16:00Z">
        <w:del w:id="252"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"_Toc498547529"</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4</w:delText>
          </w:r>
          <w:r w:rsidDel="00FB610A">
            <w:rPr>
              <w:rFonts w:eastAsiaTheme="minorEastAsia" w:cstheme="minorBidi"/>
              <w:noProof/>
              <w:lang w:val="en-GB" w:eastAsia="en-GB"/>
            </w:rPr>
            <w:tab/>
          </w:r>
          <w:r w:rsidRPr="0007070F" w:rsidDel="00FB610A">
            <w:rPr>
              <w:rStyle w:val="Hyperlink"/>
              <w:noProof/>
            </w:rPr>
            <w:delText>Allocation of Quality Aspects</w:delText>
          </w:r>
          <w:r w:rsidDel="00FB610A">
            <w:rPr>
              <w:noProof/>
              <w:webHidden/>
            </w:rPr>
            <w:tab/>
          </w:r>
          <w:r w:rsidDel="00FB610A">
            <w:rPr>
              <w:b w:val="0"/>
              <w:bCs w:val="0"/>
              <w:noProof/>
              <w:webHidden/>
            </w:rPr>
            <w:fldChar w:fldCharType="begin"/>
          </w:r>
          <w:r w:rsidDel="00FB610A">
            <w:rPr>
              <w:noProof/>
              <w:webHidden/>
            </w:rPr>
            <w:delInstrText xml:space="preserve"> PAGEREF _Toc498547529 \h </w:delInstrText>
          </w:r>
        </w:del>
      </w:ins>
      <w:del w:id="253" w:author="MH, Hashim" w:date="2017-11-22T11:25:00Z">
        <w:r w:rsidDel="00FB610A">
          <w:rPr>
            <w:b w:val="0"/>
            <w:bCs w:val="0"/>
            <w:noProof/>
            <w:webHidden/>
          </w:rPr>
        </w:r>
        <w:r w:rsidDel="00FB610A">
          <w:rPr>
            <w:b w:val="0"/>
            <w:bCs w:val="0"/>
            <w:noProof/>
            <w:webHidden/>
          </w:rPr>
          <w:fldChar w:fldCharType="separate"/>
        </w:r>
      </w:del>
      <w:ins w:id="254" w:author="Shivakumar, Deepthi" w:date="2017-11-15T22:16:00Z">
        <w:del w:id="255" w:author="MH, Hashim" w:date="2017-11-22T11:25:00Z">
          <w:r w:rsidDel="00FB610A">
            <w:rPr>
              <w:noProof/>
              <w:webHidden/>
            </w:rPr>
            <w:delText>5</w:delText>
          </w:r>
          <w:r w:rsidDel="00FB610A">
            <w:rPr>
              <w:b w:val="0"/>
              <w:bCs w:val="0"/>
              <w:noProof/>
              <w:webHidden/>
            </w:rPr>
            <w:fldChar w:fldCharType="end"/>
          </w:r>
          <w:r w:rsidRPr="0007070F" w:rsidDel="00FB610A">
            <w:rPr>
              <w:rStyle w:val="Hyperlink"/>
              <w:b w:val="0"/>
              <w:bCs w:val="0"/>
              <w:noProof/>
            </w:rPr>
            <w:fldChar w:fldCharType="end"/>
          </w:r>
        </w:del>
      </w:ins>
    </w:p>
    <w:p w14:paraId="45BF27BF" w14:textId="3A8344C2" w:rsidR="00020D45" w:rsidDel="00FB610A" w:rsidRDefault="00020D45" w:rsidP="00020D45">
      <w:pPr>
        <w:pStyle w:val="TOC1"/>
        <w:rPr>
          <w:ins w:id="256" w:author="Shivakumar, Deepthi" w:date="2017-11-15T22:16:00Z"/>
          <w:del w:id="257" w:author="MH, Hashim" w:date="2017-11-22T11:25:00Z"/>
          <w:rFonts w:eastAsiaTheme="minorEastAsia" w:cstheme="minorBidi"/>
          <w:noProof/>
          <w:lang w:val="en-GB" w:eastAsia="en-GB"/>
        </w:rPr>
      </w:pPr>
      <w:ins w:id="258" w:author="Shivakumar, Deepthi" w:date="2017-11-15T22:16:00Z">
        <w:del w:id="259"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"_Toc498547530"</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5</w:delText>
          </w:r>
          <w:r w:rsidDel="00FB610A">
            <w:rPr>
              <w:rFonts w:eastAsiaTheme="minorEastAsia" w:cstheme="minorBidi"/>
              <w:noProof/>
              <w:lang w:val="en-GB" w:eastAsia="en-GB"/>
            </w:rPr>
            <w:tab/>
          </w:r>
          <w:r w:rsidRPr="0007070F" w:rsidDel="00FB610A">
            <w:rPr>
              <w:rStyle w:val="Hyperlink"/>
              <w:noProof/>
            </w:rPr>
            <w:delText>Design Details</w:delText>
          </w:r>
          <w:r w:rsidDel="00FB610A">
            <w:rPr>
              <w:noProof/>
              <w:webHidden/>
            </w:rPr>
            <w:tab/>
          </w:r>
          <w:r w:rsidDel="00FB610A">
            <w:rPr>
              <w:b w:val="0"/>
              <w:bCs w:val="0"/>
              <w:noProof/>
              <w:webHidden/>
            </w:rPr>
            <w:fldChar w:fldCharType="begin"/>
          </w:r>
          <w:r w:rsidDel="00FB610A">
            <w:rPr>
              <w:noProof/>
              <w:webHidden/>
            </w:rPr>
            <w:delInstrText xml:space="preserve"> PAGEREF _Toc498547530 \h </w:delInstrText>
          </w:r>
        </w:del>
      </w:ins>
      <w:del w:id="260" w:author="MH, Hashim" w:date="2017-11-22T11:25:00Z">
        <w:r w:rsidDel="00FB610A">
          <w:rPr>
            <w:b w:val="0"/>
            <w:bCs w:val="0"/>
            <w:noProof/>
            <w:webHidden/>
          </w:rPr>
        </w:r>
        <w:r w:rsidDel="00FB610A">
          <w:rPr>
            <w:b w:val="0"/>
            <w:bCs w:val="0"/>
            <w:noProof/>
            <w:webHidden/>
          </w:rPr>
          <w:fldChar w:fldCharType="separate"/>
        </w:r>
      </w:del>
      <w:ins w:id="261" w:author="Shivakumar, Deepthi" w:date="2017-11-15T22:16:00Z">
        <w:del w:id="262" w:author="MH, Hashim" w:date="2017-11-22T11:25:00Z">
          <w:r w:rsidDel="00FB610A">
            <w:rPr>
              <w:noProof/>
              <w:webHidden/>
            </w:rPr>
            <w:delText>6</w:delText>
          </w:r>
          <w:r w:rsidDel="00FB610A">
            <w:rPr>
              <w:b w:val="0"/>
              <w:bCs w:val="0"/>
              <w:noProof/>
              <w:webHidden/>
            </w:rPr>
            <w:fldChar w:fldCharType="end"/>
          </w:r>
          <w:r w:rsidRPr="0007070F" w:rsidDel="00FB610A">
            <w:rPr>
              <w:rStyle w:val="Hyperlink"/>
              <w:b w:val="0"/>
              <w:bCs w:val="0"/>
              <w:noProof/>
            </w:rPr>
            <w:fldChar w:fldCharType="end"/>
          </w:r>
        </w:del>
      </w:ins>
    </w:p>
    <w:p w14:paraId="5164ACFE" w14:textId="6B7AC259" w:rsidR="00020D45" w:rsidDel="00FB610A" w:rsidRDefault="00020D45">
      <w:pPr>
        <w:pStyle w:val="TOC2"/>
        <w:rPr>
          <w:ins w:id="263" w:author="Shivakumar, Deepthi" w:date="2017-11-15T22:16:00Z"/>
          <w:del w:id="264" w:author="MH, Hashim" w:date="2017-11-22T11:25:00Z"/>
          <w:rFonts w:eastAsiaTheme="minorEastAsia" w:cstheme="minorBidi"/>
          <w:noProof/>
          <w:sz w:val="24"/>
          <w:szCs w:val="24"/>
          <w:lang w:val="en-GB" w:eastAsia="en-GB"/>
        </w:rPr>
      </w:pPr>
      <w:ins w:id="265" w:author="Shivakumar, Deepthi" w:date="2017-11-15T22:16:00Z">
        <w:del w:id="266"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"_Toc498547531"</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5.1</w:delText>
          </w:r>
          <w:r w:rsidDel="00FB610A">
            <w:rPr>
              <w:rFonts w:eastAsiaTheme="minorEastAsia" w:cstheme="minorBidi"/>
              <w:noProof/>
              <w:sz w:val="24"/>
              <w:szCs w:val="24"/>
              <w:lang w:val="en-GB" w:eastAsia="en-GB"/>
            </w:rPr>
            <w:tab/>
          </w:r>
          <w:r w:rsidRPr="0007070F" w:rsidDel="00FB610A">
            <w:rPr>
              <w:rStyle w:val="Hyperlink"/>
              <w:noProof/>
            </w:rPr>
            <w:delText>External Interfaces</w:delText>
          </w:r>
          <w:r w:rsidDel="00FB610A">
            <w:rPr>
              <w:noProof/>
              <w:webHidden/>
            </w:rPr>
            <w:tab/>
          </w:r>
          <w:r w:rsidDel="00FB610A">
            <w:rPr>
              <w:b w:val="0"/>
              <w:bCs w:val="0"/>
              <w:noProof/>
              <w:webHidden/>
            </w:rPr>
            <w:fldChar w:fldCharType="begin"/>
          </w:r>
          <w:r w:rsidDel="00FB610A">
            <w:rPr>
              <w:noProof/>
              <w:webHidden/>
            </w:rPr>
            <w:delInstrText xml:space="preserve"> PAGEREF _Toc498547531 \h </w:delInstrText>
          </w:r>
        </w:del>
      </w:ins>
      <w:del w:id="267" w:author="MH, Hashim" w:date="2017-11-22T11:25:00Z">
        <w:r w:rsidDel="00FB610A">
          <w:rPr>
            <w:b w:val="0"/>
            <w:bCs w:val="0"/>
            <w:noProof/>
            <w:webHidden/>
          </w:rPr>
        </w:r>
        <w:r w:rsidDel="00FB610A">
          <w:rPr>
            <w:b w:val="0"/>
            <w:bCs w:val="0"/>
            <w:noProof/>
            <w:webHidden/>
          </w:rPr>
          <w:fldChar w:fldCharType="separate"/>
        </w:r>
      </w:del>
      <w:ins w:id="268" w:author="Shivakumar, Deepthi" w:date="2017-11-15T22:16:00Z">
        <w:del w:id="269" w:author="MH, Hashim" w:date="2017-11-22T11:25:00Z">
          <w:r w:rsidDel="00FB610A">
            <w:rPr>
              <w:noProof/>
              <w:webHidden/>
            </w:rPr>
            <w:delText>6</w:delText>
          </w:r>
          <w:r w:rsidDel="00FB610A">
            <w:rPr>
              <w:b w:val="0"/>
              <w:bCs w:val="0"/>
              <w:noProof/>
              <w:webHidden/>
            </w:rPr>
            <w:fldChar w:fldCharType="end"/>
          </w:r>
          <w:r w:rsidRPr="0007070F" w:rsidDel="00FB610A">
            <w:rPr>
              <w:rStyle w:val="Hyperlink"/>
              <w:b w:val="0"/>
              <w:bCs w:val="0"/>
              <w:noProof/>
            </w:rPr>
            <w:fldChar w:fldCharType="end"/>
          </w:r>
        </w:del>
      </w:ins>
    </w:p>
    <w:p w14:paraId="1E4D679D" w14:textId="1403670D" w:rsidR="00020D45" w:rsidDel="00FB610A" w:rsidRDefault="00020D45">
      <w:pPr>
        <w:pStyle w:val="TOC2"/>
        <w:rPr>
          <w:ins w:id="270" w:author="Shivakumar, Deepthi" w:date="2017-11-15T22:16:00Z"/>
          <w:del w:id="271" w:author="MH, Hashim" w:date="2017-11-22T11:25:00Z"/>
          <w:rFonts w:eastAsiaTheme="minorEastAsia" w:cstheme="minorBidi"/>
          <w:noProof/>
          <w:sz w:val="24"/>
          <w:szCs w:val="24"/>
          <w:lang w:val="en-GB" w:eastAsia="en-GB"/>
        </w:rPr>
      </w:pPr>
      <w:ins w:id="272" w:author="Shivakumar, Deepthi" w:date="2017-11-15T22:16:00Z">
        <w:del w:id="273"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"_Toc498547532"</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5.2</w:delText>
          </w:r>
          <w:r w:rsidDel="00FB610A">
            <w:rPr>
              <w:rFonts w:eastAsiaTheme="minorEastAsia" w:cstheme="minorBidi"/>
              <w:noProof/>
              <w:sz w:val="24"/>
              <w:szCs w:val="24"/>
              <w:lang w:val="en-GB" w:eastAsia="en-GB"/>
            </w:rPr>
            <w:tab/>
          </w:r>
          <w:r w:rsidRPr="0007070F" w:rsidDel="00FB610A">
            <w:rPr>
              <w:rStyle w:val="Hyperlink"/>
              <w:noProof/>
            </w:rPr>
            <w:delText>Elements</w:delText>
          </w:r>
          <w:r w:rsidDel="00FB610A">
            <w:rPr>
              <w:noProof/>
              <w:webHidden/>
            </w:rPr>
            <w:tab/>
          </w:r>
          <w:r w:rsidDel="00FB610A">
            <w:rPr>
              <w:b w:val="0"/>
              <w:bCs w:val="0"/>
              <w:noProof/>
              <w:webHidden/>
            </w:rPr>
            <w:fldChar w:fldCharType="begin"/>
          </w:r>
          <w:r w:rsidDel="00FB610A">
            <w:rPr>
              <w:noProof/>
              <w:webHidden/>
            </w:rPr>
            <w:delInstrText xml:space="preserve"> PAGEREF _Toc498547532 \h </w:delInstrText>
          </w:r>
        </w:del>
      </w:ins>
      <w:del w:id="274" w:author="MH, Hashim" w:date="2017-11-22T11:25:00Z">
        <w:r w:rsidDel="00FB610A">
          <w:rPr>
            <w:b w:val="0"/>
            <w:bCs w:val="0"/>
            <w:noProof/>
            <w:webHidden/>
          </w:rPr>
        </w:r>
        <w:r w:rsidDel="00FB610A">
          <w:rPr>
            <w:b w:val="0"/>
            <w:bCs w:val="0"/>
            <w:noProof/>
            <w:webHidden/>
          </w:rPr>
          <w:fldChar w:fldCharType="separate"/>
        </w:r>
      </w:del>
      <w:ins w:id="275" w:author="Shivakumar, Deepthi" w:date="2017-11-15T22:16:00Z">
        <w:del w:id="276" w:author="MH, Hashim" w:date="2017-11-22T11:25:00Z">
          <w:r w:rsidDel="00FB610A">
            <w:rPr>
              <w:noProof/>
              <w:webHidden/>
            </w:rPr>
            <w:delText>6</w:delText>
          </w:r>
          <w:r w:rsidDel="00FB610A">
            <w:rPr>
              <w:b w:val="0"/>
              <w:bCs w:val="0"/>
              <w:noProof/>
              <w:webHidden/>
            </w:rPr>
            <w:fldChar w:fldCharType="end"/>
          </w:r>
          <w:r w:rsidRPr="0007070F" w:rsidDel="00FB610A">
            <w:rPr>
              <w:rStyle w:val="Hyperlink"/>
              <w:b w:val="0"/>
              <w:bCs w:val="0"/>
              <w:noProof/>
            </w:rPr>
            <w:fldChar w:fldCharType="end"/>
          </w:r>
        </w:del>
      </w:ins>
    </w:p>
    <w:p w14:paraId="1A8CB5A0" w14:textId="602FE9E8" w:rsidR="00020D45" w:rsidDel="00FB610A" w:rsidRDefault="00020D45">
      <w:pPr>
        <w:pStyle w:val="TOC2"/>
        <w:rPr>
          <w:ins w:id="277" w:author="Shivakumar, Deepthi" w:date="2017-11-15T22:16:00Z"/>
          <w:del w:id="278" w:author="MH, Hashim" w:date="2017-11-22T11:25:00Z"/>
          <w:rFonts w:eastAsiaTheme="minorEastAsia" w:cstheme="minorBidi"/>
          <w:noProof/>
          <w:sz w:val="24"/>
          <w:szCs w:val="24"/>
          <w:lang w:val="en-GB" w:eastAsia="en-GB"/>
        </w:rPr>
      </w:pPr>
      <w:ins w:id="279" w:author="Shivakumar, Deepthi" w:date="2017-11-15T22:16:00Z">
        <w:del w:id="280"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"_Toc498547533"</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5.3</w:delText>
          </w:r>
          <w:r w:rsidDel="00FB610A">
            <w:rPr>
              <w:rFonts w:eastAsiaTheme="minorEastAsia" w:cstheme="minorBidi"/>
              <w:noProof/>
              <w:sz w:val="24"/>
              <w:szCs w:val="24"/>
              <w:lang w:val="en-GB" w:eastAsia="en-GB"/>
            </w:rPr>
            <w:tab/>
          </w:r>
          <w:r w:rsidRPr="0007070F" w:rsidDel="00FB610A">
            <w:rPr>
              <w:rStyle w:val="Hyperlink"/>
              <w:noProof/>
            </w:rPr>
            <w:delText>Internal Interfaces</w:delText>
          </w:r>
          <w:r w:rsidDel="00FB610A">
            <w:rPr>
              <w:noProof/>
              <w:webHidden/>
            </w:rPr>
            <w:tab/>
          </w:r>
          <w:r w:rsidDel="00FB610A">
            <w:rPr>
              <w:b w:val="0"/>
              <w:bCs w:val="0"/>
              <w:noProof/>
              <w:webHidden/>
            </w:rPr>
            <w:fldChar w:fldCharType="begin"/>
          </w:r>
          <w:r w:rsidDel="00FB610A">
            <w:rPr>
              <w:noProof/>
              <w:webHidden/>
            </w:rPr>
            <w:delInstrText xml:space="preserve"> PAGEREF _Toc498547533 \h </w:delInstrText>
          </w:r>
        </w:del>
      </w:ins>
      <w:del w:id="281" w:author="MH, Hashim" w:date="2017-11-22T11:25:00Z">
        <w:r w:rsidDel="00FB610A">
          <w:rPr>
            <w:b w:val="0"/>
            <w:bCs w:val="0"/>
            <w:noProof/>
            <w:webHidden/>
          </w:rPr>
        </w:r>
        <w:r w:rsidDel="00FB610A">
          <w:rPr>
            <w:b w:val="0"/>
            <w:bCs w:val="0"/>
            <w:noProof/>
            <w:webHidden/>
          </w:rPr>
          <w:fldChar w:fldCharType="separate"/>
        </w:r>
      </w:del>
      <w:ins w:id="282" w:author="Shivakumar, Deepthi" w:date="2017-11-15T22:16:00Z">
        <w:del w:id="283" w:author="MH, Hashim" w:date="2017-11-22T11:25:00Z">
          <w:r w:rsidDel="00FB610A">
            <w:rPr>
              <w:noProof/>
              <w:webHidden/>
            </w:rPr>
            <w:delText>6</w:delText>
          </w:r>
          <w:r w:rsidDel="00FB610A">
            <w:rPr>
              <w:b w:val="0"/>
              <w:bCs w:val="0"/>
              <w:noProof/>
              <w:webHidden/>
            </w:rPr>
            <w:fldChar w:fldCharType="end"/>
          </w:r>
          <w:r w:rsidRPr="0007070F" w:rsidDel="00FB610A">
            <w:rPr>
              <w:rStyle w:val="Hyperlink"/>
              <w:b w:val="0"/>
              <w:bCs w:val="0"/>
              <w:noProof/>
            </w:rPr>
            <w:fldChar w:fldCharType="end"/>
          </w:r>
        </w:del>
      </w:ins>
    </w:p>
    <w:p w14:paraId="23206875" w14:textId="0F41C8D0" w:rsidR="00020D45" w:rsidDel="00FB610A" w:rsidRDefault="00020D45" w:rsidP="00020D45">
      <w:pPr>
        <w:pStyle w:val="TOC1"/>
        <w:rPr>
          <w:ins w:id="284" w:author="Shivakumar, Deepthi" w:date="2017-11-15T22:16:00Z"/>
          <w:del w:id="285" w:author="MH, Hashim" w:date="2017-11-22T11:25:00Z"/>
          <w:rFonts w:eastAsiaTheme="minorEastAsia" w:cstheme="minorBidi"/>
          <w:noProof/>
          <w:lang w:val="en-GB" w:eastAsia="en-GB"/>
        </w:rPr>
      </w:pPr>
      <w:ins w:id="286" w:author="Shivakumar, Deepthi" w:date="2017-11-15T22:16:00Z">
        <w:del w:id="287"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"_Toc498547534"</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6</w:delText>
          </w:r>
          <w:r w:rsidDel="00FB610A">
            <w:rPr>
              <w:rFonts w:eastAsiaTheme="minorEastAsia" w:cstheme="minorBidi"/>
              <w:noProof/>
              <w:lang w:val="en-GB" w:eastAsia="en-GB"/>
            </w:rPr>
            <w:tab/>
          </w:r>
          <w:r w:rsidRPr="0007070F" w:rsidDel="00FB610A">
            <w:rPr>
              <w:rStyle w:val="Hyperlink"/>
              <w:noProof/>
            </w:rPr>
            <w:delText>Revision History</w:delText>
          </w:r>
          <w:r w:rsidDel="00FB610A">
            <w:rPr>
              <w:noProof/>
              <w:webHidden/>
            </w:rPr>
            <w:tab/>
          </w:r>
          <w:r w:rsidDel="00FB610A">
            <w:rPr>
              <w:b w:val="0"/>
              <w:bCs w:val="0"/>
              <w:noProof/>
              <w:webHidden/>
            </w:rPr>
            <w:fldChar w:fldCharType="begin"/>
          </w:r>
          <w:r w:rsidDel="00FB610A">
            <w:rPr>
              <w:noProof/>
              <w:webHidden/>
            </w:rPr>
            <w:delInstrText xml:space="preserve"> PAGEREF _Toc498547534 \h </w:delInstrText>
          </w:r>
        </w:del>
      </w:ins>
      <w:del w:id="288" w:author="MH, Hashim" w:date="2017-11-22T11:25:00Z">
        <w:r w:rsidDel="00FB610A">
          <w:rPr>
            <w:b w:val="0"/>
            <w:bCs w:val="0"/>
            <w:noProof/>
            <w:webHidden/>
          </w:rPr>
        </w:r>
        <w:r w:rsidDel="00FB610A">
          <w:rPr>
            <w:b w:val="0"/>
            <w:bCs w:val="0"/>
            <w:noProof/>
            <w:webHidden/>
          </w:rPr>
          <w:fldChar w:fldCharType="separate"/>
        </w:r>
      </w:del>
      <w:ins w:id="289" w:author="Shivakumar, Deepthi" w:date="2017-11-15T22:16:00Z">
        <w:del w:id="290" w:author="MH, Hashim" w:date="2017-11-22T11:25:00Z">
          <w:r w:rsidDel="00FB610A">
            <w:rPr>
              <w:noProof/>
              <w:webHidden/>
            </w:rPr>
            <w:delText>7</w:delText>
          </w:r>
          <w:r w:rsidDel="00FB610A">
            <w:rPr>
              <w:b w:val="0"/>
              <w:bCs w:val="0"/>
              <w:noProof/>
              <w:webHidden/>
            </w:rPr>
            <w:fldChar w:fldCharType="end"/>
          </w:r>
          <w:r w:rsidRPr="0007070F" w:rsidDel="00FB610A">
            <w:rPr>
              <w:rStyle w:val="Hyperlink"/>
              <w:b w:val="0"/>
              <w:bCs w:val="0"/>
              <w:noProof/>
            </w:rPr>
            <w:fldChar w:fldCharType="end"/>
          </w:r>
        </w:del>
      </w:ins>
    </w:p>
    <w:p w14:paraId="2D542639" w14:textId="2D724789" w:rsidR="00020D45" w:rsidDel="00FB610A" w:rsidRDefault="00020D45" w:rsidP="00020D45">
      <w:pPr>
        <w:pStyle w:val="TOC1"/>
        <w:rPr>
          <w:ins w:id="291" w:author="Shivakumar, Deepthi" w:date="2017-11-15T22:16:00Z"/>
          <w:del w:id="292" w:author="MH, Hashim" w:date="2017-11-22T11:25:00Z"/>
          <w:rFonts w:eastAsiaTheme="minorEastAsia" w:cstheme="minorBidi"/>
          <w:noProof/>
          <w:lang w:val="en-GB" w:eastAsia="en-GB"/>
        </w:rPr>
      </w:pPr>
      <w:ins w:id="293" w:author="Shivakumar, Deepthi" w:date="2017-11-15T22:16:00Z">
        <w:del w:id="294" w:author="MH, Hashim" w:date="2017-11-22T11:25:00Z">
          <w:r w:rsidRPr="0007070F" w:rsidDel="00FB610A">
            <w:rPr>
              <w:rStyle w:val="Hyperlink"/>
              <w:b w:val="0"/>
              <w:bCs w:val="0"/>
              <w:noProof/>
            </w:rPr>
            <w:fldChar w:fldCharType="begin"/>
          </w:r>
          <w:r w:rsidRPr="0007070F" w:rsidDel="00FB610A">
            <w:rPr>
              <w:rStyle w:val="Hyperlink"/>
              <w:noProof/>
            </w:rPr>
            <w:delInstrText xml:space="preserve"> </w:delInstrText>
          </w:r>
          <w:r w:rsidDel="00FB610A">
            <w:rPr>
              <w:noProof/>
            </w:rPr>
            <w:delInstrText>HYPERLINK \l "_Toc498547535"</w:delInstrText>
          </w:r>
          <w:r w:rsidRPr="0007070F" w:rsidDel="00FB610A">
            <w:rPr>
              <w:rStyle w:val="Hyperlink"/>
              <w:noProof/>
            </w:rPr>
            <w:delInstrText xml:space="preserve"> </w:delInstrText>
          </w:r>
          <w:r w:rsidRPr="0007070F" w:rsidDel="00FB610A">
            <w:rPr>
              <w:rStyle w:val="Hyperlink"/>
              <w:b w:val="0"/>
              <w:bCs w:val="0"/>
              <w:noProof/>
            </w:rPr>
            <w:fldChar w:fldCharType="separate"/>
          </w:r>
          <w:r w:rsidRPr="0007070F" w:rsidDel="00FB610A">
            <w:rPr>
              <w:rStyle w:val="Hyperlink"/>
              <w:noProof/>
            </w:rPr>
            <w:delText>7</w:delText>
          </w:r>
          <w:r w:rsidDel="00FB610A">
            <w:rPr>
              <w:rFonts w:eastAsiaTheme="minorEastAsia" w:cstheme="minorBidi"/>
              <w:noProof/>
              <w:lang w:val="en-GB" w:eastAsia="en-GB"/>
            </w:rPr>
            <w:tab/>
          </w:r>
          <w:r w:rsidRPr="0007070F" w:rsidDel="00FB610A">
            <w:rPr>
              <w:rStyle w:val="Hyperlink"/>
              <w:noProof/>
            </w:rPr>
            <w:delText>Approval</w:delText>
          </w:r>
          <w:r w:rsidDel="00FB610A">
            <w:rPr>
              <w:noProof/>
              <w:webHidden/>
            </w:rPr>
            <w:tab/>
          </w:r>
          <w:r w:rsidDel="00FB610A">
            <w:rPr>
              <w:b w:val="0"/>
              <w:bCs w:val="0"/>
              <w:noProof/>
              <w:webHidden/>
            </w:rPr>
            <w:fldChar w:fldCharType="begin"/>
          </w:r>
          <w:r w:rsidDel="00FB610A">
            <w:rPr>
              <w:noProof/>
              <w:webHidden/>
            </w:rPr>
            <w:delInstrText xml:space="preserve"> PAGEREF _Toc498547535 \h </w:delInstrText>
          </w:r>
        </w:del>
      </w:ins>
      <w:del w:id="295" w:author="MH, Hashim" w:date="2017-11-22T11:25:00Z">
        <w:r w:rsidDel="00FB610A">
          <w:rPr>
            <w:b w:val="0"/>
            <w:bCs w:val="0"/>
            <w:noProof/>
            <w:webHidden/>
          </w:rPr>
        </w:r>
        <w:r w:rsidDel="00FB610A">
          <w:rPr>
            <w:b w:val="0"/>
            <w:bCs w:val="0"/>
            <w:noProof/>
            <w:webHidden/>
          </w:rPr>
          <w:fldChar w:fldCharType="separate"/>
        </w:r>
      </w:del>
      <w:ins w:id="296" w:author="Shivakumar, Deepthi" w:date="2017-11-15T22:16:00Z">
        <w:del w:id="297" w:author="MH, Hashim" w:date="2017-11-22T11:25:00Z">
          <w:r w:rsidDel="00FB610A">
            <w:rPr>
              <w:noProof/>
              <w:webHidden/>
            </w:rPr>
            <w:delText>7</w:delText>
          </w:r>
          <w:r w:rsidDel="00FB610A">
            <w:rPr>
              <w:b w:val="0"/>
              <w:bCs w:val="0"/>
              <w:noProof/>
              <w:webHidden/>
            </w:rPr>
            <w:fldChar w:fldCharType="end"/>
          </w:r>
          <w:r w:rsidRPr="0007070F" w:rsidDel="00FB610A">
            <w:rPr>
              <w:rStyle w:val="Hyperlink"/>
              <w:b w:val="0"/>
              <w:bCs w:val="0"/>
              <w:noProof/>
            </w:rPr>
            <w:fldChar w:fldCharType="end"/>
          </w:r>
        </w:del>
      </w:ins>
    </w:p>
    <w:p w14:paraId="098D4B4D" w14:textId="7F97A639" w:rsidR="003E6AF0" w:rsidDel="00FB610A" w:rsidRDefault="003E6AF0">
      <w:pPr>
        <w:pStyle w:val="TOC1"/>
        <w:rPr>
          <w:del w:id="298" w:author="MH, Hashim" w:date="2017-11-22T11:25:00Z"/>
          <w:rFonts w:eastAsiaTheme="minorEastAsia" w:cstheme="minorBidi"/>
          <w:b w:val="0"/>
          <w:noProof/>
        </w:rPr>
      </w:pPr>
      <w:del w:id="299" w:author="MH, Hashim" w:date="2017-11-22T11:25:00Z">
        <w:r w:rsidRPr="00227164" w:rsidDel="00FB610A">
          <w:rPr>
            <w:rPrChange w:id="300" w:author="Shivakumar, Deepthi" w:date="2017-11-15T22:14:00Z">
              <w:rPr>
                <w:rStyle w:val="Hyperlink"/>
                <w:rFonts w:asciiTheme="minorHAnsi" w:hAnsiTheme="minorHAnsi"/>
                <w:bCs/>
                <w:noProof/>
                <w:sz w:val="24"/>
                <w:szCs w:val="24"/>
              </w:rPr>
            </w:rPrChange>
          </w:rPr>
          <w:delText>1</w:delText>
        </w:r>
        <w:r w:rsidDel="00FB610A">
          <w:rPr>
            <w:rFonts w:eastAsiaTheme="minorEastAsia" w:cstheme="minorBidi"/>
            <w:b w:val="0"/>
            <w:noProof/>
          </w:rPr>
          <w:tab/>
        </w:r>
        <w:r w:rsidRPr="00227164" w:rsidDel="00FB610A">
          <w:rPr>
            <w:rPrChange w:id="301" w:author="Shivakumar, Deepthi" w:date="2017-11-15T22:14:00Z">
              <w:rPr>
                <w:rStyle w:val="Hyperlink"/>
                <w:rFonts w:asciiTheme="minorHAnsi" w:hAnsiTheme="minorHAnsi"/>
                <w:bCs/>
                <w:noProof/>
                <w:sz w:val="24"/>
                <w:szCs w:val="24"/>
              </w:rPr>
            </w:rPrChange>
          </w:rPr>
          <w:delText>DOCUMENT INTRODUCTION</w:delText>
        </w:r>
        <w:r w:rsidDel="00FB610A">
          <w:rPr>
            <w:noProof/>
            <w:webHidden/>
          </w:rPr>
          <w:tab/>
          <w:delText>3</w:delText>
        </w:r>
      </w:del>
    </w:p>
    <w:p w14:paraId="0C8E8FA2" w14:textId="528AB068" w:rsidR="003E6AF0" w:rsidDel="00FB610A" w:rsidRDefault="003E6AF0">
      <w:pPr>
        <w:pStyle w:val="TOC2"/>
        <w:rPr>
          <w:del w:id="302" w:author="MH, Hashim" w:date="2017-11-22T11:25:00Z"/>
          <w:rFonts w:eastAsiaTheme="minorEastAsia" w:cstheme="minorBidi"/>
          <w:noProof/>
          <w:sz w:val="24"/>
          <w:szCs w:val="24"/>
        </w:rPr>
      </w:pPr>
      <w:del w:id="303" w:author="MH, Hashim" w:date="2017-11-22T11:25:00Z">
        <w:r w:rsidRPr="00227164" w:rsidDel="00FB610A">
          <w:rPr>
            <w:rPrChange w:id="304" w:author="Shivakumar, Deepthi" w:date="2017-11-15T22:14:00Z">
              <w:rPr>
                <w:rStyle w:val="Hyperlink"/>
                <w:rFonts w:asciiTheme="minorHAnsi" w:hAnsiTheme="minorHAnsi"/>
                <w:b/>
                <w:bCs/>
                <w:noProof/>
                <w:sz w:val="22"/>
                <w:szCs w:val="22"/>
              </w:rPr>
            </w:rPrChange>
          </w:rPr>
          <w:delText>1.1</w:delText>
        </w:r>
        <w:r w:rsidDel="00FB610A">
          <w:rPr>
            <w:rFonts w:eastAsiaTheme="minorEastAsia" w:cstheme="minorBidi"/>
            <w:noProof/>
            <w:sz w:val="24"/>
            <w:szCs w:val="24"/>
          </w:rPr>
          <w:tab/>
        </w:r>
        <w:r w:rsidRPr="00227164" w:rsidDel="00FB610A">
          <w:rPr>
            <w:rPrChange w:id="305" w:author="Shivakumar, Deepthi" w:date="2017-11-15T22:14:00Z">
              <w:rPr>
                <w:rStyle w:val="Hyperlink"/>
                <w:rFonts w:asciiTheme="minorHAnsi" w:hAnsiTheme="minorHAnsi"/>
                <w:b/>
                <w:bCs/>
                <w:noProof/>
                <w:sz w:val="22"/>
                <w:szCs w:val="22"/>
              </w:rPr>
            </w:rPrChange>
          </w:rPr>
          <w:delText>Purpose</w:delText>
        </w:r>
        <w:r w:rsidDel="00FB610A">
          <w:rPr>
            <w:noProof/>
            <w:webHidden/>
          </w:rPr>
          <w:tab/>
          <w:delText>3</w:delText>
        </w:r>
      </w:del>
    </w:p>
    <w:p w14:paraId="5428F857" w14:textId="7C81B23D" w:rsidR="003E6AF0" w:rsidDel="00FB610A" w:rsidRDefault="003E6AF0">
      <w:pPr>
        <w:pStyle w:val="TOC2"/>
        <w:rPr>
          <w:del w:id="306" w:author="MH, Hashim" w:date="2017-11-22T11:25:00Z"/>
          <w:rFonts w:eastAsiaTheme="minorEastAsia" w:cstheme="minorBidi"/>
          <w:noProof/>
          <w:sz w:val="24"/>
          <w:szCs w:val="24"/>
        </w:rPr>
      </w:pPr>
      <w:del w:id="307" w:author="MH, Hashim" w:date="2017-11-22T11:25:00Z">
        <w:r w:rsidRPr="00227164" w:rsidDel="00FB610A">
          <w:rPr>
            <w:rPrChange w:id="308" w:author="Shivakumar, Deepthi" w:date="2017-11-15T22:14:00Z">
              <w:rPr>
                <w:rStyle w:val="Hyperlink"/>
                <w:rFonts w:asciiTheme="minorHAnsi" w:hAnsiTheme="minorHAnsi" w:cs="Arial"/>
                <w:b/>
                <w:bCs/>
                <w:noProof/>
                <w:sz w:val="22"/>
                <w:szCs w:val="22"/>
              </w:rPr>
            </w:rPrChange>
          </w:rPr>
          <w:delText>1.2</w:delText>
        </w:r>
        <w:r w:rsidDel="00FB610A">
          <w:rPr>
            <w:rFonts w:eastAsiaTheme="minorEastAsia" w:cstheme="minorBidi"/>
            <w:noProof/>
            <w:sz w:val="24"/>
            <w:szCs w:val="24"/>
          </w:rPr>
          <w:tab/>
        </w:r>
        <w:r w:rsidRPr="00227164" w:rsidDel="00FB610A">
          <w:rPr>
            <w:rPrChange w:id="309" w:author="Shivakumar, Deepthi" w:date="2017-11-15T22:14:00Z">
              <w:rPr>
                <w:rStyle w:val="Hyperlink"/>
                <w:rFonts w:asciiTheme="minorHAnsi" w:hAnsiTheme="minorHAnsi" w:cs="Arial"/>
                <w:b/>
                <w:bCs/>
                <w:noProof/>
                <w:sz w:val="22"/>
                <w:szCs w:val="22"/>
              </w:rPr>
            </w:rPrChange>
          </w:rPr>
          <w:delText>Scope</w:delText>
        </w:r>
        <w:r w:rsidDel="00FB610A">
          <w:rPr>
            <w:noProof/>
            <w:webHidden/>
          </w:rPr>
          <w:tab/>
          <w:delText>3</w:delText>
        </w:r>
      </w:del>
    </w:p>
    <w:p w14:paraId="42CC0E2D" w14:textId="43251E46" w:rsidR="003E6AF0" w:rsidDel="00FB610A" w:rsidRDefault="003E6AF0">
      <w:pPr>
        <w:pStyle w:val="TOC2"/>
        <w:rPr>
          <w:del w:id="310" w:author="MH, Hashim" w:date="2017-11-22T11:25:00Z"/>
          <w:rFonts w:eastAsiaTheme="minorEastAsia" w:cstheme="minorBidi"/>
          <w:noProof/>
          <w:sz w:val="24"/>
          <w:szCs w:val="24"/>
        </w:rPr>
      </w:pPr>
      <w:del w:id="311" w:author="MH, Hashim" w:date="2017-11-22T11:25:00Z">
        <w:r w:rsidRPr="00227164" w:rsidDel="00FB610A">
          <w:rPr>
            <w:rPrChange w:id="312" w:author="Shivakumar, Deepthi" w:date="2017-11-15T22:14:00Z">
              <w:rPr>
                <w:rStyle w:val="Hyperlink"/>
                <w:rFonts w:asciiTheme="minorHAnsi" w:hAnsiTheme="minorHAnsi"/>
                <w:b/>
                <w:bCs/>
                <w:noProof/>
                <w:sz w:val="22"/>
                <w:szCs w:val="22"/>
              </w:rPr>
            </w:rPrChange>
          </w:rPr>
          <w:delText>1.3</w:delText>
        </w:r>
        <w:r w:rsidDel="00FB610A">
          <w:rPr>
            <w:rFonts w:eastAsiaTheme="minorEastAsia" w:cstheme="minorBidi"/>
            <w:noProof/>
            <w:sz w:val="24"/>
            <w:szCs w:val="24"/>
          </w:rPr>
          <w:tab/>
        </w:r>
        <w:r w:rsidRPr="00227164" w:rsidDel="00FB610A">
          <w:rPr>
            <w:rPrChange w:id="313" w:author="Shivakumar, Deepthi" w:date="2017-11-15T22:14:00Z">
              <w:rPr>
                <w:rStyle w:val="Hyperlink"/>
                <w:rFonts w:asciiTheme="minorHAnsi" w:hAnsiTheme="minorHAnsi"/>
                <w:b/>
                <w:bCs/>
                <w:noProof/>
                <w:sz w:val="22"/>
                <w:szCs w:val="22"/>
              </w:rPr>
            </w:rPrChange>
          </w:rPr>
          <w:delText>References</w:delText>
        </w:r>
        <w:r w:rsidDel="00FB610A">
          <w:rPr>
            <w:noProof/>
            <w:webHidden/>
          </w:rPr>
          <w:tab/>
          <w:delText>3</w:delText>
        </w:r>
      </w:del>
    </w:p>
    <w:p w14:paraId="2948B5C2" w14:textId="23EAD81F" w:rsidR="003E6AF0" w:rsidDel="00FB610A" w:rsidRDefault="003E6AF0">
      <w:pPr>
        <w:pStyle w:val="TOC2"/>
        <w:rPr>
          <w:del w:id="314" w:author="MH, Hashim" w:date="2017-11-22T11:25:00Z"/>
          <w:rFonts w:eastAsiaTheme="minorEastAsia" w:cstheme="minorBidi"/>
          <w:noProof/>
          <w:sz w:val="24"/>
          <w:szCs w:val="24"/>
        </w:rPr>
      </w:pPr>
      <w:del w:id="315" w:author="MH, Hashim" w:date="2017-11-22T11:25:00Z">
        <w:r w:rsidRPr="00227164" w:rsidDel="00FB610A">
          <w:rPr>
            <w:rPrChange w:id="316" w:author="Shivakumar, Deepthi" w:date="2017-11-15T22:14:00Z">
              <w:rPr>
                <w:rStyle w:val="Hyperlink"/>
                <w:rFonts w:asciiTheme="minorHAnsi" w:hAnsiTheme="minorHAnsi"/>
                <w:b/>
                <w:bCs/>
                <w:noProof/>
                <w:sz w:val="22"/>
                <w:szCs w:val="22"/>
              </w:rPr>
            </w:rPrChange>
          </w:rPr>
          <w:delText>1.4</w:delText>
        </w:r>
        <w:r w:rsidDel="00FB610A">
          <w:rPr>
            <w:rFonts w:eastAsiaTheme="minorEastAsia" w:cstheme="minorBidi"/>
            <w:noProof/>
            <w:sz w:val="24"/>
            <w:szCs w:val="24"/>
          </w:rPr>
          <w:tab/>
        </w:r>
        <w:r w:rsidRPr="00227164" w:rsidDel="00FB610A">
          <w:rPr>
            <w:rPrChange w:id="317" w:author="Shivakumar, Deepthi" w:date="2017-11-15T22:14:00Z">
              <w:rPr>
                <w:rStyle w:val="Hyperlink"/>
                <w:rFonts w:asciiTheme="minorHAnsi" w:hAnsiTheme="minorHAnsi"/>
                <w:b/>
                <w:bCs/>
                <w:noProof/>
                <w:sz w:val="22"/>
                <w:szCs w:val="22"/>
              </w:rPr>
            </w:rPrChange>
          </w:rPr>
          <w:delText>Terminology &amp; Abbreviations</w:delText>
        </w:r>
        <w:r w:rsidDel="00FB610A">
          <w:rPr>
            <w:noProof/>
            <w:webHidden/>
          </w:rPr>
          <w:tab/>
          <w:delText>3</w:delText>
        </w:r>
      </w:del>
    </w:p>
    <w:p w14:paraId="65718C0C" w14:textId="695BC3FF" w:rsidR="003E6AF0" w:rsidDel="00FB610A" w:rsidRDefault="003E6AF0">
      <w:pPr>
        <w:pStyle w:val="TOC1"/>
        <w:rPr>
          <w:del w:id="318" w:author="MH, Hashim" w:date="2017-11-22T11:25:00Z"/>
          <w:rFonts w:eastAsiaTheme="minorEastAsia" w:cstheme="minorBidi"/>
          <w:b w:val="0"/>
          <w:noProof/>
        </w:rPr>
      </w:pPr>
      <w:del w:id="319" w:author="MH, Hashim" w:date="2017-11-22T11:25:00Z">
        <w:r w:rsidRPr="00227164" w:rsidDel="00FB610A">
          <w:rPr>
            <w:rPrChange w:id="320" w:author="Shivakumar, Deepthi" w:date="2017-11-15T22:14:00Z">
              <w:rPr>
                <w:rStyle w:val="Hyperlink"/>
                <w:rFonts w:asciiTheme="minorHAnsi" w:hAnsiTheme="minorHAnsi"/>
                <w:bCs/>
                <w:noProof/>
                <w:sz w:val="24"/>
                <w:szCs w:val="24"/>
              </w:rPr>
            </w:rPrChange>
          </w:rPr>
          <w:delText>2</w:delText>
        </w:r>
        <w:r w:rsidDel="00FB610A">
          <w:rPr>
            <w:rFonts w:eastAsiaTheme="minorEastAsia" w:cstheme="minorBidi"/>
            <w:b w:val="0"/>
            <w:noProof/>
          </w:rPr>
          <w:tab/>
        </w:r>
        <w:r w:rsidRPr="00227164" w:rsidDel="00FB610A">
          <w:rPr>
            <w:rPrChange w:id="321" w:author="Shivakumar, Deepthi" w:date="2017-11-15T22:14:00Z">
              <w:rPr>
                <w:rStyle w:val="Hyperlink"/>
                <w:rFonts w:asciiTheme="minorHAnsi" w:hAnsiTheme="minorHAnsi"/>
                <w:bCs/>
                <w:noProof/>
                <w:sz w:val="24"/>
                <w:szCs w:val="24"/>
              </w:rPr>
            </w:rPrChange>
          </w:rPr>
          <w:delText>Overview</w:delText>
        </w:r>
        <w:r w:rsidDel="00FB610A">
          <w:rPr>
            <w:noProof/>
            <w:webHidden/>
          </w:rPr>
          <w:tab/>
          <w:delText>4</w:delText>
        </w:r>
      </w:del>
    </w:p>
    <w:p w14:paraId="50168785" w14:textId="0D39B526" w:rsidR="003E6AF0" w:rsidDel="00FB610A" w:rsidRDefault="003E6AF0">
      <w:pPr>
        <w:pStyle w:val="TOC1"/>
        <w:rPr>
          <w:del w:id="322" w:author="MH, Hashim" w:date="2017-11-22T11:25:00Z"/>
          <w:rFonts w:eastAsiaTheme="minorEastAsia" w:cstheme="minorBidi"/>
          <w:b w:val="0"/>
          <w:noProof/>
        </w:rPr>
      </w:pPr>
      <w:del w:id="323" w:author="MH, Hashim" w:date="2017-11-22T11:25:00Z">
        <w:r w:rsidRPr="00227164" w:rsidDel="00FB610A">
          <w:rPr>
            <w:rPrChange w:id="324" w:author="Shivakumar, Deepthi" w:date="2017-11-15T22:14:00Z">
              <w:rPr>
                <w:rStyle w:val="Hyperlink"/>
                <w:rFonts w:asciiTheme="minorHAnsi" w:hAnsiTheme="minorHAnsi"/>
                <w:bCs/>
                <w:noProof/>
                <w:sz w:val="24"/>
                <w:szCs w:val="24"/>
              </w:rPr>
            </w:rPrChange>
          </w:rPr>
          <w:delText>3</w:delText>
        </w:r>
        <w:r w:rsidDel="00FB610A">
          <w:rPr>
            <w:rFonts w:eastAsiaTheme="minorEastAsia" w:cstheme="minorBidi"/>
            <w:b w:val="0"/>
            <w:noProof/>
          </w:rPr>
          <w:tab/>
        </w:r>
        <w:r w:rsidRPr="00227164" w:rsidDel="00FB610A">
          <w:rPr>
            <w:rPrChange w:id="325" w:author="Shivakumar, Deepthi" w:date="2017-11-15T22:14:00Z">
              <w:rPr>
                <w:rStyle w:val="Hyperlink"/>
                <w:rFonts w:asciiTheme="minorHAnsi" w:hAnsiTheme="minorHAnsi"/>
                <w:bCs/>
                <w:noProof/>
                <w:sz w:val="24"/>
                <w:szCs w:val="24"/>
              </w:rPr>
            </w:rPrChange>
          </w:rPr>
          <w:delText>Architecture</w:delText>
        </w:r>
        <w:r w:rsidDel="00FB610A">
          <w:rPr>
            <w:noProof/>
            <w:webHidden/>
          </w:rPr>
          <w:tab/>
          <w:delText>4</w:delText>
        </w:r>
      </w:del>
    </w:p>
    <w:p w14:paraId="0B59C705" w14:textId="713C4AA8" w:rsidR="003E6AF0" w:rsidDel="00FB610A" w:rsidRDefault="003E6AF0">
      <w:pPr>
        <w:pStyle w:val="TOC2"/>
        <w:rPr>
          <w:del w:id="326" w:author="MH, Hashim" w:date="2017-11-22T11:25:00Z"/>
          <w:rFonts w:eastAsiaTheme="minorEastAsia" w:cstheme="minorBidi"/>
          <w:noProof/>
          <w:sz w:val="24"/>
          <w:szCs w:val="24"/>
        </w:rPr>
      </w:pPr>
      <w:del w:id="327" w:author="MH, Hashim" w:date="2017-11-22T11:25:00Z">
        <w:r w:rsidRPr="00227164" w:rsidDel="00FB610A">
          <w:rPr>
            <w:rPrChange w:id="328" w:author="Shivakumar, Deepthi" w:date="2017-11-15T22:14:00Z">
              <w:rPr>
                <w:rStyle w:val="Hyperlink"/>
                <w:rFonts w:asciiTheme="minorHAnsi" w:hAnsiTheme="minorHAnsi" w:cs="Arial"/>
                <w:b/>
                <w:bCs/>
                <w:noProof/>
                <w:sz w:val="22"/>
                <w:szCs w:val="22"/>
              </w:rPr>
            </w:rPrChange>
          </w:rPr>
          <w:delText>3.1</w:delText>
        </w:r>
        <w:r w:rsidDel="00FB610A">
          <w:rPr>
            <w:rFonts w:eastAsiaTheme="minorEastAsia" w:cstheme="minorBidi"/>
            <w:noProof/>
            <w:sz w:val="24"/>
            <w:szCs w:val="24"/>
          </w:rPr>
          <w:tab/>
        </w:r>
        <w:r w:rsidRPr="00227164" w:rsidDel="00FB610A">
          <w:rPr>
            <w:rPrChange w:id="329" w:author="Shivakumar, Deepthi" w:date="2017-11-15T22:14:00Z">
              <w:rPr>
                <w:rStyle w:val="Hyperlink"/>
                <w:rFonts w:asciiTheme="minorHAnsi" w:hAnsiTheme="minorHAnsi" w:cs="Arial"/>
                <w:b/>
                <w:bCs/>
                <w:noProof/>
                <w:sz w:val="22"/>
                <w:szCs w:val="22"/>
              </w:rPr>
            </w:rPrChange>
          </w:rPr>
          <w:delText>Architecture Overview</w:delText>
        </w:r>
        <w:r w:rsidDel="00FB610A">
          <w:rPr>
            <w:noProof/>
            <w:webHidden/>
          </w:rPr>
          <w:tab/>
          <w:delText>4</w:delText>
        </w:r>
      </w:del>
    </w:p>
    <w:p w14:paraId="0E34CC28" w14:textId="74026E79" w:rsidR="003E6AF0" w:rsidDel="00FB610A" w:rsidRDefault="003E6AF0">
      <w:pPr>
        <w:pStyle w:val="TOC3"/>
        <w:tabs>
          <w:tab w:val="left" w:pos="1200"/>
          <w:tab w:val="right" w:leader="dot" w:pos="9631"/>
        </w:tabs>
        <w:rPr>
          <w:del w:id="330" w:author="MH, Hashim" w:date="2017-11-22T11:25:00Z"/>
          <w:rFonts w:eastAsiaTheme="minorEastAsia" w:cstheme="minorBidi"/>
          <w:noProof/>
          <w:sz w:val="24"/>
          <w:szCs w:val="24"/>
        </w:rPr>
      </w:pPr>
      <w:del w:id="331" w:author="MH, Hashim" w:date="2017-11-22T11:25:00Z">
        <w:r w:rsidRPr="00227164" w:rsidDel="00FB610A">
          <w:rPr>
            <w:rPrChange w:id="332" w:author="Shivakumar, Deepthi" w:date="2017-11-15T22:14:00Z">
              <w:rPr>
                <w:rStyle w:val="Hyperlink"/>
                <w:noProof/>
              </w:rPr>
            </w:rPrChange>
          </w:rPr>
          <w:delText>3.1.1</w:delText>
        </w:r>
        <w:r w:rsidDel="00FB610A">
          <w:rPr>
            <w:rFonts w:eastAsiaTheme="minorEastAsia" w:cstheme="minorBidi"/>
            <w:noProof/>
            <w:sz w:val="24"/>
            <w:szCs w:val="24"/>
          </w:rPr>
          <w:tab/>
        </w:r>
        <w:r w:rsidRPr="00227164" w:rsidDel="00FB610A">
          <w:rPr>
            <w:rPrChange w:id="333" w:author="Shivakumar, Deepthi" w:date="2017-11-15T22:14:00Z">
              <w:rPr>
                <w:rStyle w:val="Hyperlink"/>
                <w:noProof/>
              </w:rPr>
            </w:rPrChange>
          </w:rPr>
          <w:delText>Top-level software architecture design</w:delText>
        </w:r>
        <w:r w:rsidDel="00FB610A">
          <w:rPr>
            <w:noProof/>
            <w:webHidden/>
          </w:rPr>
          <w:tab/>
          <w:delText>4</w:delText>
        </w:r>
      </w:del>
    </w:p>
    <w:p w14:paraId="1A88DCFF" w14:textId="4E09A588" w:rsidR="003E6AF0" w:rsidDel="00FB610A" w:rsidRDefault="003E6AF0">
      <w:pPr>
        <w:pStyle w:val="TOC2"/>
        <w:rPr>
          <w:del w:id="334" w:author="MH, Hashim" w:date="2017-11-22T11:25:00Z"/>
          <w:rFonts w:eastAsiaTheme="minorEastAsia" w:cstheme="minorBidi"/>
          <w:noProof/>
          <w:sz w:val="24"/>
          <w:szCs w:val="24"/>
        </w:rPr>
      </w:pPr>
      <w:del w:id="335" w:author="MH, Hashim" w:date="2017-11-22T11:25:00Z">
        <w:r w:rsidRPr="00227164" w:rsidDel="00FB610A">
          <w:rPr>
            <w:rPrChange w:id="336" w:author="Shivakumar, Deepthi" w:date="2017-11-15T22:14:00Z">
              <w:rPr>
                <w:rStyle w:val="Hyperlink"/>
                <w:rFonts w:asciiTheme="minorHAnsi" w:hAnsiTheme="minorHAnsi"/>
                <w:b/>
                <w:bCs/>
                <w:noProof/>
                <w:sz w:val="22"/>
                <w:szCs w:val="22"/>
              </w:rPr>
            </w:rPrChange>
          </w:rPr>
          <w:delText>3.2</w:delText>
        </w:r>
        <w:r w:rsidDel="00FB610A">
          <w:rPr>
            <w:rFonts w:eastAsiaTheme="minorEastAsia" w:cstheme="minorBidi"/>
            <w:noProof/>
            <w:sz w:val="24"/>
            <w:szCs w:val="24"/>
          </w:rPr>
          <w:tab/>
        </w:r>
        <w:r w:rsidRPr="00227164" w:rsidDel="00FB610A">
          <w:rPr>
            <w:rPrChange w:id="337" w:author="Shivakumar, Deepthi" w:date="2017-11-15T22:14:00Z">
              <w:rPr>
                <w:rStyle w:val="Hyperlink"/>
                <w:rFonts w:asciiTheme="minorHAnsi" w:hAnsiTheme="minorHAnsi"/>
                <w:b/>
                <w:bCs/>
                <w:noProof/>
                <w:sz w:val="22"/>
                <w:szCs w:val="22"/>
              </w:rPr>
            </w:rPrChange>
          </w:rPr>
          <w:delText>Architecture Principles</w:delText>
        </w:r>
        <w:r w:rsidDel="00FB610A">
          <w:rPr>
            <w:noProof/>
            <w:webHidden/>
          </w:rPr>
          <w:tab/>
          <w:delText>5</w:delText>
        </w:r>
      </w:del>
    </w:p>
    <w:p w14:paraId="0F92DA89" w14:textId="42EAEB48" w:rsidR="003E6AF0" w:rsidDel="00FB610A" w:rsidRDefault="003E6AF0">
      <w:pPr>
        <w:pStyle w:val="TOC2"/>
        <w:rPr>
          <w:del w:id="338" w:author="MH, Hashim" w:date="2017-11-22T11:25:00Z"/>
          <w:rFonts w:eastAsiaTheme="minorEastAsia" w:cstheme="minorBidi"/>
          <w:noProof/>
          <w:sz w:val="24"/>
          <w:szCs w:val="24"/>
        </w:rPr>
      </w:pPr>
      <w:del w:id="339" w:author="MH, Hashim" w:date="2017-11-22T11:25:00Z">
        <w:r w:rsidRPr="00227164" w:rsidDel="00FB610A">
          <w:rPr>
            <w:rPrChange w:id="340" w:author="Shivakumar, Deepthi" w:date="2017-11-15T22:14:00Z">
              <w:rPr>
                <w:rStyle w:val="Hyperlink"/>
                <w:rFonts w:asciiTheme="minorHAnsi" w:hAnsiTheme="minorHAnsi"/>
                <w:b/>
                <w:bCs/>
                <w:noProof/>
                <w:sz w:val="22"/>
                <w:szCs w:val="22"/>
              </w:rPr>
            </w:rPrChange>
          </w:rPr>
          <w:delText>3.3</w:delText>
        </w:r>
        <w:r w:rsidDel="00FB610A">
          <w:rPr>
            <w:rFonts w:eastAsiaTheme="minorEastAsia" w:cstheme="minorBidi"/>
            <w:noProof/>
            <w:sz w:val="24"/>
            <w:szCs w:val="24"/>
          </w:rPr>
          <w:tab/>
        </w:r>
        <w:r w:rsidRPr="00227164" w:rsidDel="00FB610A">
          <w:rPr>
            <w:rPrChange w:id="341" w:author="Shivakumar, Deepthi" w:date="2017-11-15T22:14:00Z">
              <w:rPr>
                <w:rStyle w:val="Hyperlink"/>
                <w:rFonts w:asciiTheme="minorHAnsi" w:hAnsiTheme="minorHAnsi"/>
                <w:b/>
                <w:bCs/>
                <w:noProof/>
                <w:sz w:val="22"/>
                <w:szCs w:val="22"/>
              </w:rPr>
            </w:rPrChange>
          </w:rPr>
          <w:delText>Architecture Views</w:delText>
        </w:r>
        <w:r w:rsidDel="00FB610A">
          <w:rPr>
            <w:noProof/>
            <w:webHidden/>
          </w:rPr>
          <w:tab/>
          <w:delText>5</w:delText>
        </w:r>
      </w:del>
    </w:p>
    <w:p w14:paraId="0FD68094" w14:textId="31F4EB77" w:rsidR="003E6AF0" w:rsidDel="00FB610A" w:rsidRDefault="003E6AF0">
      <w:pPr>
        <w:pStyle w:val="TOC1"/>
        <w:rPr>
          <w:del w:id="342" w:author="MH, Hashim" w:date="2017-11-22T11:25:00Z"/>
          <w:rFonts w:eastAsiaTheme="minorEastAsia" w:cstheme="minorBidi"/>
          <w:b w:val="0"/>
          <w:noProof/>
        </w:rPr>
      </w:pPr>
      <w:del w:id="343" w:author="MH, Hashim" w:date="2017-11-22T11:25:00Z">
        <w:r w:rsidRPr="00227164" w:rsidDel="00FB610A">
          <w:rPr>
            <w:rPrChange w:id="344" w:author="Shivakumar, Deepthi" w:date="2017-11-15T22:14:00Z">
              <w:rPr>
                <w:rStyle w:val="Hyperlink"/>
                <w:rFonts w:asciiTheme="minorHAnsi" w:hAnsiTheme="minorHAnsi"/>
                <w:bCs/>
                <w:noProof/>
                <w:sz w:val="24"/>
                <w:szCs w:val="24"/>
              </w:rPr>
            </w:rPrChange>
          </w:rPr>
          <w:delText>4</w:delText>
        </w:r>
        <w:r w:rsidDel="00FB610A">
          <w:rPr>
            <w:rFonts w:eastAsiaTheme="minorEastAsia" w:cstheme="minorBidi"/>
            <w:b w:val="0"/>
            <w:noProof/>
          </w:rPr>
          <w:tab/>
        </w:r>
        <w:r w:rsidRPr="00227164" w:rsidDel="00FB610A">
          <w:rPr>
            <w:rPrChange w:id="345" w:author="Shivakumar, Deepthi" w:date="2017-11-15T22:14:00Z">
              <w:rPr>
                <w:rStyle w:val="Hyperlink"/>
                <w:rFonts w:asciiTheme="minorHAnsi" w:hAnsiTheme="minorHAnsi"/>
                <w:bCs/>
                <w:noProof/>
                <w:sz w:val="24"/>
                <w:szCs w:val="24"/>
              </w:rPr>
            </w:rPrChange>
          </w:rPr>
          <w:delText>Allocation of Quality Aspects</w:delText>
        </w:r>
        <w:r w:rsidDel="00FB610A">
          <w:rPr>
            <w:noProof/>
            <w:webHidden/>
          </w:rPr>
          <w:tab/>
          <w:delText>5</w:delText>
        </w:r>
      </w:del>
    </w:p>
    <w:p w14:paraId="330F7A32" w14:textId="051D6DB1" w:rsidR="003E6AF0" w:rsidDel="00FB610A" w:rsidRDefault="003E6AF0">
      <w:pPr>
        <w:pStyle w:val="TOC2"/>
        <w:rPr>
          <w:del w:id="346" w:author="MH, Hashim" w:date="2017-11-22T11:25:00Z"/>
          <w:rFonts w:eastAsiaTheme="minorEastAsia" w:cstheme="minorBidi"/>
          <w:noProof/>
          <w:sz w:val="24"/>
          <w:szCs w:val="24"/>
        </w:rPr>
      </w:pPr>
      <w:del w:id="347" w:author="MH, Hashim" w:date="2017-11-22T11:25:00Z">
        <w:r w:rsidRPr="00227164" w:rsidDel="00FB610A">
          <w:rPr>
            <w:rPrChange w:id="348" w:author="Shivakumar, Deepthi" w:date="2017-11-15T22:14:00Z">
              <w:rPr>
                <w:rStyle w:val="Hyperlink"/>
                <w:rFonts w:asciiTheme="minorHAnsi" w:hAnsiTheme="minorHAnsi"/>
                <w:b/>
                <w:bCs/>
                <w:noProof/>
                <w:sz w:val="22"/>
                <w:szCs w:val="22"/>
              </w:rPr>
            </w:rPrChange>
          </w:rPr>
          <w:delText>4.1</w:delText>
        </w:r>
        <w:r w:rsidDel="00FB610A">
          <w:rPr>
            <w:rFonts w:eastAsiaTheme="minorEastAsia" w:cstheme="minorBidi"/>
            <w:noProof/>
            <w:sz w:val="24"/>
            <w:szCs w:val="24"/>
          </w:rPr>
          <w:tab/>
        </w:r>
        <w:r w:rsidRPr="00227164" w:rsidDel="00FB610A">
          <w:rPr>
            <w:rPrChange w:id="349" w:author="Shivakumar, Deepthi" w:date="2017-11-15T22:14:00Z">
              <w:rPr>
                <w:rStyle w:val="Hyperlink"/>
                <w:rFonts w:asciiTheme="minorHAnsi" w:hAnsiTheme="minorHAnsi"/>
                <w:b/>
                <w:bCs/>
                <w:noProof/>
                <w:sz w:val="22"/>
                <w:szCs w:val="22"/>
              </w:rPr>
            </w:rPrChange>
          </w:rPr>
          <w:delText>Threading</w:delText>
        </w:r>
        <w:r w:rsidDel="00FB610A">
          <w:rPr>
            <w:noProof/>
            <w:webHidden/>
          </w:rPr>
          <w:tab/>
          <w:delText>6</w:delText>
        </w:r>
      </w:del>
    </w:p>
    <w:p w14:paraId="73CF8E20" w14:textId="5F986474" w:rsidR="003E6AF0" w:rsidDel="00FB610A" w:rsidRDefault="003E6AF0">
      <w:pPr>
        <w:pStyle w:val="TOC2"/>
        <w:rPr>
          <w:del w:id="350" w:author="MH, Hashim" w:date="2017-11-22T11:25:00Z"/>
          <w:rFonts w:eastAsiaTheme="minorEastAsia" w:cstheme="minorBidi"/>
          <w:noProof/>
          <w:sz w:val="24"/>
          <w:szCs w:val="24"/>
        </w:rPr>
      </w:pPr>
      <w:del w:id="351" w:author="MH, Hashim" w:date="2017-11-22T11:25:00Z">
        <w:r w:rsidRPr="00227164" w:rsidDel="00FB610A">
          <w:rPr>
            <w:rPrChange w:id="352" w:author="Shivakumar, Deepthi" w:date="2017-11-15T22:14:00Z">
              <w:rPr>
                <w:rStyle w:val="Hyperlink"/>
                <w:rFonts w:asciiTheme="minorHAnsi" w:hAnsiTheme="minorHAnsi"/>
                <w:b/>
                <w:bCs/>
                <w:noProof/>
                <w:sz w:val="22"/>
                <w:szCs w:val="22"/>
              </w:rPr>
            </w:rPrChange>
          </w:rPr>
          <w:delText>4.2</w:delText>
        </w:r>
        <w:r w:rsidDel="00FB610A">
          <w:rPr>
            <w:rFonts w:eastAsiaTheme="minorEastAsia" w:cstheme="minorBidi"/>
            <w:noProof/>
            <w:sz w:val="24"/>
            <w:szCs w:val="24"/>
          </w:rPr>
          <w:tab/>
        </w:r>
        <w:r w:rsidRPr="00227164" w:rsidDel="00FB610A">
          <w:rPr>
            <w:rPrChange w:id="353" w:author="Shivakumar, Deepthi" w:date="2017-11-15T22:14:00Z">
              <w:rPr>
                <w:rStyle w:val="Hyperlink"/>
                <w:rFonts w:asciiTheme="minorHAnsi" w:hAnsiTheme="minorHAnsi"/>
                <w:b/>
                <w:bCs/>
                <w:noProof/>
                <w:sz w:val="22"/>
                <w:szCs w:val="22"/>
              </w:rPr>
            </w:rPrChange>
          </w:rPr>
          <w:delText>Memory Management</w:delText>
        </w:r>
        <w:r w:rsidDel="00FB610A">
          <w:rPr>
            <w:noProof/>
            <w:webHidden/>
          </w:rPr>
          <w:tab/>
          <w:delText>6</w:delText>
        </w:r>
      </w:del>
    </w:p>
    <w:p w14:paraId="7C8C6A24" w14:textId="12416DEE" w:rsidR="003E6AF0" w:rsidDel="00FB610A" w:rsidRDefault="003E6AF0">
      <w:pPr>
        <w:pStyle w:val="TOC2"/>
        <w:rPr>
          <w:del w:id="354" w:author="MH, Hashim" w:date="2017-11-22T11:25:00Z"/>
          <w:rFonts w:eastAsiaTheme="minorEastAsia" w:cstheme="minorBidi"/>
          <w:noProof/>
          <w:sz w:val="24"/>
          <w:szCs w:val="24"/>
        </w:rPr>
      </w:pPr>
      <w:del w:id="355" w:author="MH, Hashim" w:date="2017-11-22T11:25:00Z">
        <w:r w:rsidRPr="00227164" w:rsidDel="00FB610A">
          <w:rPr>
            <w:rPrChange w:id="356" w:author="Shivakumar, Deepthi" w:date="2017-11-15T22:14:00Z">
              <w:rPr>
                <w:rStyle w:val="Hyperlink"/>
                <w:rFonts w:asciiTheme="minorHAnsi" w:hAnsiTheme="minorHAnsi"/>
                <w:b/>
                <w:bCs/>
                <w:noProof/>
                <w:sz w:val="22"/>
                <w:szCs w:val="22"/>
              </w:rPr>
            </w:rPrChange>
          </w:rPr>
          <w:delText>4.3</w:delText>
        </w:r>
        <w:r w:rsidDel="00FB610A">
          <w:rPr>
            <w:rFonts w:eastAsiaTheme="minorEastAsia" w:cstheme="minorBidi"/>
            <w:noProof/>
            <w:sz w:val="24"/>
            <w:szCs w:val="24"/>
          </w:rPr>
          <w:tab/>
        </w:r>
        <w:r w:rsidRPr="00227164" w:rsidDel="00FB610A">
          <w:rPr>
            <w:rPrChange w:id="357" w:author="Shivakumar, Deepthi" w:date="2017-11-15T22:14:00Z">
              <w:rPr>
                <w:rStyle w:val="Hyperlink"/>
                <w:rFonts w:asciiTheme="minorHAnsi" w:hAnsiTheme="minorHAnsi"/>
                <w:b/>
                <w:bCs/>
                <w:noProof/>
                <w:sz w:val="22"/>
                <w:szCs w:val="22"/>
              </w:rPr>
            </w:rPrChange>
          </w:rPr>
          <w:delText>Network Performance</w:delText>
        </w:r>
        <w:r w:rsidDel="00FB610A">
          <w:rPr>
            <w:noProof/>
            <w:webHidden/>
          </w:rPr>
          <w:tab/>
          <w:delText>7</w:delText>
        </w:r>
      </w:del>
    </w:p>
    <w:p w14:paraId="31D0E57C" w14:textId="2EFF84DA" w:rsidR="003E6AF0" w:rsidDel="00FB610A" w:rsidRDefault="003E6AF0">
      <w:pPr>
        <w:pStyle w:val="TOC3"/>
        <w:tabs>
          <w:tab w:val="left" w:pos="1200"/>
          <w:tab w:val="right" w:leader="dot" w:pos="9631"/>
        </w:tabs>
        <w:rPr>
          <w:del w:id="358" w:author="MH, Hashim" w:date="2017-11-22T11:25:00Z"/>
          <w:rFonts w:eastAsiaTheme="minorEastAsia" w:cstheme="minorBidi"/>
          <w:noProof/>
          <w:sz w:val="24"/>
          <w:szCs w:val="24"/>
        </w:rPr>
      </w:pPr>
      <w:del w:id="359" w:author="MH, Hashim" w:date="2017-11-22T11:25:00Z">
        <w:r w:rsidRPr="00227164" w:rsidDel="00FB610A">
          <w:rPr>
            <w:rPrChange w:id="360" w:author="Shivakumar, Deepthi" w:date="2017-11-15T22:14:00Z">
              <w:rPr>
                <w:rStyle w:val="Hyperlink"/>
                <w:noProof/>
              </w:rPr>
            </w:rPrChange>
          </w:rPr>
          <w:delText>4.3.1</w:delText>
        </w:r>
        <w:r w:rsidDel="00FB610A">
          <w:rPr>
            <w:rFonts w:eastAsiaTheme="minorEastAsia" w:cstheme="minorBidi"/>
            <w:noProof/>
            <w:sz w:val="24"/>
            <w:szCs w:val="24"/>
          </w:rPr>
          <w:tab/>
        </w:r>
        <w:r w:rsidRPr="00227164" w:rsidDel="00FB610A">
          <w:rPr>
            <w:rPrChange w:id="361" w:author="Shivakumar, Deepthi" w:date="2017-11-15T22:14:00Z">
              <w:rPr>
                <w:rStyle w:val="Hyperlink"/>
                <w:noProof/>
              </w:rPr>
            </w:rPrChange>
          </w:rPr>
          <w:delText>Tips for Efficient Networking:</w:delText>
        </w:r>
        <w:r w:rsidDel="00FB610A">
          <w:rPr>
            <w:noProof/>
            <w:webHidden/>
          </w:rPr>
          <w:tab/>
          <w:delText>7</w:delText>
        </w:r>
      </w:del>
    </w:p>
    <w:p w14:paraId="36008A02" w14:textId="6014794F" w:rsidR="003E6AF0" w:rsidDel="00FB610A" w:rsidRDefault="003E6AF0">
      <w:pPr>
        <w:pStyle w:val="TOC1"/>
        <w:rPr>
          <w:del w:id="362" w:author="MH, Hashim" w:date="2017-11-22T11:25:00Z"/>
          <w:rFonts w:eastAsiaTheme="minorEastAsia" w:cstheme="minorBidi"/>
          <w:b w:val="0"/>
          <w:noProof/>
        </w:rPr>
      </w:pPr>
      <w:del w:id="363" w:author="MH, Hashim" w:date="2017-11-22T11:25:00Z">
        <w:r w:rsidRPr="00227164" w:rsidDel="00FB610A">
          <w:rPr>
            <w:rPrChange w:id="364" w:author="Shivakumar, Deepthi" w:date="2017-11-15T22:14:00Z">
              <w:rPr>
                <w:rStyle w:val="Hyperlink"/>
                <w:rFonts w:asciiTheme="minorHAnsi" w:hAnsiTheme="minorHAnsi"/>
                <w:bCs/>
                <w:noProof/>
                <w:sz w:val="24"/>
                <w:szCs w:val="24"/>
              </w:rPr>
            </w:rPrChange>
          </w:rPr>
          <w:delText>5</w:delText>
        </w:r>
        <w:r w:rsidDel="00FB610A">
          <w:rPr>
            <w:rFonts w:eastAsiaTheme="minorEastAsia" w:cstheme="minorBidi"/>
            <w:b w:val="0"/>
            <w:noProof/>
          </w:rPr>
          <w:tab/>
        </w:r>
        <w:r w:rsidRPr="00227164" w:rsidDel="00FB610A">
          <w:rPr>
            <w:rPrChange w:id="365" w:author="Shivakumar, Deepthi" w:date="2017-11-15T22:14:00Z">
              <w:rPr>
                <w:rStyle w:val="Hyperlink"/>
                <w:rFonts w:asciiTheme="minorHAnsi" w:hAnsiTheme="minorHAnsi"/>
                <w:bCs/>
                <w:noProof/>
                <w:sz w:val="24"/>
                <w:szCs w:val="24"/>
              </w:rPr>
            </w:rPrChange>
          </w:rPr>
          <w:delText>Design Details</w:delText>
        </w:r>
        <w:r w:rsidDel="00FB610A">
          <w:rPr>
            <w:noProof/>
            <w:webHidden/>
          </w:rPr>
          <w:tab/>
          <w:delText>8</w:delText>
        </w:r>
      </w:del>
    </w:p>
    <w:p w14:paraId="4DBB3EE6" w14:textId="6C6F85B0" w:rsidR="003E6AF0" w:rsidDel="00FB610A" w:rsidRDefault="003E6AF0">
      <w:pPr>
        <w:pStyle w:val="TOC2"/>
        <w:rPr>
          <w:del w:id="366" w:author="MH, Hashim" w:date="2017-11-22T11:25:00Z"/>
          <w:rFonts w:eastAsiaTheme="minorEastAsia" w:cstheme="minorBidi"/>
          <w:noProof/>
          <w:sz w:val="24"/>
          <w:szCs w:val="24"/>
        </w:rPr>
      </w:pPr>
      <w:del w:id="367" w:author="MH, Hashim" w:date="2017-11-22T11:25:00Z">
        <w:r w:rsidRPr="00227164" w:rsidDel="00FB610A">
          <w:rPr>
            <w:rPrChange w:id="368" w:author="Shivakumar, Deepthi" w:date="2017-11-15T22:14:00Z">
              <w:rPr>
                <w:rStyle w:val="Hyperlink"/>
                <w:rFonts w:asciiTheme="minorHAnsi" w:hAnsiTheme="minorHAnsi"/>
                <w:b/>
                <w:bCs/>
                <w:noProof/>
                <w:sz w:val="22"/>
                <w:szCs w:val="22"/>
              </w:rPr>
            </w:rPrChange>
          </w:rPr>
          <w:delText>5.1</w:delText>
        </w:r>
        <w:r w:rsidDel="00FB610A">
          <w:rPr>
            <w:rFonts w:eastAsiaTheme="minorEastAsia" w:cstheme="minorBidi"/>
            <w:noProof/>
            <w:sz w:val="24"/>
            <w:szCs w:val="24"/>
          </w:rPr>
          <w:tab/>
        </w:r>
        <w:r w:rsidRPr="00227164" w:rsidDel="00FB610A">
          <w:rPr>
            <w:rPrChange w:id="369" w:author="Shivakumar, Deepthi" w:date="2017-11-15T22:14:00Z">
              <w:rPr>
                <w:rStyle w:val="Hyperlink"/>
                <w:rFonts w:asciiTheme="minorHAnsi" w:hAnsiTheme="minorHAnsi"/>
                <w:b/>
                <w:bCs/>
                <w:noProof/>
                <w:sz w:val="22"/>
                <w:szCs w:val="22"/>
              </w:rPr>
            </w:rPrChange>
          </w:rPr>
          <w:delText>External Interfaces</w:delText>
        </w:r>
        <w:r w:rsidDel="00FB610A">
          <w:rPr>
            <w:noProof/>
            <w:webHidden/>
          </w:rPr>
          <w:tab/>
          <w:delText>8</w:delText>
        </w:r>
      </w:del>
    </w:p>
    <w:p w14:paraId="2368E508" w14:textId="5DB13B7C" w:rsidR="003E6AF0" w:rsidDel="00FB610A" w:rsidRDefault="003E6AF0">
      <w:pPr>
        <w:pStyle w:val="TOC2"/>
        <w:rPr>
          <w:del w:id="370" w:author="MH, Hashim" w:date="2017-11-22T11:25:00Z"/>
          <w:rFonts w:eastAsiaTheme="minorEastAsia" w:cstheme="minorBidi"/>
          <w:noProof/>
          <w:sz w:val="24"/>
          <w:szCs w:val="24"/>
        </w:rPr>
      </w:pPr>
      <w:del w:id="371" w:author="MH, Hashim" w:date="2017-11-22T11:25:00Z">
        <w:r w:rsidRPr="00227164" w:rsidDel="00FB610A">
          <w:rPr>
            <w:rPrChange w:id="372" w:author="Shivakumar, Deepthi" w:date="2017-11-15T22:14:00Z">
              <w:rPr>
                <w:rStyle w:val="Hyperlink"/>
                <w:rFonts w:asciiTheme="minorHAnsi" w:hAnsiTheme="minorHAnsi"/>
                <w:b/>
                <w:bCs/>
                <w:noProof/>
                <w:sz w:val="22"/>
                <w:szCs w:val="22"/>
              </w:rPr>
            </w:rPrChange>
          </w:rPr>
          <w:delText>5.2</w:delText>
        </w:r>
        <w:r w:rsidDel="00FB610A">
          <w:rPr>
            <w:rFonts w:eastAsiaTheme="minorEastAsia" w:cstheme="minorBidi"/>
            <w:noProof/>
            <w:sz w:val="24"/>
            <w:szCs w:val="24"/>
          </w:rPr>
          <w:tab/>
        </w:r>
        <w:r w:rsidRPr="00227164" w:rsidDel="00FB610A">
          <w:rPr>
            <w:rPrChange w:id="373" w:author="Shivakumar, Deepthi" w:date="2017-11-15T22:14:00Z">
              <w:rPr>
                <w:rStyle w:val="Hyperlink"/>
                <w:rFonts w:asciiTheme="minorHAnsi" w:hAnsiTheme="minorHAnsi"/>
                <w:b/>
                <w:bCs/>
                <w:noProof/>
                <w:sz w:val="22"/>
                <w:szCs w:val="22"/>
              </w:rPr>
            </w:rPrChange>
          </w:rPr>
          <w:delText>Elements</w:delText>
        </w:r>
        <w:r w:rsidDel="00FB610A">
          <w:rPr>
            <w:noProof/>
            <w:webHidden/>
          </w:rPr>
          <w:tab/>
          <w:delText>8</w:delText>
        </w:r>
      </w:del>
    </w:p>
    <w:p w14:paraId="0A2737D4" w14:textId="42E3584F" w:rsidR="003E6AF0" w:rsidDel="00FB610A" w:rsidRDefault="003E6AF0">
      <w:pPr>
        <w:pStyle w:val="TOC2"/>
        <w:rPr>
          <w:del w:id="374" w:author="MH, Hashim" w:date="2017-11-22T11:25:00Z"/>
          <w:rFonts w:eastAsiaTheme="minorEastAsia" w:cstheme="minorBidi"/>
          <w:noProof/>
          <w:sz w:val="24"/>
          <w:szCs w:val="24"/>
        </w:rPr>
      </w:pPr>
      <w:del w:id="375" w:author="MH, Hashim" w:date="2017-11-22T11:25:00Z">
        <w:r w:rsidRPr="00227164" w:rsidDel="00FB610A">
          <w:rPr>
            <w:rPrChange w:id="376" w:author="Shivakumar, Deepthi" w:date="2017-11-15T22:14:00Z">
              <w:rPr>
                <w:rStyle w:val="Hyperlink"/>
                <w:rFonts w:asciiTheme="minorHAnsi" w:hAnsiTheme="minorHAnsi"/>
                <w:b/>
                <w:bCs/>
                <w:noProof/>
                <w:sz w:val="22"/>
                <w:szCs w:val="22"/>
              </w:rPr>
            </w:rPrChange>
          </w:rPr>
          <w:delText>5.3</w:delText>
        </w:r>
        <w:r w:rsidDel="00FB610A">
          <w:rPr>
            <w:rFonts w:eastAsiaTheme="minorEastAsia" w:cstheme="minorBidi"/>
            <w:noProof/>
            <w:sz w:val="24"/>
            <w:szCs w:val="24"/>
          </w:rPr>
          <w:tab/>
        </w:r>
        <w:r w:rsidRPr="00227164" w:rsidDel="00FB610A">
          <w:rPr>
            <w:rPrChange w:id="377" w:author="Shivakumar, Deepthi" w:date="2017-11-15T22:14:00Z">
              <w:rPr>
                <w:rStyle w:val="Hyperlink"/>
                <w:rFonts w:asciiTheme="minorHAnsi" w:hAnsiTheme="minorHAnsi"/>
                <w:b/>
                <w:bCs/>
                <w:noProof/>
                <w:sz w:val="22"/>
                <w:szCs w:val="22"/>
              </w:rPr>
            </w:rPrChange>
          </w:rPr>
          <w:delText>Internal Interfaces</w:delText>
        </w:r>
        <w:r w:rsidDel="00FB610A">
          <w:rPr>
            <w:noProof/>
            <w:webHidden/>
          </w:rPr>
          <w:tab/>
          <w:delText>8</w:delText>
        </w:r>
      </w:del>
    </w:p>
    <w:p w14:paraId="1D958447" w14:textId="3D6E300C" w:rsidR="003E6AF0" w:rsidDel="00FB610A" w:rsidRDefault="003E6AF0">
      <w:pPr>
        <w:pStyle w:val="TOC1"/>
        <w:rPr>
          <w:del w:id="378" w:author="MH, Hashim" w:date="2017-11-22T11:25:00Z"/>
          <w:rFonts w:eastAsiaTheme="minorEastAsia" w:cstheme="minorBidi"/>
          <w:b w:val="0"/>
          <w:noProof/>
        </w:rPr>
      </w:pPr>
      <w:del w:id="379" w:author="MH, Hashim" w:date="2017-11-22T11:25:00Z">
        <w:r w:rsidRPr="00227164" w:rsidDel="00FB610A">
          <w:rPr>
            <w:rPrChange w:id="380" w:author="Shivakumar, Deepthi" w:date="2017-11-15T22:14:00Z">
              <w:rPr>
                <w:rStyle w:val="Hyperlink"/>
                <w:rFonts w:asciiTheme="minorHAnsi" w:hAnsiTheme="minorHAnsi"/>
                <w:bCs/>
                <w:noProof/>
                <w:sz w:val="24"/>
                <w:szCs w:val="24"/>
              </w:rPr>
            </w:rPrChange>
          </w:rPr>
          <w:delText>6</w:delText>
        </w:r>
        <w:r w:rsidDel="00FB610A">
          <w:rPr>
            <w:rFonts w:eastAsiaTheme="minorEastAsia" w:cstheme="minorBidi"/>
            <w:b w:val="0"/>
            <w:noProof/>
          </w:rPr>
          <w:tab/>
        </w:r>
        <w:r w:rsidRPr="00227164" w:rsidDel="00FB610A">
          <w:rPr>
            <w:rPrChange w:id="381" w:author="Shivakumar, Deepthi" w:date="2017-11-15T22:14:00Z">
              <w:rPr>
                <w:rStyle w:val="Hyperlink"/>
                <w:rFonts w:asciiTheme="minorHAnsi" w:hAnsiTheme="minorHAnsi"/>
                <w:bCs/>
                <w:noProof/>
                <w:sz w:val="24"/>
                <w:szCs w:val="24"/>
              </w:rPr>
            </w:rPrChange>
          </w:rPr>
          <w:delText>Revision History</w:delText>
        </w:r>
        <w:r w:rsidDel="00FB610A">
          <w:rPr>
            <w:noProof/>
            <w:webHidden/>
          </w:rPr>
          <w:tab/>
          <w:delText>9</w:delText>
        </w:r>
      </w:del>
    </w:p>
    <w:p w14:paraId="0C005D7B" w14:textId="32E435D6" w:rsidR="003E6AF0" w:rsidDel="00FB610A" w:rsidRDefault="003E6AF0">
      <w:pPr>
        <w:pStyle w:val="TOC1"/>
        <w:rPr>
          <w:del w:id="382" w:author="MH, Hashim" w:date="2017-11-22T11:25:00Z"/>
          <w:rFonts w:eastAsiaTheme="minorEastAsia" w:cstheme="minorBidi"/>
          <w:b w:val="0"/>
          <w:noProof/>
        </w:rPr>
      </w:pPr>
      <w:del w:id="383" w:author="MH, Hashim" w:date="2017-11-22T11:25:00Z">
        <w:r w:rsidRPr="00227164" w:rsidDel="00FB610A">
          <w:rPr>
            <w:rPrChange w:id="384" w:author="Shivakumar, Deepthi" w:date="2017-11-15T22:14:00Z">
              <w:rPr>
                <w:rStyle w:val="Hyperlink"/>
                <w:rFonts w:asciiTheme="minorHAnsi" w:hAnsiTheme="minorHAnsi"/>
                <w:bCs/>
                <w:noProof/>
                <w:sz w:val="24"/>
                <w:szCs w:val="24"/>
              </w:rPr>
            </w:rPrChange>
          </w:rPr>
          <w:delText>7</w:delText>
        </w:r>
        <w:r w:rsidDel="00FB610A">
          <w:rPr>
            <w:rFonts w:eastAsiaTheme="minorEastAsia" w:cstheme="minorBidi"/>
            <w:b w:val="0"/>
            <w:noProof/>
          </w:rPr>
          <w:tab/>
        </w:r>
        <w:r w:rsidRPr="00227164" w:rsidDel="00FB610A">
          <w:rPr>
            <w:rPrChange w:id="385" w:author="Shivakumar, Deepthi" w:date="2017-11-15T22:14:00Z">
              <w:rPr>
                <w:rStyle w:val="Hyperlink"/>
                <w:rFonts w:asciiTheme="minorHAnsi" w:hAnsiTheme="minorHAnsi"/>
                <w:bCs/>
                <w:noProof/>
                <w:sz w:val="24"/>
                <w:szCs w:val="24"/>
              </w:rPr>
            </w:rPrChange>
          </w:rPr>
          <w:delText>Approval</w:delText>
        </w:r>
        <w:r w:rsidDel="00FB610A">
          <w:rPr>
            <w:noProof/>
            <w:webHidden/>
          </w:rPr>
          <w:tab/>
          <w:delText>9</w:delText>
        </w:r>
      </w:del>
    </w:p>
    <w:p w14:paraId="2755D665" w14:textId="77F22DED" w:rsidR="00164C2F" w:rsidRPr="00594400" w:rsidRDefault="001351B4" w:rsidP="00985627">
      <w:pPr>
        <w:rPr>
          <w:i/>
          <w:color w:val="C0504D" w:themeColor="accent2"/>
        </w:rPr>
      </w:pPr>
      <w:del w:id="386" w:author="MH, Hashim" w:date="2017-11-22T11:25:00Z">
        <w:r w:rsidRPr="00044929" w:rsidDel="00FB610A">
          <w:fldChar w:fldCharType="end"/>
        </w:r>
      </w:del>
    </w:p>
    <w:p w14:paraId="230EB18B" w14:textId="77777777" w:rsidR="005D40BC" w:rsidRPr="00044929" w:rsidRDefault="005D40BC" w:rsidP="005D40BC">
      <w:bookmarkStart w:id="387" w:name="_Toc228603451"/>
      <w:r w:rsidRPr="00044929">
        <w:br w:type="page"/>
      </w:r>
    </w:p>
    <w:p w14:paraId="05BDD49A" w14:textId="77777777" w:rsidR="001351B4" w:rsidRPr="00044929" w:rsidRDefault="001351B4" w:rsidP="00336498">
      <w:pPr>
        <w:pStyle w:val="Heading1"/>
        <w:rPr>
          <w:lang w:val="en-US"/>
        </w:rPr>
      </w:pPr>
      <w:bookmarkStart w:id="388" w:name="_Toc498547518"/>
      <w:bookmarkStart w:id="389" w:name="_Toc500416563"/>
      <w:r w:rsidRPr="00044929">
        <w:rPr>
          <w:lang w:val="en-US"/>
        </w:rPr>
        <w:lastRenderedPageBreak/>
        <w:t>DOCUMENT INTRODUCTION</w:t>
      </w:r>
      <w:bookmarkEnd w:id="387"/>
      <w:bookmarkEnd w:id="388"/>
      <w:bookmarkEnd w:id="389"/>
    </w:p>
    <w:p w14:paraId="5E91C6C6" w14:textId="77777777" w:rsidR="001351B4" w:rsidRPr="00044929" w:rsidRDefault="001351B4" w:rsidP="0080769B">
      <w:pPr>
        <w:pStyle w:val="Heading2"/>
      </w:pPr>
      <w:bookmarkStart w:id="390" w:name="_Toc220980188"/>
      <w:bookmarkStart w:id="391" w:name="_Toc228603452"/>
      <w:bookmarkStart w:id="392" w:name="_Toc498547519"/>
      <w:bookmarkStart w:id="393" w:name="_Toc500416564"/>
      <w:r w:rsidRPr="00044929">
        <w:t>Purpose</w:t>
      </w:r>
      <w:bookmarkEnd w:id="390"/>
      <w:bookmarkEnd w:id="391"/>
      <w:bookmarkEnd w:id="392"/>
      <w:bookmarkEnd w:id="393"/>
    </w:p>
    <w:p w14:paraId="7450A9CA" w14:textId="7895C36C" w:rsidR="001C2E6C" w:rsidRDefault="001C2E6C" w:rsidP="003E33F7">
      <w:pPr>
        <w:rPr>
          <w:color w:val="C0504D" w:themeColor="accent2"/>
        </w:rPr>
      </w:pPr>
      <w:bookmarkStart w:id="394" w:name="_Toc220980189"/>
      <w:bookmarkStart w:id="395" w:name="_Toc228603453"/>
      <w:r w:rsidRPr="001C2E6C">
        <w:t xml:space="preserve">This document describes the </w:t>
      </w:r>
      <w:ins w:id="396" w:author="MH, Hashim" w:date="2017-11-22T10:38:00Z">
        <w:r w:rsidR="00E24C28">
          <w:t>Integration document for</w:t>
        </w:r>
      </w:ins>
      <w:del w:id="397" w:author="MH, Hashim" w:date="2017-11-22T10:38:00Z">
        <w:r w:rsidR="00A547EE" w:rsidDel="00E24C28">
          <w:delText>technical design</w:delText>
        </w:r>
      </w:del>
      <w:r w:rsidR="00A547EE">
        <w:t xml:space="preserve"> </w:t>
      </w:r>
      <w:del w:id="398" w:author="MH, Hashim" w:date="2017-11-22T10:38:00Z">
        <w:r w:rsidR="00A547EE" w:rsidDel="00E24C28">
          <w:delText>of</w:delText>
        </w:r>
      </w:del>
      <w:r w:rsidR="00A547EE">
        <w:t xml:space="preserve"> </w:t>
      </w:r>
      <w:r w:rsidR="00C86FFD">
        <w:t xml:space="preserve">My </w:t>
      </w:r>
      <w:ins w:id="399" w:author="Shivakumar, Deepthi" w:date="2017-11-15T12:13:00Z">
        <w:r w:rsidR="007F70C0">
          <w:t>A</w:t>
        </w:r>
      </w:ins>
      <w:del w:id="400" w:author="Shivakumar, Deepthi" w:date="2017-11-15T22:15:00Z">
        <w:r w:rsidR="00C86FFD" w:rsidDel="00227164">
          <w:delText>a</w:delText>
        </w:r>
      </w:del>
      <w:r w:rsidR="00C86FFD">
        <w:t>ccount</w:t>
      </w:r>
      <w:r w:rsidR="003E33F7" w:rsidRPr="003E33F7">
        <w:t>.</w:t>
      </w:r>
      <w:r w:rsidR="00A547EE" w:rsidRPr="003E33F7">
        <w:t xml:space="preserve"> </w:t>
      </w:r>
    </w:p>
    <w:p w14:paraId="6EE56C39" w14:textId="77777777" w:rsidR="003E33F7" w:rsidRPr="00290EA1" w:rsidRDefault="003E33F7" w:rsidP="003E33F7">
      <w:pPr>
        <w:pStyle w:val="Heading2"/>
        <w:tabs>
          <w:tab w:val="clear" w:pos="576"/>
          <w:tab w:val="num" w:pos="851"/>
        </w:tabs>
        <w:ind w:left="851" w:hanging="851"/>
        <w:rPr>
          <w:rFonts w:cs="Arial"/>
        </w:rPr>
      </w:pPr>
      <w:bookmarkStart w:id="401" w:name="_Toc444618997"/>
      <w:bookmarkStart w:id="402" w:name="_Toc477169207"/>
      <w:bookmarkStart w:id="403" w:name="_Toc498547520"/>
      <w:bookmarkStart w:id="404" w:name="_Toc500416565"/>
      <w:r w:rsidRPr="00290EA1">
        <w:rPr>
          <w:rFonts w:cs="Arial"/>
        </w:rPr>
        <w:t>Scope</w:t>
      </w:r>
      <w:bookmarkEnd w:id="401"/>
      <w:bookmarkEnd w:id="402"/>
      <w:bookmarkEnd w:id="403"/>
      <w:bookmarkEnd w:id="404"/>
    </w:p>
    <w:p w14:paraId="7275A903" w14:textId="18C50FCB" w:rsidR="003E33F7" w:rsidRDefault="003E33F7" w:rsidP="003E33F7">
      <w:pPr>
        <w:rPr>
          <w:rFonts w:cs="Arial"/>
        </w:rPr>
      </w:pPr>
      <w:r>
        <w:rPr>
          <w:rFonts w:cs="Arial"/>
        </w:rPr>
        <w:t xml:space="preserve">The scope of this document is limited to the </w:t>
      </w:r>
      <w:r w:rsidR="00C86FFD">
        <w:t xml:space="preserve">My </w:t>
      </w:r>
      <w:ins w:id="405" w:author="Shivakumar, Deepthi" w:date="2017-11-15T12:13:00Z">
        <w:r w:rsidR="007F70C0">
          <w:t>Account</w:t>
        </w:r>
      </w:ins>
      <w:ins w:id="406" w:author="Shivakumar, Deepthi" w:date="2017-11-15T22:16:00Z">
        <w:r w:rsidR="000E63B0">
          <w:t xml:space="preserve"> </w:t>
        </w:r>
      </w:ins>
      <w:del w:id="407" w:author="Shivakumar, Deepthi" w:date="2017-11-15T12:13:00Z">
        <w:r w:rsidR="00C86FFD" w:rsidDel="007F70C0">
          <w:delText>account</w:delText>
        </w:r>
        <w:r w:rsidR="00C86FFD" w:rsidDel="007F70C0">
          <w:rPr>
            <w:rFonts w:cs="Arial"/>
          </w:rPr>
          <w:delText xml:space="preserve"> </w:delText>
        </w:r>
      </w:del>
      <w:r w:rsidR="00774836">
        <w:rPr>
          <w:rFonts w:cs="Arial"/>
        </w:rPr>
        <w:t>micro app</w:t>
      </w:r>
      <w:r>
        <w:rPr>
          <w:rFonts w:cs="Arial"/>
        </w:rPr>
        <w:t>, which is to be used by</w:t>
      </w:r>
      <w:ins w:id="408" w:author="Shivakumar, Deepthi" w:date="2017-11-15T12:13:00Z">
        <w:r w:rsidR="007F70C0">
          <w:rPr>
            <w:rFonts w:cs="Arial"/>
          </w:rPr>
          <w:t xml:space="preserve"> a</w:t>
        </w:r>
      </w:ins>
      <w:del w:id="409" w:author="Shivakumar, Deepthi" w:date="2017-11-15T12:13:00Z">
        <w:r w:rsidDel="007F70C0">
          <w:rPr>
            <w:rFonts w:cs="Arial"/>
          </w:rPr>
          <w:delText xml:space="preserve"> </w:delText>
        </w:r>
        <w:commentRangeStart w:id="410"/>
        <w:r w:rsidDel="007F70C0">
          <w:rPr>
            <w:rFonts w:cs="Arial"/>
          </w:rPr>
          <w:delText>common components</w:delText>
        </w:r>
        <w:commentRangeEnd w:id="410"/>
        <w:r w:rsidR="002C4A43" w:rsidDel="007F70C0">
          <w:rPr>
            <w:rStyle w:val="CommentReference"/>
          </w:rPr>
          <w:commentReference w:id="410"/>
        </w:r>
        <w:r w:rsidDel="007F70C0">
          <w:rPr>
            <w:rFonts w:cs="Arial"/>
          </w:rPr>
          <w:delText xml:space="preserve"> and a</w:delText>
        </w:r>
      </w:del>
      <w:r>
        <w:rPr>
          <w:rFonts w:cs="Arial"/>
        </w:rPr>
        <w:t>pplication</w:t>
      </w:r>
      <w:del w:id="411" w:author="Shivakumar, Deepthi" w:date="2017-11-15T12:13:00Z">
        <w:r w:rsidDel="007F70C0">
          <w:rPr>
            <w:rFonts w:cs="Arial"/>
          </w:rPr>
          <w:delText>s</w:delText>
        </w:r>
      </w:del>
      <w:r>
        <w:rPr>
          <w:rFonts w:cs="Arial"/>
        </w:rPr>
        <w:t xml:space="preserve">. This document does not describe the application </w:t>
      </w:r>
      <w:proofErr w:type="gramStart"/>
      <w:r>
        <w:rPr>
          <w:rFonts w:cs="Arial"/>
        </w:rPr>
        <w:t>as a whole, nor</w:t>
      </w:r>
      <w:proofErr w:type="gramEnd"/>
      <w:r>
        <w:rPr>
          <w:rFonts w:cs="Arial"/>
        </w:rPr>
        <w:t xml:space="preserve"> does it describe in detail any cloud services that may be related to the functionalities covered in the </w:t>
      </w:r>
      <w:r w:rsidR="00C86FFD">
        <w:t xml:space="preserve">My </w:t>
      </w:r>
      <w:ins w:id="412" w:author="Shivakumar, Deepthi" w:date="2017-11-15T12:13:00Z">
        <w:r w:rsidR="007F70C0">
          <w:t>A</w:t>
        </w:r>
      </w:ins>
      <w:del w:id="413" w:author="Shivakumar, Deepthi" w:date="2017-11-15T12:13:00Z">
        <w:r w:rsidR="00C86FFD" w:rsidDel="007F70C0">
          <w:delText>a</w:delText>
        </w:r>
      </w:del>
      <w:r w:rsidR="00C86FFD">
        <w:t>ccount</w:t>
      </w:r>
      <w:r w:rsidR="00C86FFD">
        <w:rPr>
          <w:rFonts w:cs="Arial"/>
        </w:rPr>
        <w:t xml:space="preserve"> </w:t>
      </w:r>
      <w:r>
        <w:rPr>
          <w:rFonts w:cs="Arial"/>
        </w:rPr>
        <w:t>component.</w:t>
      </w:r>
    </w:p>
    <w:p w14:paraId="26E1BDEB" w14:textId="1A8370F7" w:rsidR="003E33F7" w:rsidRPr="00290EA1" w:rsidRDefault="003E33F7" w:rsidP="003E33F7">
      <w:pPr>
        <w:rPr>
          <w:rFonts w:cs="Arial"/>
        </w:rPr>
      </w:pPr>
      <w:r>
        <w:rPr>
          <w:rFonts w:cs="Arial"/>
        </w:rPr>
        <w:t xml:space="preserve">This document </w:t>
      </w:r>
      <w:del w:id="414" w:author="MH, Hashim" w:date="2017-11-22T10:39:00Z">
        <w:r w:rsidDel="00E24C28">
          <w:rPr>
            <w:rFonts w:cs="Arial"/>
          </w:rPr>
          <w:delText>does not</w:delText>
        </w:r>
      </w:del>
      <w:r>
        <w:rPr>
          <w:rFonts w:cs="Arial"/>
        </w:rPr>
        <w:t xml:space="preserve"> include an extensive API description;</w:t>
      </w:r>
      <w:del w:id="415" w:author="MH, Hashim" w:date="2017-11-22T10:39:00Z">
        <w:r w:rsidDel="00E24C28">
          <w:rPr>
            <w:rFonts w:cs="Arial"/>
          </w:rPr>
          <w:delText xml:space="preserve"> please refer to [</w:delText>
        </w:r>
        <w:r w:rsidR="003D701F" w:rsidDel="00E24C28">
          <w:rPr>
            <w:rFonts w:cs="Arial"/>
            <w:color w:val="000000" w:themeColor="text1"/>
            <w:sz w:val="16"/>
            <w:szCs w:val="16"/>
          </w:rPr>
          <w:delText>INTEGRATION DOC</w:delText>
        </w:r>
        <w:r w:rsidDel="00E24C28">
          <w:rPr>
            <w:rFonts w:cs="Arial"/>
          </w:rPr>
          <w:delText xml:space="preserve">] </w:delText>
        </w:r>
        <w:r w:rsidR="003D701F" w:rsidDel="00E24C28">
          <w:rPr>
            <w:rFonts w:cs="Arial"/>
          </w:rPr>
          <w:delText>for both Android and iOS</w:delText>
        </w:r>
        <w:r w:rsidDel="00E24C28">
          <w:rPr>
            <w:rFonts w:cs="Arial"/>
          </w:rPr>
          <w:delText>.</w:delText>
        </w:r>
      </w:del>
    </w:p>
    <w:p w14:paraId="225C63CB" w14:textId="77777777" w:rsidR="009B40B8" w:rsidRDefault="001351B4" w:rsidP="0080769B">
      <w:pPr>
        <w:pStyle w:val="Heading2"/>
      </w:pPr>
      <w:bookmarkStart w:id="416" w:name="_Toc220980190"/>
      <w:bookmarkStart w:id="417" w:name="_Toc228603454"/>
      <w:bookmarkStart w:id="418" w:name="_Toc498547521"/>
      <w:bookmarkStart w:id="419" w:name="_Toc500416566"/>
      <w:bookmarkEnd w:id="394"/>
      <w:bookmarkEnd w:id="395"/>
      <w:r w:rsidRPr="00044929">
        <w:t>References</w:t>
      </w:r>
      <w:bookmarkStart w:id="420" w:name="_Toc220980191"/>
      <w:bookmarkStart w:id="421" w:name="_Toc228603455"/>
      <w:bookmarkEnd w:id="416"/>
      <w:bookmarkEnd w:id="417"/>
      <w:bookmarkEnd w:id="418"/>
      <w:bookmarkEnd w:id="419"/>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271"/>
        <w:gridCol w:w="5341"/>
      </w:tblGrid>
      <w:tr w:rsidR="007E6521" w:rsidRPr="00044929" w14:paraId="254685FE" w14:textId="77777777" w:rsidTr="00087299">
        <w:trPr>
          <w:cantSplit/>
          <w:tblHeader/>
        </w:trPr>
        <w:tc>
          <w:tcPr>
            <w:tcW w:w="2245" w:type="dxa"/>
          </w:tcPr>
          <w:p w14:paraId="7E5AC0C2" w14:textId="77777777" w:rsidR="007E6521" w:rsidRPr="00044929" w:rsidRDefault="007E6521" w:rsidP="00087299">
            <w:pPr>
              <w:pStyle w:val="NoSpacing"/>
              <w:rPr>
                <w:b/>
              </w:rPr>
            </w:pPr>
            <w:r w:rsidRPr="00044929">
              <w:rPr>
                <w:b/>
              </w:rPr>
              <w:t>Reference</w:t>
            </w:r>
          </w:p>
        </w:tc>
        <w:tc>
          <w:tcPr>
            <w:tcW w:w="2271" w:type="dxa"/>
          </w:tcPr>
          <w:p w14:paraId="7AA1D67F" w14:textId="77777777" w:rsidR="007E6521" w:rsidRPr="00044929" w:rsidRDefault="007E6521" w:rsidP="00087299">
            <w:pPr>
              <w:pStyle w:val="NoSpacing"/>
              <w:rPr>
                <w:b/>
              </w:rPr>
            </w:pPr>
            <w:r w:rsidRPr="00044929">
              <w:rPr>
                <w:b/>
              </w:rPr>
              <w:t>Identification</w:t>
            </w:r>
          </w:p>
        </w:tc>
        <w:tc>
          <w:tcPr>
            <w:tcW w:w="5341" w:type="dxa"/>
          </w:tcPr>
          <w:p w14:paraId="2DAEC84A" w14:textId="77777777" w:rsidR="007E6521" w:rsidRPr="00044929" w:rsidRDefault="007E6521" w:rsidP="00087299">
            <w:pPr>
              <w:pStyle w:val="NoSpacing"/>
              <w:rPr>
                <w:b/>
              </w:rPr>
            </w:pPr>
            <w:r w:rsidRPr="00044929">
              <w:rPr>
                <w:b/>
              </w:rPr>
              <w:t>Title / additional remarks</w:t>
            </w:r>
          </w:p>
        </w:tc>
      </w:tr>
      <w:tr w:rsidR="007E6521" w:rsidRPr="00044929" w14:paraId="48F71A7C" w14:textId="77777777" w:rsidTr="00087299">
        <w:trPr>
          <w:cantSplit/>
        </w:trPr>
        <w:tc>
          <w:tcPr>
            <w:tcW w:w="2245" w:type="dxa"/>
            <w:vAlign w:val="center"/>
          </w:tcPr>
          <w:p w14:paraId="1D8F2336" w14:textId="77777777" w:rsidR="007E6521" w:rsidRPr="00044929" w:rsidRDefault="007E6521" w:rsidP="00087299">
            <w:pPr>
              <w:pStyle w:val="NoSpacing"/>
            </w:pPr>
            <w:r>
              <w:rPr>
                <w:rFonts w:cs="Arial"/>
                <w:color w:val="000000" w:themeColor="text1"/>
                <w:sz w:val="16"/>
              </w:rPr>
              <w:t>[REQUIREMENT]</w:t>
            </w:r>
          </w:p>
        </w:tc>
        <w:tc>
          <w:tcPr>
            <w:tcW w:w="2271" w:type="dxa"/>
          </w:tcPr>
          <w:p w14:paraId="1746A277" w14:textId="3D6B8902" w:rsidR="007E6521" w:rsidRPr="00044929" w:rsidRDefault="00C86FFD" w:rsidP="00087299">
            <w:pPr>
              <w:pStyle w:val="NoSpacing"/>
            </w:pPr>
            <w:r>
              <w:t>MYA</w:t>
            </w:r>
            <w:r w:rsidR="007E6521">
              <w:t>000001</w:t>
            </w:r>
          </w:p>
        </w:tc>
        <w:tc>
          <w:tcPr>
            <w:tcW w:w="5341" w:type="dxa"/>
          </w:tcPr>
          <w:p w14:paraId="0BD36C86" w14:textId="77777777" w:rsidR="007E6521" w:rsidRPr="00044929" w:rsidRDefault="007E6521" w:rsidP="00087299">
            <w:pPr>
              <w:pStyle w:val="NoSpacing"/>
            </w:pPr>
            <w:r>
              <w:t>Software Requirement Specification</w:t>
            </w:r>
          </w:p>
        </w:tc>
      </w:tr>
      <w:tr w:rsidR="007E6521" w:rsidRPr="00044929" w14:paraId="24E57F51" w14:textId="77777777" w:rsidTr="00087299">
        <w:trPr>
          <w:cantSplit/>
        </w:trPr>
        <w:tc>
          <w:tcPr>
            <w:tcW w:w="2245" w:type="dxa"/>
            <w:vAlign w:val="center"/>
          </w:tcPr>
          <w:p w14:paraId="4ABFDDAA" w14:textId="72D54710" w:rsidR="007E6521" w:rsidRPr="00044929" w:rsidRDefault="007E6521" w:rsidP="00087299">
            <w:pPr>
              <w:pStyle w:val="NoSpacing"/>
            </w:pPr>
            <w:r>
              <w:rPr>
                <w:rFonts w:cs="Arial"/>
                <w:color w:val="000000" w:themeColor="text1"/>
                <w:sz w:val="16"/>
                <w:szCs w:val="16"/>
              </w:rPr>
              <w:t>[</w:t>
            </w:r>
            <w:ins w:id="422" w:author="MH, Hashim" w:date="2017-11-22T10:40:00Z">
              <w:r w:rsidR="00E24C28">
                <w:rPr>
                  <w:rFonts w:cs="Arial"/>
                  <w:color w:val="000000" w:themeColor="text1"/>
                  <w:sz w:val="16"/>
                  <w:szCs w:val="16"/>
                </w:rPr>
                <w:t>TECHNICAL DESIGN</w:t>
              </w:r>
            </w:ins>
            <w:del w:id="423" w:author="MH, Hashim" w:date="2017-11-22T10:40:00Z">
              <w:r w:rsidDel="00E24C28">
                <w:rPr>
                  <w:rFonts w:cs="Arial"/>
                  <w:color w:val="000000" w:themeColor="text1"/>
                  <w:sz w:val="16"/>
                  <w:szCs w:val="16"/>
                </w:rPr>
                <w:delText>INTEGRATION DOC</w:delText>
              </w:r>
            </w:del>
            <w:r>
              <w:rPr>
                <w:rFonts w:cs="Arial"/>
                <w:color w:val="000000" w:themeColor="text1"/>
                <w:sz w:val="16"/>
                <w:szCs w:val="16"/>
              </w:rPr>
              <w:t>]</w:t>
            </w:r>
          </w:p>
        </w:tc>
        <w:tc>
          <w:tcPr>
            <w:tcW w:w="2271" w:type="dxa"/>
          </w:tcPr>
          <w:p w14:paraId="3DA79BB3" w14:textId="2447D579" w:rsidR="007E6521" w:rsidRPr="00044929" w:rsidRDefault="00C86FFD" w:rsidP="00087299">
            <w:pPr>
              <w:pStyle w:val="NoSpacing"/>
            </w:pPr>
            <w:r>
              <w:t>MYA</w:t>
            </w:r>
            <w:r w:rsidR="007E6521">
              <w:t>00000</w:t>
            </w:r>
            <w:ins w:id="424" w:author="MH, Hashim" w:date="2017-11-22T10:40:00Z">
              <w:r w:rsidR="00E24C28">
                <w:t>2</w:t>
              </w:r>
            </w:ins>
            <w:del w:id="425" w:author="MH, Hashim" w:date="2017-11-22T10:40:00Z">
              <w:r w:rsidR="007E6521" w:rsidDel="00E24C28">
                <w:delText>8</w:delText>
              </w:r>
            </w:del>
          </w:p>
        </w:tc>
        <w:tc>
          <w:tcPr>
            <w:tcW w:w="5341" w:type="dxa"/>
          </w:tcPr>
          <w:p w14:paraId="620CECCE" w14:textId="7B143548" w:rsidR="007E6521" w:rsidRPr="00044929" w:rsidRDefault="00E24C28" w:rsidP="00087299">
            <w:pPr>
              <w:pStyle w:val="NoSpacing"/>
            </w:pPr>
            <w:ins w:id="426" w:author="MH, Hashim" w:date="2017-11-22T10:41:00Z">
              <w:r>
                <w:t>Technical Design MYA</w:t>
              </w:r>
            </w:ins>
            <w:del w:id="427" w:author="MH, Hashim" w:date="2017-11-22T10:41:00Z">
              <w:r w:rsidR="007E6521" w:rsidDel="00E24C28">
                <w:delText>iOS Integration guideline</w:delText>
              </w:r>
            </w:del>
            <w:del w:id="428" w:author="MH, Hashim" w:date="2017-11-22T10:40:00Z">
              <w:r w:rsidR="007E6521" w:rsidDel="00E24C28">
                <w:delText>s</w:delText>
              </w:r>
            </w:del>
          </w:p>
        </w:tc>
      </w:tr>
      <w:tr w:rsidR="007E6521" w:rsidRPr="00044929" w14:paraId="62F1A155" w14:textId="77777777" w:rsidTr="00087299">
        <w:trPr>
          <w:cantSplit/>
        </w:trPr>
        <w:tc>
          <w:tcPr>
            <w:tcW w:w="2245" w:type="dxa"/>
            <w:vAlign w:val="center"/>
          </w:tcPr>
          <w:p w14:paraId="13521029" w14:textId="77777777" w:rsidR="007E6521" w:rsidRDefault="007E6521" w:rsidP="00087299">
            <w:pPr>
              <w:pStyle w:val="NoSpacing"/>
              <w:rPr>
                <w:rFonts w:cs="Arial"/>
                <w:color w:val="000000" w:themeColor="text1"/>
                <w:sz w:val="16"/>
                <w:szCs w:val="16"/>
              </w:rPr>
            </w:pPr>
            <w:r>
              <w:rPr>
                <w:rFonts w:cs="Arial"/>
                <w:color w:val="000000" w:themeColor="text1"/>
                <w:sz w:val="16"/>
                <w:szCs w:val="16"/>
              </w:rPr>
              <w:t>[INTEGRATION DOC]</w:t>
            </w:r>
          </w:p>
        </w:tc>
        <w:tc>
          <w:tcPr>
            <w:tcW w:w="2271" w:type="dxa"/>
          </w:tcPr>
          <w:p w14:paraId="4E429E2E" w14:textId="5EE07EAF" w:rsidR="007E6521" w:rsidRDefault="00C86FFD" w:rsidP="00087299">
            <w:pPr>
              <w:pStyle w:val="NoSpacing"/>
            </w:pPr>
            <w:r>
              <w:t>MYA</w:t>
            </w:r>
            <w:r w:rsidR="007E6521">
              <w:t>000009</w:t>
            </w:r>
          </w:p>
        </w:tc>
        <w:tc>
          <w:tcPr>
            <w:tcW w:w="5341" w:type="dxa"/>
          </w:tcPr>
          <w:p w14:paraId="6CBB27C5" w14:textId="77777777" w:rsidR="007E6521" w:rsidRDefault="007E6521" w:rsidP="00087299">
            <w:pPr>
              <w:pStyle w:val="NoSpacing"/>
            </w:pPr>
            <w:r>
              <w:t>Android Integration guidelines</w:t>
            </w:r>
          </w:p>
        </w:tc>
      </w:tr>
      <w:tr w:rsidR="007E6521" w:rsidRPr="00044929" w14:paraId="46C3E4CB" w14:textId="77777777" w:rsidTr="009629A1">
        <w:trPr>
          <w:cantSplit/>
          <w:trHeight w:val="399"/>
        </w:trPr>
        <w:tc>
          <w:tcPr>
            <w:tcW w:w="2245" w:type="dxa"/>
            <w:vAlign w:val="center"/>
          </w:tcPr>
          <w:p w14:paraId="6AC721F4" w14:textId="77777777" w:rsidR="007E6521" w:rsidRDefault="007E6521" w:rsidP="00087299">
            <w:pPr>
              <w:pStyle w:val="NoSpacing"/>
              <w:rPr>
                <w:rFonts w:cs="Arial"/>
                <w:color w:val="000000" w:themeColor="text1"/>
                <w:sz w:val="16"/>
                <w:szCs w:val="16"/>
              </w:rPr>
            </w:pPr>
            <w:r>
              <w:rPr>
                <w:rFonts w:cs="Arial"/>
                <w:color w:val="000000" w:themeColor="text1"/>
                <w:sz w:val="16"/>
                <w:szCs w:val="16"/>
              </w:rPr>
              <w:t>[PLATFORM TECH DESIGN]</w:t>
            </w:r>
          </w:p>
        </w:tc>
        <w:tc>
          <w:tcPr>
            <w:tcW w:w="2271" w:type="dxa"/>
          </w:tcPr>
          <w:p w14:paraId="746E72F1" w14:textId="77777777" w:rsidR="007E6521" w:rsidRDefault="007E6521" w:rsidP="00087299">
            <w:pPr>
              <w:pStyle w:val="NoSpacing"/>
            </w:pPr>
            <w:r>
              <w:t>PLL000002</w:t>
            </w:r>
          </w:p>
        </w:tc>
        <w:tc>
          <w:tcPr>
            <w:tcW w:w="5341" w:type="dxa"/>
          </w:tcPr>
          <w:p w14:paraId="4C3C7791" w14:textId="77777777" w:rsidR="007E6521" w:rsidRDefault="007E6521" w:rsidP="00087299">
            <w:pPr>
              <w:pStyle w:val="NoSpacing"/>
            </w:pPr>
            <w:r>
              <w:t>Platform technical design</w:t>
            </w:r>
          </w:p>
        </w:tc>
      </w:tr>
      <w:tr w:rsidR="007E6521" w:rsidRPr="00044929" w14:paraId="1B9DC243" w14:textId="77777777" w:rsidTr="00087299">
        <w:trPr>
          <w:cantSplit/>
          <w:trHeight w:val="354"/>
        </w:trPr>
        <w:tc>
          <w:tcPr>
            <w:tcW w:w="2245" w:type="dxa"/>
            <w:vAlign w:val="center"/>
          </w:tcPr>
          <w:p w14:paraId="642D27E5" w14:textId="77777777" w:rsidR="007E6521" w:rsidRDefault="007E6521" w:rsidP="00087299">
            <w:pPr>
              <w:pStyle w:val="NoSpacing"/>
              <w:rPr>
                <w:rFonts w:cs="Arial"/>
                <w:color w:val="000000" w:themeColor="text1"/>
                <w:sz w:val="16"/>
                <w:szCs w:val="16"/>
              </w:rPr>
            </w:pPr>
            <w:r>
              <w:rPr>
                <w:rFonts w:cs="Arial"/>
                <w:color w:val="000000" w:themeColor="text1"/>
                <w:sz w:val="16"/>
                <w:szCs w:val="16"/>
              </w:rPr>
              <w:t>[PLATFORM SRS]</w:t>
            </w:r>
          </w:p>
        </w:tc>
        <w:tc>
          <w:tcPr>
            <w:tcW w:w="2271" w:type="dxa"/>
          </w:tcPr>
          <w:p w14:paraId="33606877" w14:textId="77777777" w:rsidR="007E6521" w:rsidRDefault="007E6521" w:rsidP="00087299">
            <w:pPr>
              <w:pStyle w:val="NoSpacing"/>
            </w:pPr>
            <w:r>
              <w:t>PLL000001</w:t>
            </w:r>
          </w:p>
        </w:tc>
        <w:tc>
          <w:tcPr>
            <w:tcW w:w="5341" w:type="dxa"/>
          </w:tcPr>
          <w:p w14:paraId="149462C4" w14:textId="77777777" w:rsidR="007E6521" w:rsidRDefault="007E6521" w:rsidP="00087299">
            <w:pPr>
              <w:pStyle w:val="NoSpacing"/>
            </w:pPr>
            <w:r>
              <w:t>Platform Software Requirement Specification</w:t>
            </w:r>
          </w:p>
        </w:tc>
      </w:tr>
    </w:tbl>
    <w:p w14:paraId="342120F7" w14:textId="77777777" w:rsidR="007E6521" w:rsidRPr="007E6521" w:rsidRDefault="007E6521" w:rsidP="007E6521"/>
    <w:p w14:paraId="73473C44" w14:textId="77777777" w:rsidR="001351B4" w:rsidRPr="00044929" w:rsidRDefault="00A12835" w:rsidP="0080769B">
      <w:pPr>
        <w:pStyle w:val="Heading2"/>
      </w:pPr>
      <w:bookmarkStart w:id="429" w:name="_Toc498547522"/>
      <w:bookmarkStart w:id="430" w:name="_Toc500416567"/>
      <w:r w:rsidRPr="00044929">
        <w:t xml:space="preserve">Terminology </w:t>
      </w:r>
      <w:r w:rsidR="001351B4" w:rsidRPr="00044929">
        <w:t>&amp; Abbreviation</w:t>
      </w:r>
      <w:bookmarkEnd w:id="420"/>
      <w:r w:rsidR="001351B4" w:rsidRPr="00044929">
        <w:t>s</w:t>
      </w:r>
      <w:bookmarkEnd w:id="421"/>
      <w:bookmarkEnd w:id="429"/>
      <w:bookmarkEnd w:id="430"/>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649"/>
      </w:tblGrid>
      <w:tr w:rsidR="001351B4" w:rsidRPr="00044929" w14:paraId="2EACFE26" w14:textId="77777777" w:rsidTr="00155E5F">
        <w:trPr>
          <w:cantSplit/>
          <w:tblHeader/>
        </w:trPr>
        <w:tc>
          <w:tcPr>
            <w:tcW w:w="2206" w:type="dxa"/>
          </w:tcPr>
          <w:p w14:paraId="638FBD9D" w14:textId="77777777" w:rsidR="001351B4" w:rsidRPr="00044929" w:rsidRDefault="00A12835" w:rsidP="00FD5BDD">
            <w:pPr>
              <w:pStyle w:val="NoSpacing"/>
              <w:rPr>
                <w:b/>
              </w:rPr>
            </w:pPr>
            <w:r w:rsidRPr="00044929">
              <w:rPr>
                <w:b/>
              </w:rPr>
              <w:t xml:space="preserve">Terminology &amp; </w:t>
            </w:r>
            <w:r w:rsidR="00FE553A" w:rsidRPr="00044929">
              <w:rPr>
                <w:b/>
              </w:rPr>
              <w:t>Abbreviations</w:t>
            </w:r>
          </w:p>
        </w:tc>
        <w:tc>
          <w:tcPr>
            <w:tcW w:w="7649" w:type="dxa"/>
          </w:tcPr>
          <w:p w14:paraId="1C6A2227" w14:textId="77777777" w:rsidR="001351B4" w:rsidRPr="00044929" w:rsidRDefault="001351B4" w:rsidP="00FD5BDD">
            <w:pPr>
              <w:pStyle w:val="NoSpacing"/>
              <w:rPr>
                <w:b/>
              </w:rPr>
            </w:pPr>
            <w:r w:rsidRPr="00044929">
              <w:rPr>
                <w:b/>
              </w:rPr>
              <w:t>Description</w:t>
            </w:r>
            <w:r w:rsidR="00A12835" w:rsidRPr="00044929">
              <w:rPr>
                <w:b/>
              </w:rPr>
              <w:t>/Definition</w:t>
            </w:r>
          </w:p>
        </w:tc>
      </w:tr>
      <w:tr w:rsidR="0011681A" w:rsidRPr="00044929" w14:paraId="4C160BC6" w14:textId="77777777" w:rsidTr="00155E5F">
        <w:trPr>
          <w:cantSplit/>
          <w:tblHeader/>
          <w:ins w:id="431" w:author="Shivakumar, Deepthi" w:date="2017-11-15T22:17:00Z"/>
        </w:trPr>
        <w:tc>
          <w:tcPr>
            <w:tcW w:w="2206" w:type="dxa"/>
          </w:tcPr>
          <w:p w14:paraId="5C68E58A" w14:textId="0AD95951" w:rsidR="0011681A" w:rsidRPr="0011681A" w:rsidRDefault="0011681A" w:rsidP="00FD5BDD">
            <w:pPr>
              <w:pStyle w:val="NoSpacing"/>
              <w:rPr>
                <w:ins w:id="432" w:author="Shivakumar, Deepthi" w:date="2017-11-15T22:17:00Z"/>
                <w:rPrChange w:id="433" w:author="Shivakumar, Deepthi" w:date="2017-11-15T22:18:00Z">
                  <w:rPr>
                    <w:ins w:id="434" w:author="Shivakumar, Deepthi" w:date="2017-11-15T22:17:00Z"/>
                    <w:b/>
                  </w:rPr>
                </w:rPrChange>
              </w:rPr>
            </w:pPr>
            <w:ins w:id="435" w:author="Shivakumar, Deepthi" w:date="2017-11-15T22:17:00Z">
              <w:r w:rsidRPr="0011681A">
                <w:rPr>
                  <w:rPrChange w:id="436" w:author="Shivakumar, Deepthi" w:date="2017-11-15T22:18:00Z">
                    <w:rPr>
                      <w:b/>
                    </w:rPr>
                  </w:rPrChange>
                </w:rPr>
                <w:t>CDPP</w:t>
              </w:r>
            </w:ins>
          </w:p>
        </w:tc>
        <w:tc>
          <w:tcPr>
            <w:tcW w:w="7649" w:type="dxa"/>
          </w:tcPr>
          <w:p w14:paraId="3F3AC14A" w14:textId="63D5A2B5" w:rsidR="0011681A" w:rsidRPr="0011681A" w:rsidRDefault="0011681A" w:rsidP="00FD5BDD">
            <w:pPr>
              <w:pStyle w:val="NoSpacing"/>
              <w:rPr>
                <w:ins w:id="437" w:author="Shivakumar, Deepthi" w:date="2017-11-15T22:17:00Z"/>
                <w:rPrChange w:id="438" w:author="Shivakumar, Deepthi" w:date="2017-11-15T22:18:00Z">
                  <w:rPr>
                    <w:ins w:id="439" w:author="Shivakumar, Deepthi" w:date="2017-11-15T22:17:00Z"/>
                    <w:b/>
                  </w:rPr>
                </w:rPrChange>
              </w:rPr>
            </w:pPr>
            <w:ins w:id="440" w:author="Shivakumar, Deepthi" w:date="2017-11-15T22:18:00Z">
              <w:r w:rsidRPr="0011681A">
                <w:rPr>
                  <w:rPrChange w:id="441" w:author="Shivakumar, Deepthi" w:date="2017-11-15T22:18:00Z">
                    <w:rPr>
                      <w:b/>
                    </w:rPr>
                  </w:rPrChange>
                </w:rPr>
                <w:t>Connected Digital propositions and platform</w:t>
              </w:r>
            </w:ins>
          </w:p>
        </w:tc>
      </w:tr>
      <w:tr w:rsidR="003E33F7" w:rsidRPr="00044929" w14:paraId="0C701222" w14:textId="77777777" w:rsidTr="0084183F">
        <w:trPr>
          <w:cantSplit/>
        </w:trPr>
        <w:tc>
          <w:tcPr>
            <w:tcW w:w="2206" w:type="dxa"/>
            <w:vAlign w:val="center"/>
          </w:tcPr>
          <w:p w14:paraId="3D9EB253" w14:textId="720D5CB6" w:rsidR="003E33F7" w:rsidRPr="00044929" w:rsidRDefault="003E33F7" w:rsidP="003E33F7">
            <w:pPr>
              <w:pStyle w:val="NoSpacing"/>
              <w:rPr>
                <w:color w:val="C0504D" w:themeColor="accent2"/>
              </w:rPr>
            </w:pPr>
            <w:r w:rsidRPr="00782345">
              <w:t>app</w:t>
            </w:r>
          </w:p>
        </w:tc>
        <w:tc>
          <w:tcPr>
            <w:tcW w:w="7649" w:type="dxa"/>
            <w:vAlign w:val="center"/>
          </w:tcPr>
          <w:p w14:paraId="0C2BEEAD" w14:textId="0028E9E2" w:rsidR="003E33F7" w:rsidRPr="00044929" w:rsidRDefault="003E33F7" w:rsidP="003E33F7">
            <w:pPr>
              <w:pStyle w:val="NoSpacing"/>
              <w:rPr>
                <w:color w:val="C0504D" w:themeColor="accent2"/>
              </w:rPr>
            </w:pPr>
            <w:r w:rsidRPr="00782345">
              <w:t>Mobile application</w:t>
            </w:r>
          </w:p>
        </w:tc>
      </w:tr>
      <w:tr w:rsidR="003E33F7" w:rsidRPr="00044929" w14:paraId="3785F7DE" w14:textId="77777777" w:rsidTr="0084183F">
        <w:trPr>
          <w:cantSplit/>
        </w:trPr>
        <w:tc>
          <w:tcPr>
            <w:tcW w:w="2206" w:type="dxa"/>
            <w:vAlign w:val="center"/>
          </w:tcPr>
          <w:p w14:paraId="42744711" w14:textId="3CA1329B" w:rsidR="003E33F7" w:rsidRPr="00044929" w:rsidRDefault="003E33F7" w:rsidP="003E33F7">
            <w:pPr>
              <w:pStyle w:val="NoSpacing"/>
            </w:pPr>
            <w:r>
              <w:t>App Infra</w:t>
            </w:r>
          </w:p>
        </w:tc>
        <w:tc>
          <w:tcPr>
            <w:tcW w:w="7649" w:type="dxa"/>
            <w:vAlign w:val="center"/>
          </w:tcPr>
          <w:p w14:paraId="01D7312B" w14:textId="0F1F444C" w:rsidR="003E33F7" w:rsidRPr="00044929" w:rsidRDefault="003E33F7" w:rsidP="003E33F7">
            <w:pPr>
              <w:pStyle w:val="NoSpacing"/>
            </w:pPr>
            <w:r>
              <w:rPr>
                <w:lang w:val="en-GB"/>
              </w:rPr>
              <w:t>Mobile application infrastructure library</w:t>
            </w:r>
          </w:p>
        </w:tc>
      </w:tr>
      <w:tr w:rsidR="003E33F7" w:rsidRPr="00044929" w14:paraId="5C235B5C" w14:textId="77777777" w:rsidTr="0084183F">
        <w:trPr>
          <w:cantSplit/>
        </w:trPr>
        <w:tc>
          <w:tcPr>
            <w:tcW w:w="2206" w:type="dxa"/>
            <w:vAlign w:val="center"/>
          </w:tcPr>
          <w:p w14:paraId="4EEA3DFA" w14:textId="5374B4A8" w:rsidR="003E33F7" w:rsidRDefault="003E33F7" w:rsidP="003E33F7">
            <w:pPr>
              <w:pStyle w:val="NoSpacing"/>
            </w:pPr>
            <w:proofErr w:type="spellStart"/>
            <w:r>
              <w:t>CoCo</w:t>
            </w:r>
            <w:proofErr w:type="spellEnd"/>
          </w:p>
        </w:tc>
        <w:tc>
          <w:tcPr>
            <w:tcW w:w="7649" w:type="dxa"/>
            <w:vAlign w:val="center"/>
          </w:tcPr>
          <w:p w14:paraId="0B5878EA" w14:textId="28306701" w:rsidR="003E33F7" w:rsidRDefault="003E33F7" w:rsidP="003E33F7">
            <w:pPr>
              <w:pStyle w:val="NoSpacing"/>
              <w:rPr>
                <w:lang w:val="en-GB"/>
              </w:rPr>
            </w:pPr>
            <w:r>
              <w:rPr>
                <w:lang w:val="en-GB"/>
              </w:rPr>
              <w:t>Common Component</w:t>
            </w:r>
          </w:p>
        </w:tc>
      </w:tr>
      <w:tr w:rsidR="003E33F7" w:rsidRPr="00044929" w14:paraId="796876E4" w14:textId="77777777" w:rsidTr="00D866CA">
        <w:trPr>
          <w:cantSplit/>
          <w:trHeight w:val="264"/>
        </w:trPr>
        <w:tc>
          <w:tcPr>
            <w:tcW w:w="2206" w:type="dxa"/>
            <w:vAlign w:val="center"/>
          </w:tcPr>
          <w:p w14:paraId="1BFE0B28" w14:textId="37A5F10E" w:rsidR="003E33F7" w:rsidRDefault="003E33F7" w:rsidP="003E33F7">
            <w:pPr>
              <w:pStyle w:val="NoSpacing"/>
            </w:pPr>
            <w:r>
              <w:rPr>
                <w:lang w:val="nl-NL"/>
              </w:rPr>
              <w:t>OS</w:t>
            </w:r>
          </w:p>
        </w:tc>
        <w:tc>
          <w:tcPr>
            <w:tcW w:w="7649" w:type="dxa"/>
            <w:vAlign w:val="center"/>
          </w:tcPr>
          <w:p w14:paraId="7BFECF6D" w14:textId="741D7309" w:rsidR="003E33F7" w:rsidRDefault="003E33F7" w:rsidP="003E33F7">
            <w:pPr>
              <w:pStyle w:val="NoSpacing"/>
              <w:rPr>
                <w:lang w:val="en-GB"/>
              </w:rPr>
            </w:pPr>
            <w:r>
              <w:rPr>
                <w:lang w:val="en-GB"/>
              </w:rPr>
              <w:t>Operating system</w:t>
            </w:r>
          </w:p>
        </w:tc>
      </w:tr>
      <w:tr w:rsidR="003E33F7" w:rsidRPr="00044929" w14:paraId="754E1737" w14:textId="77777777" w:rsidTr="00C86FFD">
        <w:trPr>
          <w:cantSplit/>
          <w:trHeight w:val="309"/>
        </w:trPr>
        <w:tc>
          <w:tcPr>
            <w:tcW w:w="2206" w:type="dxa"/>
            <w:vAlign w:val="center"/>
          </w:tcPr>
          <w:p w14:paraId="56791534" w14:textId="3EA2D5F3" w:rsidR="003E33F7" w:rsidRDefault="00D866CA" w:rsidP="003E33F7">
            <w:pPr>
              <w:pStyle w:val="NoSpacing"/>
            </w:pPr>
            <w:r>
              <w:t>MYA</w:t>
            </w:r>
          </w:p>
        </w:tc>
        <w:tc>
          <w:tcPr>
            <w:tcW w:w="7649" w:type="dxa"/>
            <w:vAlign w:val="center"/>
          </w:tcPr>
          <w:p w14:paraId="7E2F3D42" w14:textId="07F6A2F2" w:rsidR="003E33F7" w:rsidRDefault="00D866CA" w:rsidP="003E33F7">
            <w:pPr>
              <w:pStyle w:val="NoSpacing"/>
            </w:pPr>
            <w:r>
              <w:t xml:space="preserve"> My Account</w:t>
            </w:r>
          </w:p>
        </w:tc>
      </w:tr>
      <w:tr w:rsidR="002C1B12" w:rsidRPr="00044929" w14:paraId="5C5F48BE" w14:textId="77777777" w:rsidTr="002F55A6">
        <w:trPr>
          <w:cantSplit/>
          <w:trHeight w:val="210"/>
        </w:trPr>
        <w:tc>
          <w:tcPr>
            <w:tcW w:w="2206" w:type="dxa"/>
            <w:vAlign w:val="center"/>
          </w:tcPr>
          <w:p w14:paraId="775D1F98" w14:textId="3D486D7F" w:rsidR="002C1B12" w:rsidRDefault="002F55A6" w:rsidP="003E33F7">
            <w:pPr>
              <w:pStyle w:val="NoSpacing"/>
            </w:pPr>
            <w:proofErr w:type="spellStart"/>
            <w:r>
              <w:t>uApp</w:t>
            </w:r>
            <w:proofErr w:type="spellEnd"/>
          </w:p>
        </w:tc>
        <w:tc>
          <w:tcPr>
            <w:tcW w:w="7649" w:type="dxa"/>
            <w:vAlign w:val="center"/>
          </w:tcPr>
          <w:p w14:paraId="4A91F48B" w14:textId="726B1956" w:rsidR="002C1B12" w:rsidRDefault="002F55A6" w:rsidP="003E33F7">
            <w:pPr>
              <w:pStyle w:val="NoSpacing"/>
            </w:pPr>
            <w:r>
              <w:t>Micro app</w:t>
            </w:r>
          </w:p>
        </w:tc>
      </w:tr>
    </w:tbl>
    <w:p w14:paraId="2982D0CD" w14:textId="77777777" w:rsidR="00B76013" w:rsidRPr="00044929" w:rsidRDefault="00B76013" w:rsidP="00B76013"/>
    <w:p w14:paraId="1A910817" w14:textId="77777777" w:rsidR="006B5ABA" w:rsidRPr="00044929" w:rsidRDefault="006B5ABA">
      <w:pPr>
        <w:spacing w:after="0"/>
      </w:pPr>
      <w:r w:rsidRPr="00044929">
        <w:br w:type="page"/>
      </w:r>
    </w:p>
    <w:p w14:paraId="48F01600" w14:textId="3E87E335" w:rsidR="006B5ABA" w:rsidRPr="00044929" w:rsidRDefault="006B5ABA" w:rsidP="006B5ABA">
      <w:pPr>
        <w:pStyle w:val="Heading1"/>
        <w:rPr>
          <w:lang w:val="en-US"/>
        </w:rPr>
      </w:pPr>
      <w:bookmarkStart w:id="442" w:name="_Toc432768213"/>
      <w:bookmarkStart w:id="443" w:name="_Toc498547523"/>
      <w:bookmarkStart w:id="444" w:name="_Toc500416568"/>
      <w:r w:rsidRPr="00044929">
        <w:rPr>
          <w:lang w:val="en-US"/>
        </w:rPr>
        <w:lastRenderedPageBreak/>
        <w:t>Overview</w:t>
      </w:r>
      <w:bookmarkEnd w:id="442"/>
      <w:bookmarkEnd w:id="443"/>
      <w:bookmarkEnd w:id="444"/>
    </w:p>
    <w:p w14:paraId="10F1035C" w14:textId="4D40E292" w:rsidR="003E33F7" w:rsidDel="00E24C28" w:rsidRDefault="003E33F7" w:rsidP="003E33F7">
      <w:pPr>
        <w:rPr>
          <w:del w:id="445" w:author="MH, Hashim" w:date="2017-11-22T10:41:00Z"/>
          <w:rFonts w:cs="Arial"/>
        </w:rPr>
      </w:pPr>
      <w:del w:id="446" w:author="MH, Hashim" w:date="2017-11-22T10:41:00Z">
        <w:r w:rsidDel="00E24C28">
          <w:rPr>
            <w:rFonts w:cs="Arial"/>
          </w:rPr>
          <w:delText xml:space="preserve">The following block diagram provides a </w:delText>
        </w:r>
        <w:r w:rsidR="00B2119E" w:rsidDel="00E24C28">
          <w:rPr>
            <w:rFonts w:cs="Arial"/>
          </w:rPr>
          <w:delText xml:space="preserve">high-level overview of My </w:delText>
        </w:r>
      </w:del>
      <w:ins w:id="447" w:author="Shivakumar, Deepthi" w:date="2017-11-15T12:14:00Z">
        <w:del w:id="448" w:author="MH, Hashim" w:date="2017-11-22T10:41:00Z">
          <w:r w:rsidR="007F70C0" w:rsidDel="00E24C28">
            <w:rPr>
              <w:rFonts w:cs="Arial"/>
            </w:rPr>
            <w:delText>A</w:delText>
          </w:r>
        </w:del>
      </w:ins>
      <w:del w:id="449" w:author="MH, Hashim" w:date="2017-11-22T10:41:00Z">
        <w:r w:rsidR="00B2119E" w:rsidDel="00E24C28">
          <w:rPr>
            <w:rFonts w:cs="Arial"/>
          </w:rPr>
          <w:delText>account</w:delText>
        </w:r>
        <w:r w:rsidR="00F06B25" w:rsidDel="00E24C28">
          <w:rPr>
            <w:rFonts w:cs="Arial"/>
          </w:rPr>
          <w:delText>.</w:delText>
        </w:r>
        <w:r w:rsidDel="00E24C28">
          <w:rPr>
            <w:rFonts w:cs="Arial"/>
          </w:rPr>
          <w:delText xml:space="preserve"> </w:delText>
        </w:r>
      </w:del>
    </w:p>
    <w:p w14:paraId="3F15453F" w14:textId="4D40D7A6" w:rsidR="003E33F7" w:rsidDel="00E24C28" w:rsidRDefault="003E33F7" w:rsidP="003E33F7">
      <w:pPr>
        <w:rPr>
          <w:del w:id="450" w:author="MH, Hashim" w:date="2017-11-22T10:41:00Z"/>
          <w:rFonts w:cs="Arial"/>
        </w:rPr>
      </w:pPr>
    </w:p>
    <w:p w14:paraId="1E224CF8" w14:textId="2038FAF4" w:rsidR="00E44917" w:rsidDel="00E24C28" w:rsidRDefault="002A532C" w:rsidP="00BB3CF8">
      <w:pPr>
        <w:rPr>
          <w:del w:id="451" w:author="MH, Hashim" w:date="2017-11-22T10:41:00Z"/>
          <w:rFonts w:cs="Arial"/>
        </w:rPr>
      </w:pPr>
      <w:del w:id="452" w:author="MH, Hashim" w:date="2017-11-22T10:41:00Z">
        <w:r w:rsidDel="00E24C28">
          <w:rPr>
            <w:rFonts w:cs="Arial"/>
            <w:noProof/>
            <w:rPrChange w:id="453" w:author="Unknown">
              <w:rPr>
                <w:noProof/>
              </w:rPr>
            </w:rPrChange>
          </w:rPr>
          <mc:AlternateContent>
            <mc:Choice Requires="wps">
              <w:drawing>
                <wp:anchor distT="0" distB="0" distL="114300" distR="114300" simplePos="0" relativeHeight="251659264" behindDoc="0" locked="0" layoutInCell="1" allowOverlap="1" wp14:anchorId="055922F6" wp14:editId="605BE5DF">
                  <wp:simplePos x="0" y="0"/>
                  <wp:positionH relativeFrom="column">
                    <wp:posOffset>247650</wp:posOffset>
                  </wp:positionH>
                  <wp:positionV relativeFrom="paragraph">
                    <wp:posOffset>42545</wp:posOffset>
                  </wp:positionV>
                  <wp:extent cx="1140460" cy="457200"/>
                  <wp:effectExtent l="0" t="0" r="27940" b="25400"/>
                  <wp:wrapThrough wrapText="bothSides">
                    <wp:wrapPolygon edited="0">
                      <wp:start x="0" y="0"/>
                      <wp:lineTo x="0" y="21600"/>
                      <wp:lineTo x="21648" y="21600"/>
                      <wp:lineTo x="21648"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1404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232956" w14:textId="1838E0C4" w:rsidR="002B502F" w:rsidRPr="002A532C" w:rsidRDefault="002B502F" w:rsidP="00F16B32">
                              <w:pPr>
                                <w:jc w:val="center"/>
                                <w:rPr>
                                  <w:sz w:val="28"/>
                                  <w:szCs w:val="28"/>
                                </w:rPr>
                              </w:pPr>
                              <w:r w:rsidRPr="002A532C">
                                <w:rPr>
                                  <w:sz w:val="28"/>
                                  <w:szCs w:val="28"/>
                                </w:rPr>
                                <w:t>USR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5922F6" id="Rectangle 10" o:spid="_x0000_s1026" style="position:absolute;margin-left:19.5pt;margin-top:3.35pt;width:89.8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" fillcolor="#4f81bd [3204]" strokecolor="#243f60 [1604]" strokeweight="2pt">
                  <v:textbox>
                    <w:txbxContent>
                      <w:p w14:paraId="37232956" w14:textId="1838E0C4" w:rsidR="002B502F" w:rsidRPr="002A532C" w:rsidRDefault="002B502F" w:rsidP="00F16B32">
                        <w:pPr>
                          <w:jc w:val="center"/>
                          <w:rPr>
                            <w:sz w:val="28"/>
                            <w:szCs w:val="28"/>
                          </w:rPr>
                        </w:pPr>
                        <w:r w:rsidRPr="002A532C">
                          <w:rPr>
                            <w:sz w:val="28"/>
                            <w:szCs w:val="28"/>
                          </w:rPr>
                          <w:t>USR</w:t>
                        </w:r>
                      </w:p>
                    </w:txbxContent>
                  </v:textbox>
                  <w10:wrap type="through"/>
                </v:rect>
              </w:pict>
            </mc:Fallback>
          </mc:AlternateContent>
        </w:r>
        <w:r w:rsidDel="00E24C28">
          <w:rPr>
            <w:rFonts w:cs="Arial"/>
            <w:noProof/>
            <w:rPrChange w:id="454" w:author="Unknown">
              <w:rPr>
                <w:noProof/>
              </w:rPr>
            </w:rPrChange>
          </w:rPr>
          <mc:AlternateContent>
            <mc:Choice Requires="wps">
              <w:drawing>
                <wp:anchor distT="0" distB="0" distL="114300" distR="114300" simplePos="0" relativeHeight="251665408" behindDoc="0" locked="0" layoutInCell="1" allowOverlap="1" wp14:anchorId="5C67BDEC" wp14:editId="52C15708">
                  <wp:simplePos x="0" y="0"/>
                  <wp:positionH relativeFrom="column">
                    <wp:posOffset>1616710</wp:posOffset>
                  </wp:positionH>
                  <wp:positionV relativeFrom="paragraph">
                    <wp:posOffset>38100</wp:posOffset>
                  </wp:positionV>
                  <wp:extent cx="1032510" cy="457200"/>
                  <wp:effectExtent l="0" t="0" r="34290" b="25400"/>
                  <wp:wrapThrough wrapText="bothSides">
                    <wp:wrapPolygon edited="0">
                      <wp:start x="0" y="0"/>
                      <wp:lineTo x="0" y="21600"/>
                      <wp:lineTo x="21786" y="21600"/>
                      <wp:lineTo x="21786"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0325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81D398" w14:textId="2A7683C9" w:rsidR="002B502F" w:rsidRPr="002A532C" w:rsidRDefault="002B502F" w:rsidP="00F16B32">
                              <w:pPr>
                                <w:jc w:val="center"/>
                                <w:rPr>
                                  <w:sz w:val="32"/>
                                  <w:szCs w:val="32"/>
                                </w:rPr>
                              </w:pPr>
                              <w:r w:rsidRPr="002A532C">
                                <w:rPr>
                                  <w:sz w:val="32"/>
                                  <w:szCs w:val="32"/>
                                </w:rPr>
                                <w:t>IAP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67BDEC" id="Rectangle 14" o:spid="_x0000_s1027" style="position:absolute;margin-left:127.3pt;margin-top:3pt;width:81.3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" fillcolor="#4f81bd [3204]" strokecolor="#243f60 [1604]" strokeweight="2pt">
                  <v:textbox>
                    <w:txbxContent>
                      <w:p w14:paraId="5C81D398" w14:textId="2A7683C9" w:rsidR="002B502F" w:rsidRPr="002A532C" w:rsidRDefault="002B502F" w:rsidP="00F16B32">
                        <w:pPr>
                          <w:jc w:val="center"/>
                          <w:rPr>
                            <w:sz w:val="32"/>
                            <w:szCs w:val="32"/>
                          </w:rPr>
                        </w:pPr>
                        <w:r w:rsidRPr="002A532C">
                          <w:rPr>
                            <w:sz w:val="32"/>
                            <w:szCs w:val="32"/>
                          </w:rPr>
                          <w:t>IAP</w:t>
                        </w:r>
                      </w:p>
                    </w:txbxContent>
                  </v:textbox>
                  <w10:wrap type="through"/>
                </v:rect>
              </w:pict>
            </mc:Fallback>
          </mc:AlternateContent>
        </w:r>
        <w:r w:rsidDel="00E24C28">
          <w:rPr>
            <w:rFonts w:cs="Arial"/>
            <w:noProof/>
            <w:rPrChange w:id="455" w:author="Unknown">
              <w:rPr>
                <w:noProof/>
              </w:rPr>
            </w:rPrChange>
          </w:rPr>
          <mc:AlternateContent>
            <mc:Choice Requires="wps">
              <w:drawing>
                <wp:anchor distT="0" distB="0" distL="114300" distR="114300" simplePos="0" relativeHeight="251667456" behindDoc="0" locked="0" layoutInCell="1" allowOverlap="1" wp14:anchorId="37E246AC" wp14:editId="74A7AAF7">
                  <wp:simplePos x="0" y="0"/>
                  <wp:positionH relativeFrom="column">
                    <wp:posOffset>2874010</wp:posOffset>
                  </wp:positionH>
                  <wp:positionV relativeFrom="paragraph">
                    <wp:posOffset>38100</wp:posOffset>
                  </wp:positionV>
                  <wp:extent cx="1261110" cy="457200"/>
                  <wp:effectExtent l="0" t="0" r="34290" b="25400"/>
                  <wp:wrapThrough wrapText="bothSides">
                    <wp:wrapPolygon edited="0">
                      <wp:start x="0" y="0"/>
                      <wp:lineTo x="0" y="21600"/>
                      <wp:lineTo x="21752" y="21600"/>
                      <wp:lineTo x="21752"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12611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24ED38" w14:textId="764D0DB8" w:rsidR="002B502F" w:rsidRPr="002A532C" w:rsidRDefault="002B502F" w:rsidP="00F16B32">
                              <w:pPr>
                                <w:jc w:val="center"/>
                                <w:rPr>
                                  <w:sz w:val="32"/>
                                  <w:szCs w:val="32"/>
                                </w:rPr>
                              </w:pPr>
                              <w:r>
                                <w:rPr>
                                  <w:sz w:val="32"/>
                                  <w:szCs w:val="32"/>
                                </w:rPr>
                                <w:t>Consents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E246AC" id="Rectangle 16" o:spid="_x0000_s1028" style="position:absolute;margin-left:226.3pt;margin-top:3pt;width:99.3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" fillcolor="#4f81bd [3204]" strokecolor="#243f60 [1604]" strokeweight="2pt">
                  <v:textbox>
                    <w:txbxContent>
                      <w:p w14:paraId="6924ED38" w14:textId="764D0DB8" w:rsidR="002B502F" w:rsidRPr="002A532C" w:rsidRDefault="002B502F" w:rsidP="00F16B32">
                        <w:pPr>
                          <w:jc w:val="center"/>
                          <w:rPr>
                            <w:sz w:val="32"/>
                            <w:szCs w:val="32"/>
                          </w:rPr>
                        </w:pPr>
                        <w:r>
                          <w:rPr>
                            <w:sz w:val="32"/>
                            <w:szCs w:val="32"/>
                          </w:rPr>
                          <w:t>Consents</w:t>
                        </w:r>
                      </w:p>
                    </w:txbxContent>
                  </v:textbox>
                  <w10:wrap type="through"/>
                </v:rect>
              </w:pict>
            </mc:Fallback>
          </mc:AlternateContent>
        </w:r>
        <w:r w:rsidDel="00E24C28">
          <w:rPr>
            <w:rFonts w:cs="Arial"/>
            <w:noProof/>
            <w:rPrChange w:id="456" w:author="Unknown">
              <w:rPr>
                <w:noProof/>
              </w:rPr>
            </w:rPrChange>
          </w:rPr>
          <mc:AlternateContent>
            <mc:Choice Requires="wps">
              <w:drawing>
                <wp:anchor distT="0" distB="0" distL="114300" distR="114300" simplePos="0" relativeHeight="251669504" behindDoc="0" locked="0" layoutInCell="1" allowOverlap="1" wp14:anchorId="08228AF4" wp14:editId="3B654B36">
                  <wp:simplePos x="0" y="0"/>
                  <wp:positionH relativeFrom="column">
                    <wp:posOffset>4363720</wp:posOffset>
                  </wp:positionH>
                  <wp:positionV relativeFrom="paragraph">
                    <wp:posOffset>33655</wp:posOffset>
                  </wp:positionV>
                  <wp:extent cx="1369060" cy="457200"/>
                  <wp:effectExtent l="0" t="0" r="27940" b="25400"/>
                  <wp:wrapThrough wrapText="bothSides">
                    <wp:wrapPolygon edited="0">
                      <wp:start x="0" y="0"/>
                      <wp:lineTo x="0" y="21600"/>
                      <wp:lineTo x="21640" y="21600"/>
                      <wp:lineTo x="21640"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13690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E6EDB" w14:textId="004CE35F" w:rsidR="002B502F" w:rsidRPr="002A532C" w:rsidRDefault="002B502F" w:rsidP="00F16B32">
                              <w:pPr>
                                <w:jc w:val="center"/>
                                <w:rPr>
                                  <w:sz w:val="32"/>
                                  <w:szCs w:val="32"/>
                                </w:rPr>
                              </w:pPr>
                              <w:r w:rsidRPr="002A532C">
                                <w:rPr>
                                  <w:sz w:val="32"/>
                                  <w:szCs w:val="32"/>
                                </w:rPr>
                                <w:t>PRG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228AF4" id="Rectangle 17" o:spid="_x0000_s1029" style="position:absolute;margin-left:343.6pt;margin-top:2.65pt;width:107.8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" fillcolor="#4f81bd [3204]" strokecolor="#243f60 [1604]" strokeweight="2pt">
                  <v:textbox>
                    <w:txbxContent>
                      <w:p w14:paraId="3D3E6EDB" w14:textId="004CE35F" w:rsidR="002B502F" w:rsidRPr="002A532C" w:rsidRDefault="002B502F" w:rsidP="00F16B32">
                        <w:pPr>
                          <w:jc w:val="center"/>
                          <w:rPr>
                            <w:sz w:val="32"/>
                            <w:szCs w:val="32"/>
                          </w:rPr>
                        </w:pPr>
                        <w:r w:rsidRPr="002A532C">
                          <w:rPr>
                            <w:sz w:val="32"/>
                            <w:szCs w:val="32"/>
                          </w:rPr>
                          <w:t>PRG</w:t>
                        </w:r>
                      </w:p>
                    </w:txbxContent>
                  </v:textbox>
                  <w10:wrap type="through"/>
                </v:rect>
              </w:pict>
            </mc:Fallback>
          </mc:AlternateContent>
        </w:r>
      </w:del>
    </w:p>
    <w:p w14:paraId="24EF7766" w14:textId="17AF2751" w:rsidR="00E44917" w:rsidDel="00E24C28" w:rsidRDefault="00E44917" w:rsidP="003E33F7">
      <w:pPr>
        <w:rPr>
          <w:del w:id="457" w:author="MH, Hashim" w:date="2017-11-22T10:41:00Z"/>
          <w:rFonts w:cs="Arial"/>
        </w:rPr>
      </w:pPr>
    </w:p>
    <w:p w14:paraId="11C44B77" w14:textId="4387C098" w:rsidR="00E44917" w:rsidDel="00E24C28" w:rsidRDefault="00BB3CF8" w:rsidP="003E33F7">
      <w:pPr>
        <w:rPr>
          <w:del w:id="458" w:author="MH, Hashim" w:date="2017-11-22T10:41:00Z"/>
          <w:rFonts w:cs="Arial"/>
        </w:rPr>
      </w:pPr>
      <w:del w:id="459" w:author="MH, Hashim" w:date="2017-11-22T10:41:00Z">
        <w:r w:rsidDel="00E24C28">
          <w:rPr>
            <w:rFonts w:cs="Arial"/>
            <w:noProof/>
            <w:rPrChange w:id="460" w:author="Unknown">
              <w:rPr>
                <w:noProof/>
              </w:rPr>
            </w:rPrChange>
          </w:rPr>
          <mc:AlternateContent>
            <mc:Choice Requires="wps">
              <w:drawing>
                <wp:anchor distT="0" distB="0" distL="114300" distR="114300" simplePos="0" relativeHeight="251677696" behindDoc="0" locked="0" layoutInCell="1" allowOverlap="1" wp14:anchorId="46071967" wp14:editId="0E54DE04">
                  <wp:simplePos x="0" y="0"/>
                  <wp:positionH relativeFrom="column">
                    <wp:posOffset>4361815</wp:posOffset>
                  </wp:positionH>
                  <wp:positionV relativeFrom="paragraph">
                    <wp:posOffset>193675</wp:posOffset>
                  </wp:positionV>
                  <wp:extent cx="1369060" cy="346075"/>
                  <wp:effectExtent l="0" t="0" r="27940" b="34925"/>
                  <wp:wrapThrough wrapText="bothSides">
                    <wp:wrapPolygon edited="0">
                      <wp:start x="0" y="0"/>
                      <wp:lineTo x="0" y="22194"/>
                      <wp:lineTo x="21640" y="22194"/>
                      <wp:lineTo x="21640" y="0"/>
                      <wp:lineTo x="0" y="0"/>
                    </wp:wrapPolygon>
                  </wp:wrapThrough>
                  <wp:docPr id="22" name="Snip and Round Single Corner Rectangle 22"/>
                  <wp:cNvGraphicFramePr/>
                  <a:graphic xmlns:a="http://schemas.openxmlformats.org/drawingml/2006/main">
                    <a:graphicData uri="http://schemas.microsoft.com/office/word/2010/wordprocessingShape">
                      <wps:wsp>
                        <wps:cNvSpPr/>
                        <wps:spPr>
                          <a:xfrm>
                            <a:off x="0" y="0"/>
                            <a:ext cx="1369060" cy="346075"/>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43580E" w14:textId="1B21F549" w:rsidR="002B502F" w:rsidRDefault="002B502F" w:rsidP="003652BE">
                              <w:pPr>
                                <w:jc w:val="center"/>
                              </w:pPr>
                              <w:r>
                                <w:t>My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71967" id="Snip and Round Single Corner Rectangle 22" o:spid="_x0000_s1030" style="position:absolute;margin-left:343.45pt;margin-top:15.25pt;width:107.8pt;height:2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9060,346075"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" adj="-11796480,,5400" path="m57680,0l1311380,,1369060,57680,1369060,346075,,346075,,57680c0,25824,25824,,57680,0xe" fillcolor="#4f81bd [3204]" strokecolor="#243f60 [1604]" strokeweight="2pt">
                  <v:stroke joinstyle="miter"/>
                  <v:formulas/>
                  <v:path arrowok="t" o:connecttype="custom" o:connectlocs="57680,0;1311380,0;1369060,57680;1369060,346075;0,346075;0,57680;57680,0" o:connectangles="0,0,0,0,0,0,0" textboxrect="0,0,1369060,346075"/>
                  <v:textbox>
                    <w:txbxContent>
                      <w:p w14:paraId="7743580E" w14:textId="1B21F549" w:rsidR="002B502F" w:rsidRDefault="002B502F" w:rsidP="003652BE">
                        <w:pPr>
                          <w:jc w:val="center"/>
                        </w:pPr>
                        <w:r>
                          <w:t>My Products</w:t>
                        </w:r>
                      </w:p>
                    </w:txbxContent>
                  </v:textbox>
                  <w10:wrap type="through"/>
                </v:shape>
              </w:pict>
            </mc:Fallback>
          </mc:AlternateContent>
        </w:r>
        <w:r w:rsidDel="00E24C28">
          <w:rPr>
            <w:rFonts w:cs="Arial"/>
            <w:noProof/>
            <w:rPrChange w:id="461" w:author="Unknown">
              <w:rPr>
                <w:noProof/>
              </w:rPr>
            </w:rPrChange>
          </w:rPr>
          <mc:AlternateContent>
            <mc:Choice Requires="wps">
              <w:drawing>
                <wp:anchor distT="0" distB="0" distL="114300" distR="114300" simplePos="0" relativeHeight="251683840" behindDoc="0" locked="0" layoutInCell="1" allowOverlap="1" wp14:anchorId="1F414E86" wp14:editId="39EFB217">
                  <wp:simplePos x="0" y="0"/>
                  <wp:positionH relativeFrom="column">
                    <wp:posOffset>1618615</wp:posOffset>
                  </wp:positionH>
                  <wp:positionV relativeFrom="paragraph">
                    <wp:posOffset>193675</wp:posOffset>
                  </wp:positionV>
                  <wp:extent cx="1026795" cy="342900"/>
                  <wp:effectExtent l="0" t="0" r="14605" b="38100"/>
                  <wp:wrapThrough wrapText="bothSides">
                    <wp:wrapPolygon edited="0">
                      <wp:start x="0" y="0"/>
                      <wp:lineTo x="0" y="22400"/>
                      <wp:lineTo x="21373" y="22400"/>
                      <wp:lineTo x="21373" y="0"/>
                      <wp:lineTo x="0" y="0"/>
                    </wp:wrapPolygon>
                  </wp:wrapThrough>
                  <wp:docPr id="25" name="Snip and Round Single Corner Rectangle 25"/>
                  <wp:cNvGraphicFramePr/>
                  <a:graphic xmlns:a="http://schemas.openxmlformats.org/drawingml/2006/main">
                    <a:graphicData uri="http://schemas.microsoft.com/office/word/2010/wordprocessingShape">
                      <wps:wsp>
                        <wps:cNvSpPr/>
                        <wps:spPr>
                          <a:xfrm>
                            <a:off x="0" y="0"/>
                            <a:ext cx="1026795"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354E77" w14:textId="496D8DFB" w:rsidR="002B502F" w:rsidRDefault="002B502F" w:rsidP="003652BE">
                              <w:pPr>
                                <w:jc w:val="center"/>
                              </w:pPr>
                              <w:r>
                                <w:t>My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414E86" id="Snip and Round Single Corner Rectangle 25" o:spid="_x0000_s1031" style="position:absolute;margin-left:127.45pt;margin-top:15.25pt;width:80.85pt;height:27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26795,342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" adj="-11796480,,5400" path="m57151,0l969644,,1026795,57151,1026795,342900,,342900,,57151c0,25587,25587,,57151,0xe" fillcolor="#4f81bd [3204]" strokecolor="#243f60 [1604]" strokeweight="2pt">
                  <v:stroke joinstyle="miter"/>
                  <v:formulas/>
                  <v:path arrowok="t" o:connecttype="custom" o:connectlocs="57151,0;969644,0;1026795,57151;1026795,342900;0,342900;0,57151;57151,0" o:connectangles="0,0,0,0,0,0,0" textboxrect="0,0,1026795,342900"/>
                  <v:textbox>
                    <w:txbxContent>
                      <w:p w14:paraId="2B354E77" w14:textId="496D8DFB" w:rsidR="002B502F" w:rsidRDefault="002B502F" w:rsidP="003652BE">
                        <w:pPr>
                          <w:jc w:val="center"/>
                        </w:pPr>
                        <w:r>
                          <w:t>My Orders</w:t>
                        </w:r>
                      </w:p>
                    </w:txbxContent>
                  </v:textbox>
                  <w10:wrap type="through"/>
                </v:shape>
              </w:pict>
            </mc:Fallback>
          </mc:AlternateContent>
        </w:r>
        <w:r w:rsidDel="00E24C28">
          <w:rPr>
            <w:rFonts w:cs="Arial"/>
            <w:noProof/>
            <w:rPrChange w:id="462" w:author="Unknown">
              <w:rPr>
                <w:noProof/>
              </w:rPr>
            </w:rPrChange>
          </w:rPr>
          <mc:AlternateContent>
            <mc:Choice Requires="wps">
              <w:drawing>
                <wp:anchor distT="0" distB="0" distL="114300" distR="114300" simplePos="0" relativeHeight="251679744" behindDoc="0" locked="0" layoutInCell="1" allowOverlap="1" wp14:anchorId="1BDC841E" wp14:editId="1BBE296C">
                  <wp:simplePos x="0" y="0"/>
                  <wp:positionH relativeFrom="column">
                    <wp:posOffset>245745</wp:posOffset>
                  </wp:positionH>
                  <wp:positionV relativeFrom="paragraph">
                    <wp:posOffset>203200</wp:posOffset>
                  </wp:positionV>
                  <wp:extent cx="1136650" cy="342900"/>
                  <wp:effectExtent l="0" t="0" r="31750" b="38100"/>
                  <wp:wrapThrough wrapText="bothSides">
                    <wp:wrapPolygon edited="0">
                      <wp:start x="0" y="0"/>
                      <wp:lineTo x="0" y="22400"/>
                      <wp:lineTo x="21721" y="22400"/>
                      <wp:lineTo x="21721" y="0"/>
                      <wp:lineTo x="0" y="0"/>
                    </wp:wrapPolygon>
                  </wp:wrapThrough>
                  <wp:docPr id="23" name="Snip and Round Single Corner Rectangle 23"/>
                  <wp:cNvGraphicFramePr/>
                  <a:graphic xmlns:a="http://schemas.openxmlformats.org/drawingml/2006/main">
                    <a:graphicData uri="http://schemas.microsoft.com/office/word/2010/wordprocessingShape">
                      <wps:wsp>
                        <wps:cNvSpPr/>
                        <wps:spPr>
                          <a:xfrm>
                            <a:off x="0" y="0"/>
                            <a:ext cx="1136650"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FF84A" w14:textId="77777777" w:rsidR="002B502F" w:rsidRDefault="002B502F" w:rsidP="003652BE">
                              <w:pPr>
                                <w:jc w:val="center"/>
                              </w:pPr>
                              <w:r>
                                <w:t>My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DC841E" id="Snip and Round Single Corner Rectangle 23" o:spid="_x0000_s1032" style="position:absolute;margin-left:19.35pt;margin-top:16pt;width:89.5pt;height:2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36650,342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" adj="-11796480,,5400" path="m57151,0l1079499,,1136650,57151,1136650,342900,,342900,,57151c0,25587,25587,,57151,0xe" fillcolor="#4f81bd [3204]" strokecolor="#243f60 [1604]" strokeweight="2pt">
                  <v:stroke joinstyle="miter"/>
                  <v:formulas/>
                  <v:path arrowok="t" o:connecttype="custom" o:connectlocs="57151,0;1079499,0;1136650,57151;1136650,342900;0,342900;0,57151;57151,0" o:connectangles="0,0,0,0,0,0,0" textboxrect="0,0,1136650,342900"/>
                  <v:textbox>
                    <w:txbxContent>
                      <w:p w14:paraId="7CDFF84A" w14:textId="77777777" w:rsidR="002B502F" w:rsidRDefault="002B502F" w:rsidP="003652BE">
                        <w:pPr>
                          <w:jc w:val="center"/>
                        </w:pPr>
                        <w:r>
                          <w:t>My Details</w:t>
                        </w:r>
                      </w:p>
                    </w:txbxContent>
                  </v:textbox>
                  <w10:wrap type="through"/>
                </v:shape>
              </w:pict>
            </mc:Fallback>
          </mc:AlternateContent>
        </w:r>
        <w:r w:rsidDel="00E24C28">
          <w:rPr>
            <w:rFonts w:cs="Arial"/>
            <w:noProof/>
            <w:rPrChange w:id="463" w:author="Unknown">
              <w:rPr>
                <w:noProof/>
              </w:rPr>
            </w:rPrChange>
          </w:rPr>
          <mc:AlternateContent>
            <mc:Choice Requires="wps">
              <w:drawing>
                <wp:anchor distT="0" distB="0" distL="114300" distR="114300" simplePos="0" relativeHeight="251685888" behindDoc="0" locked="0" layoutInCell="1" allowOverlap="1" wp14:anchorId="09AA4B65" wp14:editId="072B0C9B">
                  <wp:simplePos x="0" y="0"/>
                  <wp:positionH relativeFrom="column">
                    <wp:posOffset>2875915</wp:posOffset>
                  </wp:positionH>
                  <wp:positionV relativeFrom="paragraph">
                    <wp:posOffset>196850</wp:posOffset>
                  </wp:positionV>
                  <wp:extent cx="1250950" cy="354330"/>
                  <wp:effectExtent l="0" t="0" r="19050" b="26670"/>
                  <wp:wrapThrough wrapText="bothSides">
                    <wp:wrapPolygon edited="0">
                      <wp:start x="0" y="0"/>
                      <wp:lineTo x="0" y="21677"/>
                      <wp:lineTo x="21490" y="21677"/>
                      <wp:lineTo x="21490" y="0"/>
                      <wp:lineTo x="0" y="0"/>
                    </wp:wrapPolygon>
                  </wp:wrapThrough>
                  <wp:docPr id="26" name="Snip and Round Single Corner Rectangle 26"/>
                  <wp:cNvGraphicFramePr/>
                  <a:graphic xmlns:a="http://schemas.openxmlformats.org/drawingml/2006/main">
                    <a:graphicData uri="http://schemas.microsoft.com/office/word/2010/wordprocessingShape">
                      <wps:wsp>
                        <wps:cNvSpPr/>
                        <wps:spPr>
                          <a:xfrm>
                            <a:off x="0" y="0"/>
                            <a:ext cx="1250950" cy="35433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4516A6" w14:textId="20BC0E58" w:rsidR="002B502F" w:rsidRDefault="002B502F" w:rsidP="003652BE">
                              <w:pPr>
                                <w:jc w:val="center"/>
                              </w:pPr>
                              <w:r>
                                <w:t>My Consents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A4B65" id="Snip and Round Single Corner Rectangle 26" o:spid="_x0000_s1033" style="position:absolute;margin-left:226.45pt;margin-top:15.5pt;width:98.5pt;height:27.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0950,35433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" adj="-11796480,,5400" path="m59056,0l1191894,,1250950,59056,1250950,354330,,354330,,59056c0,26440,26440,,59056,0xe" fillcolor="#4f81bd [3204]" strokecolor="#243f60 [1604]" strokeweight="2pt">
                  <v:stroke joinstyle="miter"/>
                  <v:formulas/>
                  <v:path arrowok="t" o:connecttype="custom" o:connectlocs="59056,0;1191894,0;1250950,59056;1250950,354330;0,354330;0,59056;59056,0" o:connectangles="0,0,0,0,0,0,0" textboxrect="0,0,1250950,354330"/>
                  <v:textbox>
                    <w:txbxContent>
                      <w:p w14:paraId="494516A6" w14:textId="20BC0E58" w:rsidR="002B502F" w:rsidRDefault="002B502F" w:rsidP="003652BE">
                        <w:pPr>
                          <w:jc w:val="center"/>
                        </w:pPr>
                        <w:r>
                          <w:t>My Consents</w:t>
                        </w:r>
                      </w:p>
                    </w:txbxContent>
                  </v:textbox>
                  <w10:wrap type="through"/>
                </v:shape>
              </w:pict>
            </mc:Fallback>
          </mc:AlternateContent>
        </w:r>
      </w:del>
    </w:p>
    <w:p w14:paraId="6F7EC50B" w14:textId="484C8B4A" w:rsidR="00C757B8" w:rsidDel="00E24C28" w:rsidRDefault="00C757B8" w:rsidP="003E33F7">
      <w:pPr>
        <w:rPr>
          <w:del w:id="464" w:author="MH, Hashim" w:date="2017-11-22T10:41:00Z"/>
          <w:rFonts w:cs="Arial"/>
        </w:rPr>
      </w:pPr>
    </w:p>
    <w:p w14:paraId="09C31E28" w14:textId="25DACDBA" w:rsidR="003652BE" w:rsidDel="00E24C28" w:rsidRDefault="00BB3CF8" w:rsidP="003E33F7">
      <w:pPr>
        <w:rPr>
          <w:del w:id="465" w:author="MH, Hashim" w:date="2017-11-22T10:41:00Z"/>
          <w:rFonts w:cs="Arial"/>
        </w:rPr>
      </w:pPr>
      <w:del w:id="466" w:author="MH, Hashim" w:date="2017-11-22T10:41:00Z">
        <w:r w:rsidDel="00E24C28">
          <w:rPr>
            <w:rFonts w:cs="Arial"/>
            <w:noProof/>
            <w:rPrChange w:id="467" w:author="Unknown">
              <w:rPr>
                <w:noProof/>
              </w:rPr>
            </w:rPrChange>
          </w:rPr>
          <mc:AlternateContent>
            <mc:Choice Requires="wps">
              <w:drawing>
                <wp:anchor distT="0" distB="0" distL="114300" distR="114300" simplePos="0" relativeHeight="251736064" behindDoc="0" locked="0" layoutInCell="1" allowOverlap="1" wp14:anchorId="3B93B3BE" wp14:editId="05356C99">
                  <wp:simplePos x="0" y="0"/>
                  <wp:positionH relativeFrom="column">
                    <wp:posOffset>3217544</wp:posOffset>
                  </wp:positionH>
                  <wp:positionV relativeFrom="paragraph">
                    <wp:posOffset>15106</wp:posOffset>
                  </wp:positionV>
                  <wp:extent cx="571233" cy="800234"/>
                  <wp:effectExtent l="0" t="0" r="38735" b="38100"/>
                  <wp:wrapNone/>
                  <wp:docPr id="65" name="Straight Connector 65"/>
                  <wp:cNvGraphicFramePr/>
                  <a:graphic xmlns:a="http://schemas.openxmlformats.org/drawingml/2006/main">
                    <a:graphicData uri="http://schemas.microsoft.com/office/word/2010/wordprocessingShape">
                      <wps:wsp>
                        <wps:cNvCnPr/>
                        <wps:spPr>
                          <a:xfrm flipH="1">
                            <a:off x="0" y="0"/>
                            <a:ext cx="571233" cy="8002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6E321" id="Straight Connector 65"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35pt,1.2pt" to="298.35pt,6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" strokecolor="#4579b8 [3044]"/>
              </w:pict>
            </mc:Fallback>
          </mc:AlternateContent>
        </w:r>
        <w:r w:rsidDel="00E24C28">
          <w:rPr>
            <w:rFonts w:cs="Arial"/>
            <w:noProof/>
            <w:rPrChange w:id="468" w:author="Unknown">
              <w:rPr>
                <w:noProof/>
              </w:rPr>
            </w:rPrChange>
          </w:rPr>
          <mc:AlternateContent>
            <mc:Choice Requires="wps">
              <w:drawing>
                <wp:anchor distT="0" distB="0" distL="114300" distR="114300" simplePos="0" relativeHeight="251738112" behindDoc="0" locked="0" layoutInCell="1" allowOverlap="1" wp14:anchorId="3119213B" wp14:editId="0F1D7CFB">
                  <wp:simplePos x="0" y="0"/>
                  <wp:positionH relativeFrom="column">
                    <wp:posOffset>4588844</wp:posOffset>
                  </wp:positionH>
                  <wp:positionV relativeFrom="paragraph">
                    <wp:posOffset>15207</wp:posOffset>
                  </wp:positionV>
                  <wp:extent cx="452688" cy="906112"/>
                  <wp:effectExtent l="0" t="0" r="30480" b="34290"/>
                  <wp:wrapNone/>
                  <wp:docPr id="66" name="Straight Connector 66"/>
                  <wp:cNvGraphicFramePr/>
                  <a:graphic xmlns:a="http://schemas.openxmlformats.org/drawingml/2006/main">
                    <a:graphicData uri="http://schemas.microsoft.com/office/word/2010/wordprocessingShape">
                      <wps:wsp>
                        <wps:cNvCnPr/>
                        <wps:spPr>
                          <a:xfrm flipH="1">
                            <a:off x="0" y="0"/>
                            <a:ext cx="452688" cy="9061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B73FA" id="Straight Connector 66"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35pt,1.2pt" to="397pt,7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" strokecolor="#4579b8 [3044]"/>
              </w:pict>
            </mc:Fallback>
          </mc:AlternateContent>
        </w:r>
        <w:r w:rsidDel="00E24C28">
          <w:rPr>
            <w:rFonts w:cs="Arial"/>
            <w:noProof/>
            <w:rPrChange w:id="469" w:author="Unknown">
              <w:rPr>
                <w:noProof/>
              </w:rPr>
            </w:rPrChange>
          </w:rPr>
          <mc:AlternateContent>
            <mc:Choice Requires="wps">
              <w:drawing>
                <wp:anchor distT="0" distB="0" distL="114300" distR="114300" simplePos="0" relativeHeight="251734016" behindDoc="0" locked="0" layoutInCell="1" allowOverlap="1" wp14:anchorId="378D148C" wp14:editId="27113003">
                  <wp:simplePos x="0" y="0"/>
                  <wp:positionH relativeFrom="column">
                    <wp:posOffset>1958106</wp:posOffset>
                  </wp:positionH>
                  <wp:positionV relativeFrom="paragraph">
                    <wp:posOffset>13569</wp:posOffset>
                  </wp:positionV>
                  <wp:extent cx="800100" cy="800100"/>
                  <wp:effectExtent l="0" t="0" r="38100" b="38100"/>
                  <wp:wrapNone/>
                  <wp:docPr id="64" name="Straight Connector 64"/>
                  <wp:cNvGraphicFramePr/>
                  <a:graphic xmlns:a="http://schemas.openxmlformats.org/drawingml/2006/main">
                    <a:graphicData uri="http://schemas.microsoft.com/office/word/2010/wordprocessingShape">
                      <wps:wsp>
                        <wps:cNvCnPr/>
                        <wps:spPr>
                          <a:xfrm>
                            <a:off x="0" y="0"/>
                            <a:ext cx="80010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55DC30" id="Straight Connector 64"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54.2pt,1.05pt" to="217.2pt,6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" strokecolor="#4579b8 [3044]"/>
              </w:pict>
            </mc:Fallback>
          </mc:AlternateContent>
        </w:r>
        <w:r w:rsidDel="00E24C28">
          <w:rPr>
            <w:rFonts w:cs="Arial"/>
            <w:noProof/>
            <w:rPrChange w:id="470" w:author="Unknown">
              <w:rPr>
                <w:noProof/>
              </w:rPr>
            </w:rPrChange>
          </w:rPr>
          <mc:AlternateContent>
            <mc:Choice Requires="wps">
              <w:drawing>
                <wp:anchor distT="0" distB="0" distL="114300" distR="114300" simplePos="0" relativeHeight="251729920" behindDoc="0" locked="0" layoutInCell="1" allowOverlap="1" wp14:anchorId="7CEE5E79" wp14:editId="74F0790E">
                  <wp:simplePos x="0" y="0"/>
                  <wp:positionH relativeFrom="column">
                    <wp:posOffset>1045845</wp:posOffset>
                  </wp:positionH>
                  <wp:positionV relativeFrom="paragraph">
                    <wp:posOffset>15240</wp:posOffset>
                  </wp:positionV>
                  <wp:extent cx="800100" cy="800100"/>
                  <wp:effectExtent l="0" t="0" r="38100" b="38100"/>
                  <wp:wrapNone/>
                  <wp:docPr id="62" name="Straight Connector 62"/>
                  <wp:cNvGraphicFramePr/>
                  <a:graphic xmlns:a="http://schemas.openxmlformats.org/drawingml/2006/main">
                    <a:graphicData uri="http://schemas.microsoft.com/office/word/2010/wordprocessingShape">
                      <wps:wsp>
                        <wps:cNvCnPr/>
                        <wps:spPr>
                          <a:xfrm>
                            <a:off x="0" y="0"/>
                            <a:ext cx="80010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BED88" id="Straight Connector 6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82.35pt,1.2pt" to="145.35pt,6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" strokecolor="#4579b8 [3044]"/>
              </w:pict>
            </mc:Fallback>
          </mc:AlternateContent>
        </w:r>
      </w:del>
    </w:p>
    <w:p w14:paraId="1D68A0C7" w14:textId="61EFABD2" w:rsidR="003652BE" w:rsidDel="00E24C28" w:rsidRDefault="003652BE" w:rsidP="003E33F7">
      <w:pPr>
        <w:rPr>
          <w:del w:id="471" w:author="MH, Hashim" w:date="2017-11-22T10:41:00Z"/>
          <w:rFonts w:cs="Arial"/>
        </w:rPr>
      </w:pPr>
    </w:p>
    <w:p w14:paraId="51ECA744" w14:textId="429F8668" w:rsidR="003652BE" w:rsidDel="00E24C28" w:rsidRDefault="003652BE" w:rsidP="003E33F7">
      <w:pPr>
        <w:rPr>
          <w:del w:id="472" w:author="MH, Hashim" w:date="2017-11-22T10:41:00Z"/>
          <w:rFonts w:cs="Arial"/>
        </w:rPr>
      </w:pPr>
    </w:p>
    <w:p w14:paraId="7ED9C5A6" w14:textId="7CF42BEE" w:rsidR="003652BE" w:rsidDel="00E24C28" w:rsidRDefault="003652BE" w:rsidP="003E33F7">
      <w:pPr>
        <w:rPr>
          <w:del w:id="473" w:author="MH, Hashim" w:date="2017-11-22T10:41:00Z"/>
          <w:rFonts w:cs="Arial"/>
        </w:rPr>
      </w:pPr>
    </w:p>
    <w:p w14:paraId="4E770F49" w14:textId="268832E8" w:rsidR="00BB3CF8" w:rsidDel="00E24C28" w:rsidRDefault="00BB3CF8" w:rsidP="003E33F7">
      <w:pPr>
        <w:rPr>
          <w:del w:id="474" w:author="MH, Hashim" w:date="2017-11-22T10:41:00Z"/>
          <w:rFonts w:cs="Arial"/>
        </w:rPr>
      </w:pPr>
      <w:del w:id="475" w:author="MH, Hashim" w:date="2017-11-22T10:41:00Z">
        <w:r w:rsidDel="00E24C28">
          <w:rPr>
            <w:rFonts w:cs="Arial"/>
            <w:noProof/>
            <w:rPrChange w:id="476" w:author="Unknown">
              <w:rPr>
                <w:noProof/>
              </w:rPr>
            </w:rPrChange>
          </w:rPr>
          <mc:AlternateContent>
            <mc:Choice Requires="wps">
              <w:drawing>
                <wp:anchor distT="0" distB="0" distL="114300" distR="114300" simplePos="0" relativeHeight="251676672" behindDoc="0" locked="0" layoutInCell="1" allowOverlap="1" wp14:anchorId="50ED9AC8" wp14:editId="2E31C88F">
                  <wp:simplePos x="0" y="0"/>
                  <wp:positionH relativeFrom="column">
                    <wp:posOffset>702310</wp:posOffset>
                  </wp:positionH>
                  <wp:positionV relativeFrom="paragraph">
                    <wp:posOffset>6350</wp:posOffset>
                  </wp:positionV>
                  <wp:extent cx="4569460" cy="688975"/>
                  <wp:effectExtent l="0" t="0" r="27940" b="22225"/>
                  <wp:wrapThrough wrapText="bothSides">
                    <wp:wrapPolygon edited="0">
                      <wp:start x="0" y="0"/>
                      <wp:lineTo x="0" y="21500"/>
                      <wp:lineTo x="21612" y="21500"/>
                      <wp:lineTo x="21612" y="0"/>
                      <wp:lineTo x="0" y="0"/>
                    </wp:wrapPolygon>
                  </wp:wrapThrough>
                  <wp:docPr id="21" name="Rounded Rectangle 21"/>
                  <wp:cNvGraphicFramePr/>
                  <a:graphic xmlns:a="http://schemas.openxmlformats.org/drawingml/2006/main">
                    <a:graphicData uri="http://schemas.microsoft.com/office/word/2010/wordprocessingShape">
                      <wps:wsp>
                        <wps:cNvSpPr/>
                        <wps:spPr>
                          <a:xfrm>
                            <a:off x="0" y="0"/>
                            <a:ext cx="4569460" cy="688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7E8AF" w14:textId="5F3E7115" w:rsidR="002B502F" w:rsidRPr="00BB3CF8" w:rsidRDefault="002B502F" w:rsidP="003652BE">
                              <w:pPr>
                                <w:rPr>
                                  <w:sz w:val="40"/>
                                  <w:szCs w:val="40"/>
                                </w:rPr>
                              </w:pPr>
                              <w:r>
                                <w:rPr>
                                  <w:sz w:val="28"/>
                                  <w:szCs w:val="28"/>
                                </w:rPr>
                                <w:t xml:space="preserve">                             </w:t>
                              </w:r>
                              <w:r w:rsidRPr="00BB3CF8">
                                <w:rPr>
                                  <w:sz w:val="40"/>
                                  <w:szCs w:val="40"/>
                                </w:rPr>
                                <w:t>My Account</w:t>
                              </w:r>
                            </w:p>
                            <w:p w14:paraId="60826538" w14:textId="77777777" w:rsidR="002B502F" w:rsidRDefault="002B502F" w:rsidP="003652BE">
                              <w:pPr>
                                <w:rPr>
                                  <w:sz w:val="28"/>
                                  <w:szCs w:val="28"/>
                                </w:rPr>
                              </w:pPr>
                            </w:p>
                            <w:p w14:paraId="0572003C" w14:textId="77777777" w:rsidR="002B502F" w:rsidRPr="00126D7B" w:rsidRDefault="002B502F" w:rsidP="003652BE">
                              <w:pPr>
                                <w:rPr>
                                  <w:sz w:val="28"/>
                                  <w:szCs w:val="28"/>
                                </w:rPr>
                              </w:pPr>
                            </w:p>
                            <w:p w14:paraId="35D09078" w14:textId="77777777" w:rsidR="002B502F" w:rsidRDefault="002B502F" w:rsidP="003652BE"/>
                            <w:p w14:paraId="1D4317E0" w14:textId="77777777" w:rsidR="002B502F" w:rsidRDefault="002B502F" w:rsidP="003652BE"/>
                            <w:p w14:paraId="31F79C68" w14:textId="77777777" w:rsidR="002B502F" w:rsidRDefault="002B502F" w:rsidP="003652B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ED9AC8" id="Rounded Rectangle 21" o:spid="_x0000_s1034" style="position:absolute;margin-left:55.3pt;margin-top:.5pt;width:359.8pt;height:5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" fillcolor="#4f81bd [3204]" strokecolor="#243f60 [1604]" strokeweight="2pt">
                  <v:textbox>
                    <w:txbxContent>
                      <w:p w14:paraId="3317E8AF" w14:textId="5F3E7115" w:rsidR="002B502F" w:rsidRPr="00BB3CF8" w:rsidRDefault="002B502F" w:rsidP="003652BE">
                        <w:pPr>
                          <w:rPr>
                            <w:sz w:val="40"/>
                            <w:szCs w:val="40"/>
                          </w:rPr>
                        </w:pPr>
                        <w:r>
                          <w:rPr>
                            <w:sz w:val="28"/>
                            <w:szCs w:val="28"/>
                          </w:rPr>
                          <w:t xml:space="preserve">                             </w:t>
                        </w:r>
                        <w:r w:rsidRPr="00BB3CF8">
                          <w:rPr>
                            <w:sz w:val="40"/>
                            <w:szCs w:val="40"/>
                          </w:rPr>
                          <w:t>My Account</w:t>
                        </w:r>
                      </w:p>
                      <w:p w14:paraId="60826538" w14:textId="77777777" w:rsidR="002B502F" w:rsidRDefault="002B502F" w:rsidP="003652BE">
                        <w:pPr>
                          <w:rPr>
                            <w:sz w:val="28"/>
                            <w:szCs w:val="28"/>
                          </w:rPr>
                        </w:pPr>
                      </w:p>
                      <w:p w14:paraId="0572003C" w14:textId="77777777" w:rsidR="002B502F" w:rsidRPr="00126D7B" w:rsidRDefault="002B502F" w:rsidP="003652BE">
                        <w:pPr>
                          <w:rPr>
                            <w:sz w:val="28"/>
                            <w:szCs w:val="28"/>
                          </w:rPr>
                        </w:pPr>
                      </w:p>
                      <w:p w14:paraId="35D09078" w14:textId="77777777" w:rsidR="002B502F" w:rsidRDefault="002B502F" w:rsidP="003652BE"/>
                      <w:p w14:paraId="1D4317E0" w14:textId="77777777" w:rsidR="002B502F" w:rsidRDefault="002B502F" w:rsidP="003652BE"/>
                      <w:p w14:paraId="31F79C68" w14:textId="77777777" w:rsidR="002B502F" w:rsidRDefault="002B502F" w:rsidP="003652BE"/>
                    </w:txbxContent>
                  </v:textbox>
                  <w10:wrap type="through"/>
                </v:roundrect>
              </w:pict>
            </mc:Fallback>
          </mc:AlternateContent>
        </w:r>
      </w:del>
    </w:p>
    <w:p w14:paraId="0567A856" w14:textId="323AC0F6" w:rsidR="00BB3CF8" w:rsidDel="00E24C28" w:rsidRDefault="00BB3CF8" w:rsidP="003E33F7">
      <w:pPr>
        <w:rPr>
          <w:del w:id="477" w:author="MH, Hashim" w:date="2017-11-22T10:41:00Z"/>
          <w:rFonts w:cs="Arial"/>
        </w:rPr>
      </w:pPr>
    </w:p>
    <w:p w14:paraId="74B1A3F6" w14:textId="13096F1E" w:rsidR="00BB3CF8" w:rsidDel="00E24C28" w:rsidRDefault="00BB3CF8" w:rsidP="003E33F7">
      <w:pPr>
        <w:rPr>
          <w:del w:id="478" w:author="MH, Hashim" w:date="2017-11-22T10:41:00Z"/>
          <w:rFonts w:cs="Arial"/>
        </w:rPr>
      </w:pPr>
    </w:p>
    <w:p w14:paraId="5DEC0176" w14:textId="6BF88BE4" w:rsidR="00BB3CF8" w:rsidDel="00E24C28" w:rsidRDefault="00BB3CF8" w:rsidP="003E33F7">
      <w:pPr>
        <w:rPr>
          <w:del w:id="479" w:author="MH, Hashim" w:date="2017-11-22T10:41:00Z"/>
          <w:rFonts w:cs="Arial"/>
        </w:rPr>
      </w:pPr>
    </w:p>
    <w:p w14:paraId="4200F7B0" w14:textId="391B9A4C" w:rsidR="00BB3CF8" w:rsidDel="00E24C28" w:rsidRDefault="00BB3CF8" w:rsidP="003E33F7">
      <w:pPr>
        <w:rPr>
          <w:del w:id="480" w:author="MH, Hashim" w:date="2017-11-22T10:41:00Z"/>
          <w:rFonts w:cs="Arial"/>
        </w:rPr>
      </w:pPr>
    </w:p>
    <w:p w14:paraId="34A01292" w14:textId="584EF0AE" w:rsidR="003E33F7" w:rsidDel="00E24C28" w:rsidRDefault="003D53E7" w:rsidP="00BB3CF8">
      <w:pPr>
        <w:pStyle w:val="Caption"/>
        <w:ind w:left="2880"/>
        <w:rPr>
          <w:del w:id="481" w:author="MH, Hashim" w:date="2017-11-22T10:41:00Z"/>
        </w:rPr>
      </w:pPr>
      <w:del w:id="482" w:author="MH, Hashim" w:date="2017-11-22T10:41:00Z">
        <w:r w:rsidDel="00E24C28">
          <w:delText xml:space="preserve">Figure </w:delText>
        </w:r>
        <w:r w:rsidR="00E24C28" w:rsidDel="00E24C28">
          <w:rPr>
            <w:i w:val="0"/>
            <w:iCs w:val="0"/>
          </w:rPr>
          <w:fldChar w:fldCharType="begin"/>
        </w:r>
        <w:r w:rsidR="00E24C28" w:rsidDel="00E24C28">
          <w:delInstrText xml:space="preserve"> SEQ Figure \* ARABIC </w:delInstrText>
        </w:r>
        <w:r w:rsidR="00E24C28" w:rsidDel="00E24C28">
          <w:rPr>
            <w:i w:val="0"/>
            <w:iCs w:val="0"/>
          </w:rPr>
          <w:fldChar w:fldCharType="separate"/>
        </w:r>
        <w:r w:rsidDel="00E24C28">
          <w:rPr>
            <w:noProof/>
          </w:rPr>
          <w:delText>1</w:delText>
        </w:r>
        <w:r w:rsidR="00E24C28" w:rsidDel="00E24C28">
          <w:rPr>
            <w:i w:val="0"/>
            <w:iCs w:val="0"/>
            <w:noProof/>
          </w:rPr>
          <w:fldChar w:fldCharType="end"/>
        </w:r>
        <w:r w:rsidR="00F06B25" w:rsidDel="00E24C28">
          <w:delText xml:space="preserve">: My </w:delText>
        </w:r>
      </w:del>
      <w:ins w:id="483" w:author="Shivakumar, Deepthi" w:date="2017-11-15T12:14:00Z">
        <w:del w:id="484" w:author="MH, Hashim" w:date="2017-11-22T10:41:00Z">
          <w:r w:rsidR="007F70C0" w:rsidDel="00E24C28">
            <w:delText>A</w:delText>
          </w:r>
        </w:del>
      </w:ins>
      <w:del w:id="485" w:author="MH, Hashim" w:date="2017-11-22T10:41:00Z">
        <w:r w:rsidR="00F06B25" w:rsidDel="00E24C28">
          <w:delText>account</w:delText>
        </w:r>
        <w:r w:rsidRPr="004D0623" w:rsidDel="00E24C28">
          <w:delText xml:space="preserve"> system diagram</w:delText>
        </w:r>
      </w:del>
    </w:p>
    <w:p w14:paraId="01968B96" w14:textId="44D19A48" w:rsidR="003D53E7" w:rsidRDefault="003119CF" w:rsidP="003D53E7">
      <w:pPr>
        <w:keepNext/>
        <w:rPr>
          <w:rFonts w:cs="Arial"/>
        </w:rPr>
      </w:pPr>
      <w:r>
        <w:rPr>
          <w:rFonts w:cs="Arial"/>
        </w:rPr>
        <w:t xml:space="preserve">My </w:t>
      </w:r>
      <w:ins w:id="486" w:author="Shivakumar, Deepthi" w:date="2017-11-15T12:14:00Z">
        <w:r w:rsidR="007F70C0">
          <w:rPr>
            <w:rFonts w:cs="Arial"/>
          </w:rPr>
          <w:t>A</w:t>
        </w:r>
      </w:ins>
      <w:del w:id="487" w:author="Shivakumar, Deepthi" w:date="2017-11-15T12:14:00Z">
        <w:r w:rsidDel="007F70C0">
          <w:rPr>
            <w:rFonts w:cs="Arial"/>
          </w:rPr>
          <w:delText>a</w:delText>
        </w:r>
      </w:del>
      <w:r>
        <w:rPr>
          <w:rFonts w:cs="Arial"/>
        </w:rPr>
        <w:t xml:space="preserve">ccount is a micro app which provides centralized place for </w:t>
      </w:r>
      <w:r w:rsidR="003348AF">
        <w:rPr>
          <w:rFonts w:cs="Arial"/>
        </w:rPr>
        <w:t>user profile management and settings.</w:t>
      </w:r>
    </w:p>
    <w:p w14:paraId="618CDF5F" w14:textId="731CFBBC" w:rsidR="001B6652" w:rsidRPr="001B6652" w:rsidDel="00E24C28" w:rsidRDefault="001B6652" w:rsidP="001B6652">
      <w:pPr>
        <w:spacing w:after="0"/>
        <w:rPr>
          <w:del w:id="488" w:author="MH, Hashim" w:date="2017-11-22T10:42:00Z"/>
          <w:rFonts w:eastAsia="Times New Roman" w:cs="Arial"/>
        </w:rPr>
      </w:pPr>
      <w:r w:rsidRPr="001B6652">
        <w:rPr>
          <w:rFonts w:eastAsia="Times New Roman" w:cs="Arial"/>
          <w:color w:val="000000"/>
          <w:shd w:val="clear" w:color="auto" w:fill="FFFFFF"/>
        </w:rPr>
        <w:t xml:space="preserve">Currently user has no centralized space to manage all related information in one place, features are spread across multiple </w:t>
      </w:r>
      <w:proofErr w:type="spellStart"/>
      <w:proofErr w:type="gramStart"/>
      <w:r w:rsidRPr="001B6652">
        <w:rPr>
          <w:rFonts w:eastAsia="Times New Roman" w:cs="Arial"/>
          <w:color w:val="000000"/>
          <w:shd w:val="clear" w:color="auto" w:fill="FFFFFF"/>
        </w:rPr>
        <w:t>CoCo’s</w:t>
      </w:r>
      <w:proofErr w:type="spellEnd"/>
      <w:r w:rsidRPr="001B6652">
        <w:rPr>
          <w:rFonts w:eastAsia="Times New Roman" w:cs="Arial"/>
          <w:color w:val="000000"/>
          <w:shd w:val="clear" w:color="auto" w:fill="FFFFFF"/>
        </w:rPr>
        <w:t xml:space="preserve"> :Product</w:t>
      </w:r>
      <w:proofErr w:type="gramEnd"/>
      <w:r w:rsidRPr="001B6652">
        <w:rPr>
          <w:rFonts w:eastAsia="Times New Roman" w:cs="Arial"/>
          <w:color w:val="000000"/>
          <w:shd w:val="clear" w:color="auto" w:fill="FFFFFF"/>
        </w:rPr>
        <w:t xml:space="preserve"> registration, User registration, Consumer care and Data services. This creates a centralized place for user related settings, consents, orders, subscriptions </w:t>
      </w:r>
      <w:r>
        <w:rPr>
          <w:rFonts w:eastAsia="Times New Roman" w:cs="Arial"/>
          <w:color w:val="000000"/>
          <w:shd w:val="clear" w:color="auto" w:fill="FFFFFF"/>
        </w:rPr>
        <w:t>etc.</w:t>
      </w:r>
    </w:p>
    <w:p w14:paraId="31631175" w14:textId="77777777" w:rsidR="001B6652" w:rsidRDefault="001B6652">
      <w:pPr>
        <w:spacing w:after="0"/>
        <w:rPr>
          <w:rFonts w:cs="Arial"/>
        </w:rPr>
        <w:pPrChange w:id="489" w:author="MH, Hashim" w:date="2017-11-22T10:42:00Z">
          <w:pPr>
            <w:keepNext/>
          </w:pPr>
        </w:pPrChange>
      </w:pPr>
    </w:p>
    <w:p w14:paraId="1F2FE463" w14:textId="3446650B" w:rsidR="00AF1779" w:rsidRPr="00AF1779" w:rsidRDefault="00AF1779" w:rsidP="00AF1779"/>
    <w:p w14:paraId="7D91F943" w14:textId="77777777" w:rsidR="00452B26" w:rsidRDefault="00837815">
      <w:pPr>
        <w:pStyle w:val="Heading1"/>
        <w:rPr>
          <w:ins w:id="490" w:author="MH, Hashim" w:date="2017-11-24T10:03:00Z"/>
        </w:rPr>
        <w:pPrChange w:id="491" w:author="MH, Hashim" w:date="2017-11-22T10:45:00Z">
          <w:pPr/>
        </w:pPrChange>
      </w:pPr>
      <w:bookmarkStart w:id="492" w:name="_Toc498547524"/>
      <w:bookmarkStart w:id="493" w:name="_Toc500416569"/>
      <w:ins w:id="494" w:author="MH, Hashim" w:date="2017-11-22T10:42:00Z">
        <w:r w:rsidRPr="00837815">
          <w:rPr>
            <w:rPrChange w:id="495" w:author="MH, Hashim" w:date="2017-11-22T10:45:00Z">
              <w:rPr>
                <w:b/>
              </w:rPr>
            </w:rPrChange>
          </w:rPr>
          <w:t>Integration</w:t>
        </w:r>
      </w:ins>
      <w:bookmarkEnd w:id="493"/>
    </w:p>
    <w:p w14:paraId="59D73C9B" w14:textId="72FB0E58" w:rsidR="00464720" w:rsidRDefault="00BA3A3B">
      <w:pPr>
        <w:pStyle w:val="Heading2"/>
        <w:rPr>
          <w:ins w:id="496" w:author="MH, Hashim" w:date="2017-11-24T10:09:00Z"/>
          <w:lang w:val="en-GB"/>
        </w:rPr>
        <w:pPrChange w:id="497" w:author="MH, Hashim" w:date="2017-11-24T09:47:00Z">
          <w:pPr/>
        </w:pPrChange>
      </w:pPr>
      <w:bookmarkStart w:id="498" w:name="_Toc500416570"/>
      <w:ins w:id="499" w:author="MH, Hashim" w:date="2017-11-24T09:46:00Z">
        <w:r>
          <w:rPr>
            <w:lang w:val="en-GB"/>
          </w:rPr>
          <w:t>I</w:t>
        </w:r>
        <w:r w:rsidR="004754DE">
          <w:rPr>
            <w:lang w:val="en-GB"/>
          </w:rPr>
          <w:t>nstallation</w:t>
        </w:r>
      </w:ins>
      <w:bookmarkEnd w:id="498"/>
    </w:p>
    <w:p w14:paraId="62CBFF9A" w14:textId="6D3B1CCD" w:rsidR="006F7334" w:rsidRDefault="00DB4067" w:rsidP="0000445D">
      <w:pPr>
        <w:ind w:left="432"/>
        <w:rPr>
          <w:ins w:id="500" w:author="HS, Yogesh" w:date="2017-12-07T13:20:00Z"/>
          <w:lang w:val="en-GB"/>
        </w:rPr>
        <w:pPrChange w:id="501" w:author="HS, Yogesh" w:date="2017-12-07T13:28:00Z">
          <w:pPr/>
        </w:pPrChange>
      </w:pPr>
      <w:ins w:id="502" w:author="MH, Hashim" w:date="2017-11-24T10:09:00Z">
        <w:r>
          <w:rPr>
            <w:lang w:val="en-GB"/>
          </w:rPr>
          <w:t>My account</w:t>
        </w:r>
        <w:r w:rsidR="00FA7001">
          <w:rPr>
            <w:lang w:val="en-GB"/>
          </w:rPr>
          <w:t xml:space="preserve"> can</w:t>
        </w:r>
      </w:ins>
      <w:ins w:id="503" w:author="MH, Hashim" w:date="2017-11-24T10:37:00Z">
        <w:r>
          <w:rPr>
            <w:lang w:val="en-GB"/>
          </w:rPr>
          <w:t xml:space="preserve"> be</w:t>
        </w:r>
      </w:ins>
      <w:ins w:id="504" w:author="MH, Hashim" w:date="2017-11-24T10:09:00Z">
        <w:r w:rsidR="00FA7001">
          <w:rPr>
            <w:lang w:val="en-GB"/>
          </w:rPr>
          <w:t xml:space="preserve"> </w:t>
        </w:r>
        <w:proofErr w:type="gramStart"/>
        <w:r w:rsidR="00FA7001">
          <w:rPr>
            <w:lang w:val="en-GB"/>
          </w:rPr>
          <w:t>integrate</w:t>
        </w:r>
      </w:ins>
      <w:ins w:id="505" w:author="MH, Hashim" w:date="2017-11-24T10:37:00Z">
        <w:r>
          <w:rPr>
            <w:lang w:val="en-GB"/>
          </w:rPr>
          <w:t>d</w:t>
        </w:r>
      </w:ins>
      <w:ins w:id="506" w:author="MH, Hashim" w:date="2017-11-24T10:09:00Z">
        <w:r>
          <w:rPr>
            <w:lang w:val="en-GB"/>
          </w:rPr>
          <w:t xml:space="preserve"> </w:t>
        </w:r>
        <w:r w:rsidR="00FA7001">
          <w:rPr>
            <w:lang w:val="en-GB"/>
          </w:rPr>
          <w:t xml:space="preserve"> using</w:t>
        </w:r>
        <w:proofErr w:type="gramEnd"/>
        <w:r w:rsidR="00FA7001">
          <w:rPr>
            <w:lang w:val="en-GB"/>
          </w:rPr>
          <w:t xml:space="preserve"> </w:t>
        </w:r>
        <w:del w:id="507" w:author="HS, Yogesh" w:date="2017-12-07T12:40:00Z">
          <w:r w:rsidR="00FA7001" w:rsidDel="002B502F">
            <w:rPr>
              <w:lang w:val="en-GB"/>
            </w:rPr>
            <w:delText>pods, minimal Podfile looks as follows</w:delText>
          </w:r>
        </w:del>
      </w:ins>
      <w:proofErr w:type="spellStart"/>
      <w:ins w:id="508" w:author="HS, Yogesh" w:date="2017-12-07T12:40:00Z">
        <w:r w:rsidR="002B502F">
          <w:rPr>
            <w:lang w:val="en-GB"/>
          </w:rPr>
          <w:t>artifactory</w:t>
        </w:r>
      </w:ins>
      <w:proofErr w:type="spellEnd"/>
    </w:p>
    <w:p w14:paraId="126DAFEF" w14:textId="77777777" w:rsidR="006F7334" w:rsidRPr="00305B65" w:rsidRDefault="006F7334" w:rsidP="0000445D">
      <w:pPr>
        <w:pStyle w:val="Heading2"/>
        <w:numPr>
          <w:ilvl w:val="0"/>
          <w:numId w:val="0"/>
        </w:numPr>
        <w:ind w:left="576"/>
        <w:rPr>
          <w:ins w:id="509" w:author="HS, Yogesh" w:date="2017-12-07T13:20:00Z"/>
        </w:rPr>
        <w:pPrChange w:id="510" w:author="HS, Yogesh" w:date="2017-12-07T13:28:00Z">
          <w:pPr>
            <w:pStyle w:val="Heading1"/>
          </w:pPr>
        </w:pPrChange>
      </w:pPr>
      <w:bookmarkStart w:id="511" w:name="_Toc468357568"/>
      <w:bookmarkStart w:id="512" w:name="_Toc492979272"/>
      <w:bookmarkStart w:id="513" w:name="_Toc500416571"/>
      <w:ins w:id="514" w:author="HS, Yogesh" w:date="2017-12-07T13:20:00Z">
        <w:r w:rsidRPr="00305B65">
          <w:t>Pre-Requisite</w:t>
        </w:r>
        <w:bookmarkEnd w:id="511"/>
        <w:bookmarkEnd w:id="512"/>
        <w:bookmarkEnd w:id="513"/>
      </w:ins>
    </w:p>
    <w:p w14:paraId="15032EAE" w14:textId="77777777" w:rsidR="006F7334" w:rsidRPr="00305B65" w:rsidRDefault="006F7334" w:rsidP="006F7334">
      <w:pPr>
        <w:pStyle w:val="ListParagraph"/>
        <w:numPr>
          <w:ilvl w:val="0"/>
          <w:numId w:val="47"/>
        </w:numPr>
        <w:spacing w:after="160" w:line="259" w:lineRule="auto"/>
        <w:rPr>
          <w:ins w:id="515" w:author="HS, Yogesh" w:date="2017-12-07T13:20:00Z"/>
          <w:rFonts w:ascii="Times New Roman" w:hAnsi="Times New Roman"/>
        </w:rPr>
      </w:pPr>
      <w:ins w:id="516" w:author="HS, Yogesh" w:date="2017-12-07T13:20:00Z">
        <w:r w:rsidRPr="00305B65">
          <w:rPr>
            <w:rFonts w:ascii="Times New Roman" w:hAnsi="Times New Roman"/>
          </w:rPr>
          <w:t>Android Studio 1.5 or higher</w:t>
        </w:r>
      </w:ins>
    </w:p>
    <w:p w14:paraId="36228E4C" w14:textId="77777777" w:rsidR="006F7334" w:rsidRPr="00305B65" w:rsidRDefault="006F7334" w:rsidP="006F7334">
      <w:pPr>
        <w:pStyle w:val="ListParagraph"/>
        <w:numPr>
          <w:ilvl w:val="0"/>
          <w:numId w:val="47"/>
        </w:numPr>
        <w:spacing w:after="160" w:line="259" w:lineRule="auto"/>
        <w:rPr>
          <w:ins w:id="517" w:author="HS, Yogesh" w:date="2017-12-07T13:20:00Z"/>
          <w:rFonts w:ascii="Times New Roman" w:hAnsi="Times New Roman"/>
        </w:rPr>
      </w:pPr>
      <w:ins w:id="518" w:author="HS, Yogesh" w:date="2017-12-07T13:20:00Z">
        <w:r w:rsidRPr="00305B65">
          <w:rPr>
            <w:rFonts w:ascii="Times New Roman" w:hAnsi="Times New Roman"/>
          </w:rPr>
          <w:t>A device running Android version 4.4 or newer</w:t>
        </w:r>
      </w:ins>
    </w:p>
    <w:p w14:paraId="1CDAF3A0" w14:textId="71194C0C" w:rsidR="006F7334" w:rsidRPr="00B359B8" w:rsidRDefault="006F7334" w:rsidP="00B359B8">
      <w:pPr>
        <w:pStyle w:val="Heading1"/>
        <w:numPr>
          <w:ilvl w:val="0"/>
          <w:numId w:val="0"/>
        </w:numPr>
        <w:ind w:left="432"/>
        <w:rPr>
          <w:ins w:id="519" w:author="HS, Yogesh" w:date="2017-12-07T13:20:00Z"/>
          <w:rFonts w:ascii="Times New Roman" w:hAnsi="Times New Roman"/>
          <w:rPrChange w:id="520" w:author="HS, Yogesh" w:date="2017-12-07T13:25:00Z">
            <w:rPr>
              <w:ins w:id="521" w:author="HS, Yogesh" w:date="2017-12-07T13:20:00Z"/>
            </w:rPr>
          </w:rPrChange>
        </w:rPr>
        <w:pPrChange w:id="522" w:author="HS, Yogesh" w:date="2017-12-07T13:25:00Z">
          <w:pPr>
            <w:pStyle w:val="Heading1"/>
          </w:pPr>
        </w:pPrChange>
      </w:pPr>
      <w:bookmarkStart w:id="523" w:name="_Toc492979273"/>
      <w:bookmarkStart w:id="524" w:name="_Toc500416572"/>
      <w:ins w:id="525" w:author="HS, Yogesh" w:date="2017-12-07T13:20:00Z">
        <w:r w:rsidRPr="00305B65">
          <w:rPr>
            <w:rFonts w:ascii="Times New Roman" w:hAnsi="Times New Roman"/>
          </w:rPr>
          <w:t>Maven Repository</w:t>
        </w:r>
        <w:bookmarkEnd w:id="523"/>
        <w:bookmarkEnd w:id="524"/>
      </w:ins>
    </w:p>
    <w:p w14:paraId="16C0FB46" w14:textId="385A0908" w:rsidR="006F7334" w:rsidRPr="00B359B8" w:rsidRDefault="006F7334" w:rsidP="00B359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rPr>
          <w:ins w:id="526" w:author="HS, Yogesh" w:date="2017-12-07T13:21:00Z"/>
          <w:rFonts w:ascii="Menlo" w:eastAsia="Times New Roman" w:hAnsi="Menlo" w:cs="Menlo"/>
          <w:color w:val="000000"/>
          <w:sz w:val="18"/>
          <w:szCs w:val="18"/>
          <w:rPrChange w:id="527" w:author="HS, Yogesh" w:date="2017-12-07T13:25:00Z">
            <w:rPr>
              <w:ins w:id="528" w:author="HS, Yogesh" w:date="2017-12-07T13:21:00Z"/>
            </w:rPr>
          </w:rPrChange>
        </w:rPr>
        <w:pPrChange w:id="529" w:author="HS, Yogesh" w:date="2017-12-07T13:25:00Z">
          <w:pPr>
            <w:pStyle w:val="Heading1"/>
          </w:pPr>
        </w:pPrChange>
      </w:pPr>
      <w:proofErr w:type="spellStart"/>
      <w:ins w:id="530" w:author="HS, Yogesh" w:date="2017-12-07T13:20:00Z">
        <w:r w:rsidRPr="006F7334">
          <w:rPr>
            <w:rFonts w:ascii="Menlo" w:eastAsia="Times New Roman" w:hAnsi="Menlo" w:cs="Menlo"/>
            <w:color w:val="000000"/>
            <w:sz w:val="18"/>
            <w:szCs w:val="18"/>
          </w:rPr>
          <w:t>allprojects</w:t>
        </w:r>
        <w:proofErr w:type="spellEnd"/>
        <w:r w:rsidRPr="006F7334">
          <w:rPr>
            <w:rFonts w:ascii="Menlo" w:eastAsia="Times New Roman" w:hAnsi="Menlo" w:cs="Menlo"/>
            <w:color w:val="000000"/>
            <w:sz w:val="18"/>
            <w:szCs w:val="18"/>
          </w:rPr>
          <w:t xml:space="preserve"> {</w:t>
        </w:r>
        <w:r w:rsidRPr="006F7334">
          <w:rPr>
            <w:rFonts w:ascii="Menlo" w:eastAsia="Times New Roman" w:hAnsi="Menlo" w:cs="Menlo"/>
            <w:color w:val="000000"/>
            <w:sz w:val="18"/>
            <w:szCs w:val="18"/>
          </w:rPr>
          <w:br/>
          <w:t xml:space="preserve">    repositories {</w:t>
        </w:r>
        <w:r w:rsidRPr="006F7334">
          <w:rPr>
            <w:rFonts w:ascii="Menlo" w:eastAsia="Times New Roman" w:hAnsi="Menlo" w:cs="Menlo"/>
            <w:color w:val="000000"/>
            <w:sz w:val="18"/>
            <w:szCs w:val="18"/>
          </w:rPr>
          <w:br/>
          <w:t xml:space="preserve">        maven </w:t>
        </w:r>
        <w:proofErr w:type="gramStart"/>
        <w:r w:rsidRPr="006F7334">
          <w:rPr>
            <w:rFonts w:ascii="Menlo" w:eastAsia="Times New Roman" w:hAnsi="Menlo" w:cs="Menlo"/>
            <w:color w:val="000000"/>
            <w:sz w:val="18"/>
            <w:szCs w:val="18"/>
          </w:rPr>
          <w:t xml:space="preserve">{ </w:t>
        </w:r>
        <w:proofErr w:type="spellStart"/>
        <w:r w:rsidRPr="006F7334">
          <w:rPr>
            <w:rFonts w:ascii="Menlo" w:eastAsia="Times New Roman" w:hAnsi="Menlo" w:cs="Menlo"/>
            <w:color w:val="000000"/>
            <w:sz w:val="18"/>
            <w:szCs w:val="18"/>
          </w:rPr>
          <w:t>url</w:t>
        </w:r>
        <w:proofErr w:type="spellEnd"/>
        <w:proofErr w:type="gramEnd"/>
        <w:r w:rsidRPr="006F7334">
          <w:rPr>
            <w:rFonts w:ascii="Menlo" w:eastAsia="Times New Roman" w:hAnsi="Menlo" w:cs="Menlo"/>
            <w:color w:val="000000"/>
            <w:sz w:val="18"/>
            <w:szCs w:val="18"/>
          </w:rPr>
          <w:t xml:space="preserve"> </w:t>
        </w:r>
        <w:r w:rsidRPr="006F7334">
          <w:rPr>
            <w:rFonts w:ascii="Menlo" w:eastAsia="Times New Roman" w:hAnsi="Menlo" w:cs="Menlo"/>
            <w:b/>
            <w:bCs/>
            <w:color w:val="008000"/>
            <w:sz w:val="18"/>
            <w:szCs w:val="18"/>
          </w:rPr>
          <w:t>'http://artifactory-ehv.ta.philips.com:8082/artifactory/platform-jcenter-remote'</w:t>
        </w:r>
        <w:r w:rsidRPr="006F7334">
          <w:rPr>
            <w:rFonts w:ascii="Menlo" w:eastAsia="Times New Roman" w:hAnsi="Menlo" w:cs="Menlo"/>
            <w:b/>
            <w:bCs/>
            <w:color w:val="008000"/>
            <w:sz w:val="18"/>
            <w:szCs w:val="18"/>
          </w:rPr>
          <w:br/>
          <w:t xml:space="preserve">            </w:t>
        </w:r>
        <w:r w:rsidRPr="006F7334">
          <w:rPr>
            <w:rFonts w:ascii="Menlo" w:eastAsia="Times New Roman" w:hAnsi="Menlo" w:cs="Menlo"/>
            <w:color w:val="000000"/>
            <w:sz w:val="18"/>
            <w:szCs w:val="18"/>
          </w:rPr>
          <w:t>credentials {</w:t>
        </w:r>
        <w:r w:rsidRPr="006F7334">
          <w:rPr>
            <w:rFonts w:ascii="Menlo" w:eastAsia="Times New Roman" w:hAnsi="Menlo" w:cs="Menlo"/>
            <w:color w:val="000000"/>
            <w:sz w:val="18"/>
            <w:szCs w:val="18"/>
          </w:rPr>
          <w:br/>
          <w:t xml:space="preserve">                username = </w:t>
        </w:r>
        <w:r w:rsidRPr="006F7334">
          <w:rPr>
            <w:rFonts w:ascii="Menlo" w:eastAsia="Times New Roman" w:hAnsi="Menlo" w:cs="Menlo"/>
            <w:b/>
            <w:bCs/>
            <w:color w:val="008000"/>
            <w:sz w:val="18"/>
            <w:szCs w:val="18"/>
          </w:rPr>
          <w:t>"</w:t>
        </w:r>
        <w:proofErr w:type="spellStart"/>
        <w:r w:rsidRPr="006F7334">
          <w:rPr>
            <w:rFonts w:ascii="Menlo" w:eastAsia="Times New Roman" w:hAnsi="Menlo" w:cs="Menlo"/>
            <w:b/>
            <w:bCs/>
            <w:color w:val="008000"/>
            <w:sz w:val="18"/>
            <w:szCs w:val="18"/>
          </w:rPr>
          <w:t>readonly</w:t>
        </w:r>
        <w:proofErr w:type="spellEnd"/>
        <w:r w:rsidRPr="006F7334">
          <w:rPr>
            <w:rFonts w:ascii="Menlo" w:eastAsia="Times New Roman" w:hAnsi="Menlo" w:cs="Menlo"/>
            <w:b/>
            <w:bCs/>
            <w:color w:val="008000"/>
            <w:sz w:val="18"/>
            <w:szCs w:val="18"/>
          </w:rPr>
          <w:t>"</w:t>
        </w:r>
        <w:r w:rsidRPr="006F7334">
          <w:rPr>
            <w:rFonts w:ascii="Menlo" w:eastAsia="Times New Roman" w:hAnsi="Menlo" w:cs="Menlo"/>
            <w:b/>
            <w:bCs/>
            <w:color w:val="008000"/>
            <w:sz w:val="18"/>
            <w:szCs w:val="18"/>
          </w:rPr>
          <w:br/>
          <w:t xml:space="preserve">                </w:t>
        </w:r>
        <w:r w:rsidRPr="006F7334">
          <w:rPr>
            <w:rFonts w:ascii="Menlo" w:eastAsia="Times New Roman" w:hAnsi="Menlo" w:cs="Menlo"/>
            <w:color w:val="000000"/>
            <w:sz w:val="18"/>
            <w:szCs w:val="18"/>
          </w:rPr>
          <w:t xml:space="preserve">password = </w:t>
        </w:r>
        <w:r w:rsidRPr="006F7334">
          <w:rPr>
            <w:rFonts w:ascii="Menlo" w:eastAsia="Times New Roman" w:hAnsi="Menlo" w:cs="Menlo"/>
            <w:b/>
            <w:bCs/>
            <w:color w:val="008000"/>
            <w:sz w:val="18"/>
            <w:szCs w:val="18"/>
          </w:rPr>
          <w:t>"123qweasdzxc"</w:t>
        </w:r>
        <w:r w:rsidRPr="006F7334">
          <w:rPr>
            <w:rFonts w:ascii="Menlo" w:eastAsia="Times New Roman" w:hAnsi="Menlo" w:cs="Menlo"/>
            <w:b/>
            <w:bCs/>
            <w:color w:val="008000"/>
            <w:sz w:val="18"/>
            <w:szCs w:val="18"/>
          </w:rPr>
          <w:br/>
          <w:t xml:space="preserve">            </w:t>
        </w:r>
        <w:r w:rsidRPr="006F7334">
          <w:rPr>
            <w:rFonts w:ascii="Menlo" w:eastAsia="Times New Roman" w:hAnsi="Menlo" w:cs="Menlo"/>
            <w:color w:val="000000"/>
            <w:sz w:val="18"/>
            <w:szCs w:val="18"/>
          </w:rPr>
          <w:t>}</w:t>
        </w:r>
        <w:r w:rsidRPr="006F7334">
          <w:rPr>
            <w:rFonts w:ascii="Menlo" w:eastAsia="Times New Roman" w:hAnsi="Menlo" w:cs="Menlo"/>
            <w:color w:val="000000"/>
            <w:sz w:val="18"/>
            <w:szCs w:val="18"/>
          </w:rPr>
          <w:br/>
          <w:t xml:space="preserve">        }</w:t>
        </w:r>
        <w:r w:rsidRPr="006F7334">
          <w:rPr>
            <w:rFonts w:ascii="Menlo" w:eastAsia="Times New Roman" w:hAnsi="Menlo" w:cs="Menlo"/>
            <w:color w:val="000000"/>
            <w:sz w:val="18"/>
            <w:szCs w:val="18"/>
          </w:rPr>
          <w:br/>
          <w:t xml:space="preserve">    }</w:t>
        </w:r>
        <w:r w:rsidRPr="006F7334">
          <w:rPr>
            <w:rFonts w:ascii="Menlo" w:eastAsia="Times New Roman" w:hAnsi="Menlo" w:cs="Menlo"/>
            <w:color w:val="000000"/>
            <w:sz w:val="18"/>
            <w:szCs w:val="18"/>
          </w:rPr>
          <w:br/>
          <w:t>}</w:t>
        </w:r>
      </w:ins>
    </w:p>
    <w:p w14:paraId="3584FF35" w14:textId="77777777" w:rsidR="006F7334" w:rsidRPr="00305B65" w:rsidRDefault="006F7334" w:rsidP="006F7334">
      <w:pPr>
        <w:pStyle w:val="Heading2"/>
        <w:rPr>
          <w:ins w:id="531" w:author="HS, Yogesh" w:date="2017-12-07T13:21:00Z"/>
        </w:rPr>
        <w:pPrChange w:id="532" w:author="HS, Yogesh" w:date="2017-12-07T13:24:00Z">
          <w:pPr>
            <w:pStyle w:val="Heading1"/>
          </w:pPr>
        </w:pPrChange>
      </w:pPr>
      <w:bookmarkStart w:id="533" w:name="_Toc492979274"/>
      <w:bookmarkStart w:id="534" w:name="_Toc500416573"/>
      <w:ins w:id="535" w:author="HS, Yogesh" w:date="2017-12-07T13:21:00Z">
        <w:r w:rsidRPr="00305B65">
          <w:t>Library Integration</w:t>
        </w:r>
        <w:bookmarkEnd w:id="533"/>
        <w:bookmarkEnd w:id="534"/>
      </w:ins>
    </w:p>
    <w:p w14:paraId="4A3F64F4" w14:textId="548C78A8" w:rsidR="006F7334" w:rsidRPr="006F7334" w:rsidRDefault="006F7334" w:rsidP="006F7334">
      <w:pPr>
        <w:pStyle w:val="HTMLPreformatted"/>
        <w:shd w:val="clear" w:color="auto" w:fill="FFFFFF"/>
        <w:ind w:left="720"/>
        <w:rPr>
          <w:ins w:id="536" w:author="HS, Yogesh" w:date="2017-12-07T13:21:00Z"/>
          <w:rFonts w:ascii="Menlo" w:hAnsi="Menlo" w:cs="Menlo"/>
          <w:color w:val="000000"/>
          <w:sz w:val="18"/>
          <w:szCs w:val="18"/>
          <w:rPrChange w:id="537" w:author="HS, Yogesh" w:date="2017-12-07T13:22:00Z">
            <w:rPr>
              <w:ins w:id="538" w:author="HS, Yogesh" w:date="2017-12-07T13:21:00Z"/>
            </w:rPr>
          </w:rPrChange>
        </w:rPr>
        <w:pPrChange w:id="539" w:author="HS, Yogesh" w:date="2017-12-07T13:22:00Z">
          <w:pPr>
            <w:pStyle w:val="ListParagraph"/>
            <w:numPr>
              <w:numId w:val="48"/>
            </w:numPr>
            <w:spacing w:after="160" w:line="259" w:lineRule="auto"/>
            <w:ind w:hanging="360"/>
          </w:pPr>
        </w:pPrChange>
      </w:pPr>
      <w:ins w:id="540" w:author="HS, Yogesh" w:date="2017-12-07T13:22:00Z">
        <w:r>
          <w:rPr>
            <w:rFonts w:ascii="Times New Roman" w:hAnsi="Times New Roman"/>
          </w:rPr>
          <w:tab/>
        </w:r>
      </w:ins>
      <w:ins w:id="541" w:author="HS, Yogesh" w:date="2017-12-07T13:21:00Z">
        <w:r>
          <w:rPr>
            <w:rFonts w:ascii="Times New Roman" w:hAnsi="Times New Roman"/>
          </w:rPr>
          <w:t>My accounts</w:t>
        </w:r>
        <w:r w:rsidRPr="00305B65">
          <w:rPr>
            <w:rFonts w:ascii="Times New Roman" w:hAnsi="Times New Roman" w:cs="Times New Roman"/>
          </w:rPr>
          <w:t xml:space="preserve"> can be integrated by adding the library to the </w:t>
        </w:r>
        <w:proofErr w:type="spellStart"/>
        <w:proofErr w:type="gramStart"/>
        <w:r w:rsidRPr="00305B65">
          <w:rPr>
            <w:rFonts w:ascii="Times New Roman" w:hAnsi="Times New Roman" w:cs="Times New Roman"/>
          </w:rPr>
          <w:t>build.gradle</w:t>
        </w:r>
        <w:proofErr w:type="spellEnd"/>
        <w:proofErr w:type="gramEnd"/>
        <w:r w:rsidRPr="00305B65">
          <w:rPr>
            <w:rFonts w:ascii="Times New Roman" w:hAnsi="Times New Roman" w:cs="Times New Roman"/>
          </w:rPr>
          <w:t xml:space="preserve"> file as </w:t>
        </w:r>
      </w:ins>
      <w:ins w:id="542" w:author="HS, Yogesh" w:date="2017-12-07T13:22:00Z">
        <w:r>
          <w:rPr>
            <w:rFonts w:ascii="Times New Roman" w:hAnsi="Times New Roman" w:cs="Times New Roman"/>
          </w:rPr>
          <w:t xml:space="preserve">       </w:t>
        </w:r>
      </w:ins>
      <w:ins w:id="543" w:author="HS, Yogesh" w:date="2017-12-07T13:21:00Z">
        <w:r w:rsidRPr="00305B65">
          <w:rPr>
            <w:rFonts w:ascii="Times New Roman" w:hAnsi="Times New Roman" w:cs="Times New Roman"/>
            <w:color w:val="000000"/>
            <w:highlight w:val="lightGray"/>
          </w:rPr>
          <w:t>compile(</w:t>
        </w:r>
        <w:r w:rsidRPr="00305B65">
          <w:rPr>
            <w:rFonts w:ascii="Times New Roman" w:hAnsi="Times New Roman" w:cs="Times New Roman"/>
            <w:b/>
            <w:color w:val="4F6228" w:themeColor="accent3" w:themeShade="80"/>
            <w:highlight w:val="lightGray"/>
          </w:rPr>
          <w:t>‘</w:t>
        </w:r>
        <w:proofErr w:type="spellStart"/>
        <w:r w:rsidRPr="00305B65">
          <w:rPr>
            <w:rFonts w:ascii="Times New Roman" w:hAnsi="Times New Roman" w:cs="Times New Roman"/>
            <w:b/>
            <w:color w:val="4F6228" w:themeColor="accent3" w:themeShade="80"/>
            <w:highlight w:val="lightGray"/>
          </w:rPr>
          <w:t>com.philips.cdp:</w:t>
        </w:r>
      </w:ins>
      <w:ins w:id="544" w:author="HS, Yogesh" w:date="2017-12-07T13:22:00Z">
        <w:r w:rsidRPr="006F7334">
          <w:rPr>
            <w:rFonts w:ascii="Times New Roman" w:hAnsi="Times New Roman" w:cs="Times New Roman"/>
            <w:b/>
            <w:color w:val="4F6228" w:themeColor="accent3" w:themeShade="80"/>
            <w:highlight w:val="lightGray"/>
            <w:rPrChange w:id="545" w:author="HS, Yogesh" w:date="2017-12-07T13:22:00Z">
              <w:rPr>
                <w:rFonts w:ascii="Menlo" w:hAnsi="Menlo" w:cs="Menlo"/>
                <w:b/>
                <w:bCs/>
                <w:color w:val="008000"/>
                <w:sz w:val="18"/>
                <w:szCs w:val="18"/>
              </w:rPr>
            </w:rPrChange>
          </w:rPr>
          <w:t>MyAccoun</w:t>
        </w:r>
        <w:r>
          <w:rPr>
            <w:rFonts w:ascii="Times New Roman" w:hAnsi="Times New Roman" w:cs="Times New Roman"/>
            <w:b/>
            <w:color w:val="4F6228" w:themeColor="accent3" w:themeShade="80"/>
            <w:highlight w:val="lightGray"/>
          </w:rPr>
          <w:t>t</w:t>
        </w:r>
      </w:ins>
      <w:proofErr w:type="spellEnd"/>
      <w:ins w:id="546" w:author="HS, Yogesh" w:date="2017-12-07T13:21:00Z">
        <w:r w:rsidRPr="006F7334">
          <w:rPr>
            <w:rFonts w:ascii="Times New Roman" w:hAnsi="Times New Roman" w:cs="Times New Roman"/>
            <w:b/>
            <w:color w:val="4F6228" w:themeColor="accent3" w:themeShade="80"/>
            <w:highlight w:val="lightGray"/>
            <w:rPrChange w:id="547" w:author="HS, Yogesh" w:date="2017-12-07T13:22:00Z">
              <w:rPr>
                <w:b/>
                <w:color w:val="4F6228" w:themeColor="accent3" w:themeShade="80"/>
                <w:highlight w:val="lightGray"/>
              </w:rPr>
            </w:rPrChange>
          </w:rPr>
          <w:t>’)</w:t>
        </w:r>
        <w:r w:rsidRPr="006F7334">
          <w:rPr>
            <w:rFonts w:ascii="Times New Roman" w:hAnsi="Times New Roman"/>
            <w:rPrChange w:id="548" w:author="HS, Yogesh" w:date="2017-12-07T13:22:00Z">
              <w:rPr/>
            </w:rPrChange>
          </w:rPr>
          <w:t xml:space="preserve"> </w:t>
        </w:r>
      </w:ins>
    </w:p>
    <w:p w14:paraId="7D10B02A" w14:textId="77777777" w:rsidR="006F7334" w:rsidRPr="00305B65" w:rsidRDefault="006F7334" w:rsidP="006F7334">
      <w:pPr>
        <w:pStyle w:val="ListParagraph"/>
        <w:rPr>
          <w:ins w:id="549" w:author="HS, Yogesh" w:date="2017-12-07T13:21:00Z"/>
          <w:rFonts w:ascii="Times New Roman" w:hAnsi="Times New Roman"/>
        </w:rPr>
      </w:pPr>
    </w:p>
    <w:p w14:paraId="04433F10" w14:textId="3D78366F" w:rsidR="006F7334" w:rsidRPr="009558B9" w:rsidRDefault="006F7334" w:rsidP="006F7334">
      <w:pPr>
        <w:pStyle w:val="ListParagraph"/>
        <w:spacing w:after="160" w:line="259" w:lineRule="auto"/>
        <w:rPr>
          <w:ins w:id="550" w:author="HS, Yogesh" w:date="2017-12-07T13:21:00Z"/>
          <w:rFonts w:ascii="Times New Roman" w:hAnsi="Times New Roman"/>
          <w:b/>
          <w:color w:val="0000FF" w:themeColor="hyperlink"/>
        </w:rPr>
        <w:pPrChange w:id="551" w:author="HS, Yogesh" w:date="2017-12-07T13:23:00Z">
          <w:pPr>
            <w:pStyle w:val="ListParagraph"/>
            <w:numPr>
              <w:numId w:val="48"/>
            </w:numPr>
            <w:spacing w:after="160" w:line="259" w:lineRule="auto"/>
            <w:ind w:hanging="360"/>
          </w:pPr>
        </w:pPrChange>
      </w:pPr>
      <w:ins w:id="552" w:author="HS, Yogesh" w:date="2017-12-07T13:21:00Z">
        <w:r w:rsidRPr="00305B65">
          <w:rPr>
            <w:rFonts w:ascii="Times New Roman" w:hAnsi="Times New Roman"/>
          </w:rPr>
          <w:t xml:space="preserve">Source code path of the library with the sample demo </w:t>
        </w:r>
        <w:proofErr w:type="gramStart"/>
        <w:r w:rsidRPr="00305B65">
          <w:rPr>
            <w:rFonts w:ascii="Times New Roman" w:hAnsi="Times New Roman"/>
          </w:rPr>
          <w:t>app :</w:t>
        </w:r>
        <w:proofErr w:type="gramEnd"/>
        <w:r w:rsidRPr="00305B65">
          <w:rPr>
            <w:rFonts w:ascii="Times New Roman" w:hAnsi="Times New Roman"/>
          </w:rPr>
          <w:t xml:space="preserve"> </w:t>
        </w:r>
        <w:r>
          <w:fldChar w:fldCharType="begin"/>
        </w:r>
        <w:r>
          <w:instrText xml:space="preserve"> HYPERLINK "http://tfsemea1.ta.philips.com:8080/tfs/TPC_Region24/CDP2/_git/iap-android-in-app-purchase" </w:instrText>
        </w:r>
      </w:ins>
      <w:ins w:id="553" w:author="HS, Yogesh" w:date="2017-12-07T13:21:00Z">
        <w:r>
          <w:fldChar w:fldCharType="separate"/>
        </w:r>
        <w:r w:rsidRPr="00F244AD">
          <w:rPr>
            <w:rStyle w:val="Hyperlink"/>
            <w:rFonts w:ascii="Times New Roman" w:hAnsi="Times New Roman"/>
          </w:rPr>
          <w:t>http://</w:t>
        </w:r>
      </w:ins>
      <w:ins w:id="554" w:author="HS, Yogesh" w:date="2017-12-07T13:23:00Z">
        <w:r w:rsidRPr="006F7334">
          <w:t xml:space="preserve"> </w:t>
        </w:r>
        <w:r w:rsidRPr="006F7334">
          <w:rPr>
            <w:rStyle w:val="Hyperlink"/>
            <w:rFonts w:ascii="Times New Roman" w:hAnsi="Times New Roman"/>
          </w:rPr>
          <w:t>http://tfsemea1.ta.philips.com:8080/tfs/TPC_Region24/CDP2/CDP2%20Portfolio/_git/mya-android-my-account</w:t>
        </w:r>
      </w:ins>
      <w:ins w:id="555" w:author="HS, Yogesh" w:date="2017-12-07T13:21:00Z">
        <w:r>
          <w:rPr>
            <w:rStyle w:val="Hyperlink"/>
            <w:rFonts w:ascii="Times New Roman" w:hAnsi="Times New Roman"/>
          </w:rPr>
          <w:fldChar w:fldCharType="end"/>
        </w:r>
      </w:ins>
    </w:p>
    <w:p w14:paraId="4BAEF805" w14:textId="47CD24F4" w:rsidR="006F7334" w:rsidDel="006F7334" w:rsidRDefault="006F7334">
      <w:pPr>
        <w:ind w:left="432"/>
        <w:rPr>
          <w:ins w:id="556" w:author="MH, Hashim" w:date="2017-11-24T10:09:00Z"/>
          <w:del w:id="557" w:author="HS, Yogesh" w:date="2017-12-07T13:23:00Z"/>
          <w:lang w:val="en-GB"/>
        </w:rPr>
        <w:pPrChange w:id="558" w:author="MH, Hashim" w:date="2017-11-24T10:10:00Z">
          <w:pPr/>
        </w:pPrChange>
      </w:pPr>
      <w:bookmarkStart w:id="559" w:name="_Toc500416574"/>
      <w:bookmarkEnd w:id="559"/>
    </w:p>
    <w:p w14:paraId="018B78A8" w14:textId="0120AA1C" w:rsidR="00FA7001" w:rsidDel="006F7334" w:rsidRDefault="00FA7001" w:rsidP="00FA7001">
      <w:pPr>
        <w:pStyle w:val="p1"/>
        <w:rPr>
          <w:ins w:id="560" w:author="MH, Hashim" w:date="2017-11-24T10:09:00Z"/>
          <w:del w:id="561" w:author="HS, Yogesh" w:date="2017-12-07T13:23:00Z"/>
        </w:rPr>
      </w:pPr>
      <w:ins w:id="562" w:author="MH, Hashim" w:date="2017-11-24T10:09:00Z">
        <w:del w:id="563" w:author="HS, Yogesh" w:date="2017-12-07T13:23:00Z">
          <w:r w:rsidDel="006F7334">
            <w:rPr>
              <w:rStyle w:val="s1"/>
            </w:rPr>
            <w:delText xml:space="preserve">source </w:delText>
          </w:r>
          <w:r w:rsidDel="006F7334">
            <w:delText>'https://github.com/CocoaPods/Specs.git'</w:delText>
          </w:r>
          <w:bookmarkStart w:id="564" w:name="_Toc500416575"/>
          <w:bookmarkEnd w:id="564"/>
        </w:del>
      </w:ins>
    </w:p>
    <w:p w14:paraId="5EA07CB4" w14:textId="2185B3E2" w:rsidR="00FA7001" w:rsidDel="006F7334" w:rsidRDefault="00FA7001" w:rsidP="00FA7001">
      <w:pPr>
        <w:pStyle w:val="p1"/>
        <w:rPr>
          <w:ins w:id="565" w:author="MH, Hashim" w:date="2017-11-24T10:09:00Z"/>
          <w:del w:id="566" w:author="HS, Yogesh" w:date="2017-12-07T13:23:00Z"/>
        </w:rPr>
      </w:pPr>
      <w:ins w:id="567" w:author="MH, Hashim" w:date="2017-11-24T10:09:00Z">
        <w:del w:id="568" w:author="HS, Yogesh" w:date="2017-12-07T13:23:00Z">
          <w:r w:rsidDel="006F7334">
            <w:rPr>
              <w:rStyle w:val="s1"/>
            </w:rPr>
            <w:delText xml:space="preserve">source </w:delText>
          </w:r>
          <w:r w:rsidDel="006F7334">
            <w:delText>'http://tfsemea1.ta.philips.com:8080/tfs/TPC_Region24/CDP2/_git/cocoapod-specs-develop'</w:delText>
          </w:r>
          <w:bookmarkStart w:id="569" w:name="_Toc500416576"/>
          <w:bookmarkEnd w:id="569"/>
        </w:del>
      </w:ins>
    </w:p>
    <w:p w14:paraId="4DDCDDA8" w14:textId="215298CE" w:rsidR="00FA7001" w:rsidDel="006F7334" w:rsidRDefault="00FA7001" w:rsidP="00FA7001">
      <w:pPr>
        <w:pStyle w:val="p2"/>
        <w:rPr>
          <w:ins w:id="570" w:author="MH, Hashim" w:date="2017-11-24T10:09:00Z"/>
          <w:del w:id="571" w:author="HS, Yogesh" w:date="2017-12-07T13:23:00Z"/>
        </w:rPr>
      </w:pPr>
      <w:bookmarkStart w:id="572" w:name="_Toc500416577"/>
      <w:bookmarkEnd w:id="572"/>
    </w:p>
    <w:p w14:paraId="2D305A49" w14:textId="00AD8E9D" w:rsidR="00FA7001" w:rsidDel="006F7334" w:rsidRDefault="00FA7001" w:rsidP="00FA7001">
      <w:pPr>
        <w:pStyle w:val="p1"/>
        <w:rPr>
          <w:ins w:id="573" w:author="MH, Hashim" w:date="2017-11-24T10:09:00Z"/>
          <w:del w:id="574" w:author="HS, Yogesh" w:date="2017-12-07T13:23:00Z"/>
        </w:rPr>
      </w:pPr>
      <w:ins w:id="575" w:author="MH, Hashim" w:date="2017-11-24T10:09:00Z">
        <w:del w:id="576" w:author="HS, Yogesh" w:date="2017-12-07T13:23:00Z">
          <w:r w:rsidDel="006F7334">
            <w:rPr>
              <w:rStyle w:val="s1"/>
            </w:rPr>
            <w:delText xml:space="preserve">target </w:delText>
          </w:r>
          <w:r w:rsidDel="006F7334">
            <w:delText>'DemoApp'</w:delText>
          </w:r>
          <w:r w:rsidDel="006F7334">
            <w:rPr>
              <w:rStyle w:val="s1"/>
            </w:rPr>
            <w:delText xml:space="preserve"> </w:delText>
          </w:r>
          <w:r w:rsidDel="006F7334">
            <w:rPr>
              <w:rStyle w:val="s2"/>
              <w:rFonts w:eastAsiaTheme="majorEastAsia"/>
            </w:rPr>
            <w:delText>do</w:delText>
          </w:r>
          <w:bookmarkStart w:id="577" w:name="_Toc500416578"/>
          <w:bookmarkEnd w:id="577"/>
        </w:del>
      </w:ins>
    </w:p>
    <w:p w14:paraId="33047DB5" w14:textId="7547B484" w:rsidR="00FA7001" w:rsidDel="006F7334" w:rsidRDefault="00FA7001" w:rsidP="00FA7001">
      <w:pPr>
        <w:pStyle w:val="p3"/>
        <w:rPr>
          <w:ins w:id="578" w:author="MH, Hashim" w:date="2017-11-24T10:09:00Z"/>
          <w:del w:id="579" w:author="HS, Yogesh" w:date="2017-12-07T13:23:00Z"/>
        </w:rPr>
      </w:pPr>
      <w:ins w:id="580" w:author="MH, Hashim" w:date="2017-11-24T10:09:00Z">
        <w:del w:id="581" w:author="HS, Yogesh" w:date="2017-12-07T13:23:00Z">
          <w:r w:rsidDel="006F7334">
            <w:rPr>
              <w:rStyle w:val="apple-converted-space"/>
            </w:rPr>
            <w:delText xml:space="preserve">  </w:delText>
          </w:r>
          <w:r w:rsidDel="006F7334">
            <w:delText>use_frameworks!</w:delText>
          </w:r>
          <w:bookmarkStart w:id="582" w:name="_Toc500416579"/>
          <w:bookmarkEnd w:id="582"/>
        </w:del>
      </w:ins>
    </w:p>
    <w:p w14:paraId="4E5764C4" w14:textId="5AE52DC4" w:rsidR="00FA7001" w:rsidDel="006F7334" w:rsidRDefault="00FA7001" w:rsidP="00FA7001">
      <w:pPr>
        <w:pStyle w:val="p2"/>
        <w:rPr>
          <w:ins w:id="583" w:author="MH, Hashim" w:date="2017-11-24T10:09:00Z"/>
          <w:del w:id="584" w:author="HS, Yogesh" w:date="2017-12-07T13:23:00Z"/>
        </w:rPr>
      </w:pPr>
      <w:bookmarkStart w:id="585" w:name="_Toc500416580"/>
      <w:bookmarkEnd w:id="585"/>
    </w:p>
    <w:p w14:paraId="65D5FE72" w14:textId="63BA199E" w:rsidR="00FA7001" w:rsidDel="006F7334" w:rsidRDefault="00FA7001" w:rsidP="00FA7001">
      <w:pPr>
        <w:pStyle w:val="p1"/>
        <w:rPr>
          <w:ins w:id="586" w:author="MH, Hashim" w:date="2017-11-24T10:09:00Z"/>
          <w:del w:id="587" w:author="HS, Yogesh" w:date="2017-12-07T13:23:00Z"/>
        </w:rPr>
      </w:pPr>
      <w:ins w:id="588" w:author="MH, Hashim" w:date="2017-11-24T10:09:00Z">
        <w:del w:id="589" w:author="HS, Yogesh" w:date="2017-12-07T13:23:00Z">
          <w:r w:rsidDel="006F7334">
            <w:rPr>
              <w:rStyle w:val="apple-converted-space"/>
              <w:color w:val="FFFFFF"/>
            </w:rPr>
            <w:delText xml:space="preserve">  </w:delText>
          </w:r>
          <w:r w:rsidDel="006F7334">
            <w:rPr>
              <w:rStyle w:val="s1"/>
            </w:rPr>
            <w:delText xml:space="preserve">pod </w:delText>
          </w:r>
          <w:r w:rsidDel="006F7334">
            <w:delText>'MyAccount'</w:delText>
          </w:r>
          <w:r w:rsidDel="006F7334">
            <w:rPr>
              <w:rStyle w:val="s1"/>
            </w:rPr>
            <w:delText xml:space="preserve">,  </w:delText>
          </w:r>
          <w:r w:rsidDel="006F7334">
            <w:delText>'</w:delText>
          </w:r>
        </w:del>
      </w:ins>
      <w:ins w:id="590" w:author="MH, Hashim" w:date="2017-11-24T10:11:00Z">
        <w:del w:id="591" w:author="HS, Yogesh" w:date="2017-12-07T13:23:00Z">
          <w:r w:rsidDel="006F7334">
            <w:delText xml:space="preserve">~&gt; </w:delText>
          </w:r>
        </w:del>
      </w:ins>
      <w:ins w:id="592" w:author="MH, Hashim" w:date="2017-11-24T10:10:00Z">
        <w:del w:id="593" w:author="HS, Yogesh" w:date="2017-12-07T13:23:00Z">
          <w:r w:rsidDel="006F7334">
            <w:delText>2017.15.0</w:delText>
          </w:r>
        </w:del>
      </w:ins>
      <w:ins w:id="594" w:author="MH, Hashim" w:date="2017-11-24T10:09:00Z">
        <w:del w:id="595" w:author="HS, Yogesh" w:date="2017-12-07T13:23:00Z">
          <w:r w:rsidDel="006F7334">
            <w:delText>'</w:delText>
          </w:r>
          <w:bookmarkStart w:id="596" w:name="_Toc500416581"/>
          <w:bookmarkEnd w:id="596"/>
        </w:del>
      </w:ins>
    </w:p>
    <w:p w14:paraId="5D8F5A7E" w14:textId="7575A91F" w:rsidR="00FA7001" w:rsidDel="006F7334" w:rsidRDefault="00FA7001" w:rsidP="00FA7001">
      <w:pPr>
        <w:pStyle w:val="p2"/>
        <w:rPr>
          <w:ins w:id="597" w:author="MH, Hashim" w:date="2017-11-24T10:09:00Z"/>
          <w:del w:id="598" w:author="HS, Yogesh" w:date="2017-12-07T13:23:00Z"/>
        </w:rPr>
      </w:pPr>
      <w:bookmarkStart w:id="599" w:name="_Toc500416582"/>
      <w:bookmarkEnd w:id="599"/>
    </w:p>
    <w:p w14:paraId="5F8F7002" w14:textId="3A24A382" w:rsidR="00FA7001" w:rsidDel="006F7334" w:rsidRDefault="00FA7001" w:rsidP="00FA7001">
      <w:pPr>
        <w:pStyle w:val="p1"/>
        <w:rPr>
          <w:ins w:id="600" w:author="MH, Hashim" w:date="2017-11-24T10:09:00Z"/>
          <w:del w:id="601" w:author="HS, Yogesh" w:date="2017-12-07T13:23:00Z"/>
        </w:rPr>
      </w:pPr>
      <w:ins w:id="602" w:author="MH, Hashim" w:date="2017-11-24T10:09:00Z">
        <w:del w:id="603" w:author="HS, Yogesh" w:date="2017-12-07T13:23:00Z">
          <w:r w:rsidDel="006F7334">
            <w:rPr>
              <w:rStyle w:val="apple-converted-space"/>
              <w:color w:val="FFFFFF"/>
            </w:rPr>
            <w:delText xml:space="preserve">  </w:delText>
          </w:r>
          <w:r w:rsidDel="006F7334">
            <w:rPr>
              <w:rStyle w:val="s1"/>
            </w:rPr>
            <w:delText xml:space="preserve">target </w:delText>
          </w:r>
          <w:r w:rsidDel="006F7334">
            <w:delText>'DemoAppTests'</w:delText>
          </w:r>
          <w:r w:rsidDel="006F7334">
            <w:rPr>
              <w:rStyle w:val="s1"/>
            </w:rPr>
            <w:delText xml:space="preserve"> </w:delText>
          </w:r>
          <w:r w:rsidDel="006F7334">
            <w:rPr>
              <w:rStyle w:val="s2"/>
              <w:rFonts w:eastAsiaTheme="majorEastAsia"/>
            </w:rPr>
            <w:delText>do</w:delText>
          </w:r>
          <w:bookmarkStart w:id="604" w:name="_Toc500416583"/>
          <w:bookmarkEnd w:id="604"/>
        </w:del>
      </w:ins>
    </w:p>
    <w:p w14:paraId="5F8E0E27" w14:textId="139FDF83" w:rsidR="00FA7001" w:rsidDel="006F7334" w:rsidRDefault="00FA7001">
      <w:pPr>
        <w:pStyle w:val="p3"/>
        <w:rPr>
          <w:ins w:id="605" w:author="MH, Hashim" w:date="2017-11-24T10:09:00Z"/>
          <w:del w:id="606" w:author="HS, Yogesh" w:date="2017-12-07T13:23:00Z"/>
        </w:rPr>
        <w:pPrChange w:id="607" w:author="MH, Hashim" w:date="2017-11-24T10:11:00Z">
          <w:pPr>
            <w:pStyle w:val="p4"/>
          </w:pPr>
        </w:pPrChange>
      </w:pPr>
      <w:ins w:id="608" w:author="MH, Hashim" w:date="2017-11-24T10:09:00Z">
        <w:del w:id="609" w:author="HS, Yogesh" w:date="2017-12-07T13:23:00Z">
          <w:r w:rsidDel="006F7334">
            <w:rPr>
              <w:rStyle w:val="apple-converted-space"/>
            </w:rPr>
            <w:delText xml:space="preserve">    </w:delText>
          </w:r>
          <w:r w:rsidDel="006F7334">
            <w:delText>inherit! :search_paths</w:delText>
          </w:r>
          <w:r w:rsidDel="006F7334">
            <w:rPr>
              <w:rStyle w:val="apple-converted-space"/>
            </w:rPr>
            <w:delText> </w:delText>
          </w:r>
          <w:bookmarkStart w:id="610" w:name="_Toc500416584"/>
          <w:bookmarkEnd w:id="610"/>
        </w:del>
      </w:ins>
    </w:p>
    <w:p w14:paraId="67C1E2AE" w14:textId="13F9F153" w:rsidR="00FA7001" w:rsidDel="006F7334" w:rsidRDefault="00FA7001" w:rsidP="00FA7001">
      <w:pPr>
        <w:pStyle w:val="p5"/>
        <w:rPr>
          <w:ins w:id="611" w:author="MH, Hashim" w:date="2017-11-24T10:09:00Z"/>
          <w:del w:id="612" w:author="HS, Yogesh" w:date="2017-12-07T13:23:00Z"/>
        </w:rPr>
      </w:pPr>
      <w:ins w:id="613" w:author="MH, Hashim" w:date="2017-11-24T10:09:00Z">
        <w:del w:id="614" w:author="HS, Yogesh" w:date="2017-12-07T13:23:00Z">
          <w:r w:rsidDel="006F7334">
            <w:rPr>
              <w:rStyle w:val="apple-converted-space"/>
              <w:color w:val="FFFFFF"/>
            </w:rPr>
            <w:delText xml:space="preserve">  </w:delText>
          </w:r>
          <w:r w:rsidDel="006F7334">
            <w:delText>end</w:delText>
          </w:r>
          <w:bookmarkStart w:id="615" w:name="_Toc500416585"/>
          <w:bookmarkEnd w:id="615"/>
        </w:del>
      </w:ins>
    </w:p>
    <w:p w14:paraId="1422185D" w14:textId="76ABB977" w:rsidR="00FA7001" w:rsidDel="006F7334" w:rsidRDefault="00FA7001" w:rsidP="00FA7001">
      <w:pPr>
        <w:pStyle w:val="p5"/>
        <w:rPr>
          <w:ins w:id="616" w:author="MH, Hashim" w:date="2017-11-24T10:09:00Z"/>
          <w:del w:id="617" w:author="HS, Yogesh" w:date="2017-12-07T13:23:00Z"/>
        </w:rPr>
      </w:pPr>
      <w:ins w:id="618" w:author="MH, Hashim" w:date="2017-11-24T10:09:00Z">
        <w:del w:id="619" w:author="HS, Yogesh" w:date="2017-12-07T13:23:00Z">
          <w:r w:rsidDel="006F7334">
            <w:delText>end</w:delText>
          </w:r>
          <w:bookmarkStart w:id="620" w:name="_Toc500416586"/>
          <w:bookmarkEnd w:id="620"/>
        </w:del>
      </w:ins>
    </w:p>
    <w:p w14:paraId="2027965F" w14:textId="34F712E7" w:rsidR="00FA7001" w:rsidRPr="00FA7001" w:rsidDel="006F7334" w:rsidRDefault="00FA7001">
      <w:pPr>
        <w:rPr>
          <w:ins w:id="621" w:author="MH, Hashim" w:date="2017-11-24T09:46:00Z"/>
          <w:del w:id="622" w:author="HS, Yogesh" w:date="2017-12-07T13:23:00Z"/>
          <w:lang w:val="en-GB"/>
        </w:rPr>
      </w:pPr>
      <w:bookmarkStart w:id="623" w:name="_Toc500416587"/>
      <w:bookmarkEnd w:id="623"/>
    </w:p>
    <w:p w14:paraId="1B85EA62" w14:textId="77777777" w:rsidR="00390B8A" w:rsidRDefault="00390B8A" w:rsidP="00390B8A">
      <w:pPr>
        <w:pStyle w:val="Heading2"/>
        <w:rPr>
          <w:ins w:id="624" w:author="HS, Yogesh" w:date="2017-12-07T15:20:00Z"/>
          <w:lang w:val="en-GB"/>
        </w:rPr>
      </w:pPr>
      <w:bookmarkStart w:id="625" w:name="_Toc500416588"/>
      <w:bookmarkStart w:id="626" w:name="_Toc499650136"/>
      <w:ins w:id="627" w:author="HS, Yogesh" w:date="2017-12-07T15:20:00Z">
        <w:r>
          <w:rPr>
            <w:lang w:val="en-GB"/>
          </w:rPr>
          <w:t>Configur</w:t>
        </w:r>
        <w:bookmarkEnd w:id="626"/>
        <w:r>
          <w:rPr>
            <w:lang w:val="en-GB"/>
          </w:rPr>
          <w:t>ation</w:t>
        </w:r>
      </w:ins>
    </w:p>
    <w:p w14:paraId="00269152" w14:textId="157A9A80" w:rsidR="004754DE" w:rsidDel="00390B8A" w:rsidRDefault="004754DE">
      <w:pPr>
        <w:pStyle w:val="Heading2"/>
        <w:rPr>
          <w:ins w:id="628" w:author="MH, Hashim" w:date="2017-11-24T10:11:00Z"/>
          <w:del w:id="629" w:author="HS, Yogesh" w:date="2017-12-07T15:20:00Z"/>
          <w:lang w:val="en-GB"/>
        </w:rPr>
        <w:pPrChange w:id="630" w:author="MH, Hashim" w:date="2017-11-24T09:47:00Z">
          <w:pPr/>
        </w:pPrChange>
      </w:pPr>
      <w:ins w:id="631" w:author="MH, Hashim" w:date="2017-11-24T09:47:00Z">
        <w:del w:id="632" w:author="HS, Yogesh" w:date="2017-12-07T15:20:00Z">
          <w:r w:rsidDel="00390B8A">
            <w:rPr>
              <w:lang w:val="en-GB"/>
            </w:rPr>
            <w:delText>Configuring</w:delText>
          </w:r>
        </w:del>
      </w:ins>
      <w:bookmarkEnd w:id="625"/>
    </w:p>
    <w:p w14:paraId="61B131B7" w14:textId="513D1518" w:rsidR="00FA7001" w:rsidRDefault="00D67E00">
      <w:pPr>
        <w:rPr>
          <w:ins w:id="633" w:author="MH, Hashim" w:date="2017-11-24T10:17:00Z"/>
          <w:lang w:val="en-GB"/>
        </w:rPr>
      </w:pPr>
      <w:ins w:id="634" w:author="MH, Hashim" w:date="2017-11-24T10:13:00Z">
        <w:r>
          <w:rPr>
            <w:lang w:val="en-GB"/>
          </w:rPr>
          <w:t xml:space="preserve">Profile and Settings menu in </w:t>
        </w:r>
        <w:proofErr w:type="gramStart"/>
        <w:r>
          <w:rPr>
            <w:lang w:val="en-GB"/>
          </w:rPr>
          <w:t>the my</w:t>
        </w:r>
        <w:proofErr w:type="gramEnd"/>
        <w:r>
          <w:rPr>
            <w:lang w:val="en-GB"/>
          </w:rPr>
          <w:t xml:space="preserve"> account is configurable. These items can be configured in the </w:t>
        </w:r>
      </w:ins>
      <w:proofErr w:type="spellStart"/>
      <w:ins w:id="635" w:author="MH, Hashim" w:date="2017-11-24T10:17:00Z">
        <w:r w:rsidR="00E3644B">
          <w:rPr>
            <w:lang w:val="en-GB"/>
          </w:rPr>
          <w:t>AppConfig.json</w:t>
        </w:r>
        <w:proofErr w:type="spellEnd"/>
        <w:r w:rsidR="00E3644B">
          <w:rPr>
            <w:lang w:val="en-GB"/>
          </w:rPr>
          <w:t xml:space="preserve"> file as follows</w:t>
        </w:r>
      </w:ins>
      <w:ins w:id="636" w:author="MH, Hashim" w:date="2017-11-24T10:20:00Z">
        <w:r w:rsidR="00E3644B">
          <w:rPr>
            <w:lang w:val="en-GB"/>
          </w:rPr>
          <w:t xml:space="preserve">. This configuration is optional and in the absence of this </w:t>
        </w:r>
        <w:proofErr w:type="spellStart"/>
        <w:r w:rsidR="00E3644B">
          <w:rPr>
            <w:lang w:val="en-GB"/>
          </w:rPr>
          <w:t>confuration</w:t>
        </w:r>
        <w:proofErr w:type="spellEnd"/>
        <w:r w:rsidR="00E3644B">
          <w:rPr>
            <w:lang w:val="en-GB"/>
          </w:rPr>
          <w:t xml:space="preserve"> My account will display the default items </w:t>
        </w:r>
        <w:proofErr w:type="spellStart"/>
        <w:r w:rsidR="00E3644B">
          <w:rPr>
            <w:lang w:val="en-GB"/>
          </w:rPr>
          <w:t>ie</w:t>
        </w:r>
        <w:proofErr w:type="spellEnd"/>
        <w:r w:rsidR="00E3644B">
          <w:rPr>
            <w:lang w:val="en-GB"/>
          </w:rPr>
          <w:t xml:space="preserve"> My details under profile tab and country and privacy settings under settings tab.</w:t>
        </w:r>
      </w:ins>
      <w:ins w:id="637" w:author="MH, Hashim" w:date="2017-11-24T10:38:00Z">
        <w:r w:rsidR="00DB4067">
          <w:rPr>
            <w:lang w:val="en-GB"/>
          </w:rPr>
          <w:t xml:space="preserve"> Propositions can add extra items to this list</w:t>
        </w:r>
      </w:ins>
    </w:p>
    <w:p w14:paraId="1124DECF" w14:textId="77777777" w:rsidR="00E3644B" w:rsidRPr="00E3644B" w:rsidRDefault="00E3644B" w:rsidP="00E3644B">
      <w:pPr>
        <w:shd w:val="clear" w:color="auto" w:fill="000000"/>
        <w:spacing w:after="0"/>
        <w:rPr>
          <w:ins w:id="638" w:author="MH, Hashim" w:date="2017-11-24T10:17:00Z"/>
          <w:rFonts w:ascii="Menlo" w:eastAsia="Times New Roman" w:hAnsi="Menlo" w:cs="Menlo"/>
          <w:color w:val="FFFFFF"/>
          <w:lang w:val="en-GB" w:eastAsia="en-GB"/>
        </w:rPr>
      </w:pPr>
      <w:ins w:id="639" w:author="MH, Hashim" w:date="2017-11-24T10:17:00Z">
        <w:r w:rsidRPr="00E3644B">
          <w:rPr>
            <w:rFonts w:ascii="Menlo" w:eastAsia="Times New Roman" w:hAnsi="Menlo" w:cs="Menlo"/>
            <w:color w:val="FFFFFF"/>
            <w:lang w:val="en-GB" w:eastAsia="en-GB"/>
          </w:rPr>
          <w:t xml:space="preserve">    </w:t>
        </w:r>
        <w:r w:rsidRPr="00E3644B">
          <w:rPr>
            <w:rFonts w:ascii="Menlo" w:eastAsia="Times New Roman" w:hAnsi="Menlo" w:cs="Menlo"/>
            <w:color w:val="FF4647"/>
            <w:lang w:val="en-GB" w:eastAsia="en-GB"/>
          </w:rPr>
          <w:t>"</w:t>
        </w:r>
        <w:proofErr w:type="spellStart"/>
        <w:r w:rsidRPr="00E3644B">
          <w:rPr>
            <w:rFonts w:ascii="Menlo" w:eastAsia="Times New Roman" w:hAnsi="Menlo" w:cs="Menlo"/>
            <w:color w:val="FF4647"/>
            <w:lang w:val="en-GB" w:eastAsia="en-GB"/>
          </w:rPr>
          <w:t>mya</w:t>
        </w:r>
        <w:proofErr w:type="spellEnd"/>
        <w:r w:rsidRPr="00E3644B">
          <w:rPr>
            <w:rFonts w:ascii="Menlo" w:eastAsia="Times New Roman" w:hAnsi="Menlo" w:cs="Menlo"/>
            <w:color w:val="FF4647"/>
            <w:lang w:val="en-GB" w:eastAsia="en-GB"/>
          </w:rPr>
          <w:t>"</w:t>
        </w:r>
        <w:r w:rsidRPr="00E3644B">
          <w:rPr>
            <w:rFonts w:ascii="Menlo" w:eastAsia="Times New Roman" w:hAnsi="Menlo" w:cs="Menlo"/>
            <w:color w:val="FFFFFF"/>
            <w:lang w:val="en-GB" w:eastAsia="en-GB"/>
          </w:rPr>
          <w:t>: {</w:t>
        </w:r>
      </w:ins>
    </w:p>
    <w:p w14:paraId="4E845AB4" w14:textId="77777777" w:rsidR="00E3644B" w:rsidRPr="00E3644B" w:rsidRDefault="00E3644B" w:rsidP="00E3644B">
      <w:pPr>
        <w:shd w:val="clear" w:color="auto" w:fill="000000"/>
        <w:spacing w:after="0"/>
        <w:rPr>
          <w:ins w:id="640" w:author="MH, Hashim" w:date="2017-11-24T10:17:00Z"/>
          <w:rFonts w:ascii="Menlo" w:eastAsia="Times New Roman" w:hAnsi="Menlo" w:cs="Menlo"/>
          <w:color w:val="FF4647"/>
          <w:lang w:val="en-GB" w:eastAsia="en-GB"/>
        </w:rPr>
      </w:pPr>
      <w:ins w:id="641" w:author="MH, Hashim" w:date="2017-11-24T10:17:00Z">
        <w:r w:rsidRPr="00E3644B">
          <w:rPr>
            <w:rFonts w:ascii="Menlo" w:eastAsia="Times New Roman" w:hAnsi="Menlo" w:cs="Menlo"/>
            <w:color w:val="FFFFFF"/>
            <w:lang w:val="en-GB" w:eastAsia="en-GB"/>
          </w:rPr>
          <w:t xml:space="preserve">        </w:t>
        </w:r>
        <w:r w:rsidRPr="00E3644B">
          <w:rPr>
            <w:rFonts w:ascii="Menlo" w:eastAsia="Times New Roman" w:hAnsi="Menlo" w:cs="Menlo"/>
            <w:color w:val="FF4647"/>
            <w:lang w:val="en-GB" w:eastAsia="en-GB"/>
          </w:rPr>
          <w:t>"</w:t>
        </w:r>
        <w:proofErr w:type="spellStart"/>
        <w:proofErr w:type="gramStart"/>
        <w:r w:rsidRPr="00E3644B">
          <w:rPr>
            <w:rFonts w:ascii="Menlo" w:eastAsia="Times New Roman" w:hAnsi="Menlo" w:cs="Menlo"/>
            <w:color w:val="FF4647"/>
            <w:lang w:val="en-GB" w:eastAsia="en-GB"/>
          </w:rPr>
          <w:t>profile.menuItems</w:t>
        </w:r>
        <w:proofErr w:type="spellEnd"/>
        <w:proofErr w:type="gramEnd"/>
        <w:r w:rsidRPr="00E3644B">
          <w:rPr>
            <w:rFonts w:ascii="Menlo" w:eastAsia="Times New Roman" w:hAnsi="Menlo" w:cs="Menlo"/>
            <w:color w:val="FF4647"/>
            <w:lang w:val="en-GB" w:eastAsia="en-GB"/>
          </w:rPr>
          <w:t>"</w:t>
        </w:r>
        <w:r w:rsidRPr="00E3644B">
          <w:rPr>
            <w:rFonts w:ascii="Menlo" w:eastAsia="Times New Roman" w:hAnsi="Menlo" w:cs="Menlo"/>
            <w:color w:val="FFFFFF"/>
            <w:lang w:val="en-GB" w:eastAsia="en-GB"/>
          </w:rPr>
          <w:t>:[</w:t>
        </w:r>
        <w:r w:rsidRPr="00E3644B">
          <w:rPr>
            <w:rFonts w:ascii="Menlo" w:eastAsia="Times New Roman" w:hAnsi="Menlo" w:cs="Menlo"/>
            <w:color w:val="FF4647"/>
            <w:lang w:val="en-GB" w:eastAsia="en-GB"/>
          </w:rPr>
          <w:t>"</w:t>
        </w:r>
        <w:proofErr w:type="spellStart"/>
        <w:r w:rsidRPr="00E3644B">
          <w:rPr>
            <w:rFonts w:ascii="Menlo" w:eastAsia="Times New Roman" w:hAnsi="Menlo" w:cs="Menlo"/>
            <w:color w:val="FF4647"/>
            <w:lang w:val="en-GB" w:eastAsia="en-GB"/>
          </w:rPr>
          <w:t>MYA_My_details</w:t>
        </w:r>
        <w:proofErr w:type="spellEnd"/>
        <w:r w:rsidRPr="00E3644B">
          <w:rPr>
            <w:rFonts w:ascii="Menlo" w:eastAsia="Times New Roman" w:hAnsi="Menlo" w:cs="Menlo"/>
            <w:color w:val="FF4647"/>
            <w:lang w:val="en-GB" w:eastAsia="en-GB"/>
          </w:rPr>
          <w:t>"</w:t>
        </w:r>
      </w:ins>
    </w:p>
    <w:p w14:paraId="46988B60" w14:textId="77777777" w:rsidR="00E3644B" w:rsidRPr="00E3644B" w:rsidRDefault="00E3644B" w:rsidP="00E3644B">
      <w:pPr>
        <w:shd w:val="clear" w:color="auto" w:fill="000000"/>
        <w:spacing w:after="0"/>
        <w:rPr>
          <w:ins w:id="642" w:author="MH, Hashim" w:date="2017-11-24T10:17:00Z"/>
          <w:rFonts w:ascii="Menlo" w:eastAsia="Times New Roman" w:hAnsi="Menlo" w:cs="Menlo"/>
          <w:color w:val="FFFFFF"/>
          <w:lang w:val="en-GB" w:eastAsia="en-GB"/>
        </w:rPr>
      </w:pPr>
      <w:ins w:id="643" w:author="MH, Hashim" w:date="2017-11-24T10:17:00Z">
        <w:r w:rsidRPr="00E3644B">
          <w:rPr>
            <w:rFonts w:ascii="Menlo" w:eastAsia="Times New Roman" w:hAnsi="Menlo" w:cs="Menlo"/>
            <w:color w:val="FFFFFF"/>
            <w:lang w:val="en-GB" w:eastAsia="en-GB"/>
          </w:rPr>
          <w:t>                             ],</w:t>
        </w:r>
      </w:ins>
    </w:p>
    <w:p w14:paraId="6527AF80" w14:textId="77777777" w:rsidR="00E3644B" w:rsidRPr="00E3644B" w:rsidRDefault="00E3644B" w:rsidP="00E3644B">
      <w:pPr>
        <w:shd w:val="clear" w:color="auto" w:fill="000000"/>
        <w:spacing w:after="0"/>
        <w:rPr>
          <w:ins w:id="644" w:author="MH, Hashim" w:date="2017-11-24T10:17:00Z"/>
          <w:rFonts w:ascii="Menlo" w:eastAsia="Times New Roman" w:hAnsi="Menlo" w:cs="Menlo"/>
          <w:color w:val="FF4647"/>
          <w:lang w:val="en-GB" w:eastAsia="en-GB"/>
        </w:rPr>
      </w:pPr>
      <w:ins w:id="645" w:author="MH, Hashim" w:date="2017-11-24T10:17:00Z">
        <w:r w:rsidRPr="00E3644B">
          <w:rPr>
            <w:rFonts w:ascii="Menlo" w:eastAsia="Times New Roman" w:hAnsi="Menlo" w:cs="Menlo"/>
            <w:color w:val="FFFFFF"/>
            <w:lang w:val="en-GB" w:eastAsia="en-GB"/>
          </w:rPr>
          <w:t xml:space="preserve">        </w:t>
        </w:r>
        <w:r w:rsidRPr="00E3644B">
          <w:rPr>
            <w:rFonts w:ascii="Menlo" w:eastAsia="Times New Roman" w:hAnsi="Menlo" w:cs="Menlo"/>
            <w:color w:val="FF4647"/>
            <w:lang w:val="en-GB" w:eastAsia="en-GB"/>
          </w:rPr>
          <w:t>"</w:t>
        </w:r>
        <w:proofErr w:type="spellStart"/>
        <w:proofErr w:type="gramStart"/>
        <w:r w:rsidRPr="00E3644B">
          <w:rPr>
            <w:rFonts w:ascii="Menlo" w:eastAsia="Times New Roman" w:hAnsi="Menlo" w:cs="Menlo"/>
            <w:color w:val="FF4647"/>
            <w:lang w:val="en-GB" w:eastAsia="en-GB"/>
          </w:rPr>
          <w:t>settings.menuItems</w:t>
        </w:r>
        <w:proofErr w:type="spellEnd"/>
        <w:proofErr w:type="gramEnd"/>
        <w:r w:rsidRPr="00E3644B">
          <w:rPr>
            <w:rFonts w:ascii="Menlo" w:eastAsia="Times New Roman" w:hAnsi="Menlo" w:cs="Menlo"/>
            <w:color w:val="FF4647"/>
            <w:lang w:val="en-GB" w:eastAsia="en-GB"/>
          </w:rPr>
          <w:t>"</w:t>
        </w:r>
        <w:r w:rsidRPr="00E3644B">
          <w:rPr>
            <w:rFonts w:ascii="Menlo" w:eastAsia="Times New Roman" w:hAnsi="Menlo" w:cs="Menlo"/>
            <w:color w:val="FFFFFF"/>
            <w:lang w:val="en-GB" w:eastAsia="en-GB"/>
          </w:rPr>
          <w:t>:[</w:t>
        </w:r>
        <w:r w:rsidRPr="00E3644B">
          <w:rPr>
            <w:rFonts w:ascii="Menlo" w:eastAsia="Times New Roman" w:hAnsi="Menlo" w:cs="Menlo"/>
            <w:color w:val="FF4647"/>
            <w:lang w:val="en-GB" w:eastAsia="en-GB"/>
          </w:rPr>
          <w:t>"</w:t>
        </w:r>
        <w:proofErr w:type="spellStart"/>
        <w:r w:rsidRPr="00E3644B">
          <w:rPr>
            <w:rFonts w:ascii="Menlo" w:eastAsia="Times New Roman" w:hAnsi="Menlo" w:cs="Menlo"/>
            <w:color w:val="FF4647"/>
            <w:lang w:val="en-GB" w:eastAsia="en-GB"/>
          </w:rPr>
          <w:t>MYA_Country</w:t>
        </w:r>
        <w:proofErr w:type="spellEnd"/>
        <w:r w:rsidRPr="00E3644B">
          <w:rPr>
            <w:rFonts w:ascii="Menlo" w:eastAsia="Times New Roman" w:hAnsi="Menlo" w:cs="Menlo"/>
            <w:color w:val="FF4647"/>
            <w:lang w:val="en-GB" w:eastAsia="en-GB"/>
          </w:rPr>
          <w:t>"</w:t>
        </w:r>
        <w:r w:rsidRPr="00E3644B">
          <w:rPr>
            <w:rFonts w:ascii="Menlo" w:eastAsia="Times New Roman" w:hAnsi="Menlo" w:cs="Menlo"/>
            <w:color w:val="FFFFFF"/>
            <w:lang w:val="en-GB" w:eastAsia="en-GB"/>
          </w:rPr>
          <w:t>,</w:t>
        </w:r>
      </w:ins>
    </w:p>
    <w:p w14:paraId="3E84A23C" w14:textId="6D060428" w:rsidR="00E3644B" w:rsidRPr="00E3644B" w:rsidRDefault="00E3644B" w:rsidP="00E3644B">
      <w:pPr>
        <w:shd w:val="clear" w:color="auto" w:fill="000000"/>
        <w:spacing w:after="0"/>
        <w:rPr>
          <w:ins w:id="646" w:author="MH, Hashim" w:date="2017-11-24T10:17:00Z"/>
          <w:rFonts w:ascii="Menlo" w:eastAsia="Times New Roman" w:hAnsi="Menlo" w:cs="Menlo"/>
          <w:color w:val="FFFFFF"/>
          <w:lang w:val="en-GB" w:eastAsia="en-GB"/>
        </w:rPr>
      </w:pPr>
      <w:ins w:id="647" w:author="MH, Hashim" w:date="2017-11-24T10:17:00Z">
        <w:r w:rsidRPr="00E3644B">
          <w:rPr>
            <w:rFonts w:ascii="Menlo" w:eastAsia="Times New Roman" w:hAnsi="Menlo" w:cs="Menlo"/>
            <w:color w:val="FFFFFF"/>
            <w:lang w:val="en-GB" w:eastAsia="en-GB"/>
          </w:rPr>
          <w:t xml:space="preserve">                              </w:t>
        </w:r>
        <w:r w:rsidRPr="00E3644B">
          <w:rPr>
            <w:rFonts w:ascii="Menlo" w:eastAsia="Times New Roman" w:hAnsi="Menlo" w:cs="Menlo"/>
            <w:color w:val="FF4647"/>
            <w:lang w:val="en-GB" w:eastAsia="en-GB"/>
          </w:rPr>
          <w:t>"</w:t>
        </w:r>
      </w:ins>
      <w:proofErr w:type="spellStart"/>
      <w:ins w:id="648" w:author="MH, Hashim" w:date="2017-11-28T16:15:00Z">
        <w:r w:rsidR="00B20B71" w:rsidRPr="00B20B71">
          <w:rPr>
            <w:rFonts w:ascii="Menlo" w:eastAsia="Times New Roman" w:hAnsi="Menlo" w:cs="Menlo"/>
            <w:color w:val="FF4647"/>
            <w:lang w:val="en-GB" w:eastAsia="en-GB"/>
          </w:rPr>
          <w:t>MYA_Privacy_Settings</w:t>
        </w:r>
      </w:ins>
      <w:proofErr w:type="spellEnd"/>
      <w:ins w:id="649" w:author="MH, Hashim" w:date="2017-11-24T10:17:00Z">
        <w:r w:rsidRPr="00E3644B">
          <w:rPr>
            <w:rFonts w:ascii="Menlo" w:eastAsia="Times New Roman" w:hAnsi="Menlo" w:cs="Menlo"/>
            <w:color w:val="FF4647"/>
            <w:lang w:val="en-GB" w:eastAsia="en-GB"/>
          </w:rPr>
          <w:t>"</w:t>
        </w:r>
        <w:r w:rsidRPr="00E3644B">
          <w:rPr>
            <w:rFonts w:ascii="Menlo" w:eastAsia="Times New Roman" w:hAnsi="Menlo" w:cs="Menlo"/>
            <w:color w:val="FFFFFF"/>
            <w:lang w:val="en-GB" w:eastAsia="en-GB"/>
          </w:rPr>
          <w:t>,</w:t>
        </w:r>
      </w:ins>
    </w:p>
    <w:p w14:paraId="01509E62" w14:textId="77777777" w:rsidR="00E3644B" w:rsidRPr="00E3644B" w:rsidRDefault="00E3644B" w:rsidP="00E3644B">
      <w:pPr>
        <w:shd w:val="clear" w:color="auto" w:fill="000000"/>
        <w:spacing w:after="0"/>
        <w:rPr>
          <w:ins w:id="650" w:author="MH, Hashim" w:date="2017-11-24T10:17:00Z"/>
          <w:rFonts w:ascii="Menlo" w:eastAsia="Times New Roman" w:hAnsi="Menlo" w:cs="Menlo"/>
          <w:color w:val="FFFFFF"/>
          <w:lang w:val="en-GB" w:eastAsia="en-GB"/>
        </w:rPr>
      </w:pPr>
      <w:ins w:id="651" w:author="MH, Hashim" w:date="2017-11-24T10:17:00Z">
        <w:r w:rsidRPr="00E3644B">
          <w:rPr>
            <w:rFonts w:ascii="Menlo" w:eastAsia="Times New Roman" w:hAnsi="Menlo" w:cs="Menlo"/>
            <w:color w:val="FFFFFF"/>
            <w:lang w:val="en-GB" w:eastAsia="en-GB"/>
          </w:rPr>
          <w:t>                             ]</w:t>
        </w:r>
      </w:ins>
    </w:p>
    <w:p w14:paraId="0CD8CD20" w14:textId="77777777" w:rsidR="00E3644B" w:rsidRPr="00E3644B" w:rsidRDefault="00E3644B" w:rsidP="00E3644B">
      <w:pPr>
        <w:shd w:val="clear" w:color="auto" w:fill="000000"/>
        <w:spacing w:after="0"/>
        <w:rPr>
          <w:ins w:id="652" w:author="MH, Hashim" w:date="2017-11-24T10:17:00Z"/>
          <w:rFonts w:ascii="Menlo" w:eastAsia="Times New Roman" w:hAnsi="Menlo" w:cs="Menlo"/>
          <w:color w:val="FFFFFF"/>
          <w:lang w:val="en-GB" w:eastAsia="en-GB"/>
        </w:rPr>
      </w:pPr>
      <w:ins w:id="653" w:author="MH, Hashim" w:date="2017-11-24T10:17:00Z">
        <w:r w:rsidRPr="00E3644B">
          <w:rPr>
            <w:rFonts w:ascii="Menlo" w:eastAsia="Times New Roman" w:hAnsi="Menlo" w:cs="Menlo"/>
            <w:color w:val="FFFFFF"/>
            <w:lang w:val="en-GB" w:eastAsia="en-GB"/>
          </w:rPr>
          <w:t>    }</w:t>
        </w:r>
      </w:ins>
    </w:p>
    <w:p w14:paraId="1AC6B0C5" w14:textId="77777777" w:rsidR="00E3644B" w:rsidRDefault="00E3644B">
      <w:pPr>
        <w:rPr>
          <w:ins w:id="654" w:author="MH, Hashim" w:date="2017-11-24T10:11:00Z"/>
          <w:lang w:val="en-GB"/>
        </w:rPr>
      </w:pPr>
    </w:p>
    <w:p w14:paraId="09A708BB" w14:textId="3DCA6815" w:rsidR="00FA7001" w:rsidRDefault="00E3644B">
      <w:pPr>
        <w:rPr>
          <w:ins w:id="655" w:author="MH, Hashim" w:date="2017-11-28T13:49:00Z"/>
          <w:lang w:val="en-GB"/>
        </w:rPr>
      </w:pPr>
      <w:ins w:id="656" w:author="MH, Hashim" w:date="2017-11-24T10:17:00Z">
        <w:r>
          <w:rPr>
            <w:lang w:val="en-GB"/>
          </w:rPr>
          <w:lastRenderedPageBreak/>
          <w:t xml:space="preserve">Group name for My Account is </w:t>
        </w:r>
      </w:ins>
      <w:ins w:id="657" w:author="MH, Hashim" w:date="2017-11-24T10:18:00Z">
        <w:r>
          <w:rPr>
            <w:lang w:val="en-GB"/>
          </w:rPr>
          <w:t>“</w:t>
        </w:r>
        <w:proofErr w:type="spellStart"/>
        <w:r>
          <w:rPr>
            <w:lang w:val="en-GB"/>
          </w:rPr>
          <w:t>mya</w:t>
        </w:r>
        <w:proofErr w:type="spellEnd"/>
        <w:r>
          <w:rPr>
            <w:lang w:val="en-GB"/>
          </w:rPr>
          <w:t xml:space="preserve">”. Under this group we can specify the </w:t>
        </w:r>
        <w:proofErr w:type="spellStart"/>
        <w:r>
          <w:rPr>
            <w:lang w:val="en-GB"/>
          </w:rPr>
          <w:t>the</w:t>
        </w:r>
        <w:proofErr w:type="spellEnd"/>
        <w:r>
          <w:rPr>
            <w:lang w:val="en-GB"/>
          </w:rPr>
          <w:t xml:space="preserve"> items in </w:t>
        </w:r>
        <w:proofErr w:type="spellStart"/>
        <w:proofErr w:type="gramStart"/>
        <w:r>
          <w:rPr>
            <w:lang w:val="en-GB"/>
          </w:rPr>
          <w:t>profile.menuItems</w:t>
        </w:r>
        <w:proofErr w:type="spellEnd"/>
        <w:proofErr w:type="gramEnd"/>
        <w:r>
          <w:rPr>
            <w:lang w:val="en-GB"/>
          </w:rPr>
          <w:t xml:space="preserve"> and </w:t>
        </w:r>
        <w:proofErr w:type="spellStart"/>
        <w:r>
          <w:rPr>
            <w:lang w:val="en-GB"/>
          </w:rPr>
          <w:t>settings.menuItems</w:t>
        </w:r>
        <w:proofErr w:type="spellEnd"/>
        <w:r>
          <w:rPr>
            <w:lang w:val="en-GB"/>
          </w:rPr>
          <w:t xml:space="preserve"> as array of strings. These strings will be the localized key for the menu item title appears in the My account pages. The same keys will be passed back to proposition when user tap on this menu item via </w:t>
        </w:r>
        <w:del w:id="658" w:author="HS, Yogesh" w:date="2017-12-07T13:28:00Z">
          <w:r w:rsidDel="0000445D">
            <w:rPr>
              <w:lang w:val="en-GB"/>
            </w:rPr>
            <w:delText>delegate</w:delText>
          </w:r>
        </w:del>
      </w:ins>
      <w:proofErr w:type="spellStart"/>
      <w:ins w:id="659" w:author="HS, Yogesh" w:date="2017-12-07T13:28:00Z">
        <w:r w:rsidR="0000445D">
          <w:rPr>
            <w:lang w:val="en-GB"/>
          </w:rPr>
          <w:t>callback</w:t>
        </w:r>
        <w:proofErr w:type="spellEnd"/>
        <w:r w:rsidR="0000445D">
          <w:rPr>
            <w:lang w:val="en-GB"/>
          </w:rPr>
          <w:t xml:space="preserve"> listener</w:t>
        </w:r>
      </w:ins>
      <w:ins w:id="660" w:author="MH, Hashim" w:date="2017-11-24T10:18:00Z">
        <w:r>
          <w:rPr>
            <w:lang w:val="en-GB"/>
          </w:rPr>
          <w:t xml:space="preserve">. </w:t>
        </w:r>
      </w:ins>
    </w:p>
    <w:p w14:paraId="3CC6E326" w14:textId="316C81CF" w:rsidR="00B930E7" w:rsidRDefault="00B930E7">
      <w:pPr>
        <w:rPr>
          <w:ins w:id="661" w:author="MH, Hashim" w:date="2017-11-28T13:49:00Z"/>
          <w:lang w:val="en-GB"/>
        </w:rPr>
      </w:pPr>
      <w:ins w:id="662" w:author="MH, Hashim" w:date="2017-11-28T13:49:00Z">
        <w:r>
          <w:rPr>
            <w:lang w:val="en-GB"/>
          </w:rPr>
          <w:t xml:space="preserve">If </w:t>
        </w:r>
        <w:r w:rsidR="000B1105">
          <w:rPr>
            <w:lang w:val="en-GB"/>
          </w:rPr>
          <w:t>application is using consent via my account then the following configuration is required</w:t>
        </w:r>
      </w:ins>
    </w:p>
    <w:p w14:paraId="7D6C1641" w14:textId="77777777" w:rsidR="00555300" w:rsidRPr="00555300" w:rsidRDefault="000B1105" w:rsidP="00555300">
      <w:pPr>
        <w:pStyle w:val="p1"/>
        <w:rPr>
          <w:ins w:id="663" w:author="MH, Hashim" w:date="2017-12-01T17:12:00Z"/>
          <w:color w:val="FF4647"/>
        </w:rPr>
      </w:pPr>
      <w:ins w:id="664" w:author="MH, Hashim" w:date="2017-11-28T13:49:00Z">
        <w:r w:rsidRPr="000B1105">
          <w:rPr>
            <w:color w:val="FFFFFF"/>
          </w:rPr>
          <w:t> </w:t>
        </w:r>
      </w:ins>
      <w:ins w:id="665" w:author="MH, Hashim" w:date="2017-12-01T17:12:00Z">
        <w:r w:rsidR="00555300" w:rsidRPr="00555300">
          <w:rPr>
            <w:color w:val="FF4647"/>
          </w:rPr>
          <w:t>"</w:t>
        </w:r>
        <w:proofErr w:type="spellStart"/>
        <w:r w:rsidR="00555300" w:rsidRPr="00555300">
          <w:rPr>
            <w:color w:val="FF4647"/>
          </w:rPr>
          <w:t>hsdp</w:t>
        </w:r>
        <w:proofErr w:type="spellEnd"/>
        <w:r w:rsidR="00555300" w:rsidRPr="00555300">
          <w:rPr>
            <w:color w:val="FF4647"/>
          </w:rPr>
          <w:t>"</w:t>
        </w:r>
        <w:r w:rsidR="00555300" w:rsidRPr="00555300">
          <w:rPr>
            <w:color w:val="FFFFFF"/>
          </w:rPr>
          <w:t>: {</w:t>
        </w:r>
      </w:ins>
    </w:p>
    <w:p w14:paraId="369EBDB1" w14:textId="77777777" w:rsidR="00555300" w:rsidRPr="00555300" w:rsidRDefault="00555300" w:rsidP="00555300">
      <w:pPr>
        <w:shd w:val="clear" w:color="auto" w:fill="000000"/>
        <w:spacing w:after="0"/>
        <w:rPr>
          <w:ins w:id="666" w:author="MH, Hashim" w:date="2017-12-01T17:12:00Z"/>
          <w:rFonts w:ascii="Menlo" w:eastAsia="Times New Roman" w:hAnsi="Menlo" w:cs="Menlo"/>
          <w:color w:val="FF4647"/>
          <w:lang w:val="en-GB" w:eastAsia="en-GB"/>
        </w:rPr>
      </w:pPr>
      <w:ins w:id="667" w:author="MH, Hashim" w:date="2017-12-01T17:12:00Z">
        <w:r w:rsidRPr="00555300">
          <w:rPr>
            <w:rFonts w:ascii="Menlo" w:eastAsia="Times New Roman" w:hAnsi="Menlo" w:cs="Menlo"/>
            <w:color w:val="FFFFFF"/>
            <w:lang w:val="en-GB" w:eastAsia="en-GB"/>
          </w:rPr>
          <w:t xml:space="preserve">        </w:t>
        </w:r>
        <w:r w:rsidRPr="00555300">
          <w:rPr>
            <w:rFonts w:ascii="Menlo" w:eastAsia="Times New Roman" w:hAnsi="Menlo" w:cs="Menlo"/>
            <w:color w:val="FF4647"/>
            <w:lang w:val="en-GB" w:eastAsia="en-GB"/>
          </w:rPr>
          <w:t>"</w:t>
        </w:r>
        <w:proofErr w:type="spellStart"/>
        <w:r w:rsidRPr="00555300">
          <w:rPr>
            <w:rFonts w:ascii="Menlo" w:eastAsia="Times New Roman" w:hAnsi="Menlo" w:cs="Menlo"/>
            <w:color w:val="FF4647"/>
            <w:lang w:val="en-GB" w:eastAsia="en-GB"/>
          </w:rPr>
          <w:t>appName</w:t>
        </w:r>
        <w:proofErr w:type="spellEnd"/>
        <w:r w:rsidRPr="00555300">
          <w:rPr>
            <w:rFonts w:ascii="Menlo" w:eastAsia="Times New Roman" w:hAnsi="Menlo" w:cs="Menlo"/>
            <w:color w:val="FF4647"/>
            <w:lang w:val="en-GB" w:eastAsia="en-GB"/>
          </w:rPr>
          <w:t>"</w:t>
        </w:r>
        <w:r w:rsidRPr="00555300">
          <w:rPr>
            <w:rFonts w:ascii="Menlo" w:eastAsia="Times New Roman" w:hAnsi="Menlo" w:cs="Menlo"/>
            <w:color w:val="FFFFFF"/>
            <w:lang w:val="en-GB" w:eastAsia="en-GB"/>
          </w:rPr>
          <w:t xml:space="preserve">: </w:t>
        </w:r>
        <w:r w:rsidRPr="00555300">
          <w:rPr>
            <w:rFonts w:ascii="Menlo" w:eastAsia="Times New Roman" w:hAnsi="Menlo" w:cs="Menlo"/>
            <w:color w:val="FF4647"/>
            <w:lang w:val="en-GB" w:eastAsia="en-GB"/>
          </w:rPr>
          <w:t>"</w:t>
        </w:r>
        <w:proofErr w:type="spellStart"/>
        <w:r w:rsidRPr="00555300">
          <w:rPr>
            <w:rFonts w:ascii="Menlo" w:eastAsia="Times New Roman" w:hAnsi="Menlo" w:cs="Menlo"/>
            <w:color w:val="FF4647"/>
            <w:lang w:val="en-GB" w:eastAsia="en-GB"/>
          </w:rPr>
          <w:t>OneBackend</w:t>
        </w:r>
        <w:proofErr w:type="spellEnd"/>
        <w:r w:rsidRPr="00555300">
          <w:rPr>
            <w:rFonts w:ascii="Menlo" w:eastAsia="Times New Roman" w:hAnsi="Menlo" w:cs="Menlo"/>
            <w:color w:val="FF4647"/>
            <w:lang w:val="en-GB" w:eastAsia="en-GB"/>
          </w:rPr>
          <w:t>"</w:t>
        </w:r>
        <w:r w:rsidRPr="00555300">
          <w:rPr>
            <w:rFonts w:ascii="Menlo" w:eastAsia="Times New Roman" w:hAnsi="Menlo" w:cs="Menlo"/>
            <w:color w:val="FFFFFF"/>
            <w:lang w:val="en-GB" w:eastAsia="en-GB"/>
          </w:rPr>
          <w:t>,</w:t>
        </w:r>
      </w:ins>
    </w:p>
    <w:p w14:paraId="02DFEF5E" w14:textId="77777777" w:rsidR="00555300" w:rsidRPr="00555300" w:rsidRDefault="00555300" w:rsidP="00555300">
      <w:pPr>
        <w:shd w:val="clear" w:color="auto" w:fill="000000"/>
        <w:spacing w:after="0"/>
        <w:rPr>
          <w:ins w:id="668" w:author="MH, Hashim" w:date="2017-12-01T17:12:00Z"/>
          <w:rFonts w:ascii="Menlo" w:eastAsia="Times New Roman" w:hAnsi="Menlo" w:cs="Menlo"/>
          <w:color w:val="FF4647"/>
          <w:lang w:val="en-GB" w:eastAsia="en-GB"/>
        </w:rPr>
      </w:pPr>
      <w:ins w:id="669" w:author="MH, Hashim" w:date="2017-12-01T17:12:00Z">
        <w:r w:rsidRPr="00555300">
          <w:rPr>
            <w:rFonts w:ascii="Menlo" w:eastAsia="Times New Roman" w:hAnsi="Menlo" w:cs="Menlo"/>
            <w:color w:val="FFFFFF"/>
            <w:lang w:val="en-GB" w:eastAsia="en-GB"/>
          </w:rPr>
          <w:t xml:space="preserve">        </w:t>
        </w:r>
        <w:r w:rsidRPr="00555300">
          <w:rPr>
            <w:rFonts w:ascii="Menlo" w:eastAsia="Times New Roman" w:hAnsi="Menlo" w:cs="Menlo"/>
            <w:color w:val="FF4647"/>
            <w:lang w:val="en-GB" w:eastAsia="en-GB"/>
          </w:rPr>
          <w:t>"</w:t>
        </w:r>
        <w:proofErr w:type="spellStart"/>
        <w:r w:rsidRPr="00555300">
          <w:rPr>
            <w:rFonts w:ascii="Menlo" w:eastAsia="Times New Roman" w:hAnsi="Menlo" w:cs="Menlo"/>
            <w:color w:val="FF4647"/>
            <w:lang w:val="en-GB" w:eastAsia="en-GB"/>
          </w:rPr>
          <w:t>propositionName</w:t>
        </w:r>
        <w:proofErr w:type="spellEnd"/>
        <w:r w:rsidRPr="00555300">
          <w:rPr>
            <w:rFonts w:ascii="Menlo" w:eastAsia="Times New Roman" w:hAnsi="Menlo" w:cs="Menlo"/>
            <w:color w:val="FF4647"/>
            <w:lang w:val="en-GB" w:eastAsia="en-GB"/>
          </w:rPr>
          <w:t>"</w:t>
        </w:r>
        <w:r w:rsidRPr="00555300">
          <w:rPr>
            <w:rFonts w:ascii="Menlo" w:eastAsia="Times New Roman" w:hAnsi="Menlo" w:cs="Menlo"/>
            <w:color w:val="FFFFFF"/>
            <w:lang w:val="en-GB" w:eastAsia="en-GB"/>
          </w:rPr>
          <w:t xml:space="preserve">: </w:t>
        </w:r>
        <w:r w:rsidRPr="00555300">
          <w:rPr>
            <w:rFonts w:ascii="Menlo" w:eastAsia="Times New Roman" w:hAnsi="Menlo" w:cs="Menlo"/>
            <w:color w:val="FF4647"/>
            <w:lang w:val="en-GB" w:eastAsia="en-GB"/>
          </w:rPr>
          <w:t>"</w:t>
        </w:r>
        <w:proofErr w:type="spellStart"/>
        <w:r w:rsidRPr="00555300">
          <w:rPr>
            <w:rFonts w:ascii="Menlo" w:eastAsia="Times New Roman" w:hAnsi="Menlo" w:cs="Menlo"/>
            <w:color w:val="FF4647"/>
            <w:lang w:val="en-GB" w:eastAsia="en-GB"/>
          </w:rPr>
          <w:t>OneBackendProp</w:t>
        </w:r>
        <w:proofErr w:type="spellEnd"/>
        <w:r w:rsidRPr="00555300">
          <w:rPr>
            <w:rFonts w:ascii="Menlo" w:eastAsia="Times New Roman" w:hAnsi="Menlo" w:cs="Menlo"/>
            <w:color w:val="FF4647"/>
            <w:lang w:val="en-GB" w:eastAsia="en-GB"/>
          </w:rPr>
          <w:t>"</w:t>
        </w:r>
      </w:ins>
    </w:p>
    <w:p w14:paraId="63EEA83C" w14:textId="77777777" w:rsidR="00555300" w:rsidRPr="00555300" w:rsidRDefault="00555300" w:rsidP="00555300">
      <w:pPr>
        <w:shd w:val="clear" w:color="auto" w:fill="000000"/>
        <w:spacing w:after="0"/>
        <w:rPr>
          <w:ins w:id="670" w:author="MH, Hashim" w:date="2017-12-01T17:12:00Z"/>
          <w:rFonts w:ascii="Menlo" w:eastAsia="Times New Roman" w:hAnsi="Menlo" w:cs="Menlo"/>
          <w:color w:val="FFFFFF"/>
          <w:lang w:val="en-GB" w:eastAsia="en-GB"/>
        </w:rPr>
      </w:pPr>
      <w:ins w:id="671" w:author="MH, Hashim" w:date="2017-12-01T17:12:00Z">
        <w:r w:rsidRPr="00555300">
          <w:rPr>
            <w:rFonts w:ascii="Menlo" w:eastAsia="Times New Roman" w:hAnsi="Menlo" w:cs="Menlo"/>
            <w:color w:val="FFFFFF"/>
            <w:lang w:val="en-GB" w:eastAsia="en-GB"/>
          </w:rPr>
          <w:t>    }</w:t>
        </w:r>
      </w:ins>
    </w:p>
    <w:p w14:paraId="75AD279C" w14:textId="48916A32" w:rsidR="000B1105" w:rsidRPr="000B1105" w:rsidRDefault="000B1105">
      <w:pPr>
        <w:shd w:val="clear" w:color="auto" w:fill="000000"/>
        <w:spacing w:after="0"/>
        <w:rPr>
          <w:ins w:id="672" w:author="MH, Hashim" w:date="2017-11-28T13:49:00Z"/>
          <w:rFonts w:ascii="Menlo" w:eastAsia="Times New Roman" w:hAnsi="Menlo" w:cs="Menlo"/>
          <w:color w:val="FFFFFF"/>
          <w:lang w:val="en-GB" w:eastAsia="en-GB"/>
        </w:rPr>
      </w:pPr>
    </w:p>
    <w:p w14:paraId="187ED598" w14:textId="77777777" w:rsidR="000B1105" w:rsidRPr="00FA7001" w:rsidRDefault="000B1105">
      <w:pPr>
        <w:rPr>
          <w:ins w:id="673" w:author="MH, Hashim" w:date="2017-11-24T09:47:00Z"/>
          <w:lang w:val="en-GB"/>
        </w:rPr>
      </w:pPr>
    </w:p>
    <w:p w14:paraId="4750BD23" w14:textId="2DC28664" w:rsidR="004754DE" w:rsidRDefault="004754DE" w:rsidP="00F903D7">
      <w:pPr>
        <w:pStyle w:val="Heading1"/>
        <w:rPr>
          <w:ins w:id="674" w:author="MH, Hashim" w:date="2017-11-24T09:47:00Z"/>
        </w:rPr>
        <w:pPrChange w:id="675" w:author="HS, Yogesh" w:date="2017-12-07T13:27:00Z">
          <w:pPr/>
        </w:pPrChange>
      </w:pPr>
      <w:bookmarkStart w:id="676" w:name="_Toc500416589"/>
      <w:ins w:id="677" w:author="MH, Hashim" w:date="2017-11-24T09:47:00Z">
        <w:r>
          <w:t>Usage</w:t>
        </w:r>
        <w:bookmarkEnd w:id="676"/>
        <w:r>
          <w:t xml:space="preserve"> </w:t>
        </w:r>
      </w:ins>
    </w:p>
    <w:p w14:paraId="22167F0C" w14:textId="0E0D01AB" w:rsidR="004754DE" w:rsidRDefault="00972446" w:rsidP="00F903D7">
      <w:pPr>
        <w:pStyle w:val="Heading2"/>
        <w:rPr>
          <w:ins w:id="678" w:author="MH, Hashim" w:date="2017-11-24T10:36:00Z"/>
          <w:lang w:val="en-GB"/>
        </w:rPr>
        <w:pPrChange w:id="679" w:author="HS, Yogesh" w:date="2017-12-07T13:28:00Z">
          <w:pPr/>
        </w:pPrChange>
      </w:pPr>
      <w:bookmarkStart w:id="680" w:name="_Toc500416590"/>
      <w:ins w:id="681" w:author="MH, Hashim" w:date="2017-11-24T10:36:00Z">
        <w:r>
          <w:rPr>
            <w:lang w:val="en-GB"/>
          </w:rPr>
          <w:t xml:space="preserve">Launching my account </w:t>
        </w:r>
        <w:proofErr w:type="spellStart"/>
        <w:r>
          <w:rPr>
            <w:lang w:val="en-GB"/>
          </w:rPr>
          <w:t>uApp</w:t>
        </w:r>
        <w:bookmarkEnd w:id="680"/>
        <w:proofErr w:type="spellEnd"/>
      </w:ins>
    </w:p>
    <w:p w14:paraId="414935DB" w14:textId="77777777" w:rsidR="00136480" w:rsidRDefault="00136480">
      <w:pPr>
        <w:rPr>
          <w:ins w:id="682" w:author="MH, Hashim" w:date="2017-11-24T11:12:00Z"/>
          <w:lang w:val="en-GB"/>
        </w:rPr>
      </w:pPr>
    </w:p>
    <w:p w14:paraId="30A3D83E" w14:textId="72BF948D" w:rsidR="00136480" w:rsidRDefault="00136480">
      <w:pPr>
        <w:rPr>
          <w:ins w:id="683" w:author="MH, Hashim" w:date="2017-11-24T11:12:00Z"/>
          <w:lang w:val="en-GB"/>
        </w:rPr>
      </w:pPr>
      <w:ins w:id="684" w:author="MH, Hashim" w:date="2017-11-24T11:12:00Z">
        <w:r>
          <w:rPr>
            <w:lang w:val="en-GB"/>
          </w:rPr>
          <w:t xml:space="preserve">My account confirms to standard </w:t>
        </w:r>
        <w:del w:id="685" w:author="HS, Yogesh" w:date="2017-12-07T13:26:00Z">
          <w:r w:rsidDel="00F903D7">
            <w:rPr>
              <w:lang w:val="en-GB"/>
            </w:rPr>
            <w:delText>protocol</w:delText>
          </w:r>
        </w:del>
      </w:ins>
      <w:ins w:id="686" w:author="HS, Yogesh" w:date="2017-12-07T13:26:00Z">
        <w:r w:rsidR="00F903D7">
          <w:rPr>
            <w:lang w:val="en-GB"/>
          </w:rPr>
          <w:t>interface</w:t>
        </w:r>
      </w:ins>
      <w:ins w:id="687" w:author="MH, Hashim" w:date="2017-11-24T11:12:00Z">
        <w:r>
          <w:rPr>
            <w:lang w:val="en-GB"/>
          </w:rPr>
          <w:t xml:space="preserve"> of micro app so it can be </w:t>
        </w:r>
        <w:proofErr w:type="spellStart"/>
        <w:r>
          <w:rPr>
            <w:lang w:val="en-GB"/>
          </w:rPr>
          <w:t>lauch</w:t>
        </w:r>
        <w:proofErr w:type="spellEnd"/>
        <w:r>
          <w:rPr>
            <w:lang w:val="en-GB"/>
          </w:rPr>
          <w:t xml:space="preserve"> as any other </w:t>
        </w:r>
        <w:proofErr w:type="spellStart"/>
        <w:r>
          <w:rPr>
            <w:lang w:val="en-GB"/>
          </w:rPr>
          <w:t>mico</w:t>
        </w:r>
        <w:proofErr w:type="spellEnd"/>
        <w:r>
          <w:rPr>
            <w:lang w:val="en-GB"/>
          </w:rPr>
          <w:t xml:space="preserve"> app as follows</w:t>
        </w:r>
      </w:ins>
    </w:p>
    <w:p w14:paraId="0E7BEA72" w14:textId="77777777" w:rsidR="005D0A30" w:rsidRDefault="000C7672" w:rsidP="004A3C40">
      <w:pPr>
        <w:shd w:val="clear" w:color="auto" w:fill="000000"/>
        <w:spacing w:after="0"/>
        <w:rPr>
          <w:ins w:id="688" w:author="HS, Yogesh" w:date="2017-12-07T13:51:00Z"/>
          <w:rFonts w:ascii="Menlo" w:eastAsia="Times New Roman" w:hAnsi="Menlo" w:cs="Menlo"/>
          <w:color w:val="FFFFFF"/>
          <w:lang w:val="en-GB" w:eastAsia="en-GB"/>
        </w:rPr>
      </w:pPr>
      <w:ins w:id="689" w:author="MH, Hashim" w:date="2017-11-24T11:13:00Z">
        <w:r>
          <w:rPr>
            <w:rFonts w:ascii="Menlo" w:eastAsia="Times New Roman" w:hAnsi="Menlo" w:cs="Menlo"/>
            <w:color w:val="FFFFFF"/>
            <w:lang w:val="en-GB" w:eastAsia="en-GB"/>
          </w:rPr>
          <w:t> </w:t>
        </w:r>
      </w:ins>
      <w:proofErr w:type="spellStart"/>
      <w:ins w:id="690" w:author="HS, Yogesh" w:date="2017-12-07T13:40:00Z">
        <w:r w:rsidR="004A3C40" w:rsidRPr="004A3C40">
          <w:rPr>
            <w:rFonts w:ascii="Menlo" w:eastAsia="Times New Roman" w:hAnsi="Menlo" w:cs="Menlo"/>
            <w:color w:val="FFFFFF"/>
            <w:lang w:val="en-GB" w:eastAsia="en-GB"/>
          </w:rPr>
          <w:t>MyaDependencies</w:t>
        </w:r>
        <w:proofErr w:type="spellEnd"/>
        <w:r w:rsidR="004A3C40" w:rsidRPr="004A3C40">
          <w:rPr>
            <w:rFonts w:ascii="Menlo" w:eastAsia="Times New Roman" w:hAnsi="Menlo" w:cs="Menlo"/>
            <w:color w:val="FFFFFF"/>
            <w:lang w:val="en-GB" w:eastAsia="en-GB"/>
          </w:rPr>
          <w:t xml:space="preserve"> </w:t>
        </w:r>
        <w:proofErr w:type="spellStart"/>
        <w:r w:rsidR="004A3C40" w:rsidRPr="004A3C40">
          <w:rPr>
            <w:rFonts w:ascii="Menlo" w:eastAsia="Times New Roman" w:hAnsi="Menlo" w:cs="Menlo"/>
            <w:color w:val="FFFFFF"/>
            <w:lang w:val="en-GB" w:eastAsia="en-GB"/>
          </w:rPr>
          <w:t>uappDependencies</w:t>
        </w:r>
        <w:proofErr w:type="spellEnd"/>
        <w:r w:rsidR="004A3C40" w:rsidRPr="004A3C40">
          <w:rPr>
            <w:rFonts w:ascii="Menlo" w:eastAsia="Times New Roman" w:hAnsi="Menlo" w:cs="Menlo"/>
            <w:color w:val="FFFFFF"/>
            <w:lang w:val="en-GB" w:eastAsia="en-GB"/>
          </w:rPr>
          <w:t xml:space="preserve"> = new </w:t>
        </w:r>
        <w:proofErr w:type="spellStart"/>
        <w:proofErr w:type="gramStart"/>
        <w:r w:rsidR="004A3C40" w:rsidRPr="004A3C40">
          <w:rPr>
            <w:rFonts w:ascii="Menlo" w:eastAsia="Times New Roman" w:hAnsi="Menlo" w:cs="Menlo"/>
            <w:color w:val="FFFFFF"/>
            <w:lang w:val="en-GB" w:eastAsia="en-GB"/>
          </w:rPr>
          <w:t>MyaDependencies</w:t>
        </w:r>
        <w:proofErr w:type="spellEnd"/>
        <w:r w:rsidR="004A3C40" w:rsidRPr="004A3C40">
          <w:rPr>
            <w:rFonts w:ascii="Menlo" w:eastAsia="Times New Roman" w:hAnsi="Menlo" w:cs="Menlo"/>
            <w:color w:val="FFFFFF"/>
            <w:lang w:val="en-GB" w:eastAsia="en-GB"/>
          </w:rPr>
          <w:t>(</w:t>
        </w:r>
        <w:proofErr w:type="spellStart"/>
        <w:proofErr w:type="gramEnd"/>
        <w:r w:rsidR="004A3C40" w:rsidRPr="004A3C40">
          <w:rPr>
            <w:rFonts w:ascii="Menlo" w:eastAsia="Times New Roman" w:hAnsi="Menlo" w:cs="Menlo"/>
            <w:color w:val="FFFFFF"/>
            <w:lang w:val="en-GB" w:eastAsia="en-GB"/>
          </w:rPr>
          <w:t>MyAccountDemoUAppInterface.getAppInfra</w:t>
        </w:r>
        <w:proofErr w:type="spellEnd"/>
        <w:r w:rsidR="004A3C40" w:rsidRPr="004A3C40">
          <w:rPr>
            <w:rFonts w:ascii="Menlo" w:eastAsia="Times New Roman" w:hAnsi="Menlo" w:cs="Menlo"/>
            <w:color w:val="FFFFFF"/>
            <w:lang w:val="en-GB" w:eastAsia="en-GB"/>
          </w:rPr>
          <w:t>());</w:t>
        </w:r>
      </w:ins>
    </w:p>
    <w:p w14:paraId="0AE20EB2" w14:textId="50532ECB" w:rsidR="004A3C40" w:rsidRPr="006164BF" w:rsidRDefault="004A3C40" w:rsidP="004A3C40">
      <w:pPr>
        <w:shd w:val="clear" w:color="auto" w:fill="000000"/>
        <w:spacing w:after="0"/>
        <w:rPr>
          <w:ins w:id="691" w:author="HS, Yogesh" w:date="2017-12-07T13:40:00Z"/>
          <w:rFonts w:ascii="Menlo" w:eastAsia="Times New Roman" w:hAnsi="Menlo" w:cs="Menlo"/>
          <w:color w:val="FF0000"/>
          <w:lang w:val="en-GB" w:eastAsia="en-GB"/>
          <w:rPrChange w:id="692" w:author="HS, Yogesh" w:date="2017-12-07T13:44:00Z">
            <w:rPr>
              <w:ins w:id="693" w:author="HS, Yogesh" w:date="2017-12-07T13:40:00Z"/>
              <w:rFonts w:ascii="Menlo" w:eastAsia="Times New Roman" w:hAnsi="Menlo" w:cs="Menlo"/>
              <w:color w:val="FFFFFF"/>
              <w:lang w:val="en-GB" w:eastAsia="en-GB"/>
            </w:rPr>
          </w:rPrChange>
        </w:rPr>
      </w:pPr>
      <w:ins w:id="694" w:author="HS, Yogesh" w:date="2017-12-07T13:40:00Z">
        <w:r w:rsidRPr="006164BF">
          <w:rPr>
            <w:rFonts w:ascii="Menlo" w:eastAsia="Times New Roman" w:hAnsi="Menlo" w:cs="Menlo"/>
            <w:color w:val="FF0000"/>
            <w:lang w:val="en-GB" w:eastAsia="en-GB"/>
            <w:rPrChange w:id="695" w:author="HS, Yogesh" w:date="2017-12-07T13:44:00Z">
              <w:rPr>
                <w:rFonts w:ascii="Menlo" w:eastAsia="Times New Roman" w:hAnsi="Menlo" w:cs="Menlo"/>
                <w:color w:val="FFFFFF"/>
                <w:lang w:val="en-GB" w:eastAsia="en-GB"/>
              </w:rPr>
            </w:rPrChange>
          </w:rPr>
          <w:t>// Pass app-infra as dependency</w:t>
        </w:r>
      </w:ins>
    </w:p>
    <w:p w14:paraId="1D5A84E7" w14:textId="77777777" w:rsidR="004A3C40" w:rsidRPr="004A3C40" w:rsidRDefault="004A3C40" w:rsidP="004A3C40">
      <w:pPr>
        <w:shd w:val="clear" w:color="auto" w:fill="000000"/>
        <w:spacing w:after="0"/>
        <w:rPr>
          <w:ins w:id="696" w:author="HS, Yogesh" w:date="2017-12-07T13:40:00Z"/>
          <w:rFonts w:ascii="Menlo" w:eastAsia="Times New Roman" w:hAnsi="Menlo" w:cs="Menlo"/>
          <w:color w:val="FFFFFF"/>
          <w:lang w:val="en-GB" w:eastAsia="en-GB"/>
        </w:rPr>
      </w:pPr>
      <w:ins w:id="697" w:author="HS, Yogesh" w:date="2017-12-07T13:40:00Z">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MyaLaunchInput</w:t>
        </w:r>
        <w:proofErr w:type="spellEnd"/>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launchInput</w:t>
        </w:r>
        <w:proofErr w:type="spellEnd"/>
        <w:r w:rsidRPr="004A3C40">
          <w:rPr>
            <w:rFonts w:ascii="Menlo" w:eastAsia="Times New Roman" w:hAnsi="Menlo" w:cs="Menlo"/>
            <w:color w:val="FFFFFF"/>
            <w:lang w:val="en-GB" w:eastAsia="en-GB"/>
          </w:rPr>
          <w:t xml:space="preserve"> = new </w:t>
        </w:r>
        <w:proofErr w:type="spellStart"/>
        <w:proofErr w:type="gramStart"/>
        <w:r w:rsidRPr="004A3C40">
          <w:rPr>
            <w:rFonts w:ascii="Menlo" w:eastAsia="Times New Roman" w:hAnsi="Menlo" w:cs="Menlo"/>
            <w:color w:val="FFFFFF"/>
            <w:lang w:val="en-GB" w:eastAsia="en-GB"/>
          </w:rPr>
          <w:t>MyaLaunchInput</w:t>
        </w:r>
        <w:proofErr w:type="spellEnd"/>
        <w:r w:rsidRPr="004A3C40">
          <w:rPr>
            <w:rFonts w:ascii="Menlo" w:eastAsia="Times New Roman" w:hAnsi="Menlo" w:cs="Menlo"/>
            <w:color w:val="FFFFFF"/>
            <w:lang w:val="en-GB" w:eastAsia="en-GB"/>
          </w:rPr>
          <w:t>(</w:t>
        </w:r>
        <w:proofErr w:type="gramEnd"/>
        <w:r w:rsidRPr="004A3C40">
          <w:rPr>
            <w:rFonts w:ascii="Menlo" w:eastAsia="Times New Roman" w:hAnsi="Menlo" w:cs="Menlo"/>
            <w:color w:val="FFFFFF"/>
            <w:lang w:val="en-GB" w:eastAsia="en-GB"/>
          </w:rPr>
          <w:t xml:space="preserve">context, </w:t>
        </w:r>
        <w:proofErr w:type="spellStart"/>
        <w:r w:rsidRPr="004A3C40">
          <w:rPr>
            <w:rFonts w:ascii="Menlo" w:eastAsia="Times New Roman" w:hAnsi="Menlo" w:cs="Menlo"/>
            <w:color w:val="FFFFFF"/>
            <w:lang w:val="en-GB" w:eastAsia="en-GB"/>
          </w:rPr>
          <w:t>getMyaListener</w:t>
        </w:r>
        <w:proofErr w:type="spellEnd"/>
        <w:r w:rsidRPr="004A3C40">
          <w:rPr>
            <w:rFonts w:ascii="Menlo" w:eastAsia="Times New Roman" w:hAnsi="Menlo" w:cs="Menlo"/>
            <w:color w:val="FFFFFF"/>
            <w:lang w:val="en-GB" w:eastAsia="en-GB"/>
          </w:rPr>
          <w:t>());</w:t>
        </w:r>
      </w:ins>
    </w:p>
    <w:p w14:paraId="34A95B46" w14:textId="77777777" w:rsidR="004A3C40" w:rsidRPr="006164BF" w:rsidRDefault="004A3C40" w:rsidP="004A3C40">
      <w:pPr>
        <w:shd w:val="clear" w:color="auto" w:fill="000000"/>
        <w:spacing w:after="0"/>
        <w:rPr>
          <w:ins w:id="698" w:author="HS, Yogesh" w:date="2017-12-07T13:40:00Z"/>
          <w:rFonts w:ascii="Menlo" w:eastAsia="Times New Roman" w:hAnsi="Menlo" w:cs="Menlo"/>
          <w:color w:val="FF0000"/>
          <w:lang w:val="en-GB" w:eastAsia="en-GB"/>
          <w:rPrChange w:id="699" w:author="HS, Yogesh" w:date="2017-12-07T13:44:00Z">
            <w:rPr>
              <w:ins w:id="700" w:author="HS, Yogesh" w:date="2017-12-07T13:40:00Z"/>
              <w:rFonts w:ascii="Menlo" w:eastAsia="Times New Roman" w:hAnsi="Menlo" w:cs="Menlo"/>
              <w:color w:val="FFFFFF"/>
              <w:lang w:val="en-GB" w:eastAsia="en-GB"/>
            </w:rPr>
          </w:rPrChange>
        </w:rPr>
      </w:pPr>
      <w:ins w:id="701" w:author="HS, Yogesh" w:date="2017-12-07T13:40:00Z">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launchInput.setConsentDefinitions</w:t>
        </w:r>
        <w:proofErr w:type="spellEnd"/>
        <w:r w:rsidRPr="004A3C40">
          <w:rPr>
            <w:rFonts w:ascii="Menlo" w:eastAsia="Times New Roman" w:hAnsi="Menlo" w:cs="Menlo"/>
            <w:color w:val="FFFFFF"/>
            <w:lang w:val="en-GB" w:eastAsia="en-GB"/>
          </w:rPr>
          <w:t>(</w:t>
        </w:r>
        <w:proofErr w:type="spellStart"/>
        <w:r w:rsidRPr="004A3C40">
          <w:rPr>
            <w:rFonts w:ascii="Menlo" w:eastAsia="Times New Roman" w:hAnsi="Menlo" w:cs="Menlo"/>
            <w:color w:val="FFFFFF"/>
            <w:lang w:val="en-GB" w:eastAsia="en-GB"/>
          </w:rPr>
          <w:t>createConsentDefinitions</w:t>
        </w:r>
        <w:proofErr w:type="spellEnd"/>
        <w:r w:rsidRPr="004A3C40">
          <w:rPr>
            <w:rFonts w:ascii="Menlo" w:eastAsia="Times New Roman" w:hAnsi="Menlo" w:cs="Menlo"/>
            <w:color w:val="FFFFFF"/>
            <w:lang w:val="en-GB" w:eastAsia="en-GB"/>
          </w:rPr>
          <w:t xml:space="preserve">(Locale.US)); </w:t>
        </w:r>
        <w:r w:rsidRPr="006164BF">
          <w:rPr>
            <w:rFonts w:ascii="Menlo" w:eastAsia="Times New Roman" w:hAnsi="Menlo" w:cs="Menlo"/>
            <w:color w:val="FF0000"/>
            <w:lang w:val="en-GB" w:eastAsia="en-GB"/>
            <w:rPrChange w:id="702" w:author="HS, Yogesh" w:date="2017-12-07T13:44:00Z">
              <w:rPr>
                <w:rFonts w:ascii="Menlo" w:eastAsia="Times New Roman" w:hAnsi="Menlo" w:cs="Menlo"/>
                <w:color w:val="FFFFFF"/>
                <w:lang w:val="en-GB" w:eastAsia="en-GB"/>
              </w:rPr>
            </w:rPrChange>
          </w:rPr>
          <w:t>// pass list of consent definitions required to launch consent screen</w:t>
        </w:r>
      </w:ins>
    </w:p>
    <w:p w14:paraId="601F5F99" w14:textId="77777777" w:rsidR="004A3C40" w:rsidRPr="004A3C40" w:rsidRDefault="004A3C40" w:rsidP="004A3C40">
      <w:pPr>
        <w:shd w:val="clear" w:color="auto" w:fill="000000"/>
        <w:spacing w:after="0"/>
        <w:rPr>
          <w:ins w:id="703" w:author="HS, Yogesh" w:date="2017-12-07T13:40:00Z"/>
          <w:rFonts w:ascii="Menlo" w:eastAsia="Times New Roman" w:hAnsi="Menlo" w:cs="Menlo"/>
          <w:color w:val="FFFFFF"/>
          <w:lang w:val="en-GB" w:eastAsia="en-GB"/>
        </w:rPr>
      </w:pPr>
      <w:ins w:id="704" w:author="HS, Yogesh" w:date="2017-12-07T13:40:00Z">
        <w:r w:rsidRPr="006164BF">
          <w:rPr>
            <w:rFonts w:ascii="Menlo" w:eastAsia="Times New Roman" w:hAnsi="Menlo" w:cs="Menlo"/>
            <w:color w:val="FF0000"/>
            <w:lang w:val="en-GB" w:eastAsia="en-GB"/>
            <w:rPrChange w:id="705" w:author="HS, Yogesh" w:date="2017-12-07T13:44:00Z">
              <w:rPr>
                <w:rFonts w:ascii="Menlo" w:eastAsia="Times New Roman" w:hAnsi="Menlo" w:cs="Menlo"/>
                <w:color w:val="FFFFFF"/>
                <w:lang w:val="en-GB" w:eastAsia="en-GB"/>
              </w:rPr>
            </w:rPrChange>
          </w:rPr>
          <w:t xml:space="preserve"> </w:t>
        </w:r>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MyaInterface</w:t>
        </w:r>
        <w:proofErr w:type="spellEnd"/>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myaInterface</w:t>
        </w:r>
        <w:proofErr w:type="spellEnd"/>
        <w:r w:rsidRPr="004A3C40">
          <w:rPr>
            <w:rFonts w:ascii="Menlo" w:eastAsia="Times New Roman" w:hAnsi="Menlo" w:cs="Menlo"/>
            <w:color w:val="FFFFFF"/>
            <w:lang w:val="en-GB" w:eastAsia="en-GB"/>
          </w:rPr>
          <w:t xml:space="preserve"> = new </w:t>
        </w:r>
        <w:proofErr w:type="spellStart"/>
        <w:proofErr w:type="gramStart"/>
        <w:r w:rsidRPr="004A3C40">
          <w:rPr>
            <w:rFonts w:ascii="Menlo" w:eastAsia="Times New Roman" w:hAnsi="Menlo" w:cs="Menlo"/>
            <w:color w:val="FFFFFF"/>
            <w:lang w:val="en-GB" w:eastAsia="en-GB"/>
          </w:rPr>
          <w:t>MyaInterface</w:t>
        </w:r>
        <w:proofErr w:type="spellEnd"/>
        <w:r w:rsidRPr="004A3C40">
          <w:rPr>
            <w:rFonts w:ascii="Menlo" w:eastAsia="Times New Roman" w:hAnsi="Menlo" w:cs="Menlo"/>
            <w:color w:val="FFFFFF"/>
            <w:lang w:val="en-GB" w:eastAsia="en-GB"/>
          </w:rPr>
          <w:t>(</w:t>
        </w:r>
        <w:proofErr w:type="gramEnd"/>
        <w:r w:rsidRPr="004A3C40">
          <w:rPr>
            <w:rFonts w:ascii="Menlo" w:eastAsia="Times New Roman" w:hAnsi="Menlo" w:cs="Menlo"/>
            <w:color w:val="FFFFFF"/>
            <w:lang w:val="en-GB" w:eastAsia="en-GB"/>
          </w:rPr>
          <w:t>);</w:t>
        </w:r>
      </w:ins>
    </w:p>
    <w:p w14:paraId="2EA36240" w14:textId="77777777" w:rsidR="004A3C40" w:rsidRPr="004A3C40" w:rsidRDefault="004A3C40" w:rsidP="004A3C40">
      <w:pPr>
        <w:shd w:val="clear" w:color="auto" w:fill="000000"/>
        <w:spacing w:after="0"/>
        <w:rPr>
          <w:ins w:id="706" w:author="HS, Yogesh" w:date="2017-12-07T13:40:00Z"/>
          <w:rFonts w:ascii="Menlo" w:eastAsia="Times New Roman" w:hAnsi="Menlo" w:cs="Menlo"/>
          <w:color w:val="FFFFFF"/>
          <w:lang w:val="en-GB" w:eastAsia="en-GB"/>
        </w:rPr>
      </w:pPr>
      <w:ins w:id="707" w:author="HS, Yogesh" w:date="2017-12-07T13:40:00Z">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myaInterface.init</w:t>
        </w:r>
        <w:proofErr w:type="spellEnd"/>
        <w:r w:rsidRPr="004A3C40">
          <w:rPr>
            <w:rFonts w:ascii="Menlo" w:eastAsia="Times New Roman" w:hAnsi="Menlo" w:cs="Menlo"/>
            <w:color w:val="FFFFFF"/>
            <w:lang w:val="en-GB" w:eastAsia="en-GB"/>
          </w:rPr>
          <w:t>(</w:t>
        </w:r>
        <w:proofErr w:type="spellStart"/>
        <w:r w:rsidRPr="004A3C40">
          <w:rPr>
            <w:rFonts w:ascii="Menlo" w:eastAsia="Times New Roman" w:hAnsi="Menlo" w:cs="Menlo"/>
            <w:color w:val="FFFFFF"/>
            <w:lang w:val="en-GB" w:eastAsia="en-GB"/>
          </w:rPr>
          <w:t>uappDependencies</w:t>
        </w:r>
        <w:proofErr w:type="spellEnd"/>
        <w:r w:rsidRPr="004A3C40">
          <w:rPr>
            <w:rFonts w:ascii="Menlo" w:eastAsia="Times New Roman" w:hAnsi="Menlo" w:cs="Menlo"/>
            <w:color w:val="FFFFFF"/>
            <w:lang w:val="en-GB" w:eastAsia="en-GB"/>
          </w:rPr>
          <w:t xml:space="preserve">, new </w:t>
        </w:r>
        <w:proofErr w:type="spellStart"/>
        <w:r w:rsidRPr="004A3C40">
          <w:rPr>
            <w:rFonts w:ascii="Menlo" w:eastAsia="Times New Roman" w:hAnsi="Menlo" w:cs="Menlo"/>
            <w:color w:val="FFFFFF"/>
            <w:lang w:val="en-GB" w:eastAsia="en-GB"/>
          </w:rPr>
          <w:t>MyaSettings</w:t>
        </w:r>
        <w:proofErr w:type="spellEnd"/>
        <w:r w:rsidRPr="004A3C40">
          <w:rPr>
            <w:rFonts w:ascii="Menlo" w:eastAsia="Times New Roman" w:hAnsi="Menlo" w:cs="Menlo"/>
            <w:color w:val="FFFFFF"/>
            <w:lang w:val="en-GB" w:eastAsia="en-GB"/>
          </w:rPr>
          <w:t>(context));</w:t>
        </w:r>
      </w:ins>
    </w:p>
    <w:p w14:paraId="4CFCF9C8" w14:textId="77777777" w:rsidR="004A3C40" w:rsidRPr="004A3C40" w:rsidRDefault="004A3C40" w:rsidP="004A3C40">
      <w:pPr>
        <w:shd w:val="clear" w:color="auto" w:fill="000000"/>
        <w:spacing w:after="0"/>
        <w:rPr>
          <w:ins w:id="708" w:author="HS, Yogesh" w:date="2017-12-07T13:40:00Z"/>
          <w:rFonts w:ascii="Menlo" w:eastAsia="Times New Roman" w:hAnsi="Menlo" w:cs="Menlo"/>
          <w:color w:val="FFFFFF"/>
          <w:lang w:val="en-GB" w:eastAsia="en-GB"/>
        </w:rPr>
      </w:pPr>
      <w:ins w:id="709" w:author="HS, Yogesh" w:date="2017-12-07T13:40:00Z">
        <w:r w:rsidRPr="004A3C40">
          <w:rPr>
            <w:rFonts w:ascii="Menlo" w:eastAsia="Times New Roman" w:hAnsi="Menlo" w:cs="Menlo"/>
            <w:color w:val="FFFFFF"/>
            <w:lang w:val="en-GB" w:eastAsia="en-GB"/>
          </w:rPr>
          <w:t xml:space="preserve">        if (to be launched as Activity) {</w:t>
        </w:r>
      </w:ins>
    </w:p>
    <w:p w14:paraId="200740E7" w14:textId="77777777" w:rsidR="004A3C40" w:rsidRPr="004A3C40" w:rsidRDefault="004A3C40" w:rsidP="004A3C40">
      <w:pPr>
        <w:shd w:val="clear" w:color="auto" w:fill="000000"/>
        <w:spacing w:after="0"/>
        <w:rPr>
          <w:ins w:id="710" w:author="HS, Yogesh" w:date="2017-12-07T13:40:00Z"/>
          <w:rFonts w:ascii="Menlo" w:eastAsia="Times New Roman" w:hAnsi="Menlo" w:cs="Menlo"/>
          <w:color w:val="FFFFFF"/>
          <w:lang w:val="en-GB" w:eastAsia="en-GB"/>
        </w:rPr>
      </w:pPr>
      <w:ins w:id="711" w:author="HS, Yogesh" w:date="2017-12-07T13:40:00Z">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ActivityLauncher</w:t>
        </w:r>
        <w:proofErr w:type="spellEnd"/>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activityLauncher</w:t>
        </w:r>
        <w:proofErr w:type="spellEnd"/>
        <w:r w:rsidRPr="004A3C40">
          <w:rPr>
            <w:rFonts w:ascii="Menlo" w:eastAsia="Times New Roman" w:hAnsi="Menlo" w:cs="Menlo"/>
            <w:color w:val="FFFFFF"/>
            <w:lang w:val="en-GB" w:eastAsia="en-GB"/>
          </w:rPr>
          <w:t xml:space="preserve"> = new </w:t>
        </w:r>
        <w:proofErr w:type="spellStart"/>
        <w:proofErr w:type="gramStart"/>
        <w:r w:rsidRPr="004A3C40">
          <w:rPr>
            <w:rFonts w:ascii="Menlo" w:eastAsia="Times New Roman" w:hAnsi="Menlo" w:cs="Menlo"/>
            <w:color w:val="FFFFFF"/>
            <w:lang w:val="en-GB" w:eastAsia="en-GB"/>
          </w:rPr>
          <w:t>ActivityLauncher</w:t>
        </w:r>
        <w:proofErr w:type="spellEnd"/>
        <w:r w:rsidRPr="004A3C40">
          <w:rPr>
            <w:rFonts w:ascii="Menlo" w:eastAsia="Times New Roman" w:hAnsi="Menlo" w:cs="Menlo"/>
            <w:color w:val="FFFFFF"/>
            <w:lang w:val="en-GB" w:eastAsia="en-GB"/>
          </w:rPr>
          <w:t>(</w:t>
        </w:r>
        <w:proofErr w:type="spellStart"/>
        <w:proofErr w:type="gramEnd"/>
        <w:r w:rsidRPr="004A3C40">
          <w:rPr>
            <w:rFonts w:ascii="Menlo" w:eastAsia="Times New Roman" w:hAnsi="Menlo" w:cs="Menlo"/>
            <w:color w:val="FFFFFF"/>
            <w:lang w:val="en-GB" w:eastAsia="en-GB"/>
          </w:rPr>
          <w:t>ActivityLauncher.ActivityOrientation.SCREEN_ORIENTATION_SENSOR</w:t>
        </w:r>
        <w:proofErr w:type="spellEnd"/>
        <w:r w:rsidRPr="004A3C40">
          <w:rPr>
            <w:rFonts w:ascii="Menlo" w:eastAsia="Times New Roman" w:hAnsi="Menlo" w:cs="Menlo"/>
            <w:color w:val="FFFFFF"/>
            <w:lang w:val="en-GB" w:eastAsia="en-GB"/>
          </w:rPr>
          <w:t>,</w:t>
        </w:r>
      </w:ins>
    </w:p>
    <w:p w14:paraId="5151B030" w14:textId="77777777" w:rsidR="004A3C40" w:rsidRPr="004A3C40" w:rsidRDefault="004A3C40" w:rsidP="004A3C40">
      <w:pPr>
        <w:shd w:val="clear" w:color="auto" w:fill="000000"/>
        <w:spacing w:after="0"/>
        <w:rPr>
          <w:ins w:id="712" w:author="HS, Yogesh" w:date="2017-12-07T13:40:00Z"/>
          <w:rFonts w:ascii="Menlo" w:eastAsia="Times New Roman" w:hAnsi="Menlo" w:cs="Menlo"/>
          <w:color w:val="FFFFFF"/>
          <w:lang w:val="en-GB" w:eastAsia="en-GB"/>
        </w:rPr>
      </w:pPr>
      <w:ins w:id="713" w:author="HS, Yogesh" w:date="2017-12-07T13:40:00Z">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dlsThemeConfig</w:t>
        </w:r>
        <w:proofErr w:type="spellEnd"/>
        <w:r w:rsidRPr="004A3C40">
          <w:rPr>
            <w:rFonts w:ascii="Menlo" w:eastAsia="Times New Roman" w:hAnsi="Menlo" w:cs="Menlo"/>
            <w:color w:val="FFFFFF"/>
            <w:lang w:val="en-GB" w:eastAsia="en-GB"/>
          </w:rPr>
          <w:t>,</w:t>
        </w:r>
      </w:ins>
    </w:p>
    <w:p w14:paraId="45E10C36" w14:textId="77777777" w:rsidR="004A3C40" w:rsidRPr="004A3C40" w:rsidRDefault="004A3C40" w:rsidP="004A3C40">
      <w:pPr>
        <w:shd w:val="clear" w:color="auto" w:fill="000000"/>
        <w:spacing w:after="0"/>
        <w:rPr>
          <w:ins w:id="714" w:author="HS, Yogesh" w:date="2017-12-07T13:40:00Z"/>
          <w:rFonts w:ascii="Menlo" w:eastAsia="Times New Roman" w:hAnsi="Menlo" w:cs="Menlo"/>
          <w:color w:val="FFFFFF"/>
          <w:lang w:val="en-GB" w:eastAsia="en-GB"/>
        </w:rPr>
      </w:pPr>
      <w:ins w:id="715" w:author="HS, Yogesh" w:date="2017-12-07T13:40:00Z">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dlsThemeResId</w:t>
        </w:r>
        <w:proofErr w:type="spellEnd"/>
        <w:r w:rsidRPr="004A3C40">
          <w:rPr>
            <w:rFonts w:ascii="Menlo" w:eastAsia="Times New Roman" w:hAnsi="Menlo" w:cs="Menlo"/>
            <w:color w:val="FFFFFF"/>
            <w:lang w:val="en-GB" w:eastAsia="en-GB"/>
          </w:rPr>
          <w:t>, bundle);</w:t>
        </w:r>
      </w:ins>
    </w:p>
    <w:p w14:paraId="659E473C" w14:textId="77777777" w:rsidR="004A3C40" w:rsidRPr="004A3C40" w:rsidRDefault="004A3C40" w:rsidP="004A3C40">
      <w:pPr>
        <w:shd w:val="clear" w:color="auto" w:fill="000000"/>
        <w:spacing w:after="0"/>
        <w:rPr>
          <w:ins w:id="716" w:author="HS, Yogesh" w:date="2017-12-07T13:40:00Z"/>
          <w:rFonts w:ascii="Menlo" w:eastAsia="Times New Roman" w:hAnsi="Menlo" w:cs="Menlo"/>
          <w:color w:val="FFFFFF"/>
          <w:lang w:val="en-GB" w:eastAsia="en-GB"/>
        </w:rPr>
      </w:pPr>
      <w:ins w:id="717" w:author="HS, Yogesh" w:date="2017-12-07T13:40:00Z">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myaInterface.launch</w:t>
        </w:r>
        <w:proofErr w:type="spellEnd"/>
        <w:r w:rsidRPr="004A3C40">
          <w:rPr>
            <w:rFonts w:ascii="Menlo" w:eastAsia="Times New Roman" w:hAnsi="Menlo" w:cs="Menlo"/>
            <w:color w:val="FFFFFF"/>
            <w:lang w:val="en-GB" w:eastAsia="en-GB"/>
          </w:rPr>
          <w:t>(</w:t>
        </w:r>
        <w:proofErr w:type="spellStart"/>
        <w:r w:rsidRPr="004A3C40">
          <w:rPr>
            <w:rFonts w:ascii="Menlo" w:eastAsia="Times New Roman" w:hAnsi="Menlo" w:cs="Menlo"/>
            <w:color w:val="FFFFFF"/>
            <w:lang w:val="en-GB" w:eastAsia="en-GB"/>
          </w:rPr>
          <w:t>activityLauncher</w:t>
        </w:r>
        <w:proofErr w:type="spellEnd"/>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launchInput</w:t>
        </w:r>
        <w:proofErr w:type="spellEnd"/>
        <w:r w:rsidRPr="004A3C40">
          <w:rPr>
            <w:rFonts w:ascii="Menlo" w:eastAsia="Times New Roman" w:hAnsi="Menlo" w:cs="Menlo"/>
            <w:color w:val="FFFFFF"/>
            <w:lang w:val="en-GB" w:eastAsia="en-GB"/>
          </w:rPr>
          <w:t>);</w:t>
        </w:r>
      </w:ins>
    </w:p>
    <w:p w14:paraId="041FBDEA" w14:textId="77777777" w:rsidR="004A3C40" w:rsidRPr="004A3C40" w:rsidRDefault="004A3C40" w:rsidP="004A3C40">
      <w:pPr>
        <w:shd w:val="clear" w:color="auto" w:fill="000000"/>
        <w:spacing w:after="0"/>
        <w:rPr>
          <w:ins w:id="718" w:author="HS, Yogesh" w:date="2017-12-07T13:40:00Z"/>
          <w:rFonts w:ascii="Menlo" w:eastAsia="Times New Roman" w:hAnsi="Menlo" w:cs="Menlo"/>
          <w:color w:val="FFFFFF"/>
          <w:lang w:val="en-GB" w:eastAsia="en-GB"/>
        </w:rPr>
      </w:pPr>
      <w:ins w:id="719" w:author="HS, Yogesh" w:date="2017-12-07T13:40:00Z">
        <w:r w:rsidRPr="004A3C40">
          <w:rPr>
            <w:rFonts w:ascii="Menlo" w:eastAsia="Times New Roman" w:hAnsi="Menlo" w:cs="Menlo"/>
            <w:color w:val="FFFFFF"/>
            <w:lang w:val="en-GB" w:eastAsia="en-GB"/>
          </w:rPr>
          <w:t xml:space="preserve">        } else {</w:t>
        </w:r>
      </w:ins>
    </w:p>
    <w:p w14:paraId="50C569D0" w14:textId="77777777" w:rsidR="004A3C40" w:rsidRPr="004A3C40" w:rsidRDefault="004A3C40" w:rsidP="004A3C40">
      <w:pPr>
        <w:shd w:val="clear" w:color="auto" w:fill="000000"/>
        <w:spacing w:after="0"/>
        <w:rPr>
          <w:ins w:id="720" w:author="HS, Yogesh" w:date="2017-12-07T13:40:00Z"/>
          <w:rFonts w:ascii="Menlo" w:eastAsia="Times New Roman" w:hAnsi="Menlo" w:cs="Menlo"/>
          <w:color w:val="FFFFFF"/>
          <w:lang w:val="en-GB" w:eastAsia="en-GB"/>
        </w:rPr>
      </w:pPr>
      <w:ins w:id="721" w:author="HS, Yogesh" w:date="2017-12-07T13:40:00Z">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myaInterface.launch</w:t>
        </w:r>
        <w:proofErr w:type="spellEnd"/>
        <w:r w:rsidRPr="004A3C40">
          <w:rPr>
            <w:rFonts w:ascii="Menlo" w:eastAsia="Times New Roman" w:hAnsi="Menlo" w:cs="Menlo"/>
            <w:color w:val="FFFFFF"/>
            <w:lang w:val="en-GB" w:eastAsia="en-GB"/>
          </w:rPr>
          <w:t xml:space="preserve">(new </w:t>
        </w:r>
        <w:proofErr w:type="spellStart"/>
        <w:proofErr w:type="gramStart"/>
        <w:r w:rsidRPr="004A3C40">
          <w:rPr>
            <w:rFonts w:ascii="Menlo" w:eastAsia="Times New Roman" w:hAnsi="Menlo" w:cs="Menlo"/>
            <w:color w:val="FFFFFF"/>
            <w:lang w:val="en-GB" w:eastAsia="en-GB"/>
          </w:rPr>
          <w:t>FragmentLauncher</w:t>
        </w:r>
        <w:proofErr w:type="spellEnd"/>
        <w:r w:rsidRPr="004A3C40">
          <w:rPr>
            <w:rFonts w:ascii="Menlo" w:eastAsia="Times New Roman" w:hAnsi="Menlo" w:cs="Menlo"/>
            <w:color w:val="FFFFFF"/>
            <w:lang w:val="en-GB" w:eastAsia="en-GB"/>
          </w:rPr>
          <w:t>(</w:t>
        </w:r>
        <w:proofErr w:type="gramEnd"/>
        <w:r w:rsidRPr="004A3C40">
          <w:rPr>
            <w:rFonts w:ascii="Menlo" w:eastAsia="Times New Roman" w:hAnsi="Menlo" w:cs="Menlo"/>
            <w:color w:val="FFFFFF"/>
            <w:lang w:val="en-GB" w:eastAsia="en-GB"/>
          </w:rPr>
          <w:t xml:space="preserve">context, </w:t>
        </w:r>
        <w:proofErr w:type="spellStart"/>
        <w:r w:rsidRPr="004A3C40">
          <w:rPr>
            <w:rFonts w:ascii="Menlo" w:eastAsia="Times New Roman" w:hAnsi="Menlo" w:cs="Menlo"/>
            <w:color w:val="FFFFFF"/>
            <w:lang w:val="en-GB" w:eastAsia="en-GB"/>
          </w:rPr>
          <w:t>fragment_container_id</w:t>
        </w:r>
        <w:proofErr w:type="spellEnd"/>
        <w:r w:rsidRPr="004A3C40">
          <w:rPr>
            <w:rFonts w:ascii="Menlo" w:eastAsia="Times New Roman" w:hAnsi="Menlo" w:cs="Menlo"/>
            <w:color w:val="FFFFFF"/>
            <w:lang w:val="en-GB" w:eastAsia="en-GB"/>
          </w:rPr>
          <w:t xml:space="preserve">, new </w:t>
        </w:r>
        <w:proofErr w:type="spellStart"/>
        <w:r w:rsidRPr="004A3C40">
          <w:rPr>
            <w:rFonts w:ascii="Menlo" w:eastAsia="Times New Roman" w:hAnsi="Menlo" w:cs="Menlo"/>
            <w:color w:val="FFFFFF"/>
            <w:lang w:val="en-GB" w:eastAsia="en-GB"/>
          </w:rPr>
          <w:t>ActionBarListener</w:t>
        </w:r>
        <w:proofErr w:type="spellEnd"/>
        <w:r w:rsidRPr="004A3C40">
          <w:rPr>
            <w:rFonts w:ascii="Menlo" w:eastAsia="Times New Roman" w:hAnsi="Menlo" w:cs="Menlo"/>
            <w:color w:val="FFFFFF"/>
            <w:lang w:val="en-GB" w:eastAsia="en-GB"/>
          </w:rPr>
          <w:t>() {</w:t>
        </w:r>
      </w:ins>
    </w:p>
    <w:p w14:paraId="4079260E" w14:textId="77777777" w:rsidR="004A3C40" w:rsidRPr="004A3C40" w:rsidRDefault="004A3C40" w:rsidP="004A3C40">
      <w:pPr>
        <w:shd w:val="clear" w:color="auto" w:fill="000000"/>
        <w:spacing w:after="0"/>
        <w:rPr>
          <w:ins w:id="722" w:author="HS, Yogesh" w:date="2017-12-07T13:40:00Z"/>
          <w:rFonts w:ascii="Menlo" w:eastAsia="Times New Roman" w:hAnsi="Menlo" w:cs="Menlo"/>
          <w:color w:val="FFFFFF"/>
          <w:lang w:val="en-GB" w:eastAsia="en-GB"/>
        </w:rPr>
      </w:pPr>
      <w:ins w:id="723" w:author="HS, Yogesh" w:date="2017-12-07T13:40:00Z">
        <w:r w:rsidRPr="004A3C40">
          <w:rPr>
            <w:rFonts w:ascii="Menlo" w:eastAsia="Times New Roman" w:hAnsi="Menlo" w:cs="Menlo"/>
            <w:color w:val="FFFFFF"/>
            <w:lang w:val="en-GB" w:eastAsia="en-GB"/>
          </w:rPr>
          <w:t xml:space="preserve">                @Override</w:t>
        </w:r>
      </w:ins>
    </w:p>
    <w:p w14:paraId="02B5CA98" w14:textId="77777777" w:rsidR="004A3C40" w:rsidRPr="004A3C40" w:rsidRDefault="004A3C40" w:rsidP="004A3C40">
      <w:pPr>
        <w:shd w:val="clear" w:color="auto" w:fill="000000"/>
        <w:spacing w:after="0"/>
        <w:rPr>
          <w:ins w:id="724" w:author="HS, Yogesh" w:date="2017-12-07T13:40:00Z"/>
          <w:rFonts w:ascii="Menlo" w:eastAsia="Times New Roman" w:hAnsi="Menlo" w:cs="Menlo"/>
          <w:color w:val="FFFFFF"/>
          <w:lang w:val="en-GB" w:eastAsia="en-GB"/>
        </w:rPr>
      </w:pPr>
      <w:ins w:id="725" w:author="HS, Yogesh" w:date="2017-12-07T13:40:00Z">
        <w:r w:rsidRPr="004A3C40">
          <w:rPr>
            <w:rFonts w:ascii="Menlo" w:eastAsia="Times New Roman" w:hAnsi="Menlo" w:cs="Menlo"/>
            <w:color w:val="FFFFFF"/>
            <w:lang w:val="en-GB" w:eastAsia="en-GB"/>
          </w:rPr>
          <w:t xml:space="preserve">                public void </w:t>
        </w:r>
        <w:proofErr w:type="spellStart"/>
        <w:proofErr w:type="gramStart"/>
        <w:r w:rsidRPr="004A3C40">
          <w:rPr>
            <w:rFonts w:ascii="Menlo" w:eastAsia="Times New Roman" w:hAnsi="Menlo" w:cs="Menlo"/>
            <w:color w:val="FFFFFF"/>
            <w:lang w:val="en-GB" w:eastAsia="en-GB"/>
          </w:rPr>
          <w:t>updateActionBar</w:t>
        </w:r>
        <w:proofErr w:type="spellEnd"/>
        <w:r w:rsidRPr="004A3C40">
          <w:rPr>
            <w:rFonts w:ascii="Menlo" w:eastAsia="Times New Roman" w:hAnsi="Menlo" w:cs="Menlo"/>
            <w:color w:val="FFFFFF"/>
            <w:lang w:val="en-GB" w:eastAsia="en-GB"/>
          </w:rPr>
          <w:t>(</w:t>
        </w:r>
        <w:proofErr w:type="gramEnd"/>
        <w:r w:rsidRPr="004A3C40">
          <w:rPr>
            <w:rFonts w:ascii="Menlo" w:eastAsia="Times New Roman" w:hAnsi="Menlo" w:cs="Menlo"/>
            <w:color w:val="FFFFFF"/>
            <w:lang w:val="en-GB" w:eastAsia="en-GB"/>
          </w:rPr>
          <w:t>@</w:t>
        </w:r>
        <w:proofErr w:type="spellStart"/>
        <w:r w:rsidRPr="004A3C40">
          <w:rPr>
            <w:rFonts w:ascii="Menlo" w:eastAsia="Times New Roman" w:hAnsi="Menlo" w:cs="Menlo"/>
            <w:color w:val="FFFFFF"/>
            <w:lang w:val="en-GB" w:eastAsia="en-GB"/>
          </w:rPr>
          <w:t>StringRes</w:t>
        </w:r>
        <w:proofErr w:type="spellEnd"/>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int</w:t>
        </w:r>
        <w:proofErr w:type="spellEnd"/>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i</w:t>
        </w:r>
        <w:proofErr w:type="spellEnd"/>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boolean</w:t>
        </w:r>
        <w:proofErr w:type="spellEnd"/>
        <w:r w:rsidRPr="004A3C40">
          <w:rPr>
            <w:rFonts w:ascii="Menlo" w:eastAsia="Times New Roman" w:hAnsi="Menlo" w:cs="Menlo"/>
            <w:color w:val="FFFFFF"/>
            <w:lang w:val="en-GB" w:eastAsia="en-GB"/>
          </w:rPr>
          <w:t xml:space="preserve"> b) {</w:t>
        </w:r>
      </w:ins>
    </w:p>
    <w:p w14:paraId="1329E517" w14:textId="77777777" w:rsidR="004A3C40" w:rsidRPr="004A3C40" w:rsidRDefault="004A3C40" w:rsidP="004A3C40">
      <w:pPr>
        <w:shd w:val="clear" w:color="auto" w:fill="000000"/>
        <w:spacing w:after="0"/>
        <w:rPr>
          <w:ins w:id="726" w:author="HS, Yogesh" w:date="2017-12-07T13:40:00Z"/>
          <w:rFonts w:ascii="Menlo" w:eastAsia="Times New Roman" w:hAnsi="Menlo" w:cs="Menlo"/>
          <w:color w:val="FFFFFF"/>
          <w:lang w:val="en-GB" w:eastAsia="en-GB"/>
        </w:rPr>
      </w:pPr>
      <w:ins w:id="727" w:author="HS, Yogesh" w:date="2017-12-07T13:40:00Z">
        <w:r w:rsidRPr="004A3C40">
          <w:rPr>
            <w:rFonts w:ascii="Menlo" w:eastAsia="Times New Roman" w:hAnsi="Menlo" w:cs="Menlo"/>
            <w:color w:val="FFFFFF"/>
            <w:lang w:val="en-GB" w:eastAsia="en-GB"/>
          </w:rPr>
          <w:t xml:space="preserve">                    </w:t>
        </w:r>
      </w:ins>
    </w:p>
    <w:p w14:paraId="49465BDA" w14:textId="77777777" w:rsidR="004A3C40" w:rsidRPr="004A3C40" w:rsidRDefault="004A3C40" w:rsidP="004A3C40">
      <w:pPr>
        <w:shd w:val="clear" w:color="auto" w:fill="000000"/>
        <w:spacing w:after="0"/>
        <w:rPr>
          <w:ins w:id="728" w:author="HS, Yogesh" w:date="2017-12-07T13:40:00Z"/>
          <w:rFonts w:ascii="Menlo" w:eastAsia="Times New Roman" w:hAnsi="Menlo" w:cs="Menlo"/>
          <w:color w:val="FFFFFF"/>
          <w:lang w:val="en-GB" w:eastAsia="en-GB"/>
        </w:rPr>
      </w:pPr>
      <w:ins w:id="729" w:author="HS, Yogesh" w:date="2017-12-07T13:40:00Z">
        <w:r w:rsidRPr="004A3C40">
          <w:rPr>
            <w:rFonts w:ascii="Menlo" w:eastAsia="Times New Roman" w:hAnsi="Menlo" w:cs="Menlo"/>
            <w:color w:val="FFFFFF"/>
            <w:lang w:val="en-GB" w:eastAsia="en-GB"/>
          </w:rPr>
          <w:t xml:space="preserve">                }</w:t>
        </w:r>
      </w:ins>
    </w:p>
    <w:p w14:paraId="2B3EA964" w14:textId="77777777" w:rsidR="004A3C40" w:rsidRPr="004A3C40" w:rsidRDefault="004A3C40" w:rsidP="004A3C40">
      <w:pPr>
        <w:shd w:val="clear" w:color="auto" w:fill="000000"/>
        <w:spacing w:after="0"/>
        <w:rPr>
          <w:ins w:id="730" w:author="HS, Yogesh" w:date="2017-12-07T13:40:00Z"/>
          <w:rFonts w:ascii="Menlo" w:eastAsia="Times New Roman" w:hAnsi="Menlo" w:cs="Menlo"/>
          <w:color w:val="FFFFFF"/>
          <w:lang w:val="en-GB" w:eastAsia="en-GB"/>
        </w:rPr>
      </w:pPr>
    </w:p>
    <w:p w14:paraId="1DF52A16" w14:textId="77777777" w:rsidR="004A3C40" w:rsidRPr="004A3C40" w:rsidRDefault="004A3C40" w:rsidP="004A3C40">
      <w:pPr>
        <w:shd w:val="clear" w:color="auto" w:fill="000000"/>
        <w:spacing w:after="0"/>
        <w:rPr>
          <w:ins w:id="731" w:author="HS, Yogesh" w:date="2017-12-07T13:40:00Z"/>
          <w:rFonts w:ascii="Menlo" w:eastAsia="Times New Roman" w:hAnsi="Menlo" w:cs="Menlo"/>
          <w:color w:val="FFFFFF"/>
          <w:lang w:val="en-GB" w:eastAsia="en-GB"/>
        </w:rPr>
      </w:pPr>
      <w:ins w:id="732" w:author="HS, Yogesh" w:date="2017-12-07T13:40:00Z">
        <w:r w:rsidRPr="004A3C40">
          <w:rPr>
            <w:rFonts w:ascii="Menlo" w:eastAsia="Times New Roman" w:hAnsi="Menlo" w:cs="Menlo"/>
            <w:color w:val="FFFFFF"/>
            <w:lang w:val="en-GB" w:eastAsia="en-GB"/>
          </w:rPr>
          <w:t xml:space="preserve">                @Override</w:t>
        </w:r>
      </w:ins>
    </w:p>
    <w:p w14:paraId="615C4FC7" w14:textId="77777777" w:rsidR="004A3C40" w:rsidRPr="004A3C40" w:rsidRDefault="004A3C40" w:rsidP="004A3C40">
      <w:pPr>
        <w:shd w:val="clear" w:color="auto" w:fill="000000"/>
        <w:spacing w:after="0"/>
        <w:rPr>
          <w:ins w:id="733" w:author="HS, Yogesh" w:date="2017-12-07T13:40:00Z"/>
          <w:rFonts w:ascii="Menlo" w:eastAsia="Times New Roman" w:hAnsi="Menlo" w:cs="Menlo"/>
          <w:color w:val="FFFFFF"/>
          <w:lang w:val="en-GB" w:eastAsia="en-GB"/>
        </w:rPr>
      </w:pPr>
      <w:ins w:id="734" w:author="HS, Yogesh" w:date="2017-12-07T13:40:00Z">
        <w:r w:rsidRPr="004A3C40">
          <w:rPr>
            <w:rFonts w:ascii="Menlo" w:eastAsia="Times New Roman" w:hAnsi="Menlo" w:cs="Menlo"/>
            <w:color w:val="FFFFFF"/>
            <w:lang w:val="en-GB" w:eastAsia="en-GB"/>
          </w:rPr>
          <w:t xml:space="preserve">                public void </w:t>
        </w:r>
        <w:proofErr w:type="spellStart"/>
        <w:proofErr w:type="gramStart"/>
        <w:r w:rsidRPr="004A3C40">
          <w:rPr>
            <w:rFonts w:ascii="Menlo" w:eastAsia="Times New Roman" w:hAnsi="Menlo" w:cs="Menlo"/>
            <w:color w:val="FFFFFF"/>
            <w:lang w:val="en-GB" w:eastAsia="en-GB"/>
          </w:rPr>
          <w:t>updateActionBar</w:t>
        </w:r>
        <w:proofErr w:type="spellEnd"/>
        <w:r w:rsidRPr="004A3C40">
          <w:rPr>
            <w:rFonts w:ascii="Menlo" w:eastAsia="Times New Roman" w:hAnsi="Menlo" w:cs="Menlo"/>
            <w:color w:val="FFFFFF"/>
            <w:lang w:val="en-GB" w:eastAsia="en-GB"/>
          </w:rPr>
          <w:t>(</w:t>
        </w:r>
        <w:proofErr w:type="gramEnd"/>
        <w:r w:rsidRPr="004A3C40">
          <w:rPr>
            <w:rFonts w:ascii="Menlo" w:eastAsia="Times New Roman" w:hAnsi="Menlo" w:cs="Menlo"/>
            <w:color w:val="FFFFFF"/>
            <w:lang w:val="en-GB" w:eastAsia="en-GB"/>
          </w:rPr>
          <w:t xml:space="preserve">String s, </w:t>
        </w:r>
        <w:proofErr w:type="spellStart"/>
        <w:r w:rsidRPr="004A3C40">
          <w:rPr>
            <w:rFonts w:ascii="Menlo" w:eastAsia="Times New Roman" w:hAnsi="Menlo" w:cs="Menlo"/>
            <w:color w:val="FFFFFF"/>
            <w:lang w:val="en-GB" w:eastAsia="en-GB"/>
          </w:rPr>
          <w:t>boolean</w:t>
        </w:r>
        <w:proofErr w:type="spellEnd"/>
        <w:r w:rsidRPr="004A3C40">
          <w:rPr>
            <w:rFonts w:ascii="Menlo" w:eastAsia="Times New Roman" w:hAnsi="Menlo" w:cs="Menlo"/>
            <w:color w:val="FFFFFF"/>
            <w:lang w:val="en-GB" w:eastAsia="en-GB"/>
          </w:rPr>
          <w:t xml:space="preserve"> b) {</w:t>
        </w:r>
      </w:ins>
    </w:p>
    <w:p w14:paraId="2D6D7191" w14:textId="77777777" w:rsidR="004A3C40" w:rsidRPr="004A3C40" w:rsidRDefault="004A3C40" w:rsidP="004A3C40">
      <w:pPr>
        <w:shd w:val="clear" w:color="auto" w:fill="000000"/>
        <w:spacing w:after="0"/>
        <w:rPr>
          <w:ins w:id="735" w:author="HS, Yogesh" w:date="2017-12-07T13:40:00Z"/>
          <w:rFonts w:ascii="Menlo" w:eastAsia="Times New Roman" w:hAnsi="Menlo" w:cs="Menlo"/>
          <w:color w:val="FFFFFF"/>
          <w:lang w:val="en-GB" w:eastAsia="en-GB"/>
        </w:rPr>
      </w:pPr>
      <w:ins w:id="736" w:author="HS, Yogesh" w:date="2017-12-07T13:40:00Z">
        <w:r w:rsidRPr="004A3C40">
          <w:rPr>
            <w:rFonts w:ascii="Menlo" w:eastAsia="Times New Roman" w:hAnsi="Menlo" w:cs="Menlo"/>
            <w:color w:val="FFFFFF"/>
            <w:lang w:val="en-GB" w:eastAsia="en-GB"/>
          </w:rPr>
          <w:t xml:space="preserve">                    </w:t>
        </w:r>
      </w:ins>
    </w:p>
    <w:p w14:paraId="5AAA8D35" w14:textId="77777777" w:rsidR="004A3C40" w:rsidRPr="004A3C40" w:rsidRDefault="004A3C40" w:rsidP="004A3C40">
      <w:pPr>
        <w:shd w:val="clear" w:color="auto" w:fill="000000"/>
        <w:spacing w:after="0"/>
        <w:rPr>
          <w:ins w:id="737" w:author="HS, Yogesh" w:date="2017-12-07T13:40:00Z"/>
          <w:rFonts w:ascii="Menlo" w:eastAsia="Times New Roman" w:hAnsi="Menlo" w:cs="Menlo"/>
          <w:color w:val="FFFFFF"/>
          <w:lang w:val="en-GB" w:eastAsia="en-GB"/>
        </w:rPr>
      </w:pPr>
      <w:ins w:id="738" w:author="HS, Yogesh" w:date="2017-12-07T13:40:00Z">
        <w:r w:rsidRPr="004A3C40">
          <w:rPr>
            <w:rFonts w:ascii="Menlo" w:eastAsia="Times New Roman" w:hAnsi="Menlo" w:cs="Menlo"/>
            <w:color w:val="FFFFFF"/>
            <w:lang w:val="en-GB" w:eastAsia="en-GB"/>
          </w:rPr>
          <w:t xml:space="preserve">                }</w:t>
        </w:r>
      </w:ins>
    </w:p>
    <w:p w14:paraId="5BF819AC" w14:textId="77777777" w:rsidR="004A3C40" w:rsidRPr="004A3C40" w:rsidRDefault="004A3C40" w:rsidP="004A3C40">
      <w:pPr>
        <w:shd w:val="clear" w:color="auto" w:fill="000000"/>
        <w:spacing w:after="0"/>
        <w:rPr>
          <w:ins w:id="739" w:author="HS, Yogesh" w:date="2017-12-07T13:40:00Z"/>
          <w:rFonts w:ascii="Menlo" w:eastAsia="Times New Roman" w:hAnsi="Menlo" w:cs="Menlo"/>
          <w:color w:val="FFFFFF"/>
          <w:lang w:val="en-GB" w:eastAsia="en-GB"/>
        </w:rPr>
      </w:pPr>
      <w:ins w:id="740" w:author="HS, Yogesh" w:date="2017-12-07T13:40:00Z">
        <w:r w:rsidRPr="004A3C40">
          <w:rPr>
            <w:rFonts w:ascii="Menlo" w:eastAsia="Times New Roman" w:hAnsi="Menlo" w:cs="Menlo"/>
            <w:color w:val="FFFFFF"/>
            <w:lang w:val="en-GB" w:eastAsia="en-GB"/>
          </w:rPr>
          <w:t xml:space="preserve">            }), </w:t>
        </w:r>
        <w:proofErr w:type="spellStart"/>
        <w:r w:rsidRPr="004A3C40">
          <w:rPr>
            <w:rFonts w:ascii="Menlo" w:eastAsia="Times New Roman" w:hAnsi="Menlo" w:cs="Menlo"/>
            <w:color w:val="FFFFFF"/>
            <w:lang w:val="en-GB" w:eastAsia="en-GB"/>
          </w:rPr>
          <w:t>launchInput</w:t>
        </w:r>
        <w:proofErr w:type="spellEnd"/>
        <w:r w:rsidRPr="004A3C40">
          <w:rPr>
            <w:rFonts w:ascii="Menlo" w:eastAsia="Times New Roman" w:hAnsi="Menlo" w:cs="Menlo"/>
            <w:color w:val="FFFFFF"/>
            <w:lang w:val="en-GB" w:eastAsia="en-GB"/>
          </w:rPr>
          <w:t>);</w:t>
        </w:r>
      </w:ins>
    </w:p>
    <w:p w14:paraId="57FDB925" w14:textId="77777777" w:rsidR="004A3C40" w:rsidRPr="004A3C40" w:rsidRDefault="004A3C40" w:rsidP="004A3C40">
      <w:pPr>
        <w:shd w:val="clear" w:color="auto" w:fill="000000"/>
        <w:spacing w:after="0"/>
        <w:rPr>
          <w:ins w:id="741" w:author="HS, Yogesh" w:date="2017-12-07T13:40:00Z"/>
          <w:rFonts w:ascii="Menlo" w:eastAsia="Times New Roman" w:hAnsi="Menlo" w:cs="Menlo"/>
          <w:color w:val="FFFFFF"/>
          <w:lang w:val="en-GB" w:eastAsia="en-GB"/>
        </w:rPr>
      </w:pPr>
      <w:ins w:id="742" w:author="HS, Yogesh" w:date="2017-12-07T13:40:00Z">
        <w:r w:rsidRPr="004A3C40">
          <w:rPr>
            <w:rFonts w:ascii="Menlo" w:eastAsia="Times New Roman" w:hAnsi="Menlo" w:cs="Menlo"/>
            <w:color w:val="FFFFFF"/>
            <w:lang w:val="en-GB" w:eastAsia="en-GB"/>
          </w:rPr>
          <w:t xml:space="preserve">        }</w:t>
        </w:r>
      </w:ins>
    </w:p>
    <w:p w14:paraId="3BB49C3B" w14:textId="77777777" w:rsidR="004A3C40" w:rsidRPr="004A3C40" w:rsidRDefault="004A3C40" w:rsidP="004A3C40">
      <w:pPr>
        <w:shd w:val="clear" w:color="auto" w:fill="000000"/>
        <w:spacing w:after="0"/>
        <w:rPr>
          <w:ins w:id="743" w:author="HS, Yogesh" w:date="2017-12-07T13:40:00Z"/>
          <w:rFonts w:ascii="Menlo" w:eastAsia="Times New Roman" w:hAnsi="Menlo" w:cs="Menlo"/>
          <w:color w:val="FFFFFF"/>
          <w:lang w:val="en-GB" w:eastAsia="en-GB"/>
        </w:rPr>
      </w:pPr>
    </w:p>
    <w:p w14:paraId="1ADA4A78" w14:textId="77777777" w:rsidR="004A3C40" w:rsidRDefault="004A3C40" w:rsidP="004A3C40">
      <w:pPr>
        <w:shd w:val="clear" w:color="auto" w:fill="000000"/>
        <w:spacing w:after="0"/>
        <w:rPr>
          <w:ins w:id="744" w:author="HS, Yogesh" w:date="2017-12-07T13:41:00Z"/>
          <w:rFonts w:ascii="Menlo" w:eastAsia="Times New Roman" w:hAnsi="Menlo" w:cs="Menlo"/>
          <w:color w:val="FFFFFF"/>
          <w:lang w:val="en-GB" w:eastAsia="en-GB"/>
        </w:rPr>
      </w:pPr>
    </w:p>
    <w:p w14:paraId="492C647F" w14:textId="77777777" w:rsidR="00B80203" w:rsidRDefault="00B80203" w:rsidP="004A3C40">
      <w:pPr>
        <w:shd w:val="clear" w:color="auto" w:fill="000000"/>
        <w:spacing w:after="0"/>
        <w:rPr>
          <w:ins w:id="745" w:author="HS, Yogesh" w:date="2017-12-07T13:41:00Z"/>
          <w:rFonts w:ascii="Menlo" w:eastAsia="Times New Roman" w:hAnsi="Menlo" w:cs="Menlo"/>
          <w:color w:val="FFFFFF"/>
          <w:lang w:val="en-GB" w:eastAsia="en-GB"/>
        </w:rPr>
      </w:pPr>
    </w:p>
    <w:p w14:paraId="273FA014" w14:textId="77777777" w:rsidR="00B80203" w:rsidRDefault="00B80203" w:rsidP="004A3C40">
      <w:pPr>
        <w:shd w:val="clear" w:color="auto" w:fill="000000"/>
        <w:spacing w:after="0"/>
        <w:rPr>
          <w:ins w:id="746" w:author="HS, Yogesh" w:date="2017-12-07T13:41:00Z"/>
          <w:rFonts w:ascii="Menlo" w:eastAsia="Times New Roman" w:hAnsi="Menlo" w:cs="Menlo"/>
          <w:color w:val="FFFFFF"/>
          <w:lang w:val="en-GB" w:eastAsia="en-GB"/>
        </w:rPr>
      </w:pPr>
    </w:p>
    <w:p w14:paraId="4EECEA1E" w14:textId="77777777" w:rsidR="00B80203" w:rsidRDefault="00B80203" w:rsidP="004A3C40">
      <w:pPr>
        <w:shd w:val="clear" w:color="auto" w:fill="000000"/>
        <w:spacing w:after="0"/>
        <w:rPr>
          <w:ins w:id="747" w:author="HS, Yogesh" w:date="2017-12-07T13:41:00Z"/>
          <w:rFonts w:ascii="Menlo" w:eastAsia="Times New Roman" w:hAnsi="Menlo" w:cs="Menlo"/>
          <w:color w:val="FFFFFF"/>
          <w:lang w:val="en-GB" w:eastAsia="en-GB"/>
        </w:rPr>
      </w:pPr>
    </w:p>
    <w:p w14:paraId="71DE6C58" w14:textId="77777777" w:rsidR="00B80203" w:rsidRPr="004A3C40" w:rsidRDefault="00B80203" w:rsidP="004A3C40">
      <w:pPr>
        <w:shd w:val="clear" w:color="auto" w:fill="000000"/>
        <w:spacing w:after="0"/>
        <w:rPr>
          <w:ins w:id="748" w:author="HS, Yogesh" w:date="2017-12-07T13:40:00Z"/>
          <w:rFonts w:ascii="Menlo" w:eastAsia="Times New Roman" w:hAnsi="Menlo" w:cs="Menlo"/>
          <w:color w:val="FFFFFF"/>
          <w:lang w:val="en-GB" w:eastAsia="en-GB"/>
        </w:rPr>
      </w:pPr>
    </w:p>
    <w:p w14:paraId="43679890" w14:textId="77777777" w:rsidR="004A3C40" w:rsidRPr="004A3C40" w:rsidRDefault="004A3C40" w:rsidP="004A3C40">
      <w:pPr>
        <w:shd w:val="clear" w:color="auto" w:fill="000000"/>
        <w:spacing w:after="0"/>
        <w:rPr>
          <w:ins w:id="749" w:author="HS, Yogesh" w:date="2017-12-07T13:40:00Z"/>
          <w:rFonts w:ascii="Menlo" w:eastAsia="Times New Roman" w:hAnsi="Menlo" w:cs="Menlo"/>
          <w:color w:val="FFFFFF"/>
          <w:lang w:val="en-GB" w:eastAsia="en-GB"/>
        </w:rPr>
      </w:pPr>
      <w:ins w:id="750" w:author="HS, Yogesh" w:date="2017-12-07T13:40:00Z">
        <w:r w:rsidRPr="004A3C40">
          <w:rPr>
            <w:rFonts w:ascii="Menlo" w:eastAsia="Times New Roman" w:hAnsi="Menlo" w:cs="Menlo"/>
            <w:color w:val="FFFFFF"/>
            <w:lang w:val="en-GB" w:eastAsia="en-GB"/>
          </w:rPr>
          <w:lastRenderedPageBreak/>
          <w:t xml:space="preserve">         @</w:t>
        </w:r>
        <w:proofErr w:type="spellStart"/>
        <w:r w:rsidRPr="004A3C40">
          <w:rPr>
            <w:rFonts w:ascii="Menlo" w:eastAsia="Times New Roman" w:hAnsi="Menlo" w:cs="Menlo"/>
            <w:color w:val="FFFFFF"/>
            <w:lang w:val="en-GB" w:eastAsia="en-GB"/>
          </w:rPr>
          <w:t>NonNull</w:t>
        </w:r>
        <w:proofErr w:type="spellEnd"/>
      </w:ins>
    </w:p>
    <w:p w14:paraId="7854A446" w14:textId="77777777" w:rsidR="004A3C40" w:rsidRPr="004A3C40" w:rsidRDefault="004A3C40" w:rsidP="004A3C40">
      <w:pPr>
        <w:shd w:val="clear" w:color="auto" w:fill="000000"/>
        <w:spacing w:after="0"/>
        <w:rPr>
          <w:ins w:id="751" w:author="HS, Yogesh" w:date="2017-12-07T13:40:00Z"/>
          <w:rFonts w:ascii="Menlo" w:eastAsia="Times New Roman" w:hAnsi="Menlo" w:cs="Menlo"/>
          <w:color w:val="FFFFFF"/>
          <w:lang w:val="en-GB" w:eastAsia="en-GB"/>
        </w:rPr>
      </w:pPr>
      <w:ins w:id="752" w:author="HS, Yogesh" w:date="2017-12-07T13:40:00Z">
        <w:r w:rsidRPr="004A3C40">
          <w:rPr>
            <w:rFonts w:ascii="Menlo" w:eastAsia="Times New Roman" w:hAnsi="Menlo" w:cs="Menlo"/>
            <w:color w:val="FFFFFF"/>
            <w:lang w:val="en-GB" w:eastAsia="en-GB"/>
          </w:rPr>
          <w:t xml:space="preserve">    private </w:t>
        </w:r>
        <w:proofErr w:type="spellStart"/>
        <w:r w:rsidRPr="004A3C40">
          <w:rPr>
            <w:rFonts w:ascii="Menlo" w:eastAsia="Times New Roman" w:hAnsi="Menlo" w:cs="Menlo"/>
            <w:color w:val="FFFFFF"/>
            <w:lang w:val="en-GB" w:eastAsia="en-GB"/>
          </w:rPr>
          <w:t>MyaListener</w:t>
        </w:r>
        <w:proofErr w:type="spellEnd"/>
        <w:r w:rsidRPr="004A3C40">
          <w:rPr>
            <w:rFonts w:ascii="Menlo" w:eastAsia="Times New Roman" w:hAnsi="Menlo" w:cs="Menlo"/>
            <w:color w:val="FFFFFF"/>
            <w:lang w:val="en-GB" w:eastAsia="en-GB"/>
          </w:rPr>
          <w:t xml:space="preserve"> </w:t>
        </w:r>
        <w:proofErr w:type="spellStart"/>
        <w:proofErr w:type="gramStart"/>
        <w:r w:rsidRPr="004A3C40">
          <w:rPr>
            <w:rFonts w:ascii="Menlo" w:eastAsia="Times New Roman" w:hAnsi="Menlo" w:cs="Menlo"/>
            <w:color w:val="FFFFFF"/>
            <w:lang w:val="en-GB" w:eastAsia="en-GB"/>
          </w:rPr>
          <w:t>getMyaListener</w:t>
        </w:r>
        <w:proofErr w:type="spellEnd"/>
        <w:r w:rsidRPr="004A3C40">
          <w:rPr>
            <w:rFonts w:ascii="Menlo" w:eastAsia="Times New Roman" w:hAnsi="Menlo" w:cs="Menlo"/>
            <w:color w:val="FFFFFF"/>
            <w:lang w:val="en-GB" w:eastAsia="en-GB"/>
          </w:rPr>
          <w:t>(</w:t>
        </w:r>
        <w:proofErr w:type="gramEnd"/>
        <w:r w:rsidRPr="004A3C40">
          <w:rPr>
            <w:rFonts w:ascii="Menlo" w:eastAsia="Times New Roman" w:hAnsi="Menlo" w:cs="Menlo"/>
            <w:color w:val="FFFFFF"/>
            <w:lang w:val="en-GB" w:eastAsia="en-GB"/>
          </w:rPr>
          <w:t>) {</w:t>
        </w:r>
      </w:ins>
    </w:p>
    <w:p w14:paraId="622F1B12" w14:textId="77777777" w:rsidR="004A3C40" w:rsidRPr="004A3C40" w:rsidRDefault="004A3C40" w:rsidP="004A3C40">
      <w:pPr>
        <w:shd w:val="clear" w:color="auto" w:fill="000000"/>
        <w:spacing w:after="0"/>
        <w:rPr>
          <w:ins w:id="753" w:author="HS, Yogesh" w:date="2017-12-07T13:40:00Z"/>
          <w:rFonts w:ascii="Menlo" w:eastAsia="Times New Roman" w:hAnsi="Menlo" w:cs="Menlo"/>
          <w:color w:val="FFFFFF"/>
          <w:lang w:val="en-GB" w:eastAsia="en-GB"/>
        </w:rPr>
      </w:pPr>
      <w:ins w:id="754" w:author="HS, Yogesh" w:date="2017-12-07T13:40:00Z">
        <w:r w:rsidRPr="004A3C40">
          <w:rPr>
            <w:rFonts w:ascii="Menlo" w:eastAsia="Times New Roman" w:hAnsi="Menlo" w:cs="Menlo"/>
            <w:color w:val="FFFFFF"/>
            <w:lang w:val="en-GB" w:eastAsia="en-GB"/>
          </w:rPr>
          <w:t xml:space="preserve">        return new </w:t>
        </w:r>
        <w:proofErr w:type="spellStart"/>
        <w:proofErr w:type="gramStart"/>
        <w:r w:rsidRPr="004A3C40">
          <w:rPr>
            <w:rFonts w:ascii="Menlo" w:eastAsia="Times New Roman" w:hAnsi="Menlo" w:cs="Menlo"/>
            <w:color w:val="FFFFFF"/>
            <w:lang w:val="en-GB" w:eastAsia="en-GB"/>
          </w:rPr>
          <w:t>MyaListener</w:t>
        </w:r>
        <w:proofErr w:type="spellEnd"/>
        <w:r w:rsidRPr="004A3C40">
          <w:rPr>
            <w:rFonts w:ascii="Menlo" w:eastAsia="Times New Roman" w:hAnsi="Menlo" w:cs="Menlo"/>
            <w:color w:val="FFFFFF"/>
            <w:lang w:val="en-GB" w:eastAsia="en-GB"/>
          </w:rPr>
          <w:t>(</w:t>
        </w:r>
        <w:proofErr w:type="gramEnd"/>
        <w:r w:rsidRPr="004A3C40">
          <w:rPr>
            <w:rFonts w:ascii="Menlo" w:eastAsia="Times New Roman" w:hAnsi="Menlo" w:cs="Menlo"/>
            <w:color w:val="FFFFFF"/>
            <w:lang w:val="en-GB" w:eastAsia="en-GB"/>
          </w:rPr>
          <w:t>) {</w:t>
        </w:r>
      </w:ins>
    </w:p>
    <w:p w14:paraId="442E754E" w14:textId="77777777" w:rsidR="004A3C40" w:rsidRPr="004A3C40" w:rsidRDefault="004A3C40" w:rsidP="004A3C40">
      <w:pPr>
        <w:shd w:val="clear" w:color="auto" w:fill="000000"/>
        <w:spacing w:after="0"/>
        <w:rPr>
          <w:ins w:id="755" w:author="HS, Yogesh" w:date="2017-12-07T13:40:00Z"/>
          <w:rFonts w:ascii="Menlo" w:eastAsia="Times New Roman" w:hAnsi="Menlo" w:cs="Menlo"/>
          <w:color w:val="FFFFFF"/>
          <w:lang w:val="en-GB" w:eastAsia="en-GB"/>
        </w:rPr>
      </w:pPr>
      <w:ins w:id="756" w:author="HS, Yogesh" w:date="2017-12-07T13:40:00Z">
        <w:r w:rsidRPr="004A3C40">
          <w:rPr>
            <w:rFonts w:ascii="Menlo" w:eastAsia="Times New Roman" w:hAnsi="Menlo" w:cs="Menlo"/>
            <w:color w:val="FFFFFF"/>
            <w:lang w:val="en-GB" w:eastAsia="en-GB"/>
          </w:rPr>
          <w:t xml:space="preserve">            @Override</w:t>
        </w:r>
      </w:ins>
    </w:p>
    <w:p w14:paraId="4556FD2A" w14:textId="77777777" w:rsidR="004A3C40" w:rsidRPr="004A3C40" w:rsidRDefault="004A3C40" w:rsidP="004A3C40">
      <w:pPr>
        <w:shd w:val="clear" w:color="auto" w:fill="000000"/>
        <w:spacing w:after="0"/>
        <w:rPr>
          <w:ins w:id="757" w:author="HS, Yogesh" w:date="2017-12-07T13:40:00Z"/>
          <w:rFonts w:ascii="Menlo" w:eastAsia="Times New Roman" w:hAnsi="Menlo" w:cs="Menlo"/>
          <w:color w:val="FFFFFF"/>
          <w:lang w:val="en-GB" w:eastAsia="en-GB"/>
        </w:rPr>
      </w:pPr>
      <w:ins w:id="758" w:author="HS, Yogesh" w:date="2017-12-07T13:40:00Z">
        <w:r w:rsidRPr="004A3C40">
          <w:rPr>
            <w:rFonts w:ascii="Menlo" w:eastAsia="Times New Roman" w:hAnsi="Menlo" w:cs="Menlo"/>
            <w:color w:val="FFFFFF"/>
            <w:lang w:val="en-GB" w:eastAsia="en-GB"/>
          </w:rPr>
          <w:t xml:space="preserve">            public </w:t>
        </w:r>
        <w:proofErr w:type="spellStart"/>
        <w:r w:rsidRPr="004A3C40">
          <w:rPr>
            <w:rFonts w:ascii="Menlo" w:eastAsia="Times New Roman" w:hAnsi="Menlo" w:cs="Menlo"/>
            <w:color w:val="FFFFFF"/>
            <w:lang w:val="en-GB" w:eastAsia="en-GB"/>
          </w:rPr>
          <w:t>boolean</w:t>
        </w:r>
        <w:proofErr w:type="spellEnd"/>
        <w:r w:rsidRPr="004A3C40">
          <w:rPr>
            <w:rFonts w:ascii="Menlo" w:eastAsia="Times New Roman" w:hAnsi="Menlo" w:cs="Menlo"/>
            <w:color w:val="FFFFFF"/>
            <w:lang w:val="en-GB" w:eastAsia="en-GB"/>
          </w:rPr>
          <w:t xml:space="preserve"> </w:t>
        </w:r>
        <w:proofErr w:type="spellStart"/>
        <w:proofErr w:type="gramStart"/>
        <w:r w:rsidRPr="004A3C40">
          <w:rPr>
            <w:rFonts w:ascii="Menlo" w:eastAsia="Times New Roman" w:hAnsi="Menlo" w:cs="Menlo"/>
            <w:color w:val="FFFFFF"/>
            <w:lang w:val="en-GB" w:eastAsia="en-GB"/>
          </w:rPr>
          <w:t>onClickMyaItem</w:t>
        </w:r>
        <w:proofErr w:type="spellEnd"/>
        <w:r w:rsidRPr="004A3C40">
          <w:rPr>
            <w:rFonts w:ascii="Menlo" w:eastAsia="Times New Roman" w:hAnsi="Menlo" w:cs="Menlo"/>
            <w:color w:val="FFFFFF"/>
            <w:lang w:val="en-GB" w:eastAsia="en-GB"/>
          </w:rPr>
          <w:t>(</w:t>
        </w:r>
        <w:proofErr w:type="gramEnd"/>
        <w:r w:rsidRPr="004A3C40">
          <w:rPr>
            <w:rFonts w:ascii="Menlo" w:eastAsia="Times New Roman" w:hAnsi="Menlo" w:cs="Menlo"/>
            <w:color w:val="FFFFFF"/>
            <w:lang w:val="en-GB" w:eastAsia="en-GB"/>
          </w:rPr>
          <w:t xml:space="preserve">String </w:t>
        </w:r>
        <w:proofErr w:type="spellStart"/>
        <w:r w:rsidRPr="004A3C40">
          <w:rPr>
            <w:rFonts w:ascii="Menlo" w:eastAsia="Times New Roman" w:hAnsi="Menlo" w:cs="Menlo"/>
            <w:color w:val="FFFFFF"/>
            <w:lang w:val="en-GB" w:eastAsia="en-GB"/>
          </w:rPr>
          <w:t>itemName</w:t>
        </w:r>
        <w:proofErr w:type="spellEnd"/>
        <w:r w:rsidRPr="004A3C40">
          <w:rPr>
            <w:rFonts w:ascii="Menlo" w:eastAsia="Times New Roman" w:hAnsi="Menlo" w:cs="Menlo"/>
            <w:color w:val="FFFFFF"/>
            <w:lang w:val="en-GB" w:eastAsia="en-GB"/>
          </w:rPr>
          <w:t>) {</w:t>
        </w:r>
      </w:ins>
    </w:p>
    <w:p w14:paraId="3EDF7FC8" w14:textId="77777777" w:rsidR="00C517E1" w:rsidRDefault="004A3C40" w:rsidP="004A3C40">
      <w:pPr>
        <w:shd w:val="clear" w:color="auto" w:fill="000000"/>
        <w:spacing w:after="0"/>
        <w:rPr>
          <w:ins w:id="759" w:author="HS, Yogesh" w:date="2017-12-07T13:47:00Z"/>
          <w:rFonts w:ascii="Menlo" w:eastAsia="Times New Roman" w:hAnsi="Menlo" w:cs="Menlo"/>
          <w:color w:val="FFFFFF"/>
          <w:lang w:val="en-GB" w:eastAsia="en-GB"/>
        </w:rPr>
      </w:pPr>
      <w:ins w:id="760" w:author="HS, Yogesh" w:date="2017-12-07T13:40:00Z">
        <w:r w:rsidRPr="004A3C40">
          <w:rPr>
            <w:rFonts w:ascii="Menlo" w:eastAsia="Times New Roman" w:hAnsi="Menlo" w:cs="Menlo"/>
            <w:color w:val="FFFFFF"/>
            <w:lang w:val="en-GB" w:eastAsia="en-GB"/>
          </w:rPr>
          <w:t xml:space="preserve">                return false;</w:t>
        </w:r>
      </w:ins>
    </w:p>
    <w:p w14:paraId="353B0734" w14:textId="5F5EAE58" w:rsidR="004A3C40" w:rsidRPr="000E5184" w:rsidRDefault="004A3C40" w:rsidP="004A3C40">
      <w:pPr>
        <w:shd w:val="clear" w:color="auto" w:fill="000000"/>
        <w:spacing w:after="0"/>
        <w:rPr>
          <w:ins w:id="761" w:author="HS, Yogesh" w:date="2017-12-07T13:40:00Z"/>
          <w:rFonts w:ascii="Menlo" w:eastAsia="Times New Roman" w:hAnsi="Menlo" w:cs="Menlo"/>
          <w:color w:val="FF0000"/>
          <w:lang w:val="en-GB" w:eastAsia="en-GB"/>
          <w:rPrChange w:id="762" w:author="HS, Yogesh" w:date="2017-12-07T13:43:00Z">
            <w:rPr>
              <w:ins w:id="763" w:author="HS, Yogesh" w:date="2017-12-07T13:40:00Z"/>
              <w:rFonts w:ascii="Menlo" w:eastAsia="Times New Roman" w:hAnsi="Menlo" w:cs="Menlo"/>
              <w:color w:val="FFFFFF"/>
              <w:lang w:val="en-GB" w:eastAsia="en-GB"/>
            </w:rPr>
          </w:rPrChange>
        </w:rPr>
      </w:pPr>
      <w:ins w:id="764" w:author="HS, Yogesh" w:date="2017-12-07T13:40:00Z">
        <w:r w:rsidRPr="000E5184">
          <w:rPr>
            <w:rFonts w:ascii="Menlo" w:eastAsia="Times New Roman" w:hAnsi="Menlo" w:cs="Menlo"/>
            <w:color w:val="FF0000"/>
            <w:lang w:val="en-GB" w:eastAsia="en-GB"/>
            <w:rPrChange w:id="765" w:author="HS, Yogesh" w:date="2017-12-07T13:43:00Z">
              <w:rPr>
                <w:rFonts w:ascii="Menlo" w:eastAsia="Times New Roman" w:hAnsi="Menlo" w:cs="Menlo"/>
                <w:color w:val="FFFFFF"/>
                <w:lang w:val="en-GB" w:eastAsia="en-GB"/>
              </w:rPr>
            </w:rPrChange>
          </w:rPr>
          <w:t xml:space="preserve">// For specific configurable item added in </w:t>
        </w:r>
        <w:proofErr w:type="spellStart"/>
        <w:r w:rsidRPr="000E5184">
          <w:rPr>
            <w:rFonts w:ascii="Menlo" w:eastAsia="Times New Roman" w:hAnsi="Menlo" w:cs="Menlo"/>
            <w:color w:val="FF0000"/>
            <w:lang w:val="en-GB" w:eastAsia="en-GB"/>
            <w:rPrChange w:id="766" w:author="HS, Yogesh" w:date="2017-12-07T13:43:00Z">
              <w:rPr>
                <w:rFonts w:ascii="Menlo" w:eastAsia="Times New Roman" w:hAnsi="Menlo" w:cs="Menlo"/>
                <w:color w:val="FFFFFF"/>
                <w:lang w:val="en-GB" w:eastAsia="en-GB"/>
              </w:rPr>
            </w:rPrChange>
          </w:rPr>
          <w:t>AppConfig.json</w:t>
        </w:r>
        <w:proofErr w:type="spellEnd"/>
        <w:r w:rsidRPr="000E5184">
          <w:rPr>
            <w:rFonts w:ascii="Menlo" w:eastAsia="Times New Roman" w:hAnsi="Menlo" w:cs="Menlo"/>
            <w:color w:val="FF0000"/>
            <w:lang w:val="en-GB" w:eastAsia="en-GB"/>
            <w:rPrChange w:id="767" w:author="HS, Yogesh" w:date="2017-12-07T13:43:00Z">
              <w:rPr>
                <w:rFonts w:ascii="Menlo" w:eastAsia="Times New Roman" w:hAnsi="Menlo" w:cs="Menlo"/>
                <w:color w:val="FFFFFF"/>
                <w:lang w:val="en-GB" w:eastAsia="en-GB"/>
              </w:rPr>
            </w:rPrChange>
          </w:rPr>
          <w:t xml:space="preserve">, value of parameter </w:t>
        </w:r>
        <w:proofErr w:type="spellStart"/>
        <w:r w:rsidRPr="000E5184">
          <w:rPr>
            <w:rFonts w:ascii="Menlo" w:eastAsia="Times New Roman" w:hAnsi="Menlo" w:cs="Menlo"/>
            <w:color w:val="FF0000"/>
            <w:lang w:val="en-GB" w:eastAsia="en-GB"/>
            <w:rPrChange w:id="768" w:author="HS, Yogesh" w:date="2017-12-07T13:43:00Z">
              <w:rPr>
                <w:rFonts w:ascii="Menlo" w:eastAsia="Times New Roman" w:hAnsi="Menlo" w:cs="Menlo"/>
                <w:color w:val="FFFFFF"/>
                <w:lang w:val="en-GB" w:eastAsia="en-GB"/>
              </w:rPr>
            </w:rPrChange>
          </w:rPr>
          <w:t>itemName</w:t>
        </w:r>
        <w:proofErr w:type="spellEnd"/>
        <w:r w:rsidRPr="000E5184">
          <w:rPr>
            <w:rFonts w:ascii="Menlo" w:eastAsia="Times New Roman" w:hAnsi="Menlo" w:cs="Menlo"/>
            <w:color w:val="FF0000"/>
            <w:lang w:val="en-GB" w:eastAsia="en-GB"/>
            <w:rPrChange w:id="769" w:author="HS, Yogesh" w:date="2017-12-07T13:43:00Z">
              <w:rPr>
                <w:rFonts w:ascii="Menlo" w:eastAsia="Times New Roman" w:hAnsi="Menlo" w:cs="Menlo"/>
                <w:color w:val="FFFFFF"/>
                <w:lang w:val="en-GB" w:eastAsia="en-GB"/>
              </w:rPr>
            </w:rPrChange>
          </w:rPr>
          <w:t xml:space="preserve"> is the key provided in </w:t>
        </w:r>
        <w:proofErr w:type="spellStart"/>
        <w:r w:rsidRPr="000E5184">
          <w:rPr>
            <w:rFonts w:ascii="Menlo" w:eastAsia="Times New Roman" w:hAnsi="Menlo" w:cs="Menlo"/>
            <w:color w:val="FF0000"/>
            <w:lang w:val="en-GB" w:eastAsia="en-GB"/>
            <w:rPrChange w:id="770" w:author="HS, Yogesh" w:date="2017-12-07T13:43:00Z">
              <w:rPr>
                <w:rFonts w:ascii="Menlo" w:eastAsia="Times New Roman" w:hAnsi="Menlo" w:cs="Menlo"/>
                <w:color w:val="FFFFFF"/>
                <w:lang w:val="en-GB" w:eastAsia="en-GB"/>
              </w:rPr>
            </w:rPrChange>
          </w:rPr>
          <w:t>AppConfig.json</w:t>
        </w:r>
        <w:proofErr w:type="spellEnd"/>
        <w:r w:rsidRPr="000E5184">
          <w:rPr>
            <w:rFonts w:ascii="Menlo" w:eastAsia="Times New Roman" w:hAnsi="Menlo" w:cs="Menlo"/>
            <w:color w:val="FF0000"/>
            <w:lang w:val="en-GB" w:eastAsia="en-GB"/>
            <w:rPrChange w:id="771" w:author="HS, Yogesh" w:date="2017-12-07T13:43:00Z">
              <w:rPr>
                <w:rFonts w:ascii="Menlo" w:eastAsia="Times New Roman" w:hAnsi="Menlo" w:cs="Menlo"/>
                <w:color w:val="FFFFFF"/>
                <w:lang w:val="en-GB" w:eastAsia="en-GB"/>
              </w:rPr>
            </w:rPrChange>
          </w:rPr>
          <w:t>, if proposition is handling it need to return true and handle it as required, if not handled return false</w:t>
        </w:r>
      </w:ins>
      <w:ins w:id="772" w:author="HS, Yogesh" w:date="2017-12-07T13:53:00Z">
        <w:r w:rsidR="005D0A30">
          <w:rPr>
            <w:rFonts w:ascii="Menlo" w:eastAsia="Times New Roman" w:hAnsi="Menlo" w:cs="Menlo"/>
            <w:color w:val="FF0000"/>
            <w:lang w:val="en-GB" w:eastAsia="en-GB"/>
          </w:rPr>
          <w:t>.</w:t>
        </w:r>
      </w:ins>
    </w:p>
    <w:p w14:paraId="349032A7" w14:textId="77777777" w:rsidR="004A3C40" w:rsidRPr="004A3C40" w:rsidRDefault="004A3C40" w:rsidP="004A3C40">
      <w:pPr>
        <w:shd w:val="clear" w:color="auto" w:fill="000000"/>
        <w:spacing w:after="0"/>
        <w:rPr>
          <w:ins w:id="773" w:author="HS, Yogesh" w:date="2017-12-07T13:40:00Z"/>
          <w:rFonts w:ascii="Menlo" w:eastAsia="Times New Roman" w:hAnsi="Menlo" w:cs="Menlo"/>
          <w:color w:val="FFFFFF"/>
          <w:lang w:val="en-GB" w:eastAsia="en-GB"/>
        </w:rPr>
      </w:pPr>
      <w:ins w:id="774" w:author="HS, Yogesh" w:date="2017-12-07T13:40:00Z">
        <w:r w:rsidRPr="000E5184">
          <w:rPr>
            <w:rFonts w:ascii="Menlo" w:eastAsia="Times New Roman" w:hAnsi="Menlo" w:cs="Menlo"/>
            <w:color w:val="FF0000"/>
            <w:lang w:val="en-GB" w:eastAsia="en-GB"/>
            <w:rPrChange w:id="775" w:author="HS, Yogesh" w:date="2017-12-07T13:43:00Z">
              <w:rPr>
                <w:rFonts w:ascii="Menlo" w:eastAsia="Times New Roman" w:hAnsi="Menlo" w:cs="Menlo"/>
                <w:color w:val="FFFFFF"/>
                <w:lang w:val="en-GB" w:eastAsia="en-GB"/>
              </w:rPr>
            </w:rPrChange>
          </w:rPr>
          <w:t xml:space="preserve">  </w:t>
        </w:r>
        <w:r w:rsidRPr="004A3C40">
          <w:rPr>
            <w:rFonts w:ascii="Menlo" w:eastAsia="Times New Roman" w:hAnsi="Menlo" w:cs="Menlo"/>
            <w:color w:val="FFFFFF"/>
            <w:lang w:val="en-GB" w:eastAsia="en-GB"/>
          </w:rPr>
          <w:t xml:space="preserve">          }</w:t>
        </w:r>
      </w:ins>
    </w:p>
    <w:p w14:paraId="1AF40590" w14:textId="77777777" w:rsidR="004A3C40" w:rsidRPr="004A3C40" w:rsidRDefault="004A3C40" w:rsidP="004A3C40">
      <w:pPr>
        <w:shd w:val="clear" w:color="auto" w:fill="000000"/>
        <w:spacing w:after="0"/>
        <w:rPr>
          <w:ins w:id="776" w:author="HS, Yogesh" w:date="2017-12-07T13:40:00Z"/>
          <w:rFonts w:ascii="Menlo" w:eastAsia="Times New Roman" w:hAnsi="Menlo" w:cs="Menlo"/>
          <w:color w:val="FFFFFF"/>
          <w:lang w:val="en-GB" w:eastAsia="en-GB"/>
        </w:rPr>
      </w:pPr>
    </w:p>
    <w:p w14:paraId="1E863770" w14:textId="77777777" w:rsidR="004A3C40" w:rsidRPr="004A3C40" w:rsidRDefault="004A3C40" w:rsidP="004A3C40">
      <w:pPr>
        <w:shd w:val="clear" w:color="auto" w:fill="000000"/>
        <w:spacing w:after="0"/>
        <w:rPr>
          <w:ins w:id="777" w:author="HS, Yogesh" w:date="2017-12-07T13:40:00Z"/>
          <w:rFonts w:ascii="Menlo" w:eastAsia="Times New Roman" w:hAnsi="Menlo" w:cs="Menlo"/>
          <w:color w:val="FFFFFF"/>
          <w:lang w:val="en-GB" w:eastAsia="en-GB"/>
        </w:rPr>
      </w:pPr>
      <w:ins w:id="778" w:author="HS, Yogesh" w:date="2017-12-07T13:40:00Z">
        <w:r w:rsidRPr="004A3C40">
          <w:rPr>
            <w:rFonts w:ascii="Menlo" w:eastAsia="Times New Roman" w:hAnsi="Menlo" w:cs="Menlo"/>
            <w:color w:val="FFFFFF"/>
            <w:lang w:val="en-GB" w:eastAsia="en-GB"/>
          </w:rPr>
          <w:t xml:space="preserve">            @Override</w:t>
        </w:r>
      </w:ins>
    </w:p>
    <w:p w14:paraId="1E097A2A" w14:textId="77777777" w:rsidR="004A3C40" w:rsidRPr="004A3C40" w:rsidRDefault="004A3C40" w:rsidP="004A3C40">
      <w:pPr>
        <w:shd w:val="clear" w:color="auto" w:fill="000000"/>
        <w:spacing w:after="0"/>
        <w:rPr>
          <w:ins w:id="779" w:author="HS, Yogesh" w:date="2017-12-07T13:40:00Z"/>
          <w:rFonts w:ascii="Menlo" w:eastAsia="Times New Roman" w:hAnsi="Menlo" w:cs="Menlo"/>
          <w:color w:val="FFFFFF"/>
          <w:lang w:val="en-GB" w:eastAsia="en-GB"/>
        </w:rPr>
      </w:pPr>
      <w:ins w:id="780" w:author="HS, Yogesh" w:date="2017-12-07T13:40:00Z">
        <w:r w:rsidRPr="004A3C40">
          <w:rPr>
            <w:rFonts w:ascii="Menlo" w:eastAsia="Times New Roman" w:hAnsi="Menlo" w:cs="Menlo"/>
            <w:color w:val="FFFFFF"/>
            <w:lang w:val="en-GB" w:eastAsia="en-GB"/>
          </w:rPr>
          <w:t xml:space="preserve">            public </w:t>
        </w:r>
        <w:proofErr w:type="spellStart"/>
        <w:r w:rsidRPr="004A3C40">
          <w:rPr>
            <w:rFonts w:ascii="Menlo" w:eastAsia="Times New Roman" w:hAnsi="Menlo" w:cs="Menlo"/>
            <w:color w:val="FFFFFF"/>
            <w:lang w:val="en-GB" w:eastAsia="en-GB"/>
          </w:rPr>
          <w:t>boolean</w:t>
        </w:r>
        <w:proofErr w:type="spellEnd"/>
        <w:r w:rsidRPr="004A3C40">
          <w:rPr>
            <w:rFonts w:ascii="Menlo" w:eastAsia="Times New Roman" w:hAnsi="Menlo" w:cs="Menlo"/>
            <w:color w:val="FFFFFF"/>
            <w:lang w:val="en-GB" w:eastAsia="en-GB"/>
          </w:rPr>
          <w:t xml:space="preserve"> </w:t>
        </w:r>
        <w:proofErr w:type="spellStart"/>
        <w:proofErr w:type="gramStart"/>
        <w:r w:rsidRPr="004A3C40">
          <w:rPr>
            <w:rFonts w:ascii="Menlo" w:eastAsia="Times New Roman" w:hAnsi="Menlo" w:cs="Menlo"/>
            <w:color w:val="FFFFFF"/>
            <w:lang w:val="en-GB" w:eastAsia="en-GB"/>
          </w:rPr>
          <w:t>onLogOut</w:t>
        </w:r>
        <w:proofErr w:type="spellEnd"/>
        <w:r w:rsidRPr="004A3C40">
          <w:rPr>
            <w:rFonts w:ascii="Menlo" w:eastAsia="Times New Roman" w:hAnsi="Menlo" w:cs="Menlo"/>
            <w:color w:val="FFFFFF"/>
            <w:lang w:val="en-GB" w:eastAsia="en-GB"/>
          </w:rPr>
          <w:t>(</w:t>
        </w:r>
        <w:proofErr w:type="gramEnd"/>
        <w:r w:rsidRPr="004A3C40">
          <w:rPr>
            <w:rFonts w:ascii="Menlo" w:eastAsia="Times New Roman" w:hAnsi="Menlo" w:cs="Menlo"/>
            <w:color w:val="FFFFFF"/>
            <w:lang w:val="en-GB" w:eastAsia="en-GB"/>
          </w:rPr>
          <w:t>) {</w:t>
        </w:r>
      </w:ins>
    </w:p>
    <w:p w14:paraId="4A392903" w14:textId="77777777" w:rsidR="00C517E1" w:rsidRDefault="004A3C40" w:rsidP="004A3C40">
      <w:pPr>
        <w:shd w:val="clear" w:color="auto" w:fill="000000"/>
        <w:spacing w:after="0"/>
        <w:rPr>
          <w:ins w:id="781" w:author="HS, Yogesh" w:date="2017-12-07T13:47:00Z"/>
          <w:rFonts w:ascii="Menlo" w:eastAsia="Times New Roman" w:hAnsi="Menlo" w:cs="Menlo"/>
          <w:color w:val="FFFFFF"/>
          <w:lang w:val="en-GB" w:eastAsia="en-GB"/>
        </w:rPr>
      </w:pPr>
      <w:ins w:id="782" w:author="HS, Yogesh" w:date="2017-12-07T13:40:00Z">
        <w:r w:rsidRPr="004A3C40">
          <w:rPr>
            <w:rFonts w:ascii="Menlo" w:eastAsia="Times New Roman" w:hAnsi="Menlo" w:cs="Menlo"/>
            <w:color w:val="FFFFFF"/>
            <w:lang w:val="en-GB" w:eastAsia="en-GB"/>
          </w:rPr>
          <w:t xml:space="preserve">                return false; </w:t>
        </w:r>
      </w:ins>
    </w:p>
    <w:p w14:paraId="6CA052C1" w14:textId="22370FAB" w:rsidR="004A3C40" w:rsidRPr="000E5184" w:rsidRDefault="002B35B0" w:rsidP="004A3C40">
      <w:pPr>
        <w:shd w:val="clear" w:color="auto" w:fill="000000"/>
        <w:spacing w:after="0"/>
        <w:rPr>
          <w:ins w:id="783" w:author="HS, Yogesh" w:date="2017-12-07T13:40:00Z"/>
          <w:rFonts w:ascii="Menlo" w:eastAsia="Times New Roman" w:hAnsi="Menlo" w:cs="Menlo"/>
          <w:color w:val="FF0000"/>
          <w:lang w:val="en-GB" w:eastAsia="en-GB"/>
          <w:rPrChange w:id="784" w:author="HS, Yogesh" w:date="2017-12-07T13:43:00Z">
            <w:rPr>
              <w:ins w:id="785" w:author="HS, Yogesh" w:date="2017-12-07T13:40:00Z"/>
              <w:rFonts w:ascii="Menlo" w:eastAsia="Times New Roman" w:hAnsi="Menlo" w:cs="Menlo"/>
              <w:color w:val="FFFFFF"/>
              <w:lang w:val="en-GB" w:eastAsia="en-GB"/>
            </w:rPr>
          </w:rPrChange>
        </w:rPr>
      </w:pPr>
      <w:ins w:id="786" w:author="HS, Yogesh" w:date="2017-12-07T13:40:00Z">
        <w:r>
          <w:rPr>
            <w:rFonts w:ascii="Menlo" w:eastAsia="Times New Roman" w:hAnsi="Menlo" w:cs="Menlo"/>
            <w:color w:val="FF0000"/>
            <w:lang w:val="en-GB" w:eastAsia="en-GB"/>
            <w:rPrChange w:id="787" w:author="HS, Yogesh" w:date="2017-12-07T13:43:00Z">
              <w:rPr>
                <w:rFonts w:ascii="Menlo" w:eastAsia="Times New Roman" w:hAnsi="Menlo" w:cs="Menlo"/>
                <w:color w:val="FF0000"/>
                <w:lang w:val="en-GB" w:eastAsia="en-GB"/>
              </w:rPr>
            </w:rPrChange>
          </w:rPr>
          <w:t xml:space="preserve">// On </w:t>
        </w:r>
        <w:r w:rsidR="004A3C40" w:rsidRPr="000E5184">
          <w:rPr>
            <w:rFonts w:ascii="Menlo" w:eastAsia="Times New Roman" w:hAnsi="Menlo" w:cs="Menlo"/>
            <w:color w:val="FF0000"/>
            <w:lang w:val="en-GB" w:eastAsia="en-GB"/>
            <w:rPrChange w:id="788" w:author="HS, Yogesh" w:date="2017-12-07T13:43:00Z">
              <w:rPr>
                <w:rFonts w:ascii="Menlo" w:eastAsia="Times New Roman" w:hAnsi="Menlo" w:cs="Menlo"/>
                <w:color w:val="FFFFFF"/>
                <w:lang w:val="en-GB" w:eastAsia="en-GB"/>
              </w:rPr>
            </w:rPrChange>
          </w:rPr>
          <w:t>t</w:t>
        </w:r>
        <w:r w:rsidR="008A5916">
          <w:rPr>
            <w:rFonts w:ascii="Menlo" w:eastAsia="Times New Roman" w:hAnsi="Menlo" w:cs="Menlo"/>
            <w:color w:val="FF0000"/>
            <w:lang w:val="en-GB" w:eastAsia="en-GB"/>
            <w:rPrChange w:id="789" w:author="HS, Yogesh" w:date="2017-12-07T13:43:00Z">
              <w:rPr>
                <w:rFonts w:ascii="Menlo" w:eastAsia="Times New Roman" w:hAnsi="Menlo" w:cs="Menlo"/>
                <w:color w:val="FF0000"/>
                <w:lang w:val="en-GB" w:eastAsia="en-GB"/>
              </w:rPr>
            </w:rPrChange>
          </w:rPr>
          <w:t xml:space="preserve">apping Logout button in </w:t>
        </w:r>
        <w:proofErr w:type="spellStart"/>
        <w:r w:rsidR="008A5916">
          <w:rPr>
            <w:rFonts w:ascii="Menlo" w:eastAsia="Times New Roman" w:hAnsi="Menlo" w:cs="Menlo"/>
            <w:color w:val="FF0000"/>
            <w:lang w:val="en-GB" w:eastAsia="en-GB"/>
            <w:rPrChange w:id="790" w:author="HS, Yogesh" w:date="2017-12-07T13:43:00Z">
              <w:rPr>
                <w:rFonts w:ascii="Menlo" w:eastAsia="Times New Roman" w:hAnsi="Menlo" w:cs="Menlo"/>
                <w:color w:val="FF0000"/>
                <w:lang w:val="en-GB" w:eastAsia="en-GB"/>
              </w:rPr>
            </w:rPrChange>
          </w:rPr>
          <w:t>Myacc</w:t>
        </w:r>
        <w:r w:rsidR="004A3C40" w:rsidRPr="000E5184">
          <w:rPr>
            <w:rFonts w:ascii="Menlo" w:eastAsia="Times New Roman" w:hAnsi="Menlo" w:cs="Menlo"/>
            <w:color w:val="FF0000"/>
            <w:lang w:val="en-GB" w:eastAsia="en-GB"/>
            <w:rPrChange w:id="791" w:author="HS, Yogesh" w:date="2017-12-07T13:43:00Z">
              <w:rPr>
                <w:rFonts w:ascii="Menlo" w:eastAsia="Times New Roman" w:hAnsi="Menlo" w:cs="Menlo"/>
                <w:color w:val="FFFFFF"/>
                <w:lang w:val="en-GB" w:eastAsia="en-GB"/>
              </w:rPr>
            </w:rPrChange>
          </w:rPr>
          <w:t>ounts</w:t>
        </w:r>
        <w:proofErr w:type="spellEnd"/>
        <w:r w:rsidR="004A3C40" w:rsidRPr="000E5184">
          <w:rPr>
            <w:rFonts w:ascii="Menlo" w:eastAsia="Times New Roman" w:hAnsi="Menlo" w:cs="Menlo"/>
            <w:color w:val="FF0000"/>
            <w:lang w:val="en-GB" w:eastAsia="en-GB"/>
            <w:rPrChange w:id="792" w:author="HS, Yogesh" w:date="2017-12-07T13:43:00Z">
              <w:rPr>
                <w:rFonts w:ascii="Menlo" w:eastAsia="Times New Roman" w:hAnsi="Menlo" w:cs="Menlo"/>
                <w:color w:val="FFFFFF"/>
                <w:lang w:val="en-GB" w:eastAsia="en-GB"/>
              </w:rPr>
            </w:rPrChange>
          </w:rPr>
          <w:t xml:space="preserve"> </w:t>
        </w:r>
        <w:proofErr w:type="spellStart"/>
        <w:r w:rsidR="004A3C40" w:rsidRPr="000E5184">
          <w:rPr>
            <w:rFonts w:ascii="Menlo" w:eastAsia="Times New Roman" w:hAnsi="Menlo" w:cs="Menlo"/>
            <w:color w:val="FF0000"/>
            <w:lang w:val="en-GB" w:eastAsia="en-GB"/>
            <w:rPrChange w:id="793" w:author="HS, Yogesh" w:date="2017-12-07T13:43:00Z">
              <w:rPr>
                <w:rFonts w:ascii="Menlo" w:eastAsia="Times New Roman" w:hAnsi="Menlo" w:cs="Menlo"/>
                <w:color w:val="FFFFFF"/>
                <w:lang w:val="en-GB" w:eastAsia="en-GB"/>
              </w:rPr>
            </w:rPrChange>
          </w:rPr>
          <w:t>microapp</w:t>
        </w:r>
        <w:proofErr w:type="spellEnd"/>
        <w:r w:rsidR="004A3C40" w:rsidRPr="000E5184">
          <w:rPr>
            <w:rFonts w:ascii="Menlo" w:eastAsia="Times New Roman" w:hAnsi="Menlo" w:cs="Menlo"/>
            <w:color w:val="FF0000"/>
            <w:lang w:val="en-GB" w:eastAsia="en-GB"/>
            <w:rPrChange w:id="794" w:author="HS, Yogesh" w:date="2017-12-07T13:43:00Z">
              <w:rPr>
                <w:rFonts w:ascii="Menlo" w:eastAsia="Times New Roman" w:hAnsi="Menlo" w:cs="Menlo"/>
                <w:color w:val="FFFFFF"/>
                <w:lang w:val="en-GB" w:eastAsia="en-GB"/>
              </w:rPr>
            </w:rPrChange>
          </w:rPr>
          <w:t xml:space="preserve">, </w:t>
        </w:r>
        <w:proofErr w:type="spellStart"/>
        <w:r w:rsidR="004A3C40" w:rsidRPr="000E5184">
          <w:rPr>
            <w:rFonts w:ascii="Menlo" w:eastAsia="Times New Roman" w:hAnsi="Menlo" w:cs="Menlo"/>
            <w:color w:val="FF0000"/>
            <w:lang w:val="en-GB" w:eastAsia="en-GB"/>
            <w:rPrChange w:id="795" w:author="HS, Yogesh" w:date="2017-12-07T13:43:00Z">
              <w:rPr>
                <w:rFonts w:ascii="Menlo" w:eastAsia="Times New Roman" w:hAnsi="Menlo" w:cs="Menlo"/>
                <w:color w:val="FFFFFF"/>
                <w:lang w:val="en-GB" w:eastAsia="en-GB"/>
              </w:rPr>
            </w:rPrChange>
          </w:rPr>
          <w:t>onLogOut</w:t>
        </w:r>
        <w:proofErr w:type="spellEnd"/>
        <w:r w:rsidR="004A3C40" w:rsidRPr="000E5184">
          <w:rPr>
            <w:rFonts w:ascii="Menlo" w:eastAsia="Times New Roman" w:hAnsi="Menlo" w:cs="Menlo"/>
            <w:color w:val="FF0000"/>
            <w:lang w:val="en-GB" w:eastAsia="en-GB"/>
            <w:rPrChange w:id="796" w:author="HS, Yogesh" w:date="2017-12-07T13:43:00Z">
              <w:rPr>
                <w:rFonts w:ascii="Menlo" w:eastAsia="Times New Roman" w:hAnsi="Menlo" w:cs="Menlo"/>
                <w:color w:val="FFFFFF"/>
                <w:lang w:val="en-GB" w:eastAsia="en-GB"/>
              </w:rPr>
            </w:rPrChange>
          </w:rPr>
          <w:t xml:space="preserve"> </w:t>
        </w:r>
        <w:proofErr w:type="spellStart"/>
        <w:r w:rsidR="004A3C40" w:rsidRPr="000E5184">
          <w:rPr>
            <w:rFonts w:ascii="Menlo" w:eastAsia="Times New Roman" w:hAnsi="Menlo" w:cs="Menlo"/>
            <w:color w:val="FF0000"/>
            <w:lang w:val="en-GB" w:eastAsia="en-GB"/>
            <w:rPrChange w:id="797" w:author="HS, Yogesh" w:date="2017-12-07T13:43:00Z">
              <w:rPr>
                <w:rFonts w:ascii="Menlo" w:eastAsia="Times New Roman" w:hAnsi="Menlo" w:cs="Menlo"/>
                <w:color w:val="FFFFFF"/>
                <w:lang w:val="en-GB" w:eastAsia="en-GB"/>
              </w:rPr>
            </w:rPrChange>
          </w:rPr>
          <w:t>callback</w:t>
        </w:r>
        <w:proofErr w:type="spellEnd"/>
        <w:r w:rsidR="004A3C40" w:rsidRPr="000E5184">
          <w:rPr>
            <w:rFonts w:ascii="Menlo" w:eastAsia="Times New Roman" w:hAnsi="Menlo" w:cs="Menlo"/>
            <w:color w:val="FF0000"/>
            <w:lang w:val="en-GB" w:eastAsia="en-GB"/>
            <w:rPrChange w:id="798" w:author="HS, Yogesh" w:date="2017-12-07T13:43:00Z">
              <w:rPr>
                <w:rFonts w:ascii="Menlo" w:eastAsia="Times New Roman" w:hAnsi="Menlo" w:cs="Menlo"/>
                <w:color w:val="FFFFFF"/>
                <w:lang w:val="en-GB" w:eastAsia="en-GB"/>
              </w:rPr>
            </w:rPrChange>
          </w:rPr>
          <w:t xml:space="preserve"> will be called, proposition need to handle logout functionality</w:t>
        </w:r>
      </w:ins>
      <w:ins w:id="799" w:author="HS, Yogesh" w:date="2017-12-07T13:53:00Z">
        <w:r w:rsidR="005D0A30">
          <w:rPr>
            <w:rFonts w:ascii="Menlo" w:eastAsia="Times New Roman" w:hAnsi="Menlo" w:cs="Menlo"/>
            <w:color w:val="FF0000"/>
            <w:lang w:val="en-GB" w:eastAsia="en-GB"/>
          </w:rPr>
          <w:t>.</w:t>
        </w:r>
      </w:ins>
    </w:p>
    <w:p w14:paraId="5D93AA7A" w14:textId="77777777" w:rsidR="004A3C40" w:rsidRPr="004A3C40" w:rsidRDefault="004A3C40" w:rsidP="004A3C40">
      <w:pPr>
        <w:shd w:val="clear" w:color="auto" w:fill="000000"/>
        <w:spacing w:after="0"/>
        <w:rPr>
          <w:ins w:id="800" w:author="HS, Yogesh" w:date="2017-12-07T13:40:00Z"/>
          <w:rFonts w:ascii="Menlo" w:eastAsia="Times New Roman" w:hAnsi="Menlo" w:cs="Menlo"/>
          <w:color w:val="FFFFFF"/>
          <w:lang w:val="en-GB" w:eastAsia="en-GB"/>
        </w:rPr>
      </w:pPr>
      <w:ins w:id="801" w:author="HS, Yogesh" w:date="2017-12-07T13:40:00Z">
        <w:r w:rsidRPr="004A3C40">
          <w:rPr>
            <w:rFonts w:ascii="Menlo" w:eastAsia="Times New Roman" w:hAnsi="Menlo" w:cs="Menlo"/>
            <w:color w:val="FFFFFF"/>
            <w:lang w:val="en-GB" w:eastAsia="en-GB"/>
          </w:rPr>
          <w:t xml:space="preserve">            }</w:t>
        </w:r>
      </w:ins>
    </w:p>
    <w:p w14:paraId="04FFE79C" w14:textId="77777777" w:rsidR="004A3C40" w:rsidRPr="004A3C40" w:rsidRDefault="004A3C40" w:rsidP="004A3C40">
      <w:pPr>
        <w:shd w:val="clear" w:color="auto" w:fill="000000"/>
        <w:spacing w:after="0"/>
        <w:rPr>
          <w:ins w:id="802" w:author="HS, Yogesh" w:date="2017-12-07T13:40:00Z"/>
          <w:rFonts w:ascii="Menlo" w:eastAsia="Times New Roman" w:hAnsi="Menlo" w:cs="Menlo"/>
          <w:color w:val="FFFFFF"/>
          <w:lang w:val="en-GB" w:eastAsia="en-GB"/>
        </w:rPr>
      </w:pPr>
    </w:p>
    <w:p w14:paraId="6865049E" w14:textId="77777777" w:rsidR="004A3C40" w:rsidRPr="004A3C40" w:rsidRDefault="004A3C40" w:rsidP="004A3C40">
      <w:pPr>
        <w:shd w:val="clear" w:color="auto" w:fill="000000"/>
        <w:spacing w:after="0"/>
        <w:rPr>
          <w:ins w:id="803" w:author="HS, Yogesh" w:date="2017-12-07T13:40:00Z"/>
          <w:rFonts w:ascii="Menlo" w:eastAsia="Times New Roman" w:hAnsi="Menlo" w:cs="Menlo"/>
          <w:color w:val="FFFFFF"/>
          <w:lang w:val="en-GB" w:eastAsia="en-GB"/>
        </w:rPr>
      </w:pPr>
      <w:ins w:id="804" w:author="HS, Yogesh" w:date="2017-12-07T13:40:00Z">
        <w:r w:rsidRPr="004A3C40">
          <w:rPr>
            <w:rFonts w:ascii="Menlo" w:eastAsia="Times New Roman" w:hAnsi="Menlo" w:cs="Menlo"/>
            <w:color w:val="FFFFFF"/>
            <w:lang w:val="en-GB" w:eastAsia="en-GB"/>
          </w:rPr>
          <w:t xml:space="preserve">            @Override</w:t>
        </w:r>
      </w:ins>
    </w:p>
    <w:p w14:paraId="066EFD0A" w14:textId="77777777" w:rsidR="004A3C40" w:rsidRPr="004A3C40" w:rsidRDefault="004A3C40" w:rsidP="004A3C40">
      <w:pPr>
        <w:shd w:val="clear" w:color="auto" w:fill="000000"/>
        <w:spacing w:after="0"/>
        <w:rPr>
          <w:ins w:id="805" w:author="HS, Yogesh" w:date="2017-12-07T13:40:00Z"/>
          <w:rFonts w:ascii="Menlo" w:eastAsia="Times New Roman" w:hAnsi="Menlo" w:cs="Menlo"/>
          <w:color w:val="FFFFFF"/>
          <w:lang w:val="en-GB" w:eastAsia="en-GB"/>
        </w:rPr>
      </w:pPr>
      <w:ins w:id="806" w:author="HS, Yogesh" w:date="2017-12-07T13:40:00Z">
        <w:r w:rsidRPr="004A3C40">
          <w:rPr>
            <w:rFonts w:ascii="Menlo" w:eastAsia="Times New Roman" w:hAnsi="Menlo" w:cs="Menlo"/>
            <w:color w:val="FFFFFF"/>
            <w:lang w:val="en-GB" w:eastAsia="en-GB"/>
          </w:rPr>
          <w:t xml:space="preserve">            public </w:t>
        </w:r>
        <w:proofErr w:type="spellStart"/>
        <w:r w:rsidRPr="004A3C40">
          <w:rPr>
            <w:rFonts w:ascii="Menlo" w:eastAsia="Times New Roman" w:hAnsi="Menlo" w:cs="Menlo"/>
            <w:color w:val="FFFFFF"/>
            <w:lang w:val="en-GB" w:eastAsia="en-GB"/>
          </w:rPr>
          <w:t>DataInterface</w:t>
        </w:r>
        <w:proofErr w:type="spellEnd"/>
        <w:r w:rsidRPr="004A3C40">
          <w:rPr>
            <w:rFonts w:ascii="Menlo" w:eastAsia="Times New Roman" w:hAnsi="Menlo" w:cs="Menlo"/>
            <w:color w:val="FFFFFF"/>
            <w:lang w:val="en-GB" w:eastAsia="en-GB"/>
          </w:rPr>
          <w:t xml:space="preserve"> </w:t>
        </w:r>
        <w:proofErr w:type="spellStart"/>
        <w:proofErr w:type="gramStart"/>
        <w:r w:rsidRPr="004A3C40">
          <w:rPr>
            <w:rFonts w:ascii="Menlo" w:eastAsia="Times New Roman" w:hAnsi="Menlo" w:cs="Menlo"/>
            <w:color w:val="FFFFFF"/>
            <w:lang w:val="en-GB" w:eastAsia="en-GB"/>
          </w:rPr>
          <w:t>getDataInterface</w:t>
        </w:r>
        <w:proofErr w:type="spellEnd"/>
        <w:r w:rsidRPr="004A3C40">
          <w:rPr>
            <w:rFonts w:ascii="Menlo" w:eastAsia="Times New Roman" w:hAnsi="Menlo" w:cs="Menlo"/>
            <w:color w:val="FFFFFF"/>
            <w:lang w:val="en-GB" w:eastAsia="en-GB"/>
          </w:rPr>
          <w:t>(</w:t>
        </w:r>
        <w:proofErr w:type="spellStart"/>
        <w:proofErr w:type="gramEnd"/>
        <w:r w:rsidRPr="004A3C40">
          <w:rPr>
            <w:rFonts w:ascii="Menlo" w:eastAsia="Times New Roman" w:hAnsi="Menlo" w:cs="Menlo"/>
            <w:color w:val="FFFFFF"/>
            <w:lang w:val="en-GB" w:eastAsia="en-GB"/>
          </w:rPr>
          <w:t>DataModelType</w:t>
        </w:r>
        <w:proofErr w:type="spellEnd"/>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modelType</w:t>
        </w:r>
        <w:proofErr w:type="spellEnd"/>
        <w:r w:rsidRPr="004A3C40">
          <w:rPr>
            <w:rFonts w:ascii="Menlo" w:eastAsia="Times New Roman" w:hAnsi="Menlo" w:cs="Menlo"/>
            <w:color w:val="FFFFFF"/>
            <w:lang w:val="en-GB" w:eastAsia="en-GB"/>
          </w:rPr>
          <w:t xml:space="preserve">) { </w:t>
        </w:r>
      </w:ins>
    </w:p>
    <w:p w14:paraId="7A92BC32" w14:textId="77777777" w:rsidR="00C517E1" w:rsidRDefault="004A3C40" w:rsidP="004A3C40">
      <w:pPr>
        <w:shd w:val="clear" w:color="auto" w:fill="000000"/>
        <w:spacing w:after="0"/>
        <w:rPr>
          <w:ins w:id="807" w:author="HS, Yogesh" w:date="2017-12-07T13:47:00Z"/>
          <w:rFonts w:ascii="Menlo" w:eastAsia="Times New Roman" w:hAnsi="Menlo" w:cs="Menlo"/>
          <w:color w:val="FFFFFF"/>
          <w:lang w:val="en-GB" w:eastAsia="en-GB"/>
        </w:rPr>
      </w:pPr>
      <w:ins w:id="808" w:author="HS, Yogesh" w:date="2017-12-07T13:40:00Z">
        <w:r w:rsidRPr="004A3C40">
          <w:rPr>
            <w:rFonts w:ascii="Menlo" w:eastAsia="Times New Roman" w:hAnsi="Menlo" w:cs="Menlo"/>
            <w:color w:val="FFFFFF"/>
            <w:lang w:val="en-GB" w:eastAsia="en-GB"/>
          </w:rPr>
          <w:t xml:space="preserve">                return </w:t>
        </w:r>
        <w:proofErr w:type="spellStart"/>
        <w:proofErr w:type="gramStart"/>
        <w:r w:rsidRPr="004A3C40">
          <w:rPr>
            <w:rFonts w:ascii="Menlo" w:eastAsia="Times New Roman" w:hAnsi="Menlo" w:cs="Menlo"/>
            <w:color w:val="FFFFFF"/>
            <w:lang w:val="en-GB" w:eastAsia="en-GB"/>
          </w:rPr>
          <w:t>LaunchFragment.this.getDataInterface</w:t>
        </w:r>
        <w:proofErr w:type="spellEnd"/>
        <w:proofErr w:type="gramEnd"/>
        <w:r w:rsidRPr="004A3C40">
          <w:rPr>
            <w:rFonts w:ascii="Menlo" w:eastAsia="Times New Roman" w:hAnsi="Menlo" w:cs="Menlo"/>
            <w:color w:val="FFFFFF"/>
            <w:lang w:val="en-GB" w:eastAsia="en-GB"/>
          </w:rPr>
          <w:t>(</w:t>
        </w:r>
        <w:proofErr w:type="spellStart"/>
        <w:r w:rsidRPr="004A3C40">
          <w:rPr>
            <w:rFonts w:ascii="Menlo" w:eastAsia="Times New Roman" w:hAnsi="Menlo" w:cs="Menlo"/>
            <w:color w:val="FFFFFF"/>
            <w:lang w:val="en-GB" w:eastAsia="en-GB"/>
          </w:rPr>
          <w:t>modelType</w:t>
        </w:r>
        <w:proofErr w:type="spellEnd"/>
        <w:r w:rsidRPr="004A3C40">
          <w:rPr>
            <w:rFonts w:ascii="Menlo" w:eastAsia="Times New Roman" w:hAnsi="Menlo" w:cs="Menlo"/>
            <w:color w:val="FFFFFF"/>
            <w:lang w:val="en-GB" w:eastAsia="en-GB"/>
          </w:rPr>
          <w:t xml:space="preserve">); </w:t>
        </w:r>
      </w:ins>
    </w:p>
    <w:p w14:paraId="6AEE21BA" w14:textId="6A4AD3CE" w:rsidR="004A3C40" w:rsidRPr="000E5184" w:rsidRDefault="004A3C40" w:rsidP="004A3C40">
      <w:pPr>
        <w:shd w:val="clear" w:color="auto" w:fill="000000"/>
        <w:spacing w:after="0"/>
        <w:rPr>
          <w:ins w:id="809" w:author="HS, Yogesh" w:date="2017-12-07T13:40:00Z"/>
          <w:rFonts w:ascii="Menlo" w:eastAsia="Times New Roman" w:hAnsi="Menlo" w:cs="Menlo"/>
          <w:color w:val="FF0000"/>
          <w:lang w:val="en-GB" w:eastAsia="en-GB"/>
          <w:rPrChange w:id="810" w:author="HS, Yogesh" w:date="2017-12-07T13:43:00Z">
            <w:rPr>
              <w:ins w:id="811" w:author="HS, Yogesh" w:date="2017-12-07T13:40:00Z"/>
              <w:rFonts w:ascii="Menlo" w:eastAsia="Times New Roman" w:hAnsi="Menlo" w:cs="Menlo"/>
              <w:color w:val="FFFFFF"/>
              <w:lang w:val="en-GB" w:eastAsia="en-GB"/>
            </w:rPr>
          </w:rPrChange>
        </w:rPr>
      </w:pPr>
      <w:ins w:id="812" w:author="HS, Yogesh" w:date="2017-12-07T13:40:00Z">
        <w:r w:rsidRPr="000E5184">
          <w:rPr>
            <w:rFonts w:ascii="Menlo" w:eastAsia="Times New Roman" w:hAnsi="Menlo" w:cs="Menlo"/>
            <w:color w:val="FF0000"/>
            <w:lang w:val="en-GB" w:eastAsia="en-GB"/>
            <w:rPrChange w:id="813" w:author="HS, Yogesh" w:date="2017-12-07T13:43:00Z">
              <w:rPr>
                <w:rFonts w:ascii="Menlo" w:eastAsia="Times New Roman" w:hAnsi="Menlo" w:cs="Menlo"/>
                <w:color w:val="FFFFFF"/>
                <w:lang w:val="en-GB" w:eastAsia="en-GB"/>
              </w:rPr>
            </w:rPrChange>
          </w:rPr>
          <w:t xml:space="preserve">// Based on the model type returned by </w:t>
        </w:r>
        <w:proofErr w:type="spellStart"/>
        <w:r w:rsidRPr="000E5184">
          <w:rPr>
            <w:rFonts w:ascii="Menlo" w:eastAsia="Times New Roman" w:hAnsi="Menlo" w:cs="Menlo"/>
            <w:color w:val="FF0000"/>
            <w:lang w:val="en-GB" w:eastAsia="en-GB"/>
            <w:rPrChange w:id="814" w:author="HS, Yogesh" w:date="2017-12-07T13:43:00Z">
              <w:rPr>
                <w:rFonts w:ascii="Menlo" w:eastAsia="Times New Roman" w:hAnsi="Menlo" w:cs="Menlo"/>
                <w:color w:val="FFFFFF"/>
                <w:lang w:val="en-GB" w:eastAsia="en-GB"/>
              </w:rPr>
            </w:rPrChange>
          </w:rPr>
          <w:t>Myaccounts</w:t>
        </w:r>
        <w:proofErr w:type="spellEnd"/>
        <w:r w:rsidRPr="000E5184">
          <w:rPr>
            <w:rFonts w:ascii="Menlo" w:eastAsia="Times New Roman" w:hAnsi="Menlo" w:cs="Menlo"/>
            <w:color w:val="FF0000"/>
            <w:lang w:val="en-GB" w:eastAsia="en-GB"/>
            <w:rPrChange w:id="815" w:author="HS, Yogesh" w:date="2017-12-07T13:43:00Z">
              <w:rPr>
                <w:rFonts w:ascii="Menlo" w:eastAsia="Times New Roman" w:hAnsi="Menlo" w:cs="Menlo"/>
                <w:color w:val="FFFFFF"/>
                <w:lang w:val="en-GB" w:eastAsia="en-GB"/>
              </w:rPr>
            </w:rPrChange>
          </w:rPr>
          <w:t xml:space="preserve"> preposition should pass the corresponding data model.</w:t>
        </w:r>
      </w:ins>
    </w:p>
    <w:p w14:paraId="4C90C625" w14:textId="77777777" w:rsidR="004A3C40" w:rsidRPr="004A3C40" w:rsidRDefault="004A3C40" w:rsidP="004A3C40">
      <w:pPr>
        <w:shd w:val="clear" w:color="auto" w:fill="000000"/>
        <w:spacing w:after="0"/>
        <w:rPr>
          <w:ins w:id="816" w:author="HS, Yogesh" w:date="2017-12-07T13:40:00Z"/>
          <w:rFonts w:ascii="Menlo" w:eastAsia="Times New Roman" w:hAnsi="Menlo" w:cs="Menlo"/>
          <w:color w:val="FFFFFF"/>
          <w:lang w:val="en-GB" w:eastAsia="en-GB"/>
        </w:rPr>
      </w:pPr>
      <w:ins w:id="817" w:author="HS, Yogesh" w:date="2017-12-07T13:40:00Z">
        <w:r w:rsidRPr="004A3C40">
          <w:rPr>
            <w:rFonts w:ascii="Menlo" w:eastAsia="Times New Roman" w:hAnsi="Menlo" w:cs="Menlo"/>
            <w:color w:val="FFFFFF"/>
            <w:lang w:val="en-GB" w:eastAsia="en-GB"/>
          </w:rPr>
          <w:t xml:space="preserve">            }</w:t>
        </w:r>
      </w:ins>
    </w:p>
    <w:p w14:paraId="690E50BB" w14:textId="77777777" w:rsidR="004A3C40" w:rsidRPr="004A3C40" w:rsidRDefault="004A3C40" w:rsidP="004A3C40">
      <w:pPr>
        <w:shd w:val="clear" w:color="auto" w:fill="000000"/>
        <w:spacing w:after="0"/>
        <w:rPr>
          <w:ins w:id="818" w:author="HS, Yogesh" w:date="2017-12-07T13:40:00Z"/>
          <w:rFonts w:ascii="Menlo" w:eastAsia="Times New Roman" w:hAnsi="Menlo" w:cs="Menlo"/>
          <w:color w:val="FFFFFF"/>
          <w:lang w:val="en-GB" w:eastAsia="en-GB"/>
        </w:rPr>
      </w:pPr>
    </w:p>
    <w:p w14:paraId="653C0739" w14:textId="77777777" w:rsidR="004A3C40" w:rsidRPr="004A3C40" w:rsidRDefault="004A3C40" w:rsidP="004A3C40">
      <w:pPr>
        <w:shd w:val="clear" w:color="auto" w:fill="000000"/>
        <w:spacing w:after="0"/>
        <w:rPr>
          <w:ins w:id="819" w:author="HS, Yogesh" w:date="2017-12-07T13:40:00Z"/>
          <w:rFonts w:ascii="Menlo" w:eastAsia="Times New Roman" w:hAnsi="Menlo" w:cs="Menlo"/>
          <w:color w:val="FFFFFF"/>
          <w:lang w:val="en-GB" w:eastAsia="en-GB"/>
        </w:rPr>
      </w:pPr>
      <w:ins w:id="820" w:author="HS, Yogesh" w:date="2017-12-07T13:40:00Z">
        <w:r w:rsidRPr="004A3C40">
          <w:rPr>
            <w:rFonts w:ascii="Menlo" w:eastAsia="Times New Roman" w:hAnsi="Menlo" w:cs="Menlo"/>
            <w:color w:val="FFFFFF"/>
            <w:lang w:val="en-GB" w:eastAsia="en-GB"/>
          </w:rPr>
          <w:t xml:space="preserve">            @Override</w:t>
        </w:r>
      </w:ins>
    </w:p>
    <w:p w14:paraId="53AC7999" w14:textId="77777777" w:rsidR="00C517E1" w:rsidRDefault="004A3C40" w:rsidP="004A3C40">
      <w:pPr>
        <w:shd w:val="clear" w:color="auto" w:fill="000000"/>
        <w:spacing w:after="0"/>
        <w:rPr>
          <w:ins w:id="821" w:author="HS, Yogesh" w:date="2017-12-07T13:47:00Z"/>
          <w:rFonts w:ascii="Menlo" w:eastAsia="Times New Roman" w:hAnsi="Menlo" w:cs="Menlo"/>
          <w:color w:val="FFFFFF"/>
          <w:lang w:val="en-GB" w:eastAsia="en-GB"/>
        </w:rPr>
      </w:pPr>
      <w:ins w:id="822" w:author="HS, Yogesh" w:date="2017-12-07T13:40:00Z">
        <w:r w:rsidRPr="004A3C40">
          <w:rPr>
            <w:rFonts w:ascii="Menlo" w:eastAsia="Times New Roman" w:hAnsi="Menlo" w:cs="Menlo"/>
            <w:color w:val="FFFFFF"/>
            <w:lang w:val="en-GB" w:eastAsia="en-GB"/>
          </w:rPr>
          <w:t xml:space="preserve">            public void </w:t>
        </w:r>
        <w:proofErr w:type="spellStart"/>
        <w:proofErr w:type="gramStart"/>
        <w:r w:rsidRPr="004A3C40">
          <w:rPr>
            <w:rFonts w:ascii="Menlo" w:eastAsia="Times New Roman" w:hAnsi="Menlo" w:cs="Menlo"/>
            <w:color w:val="FFFFFF"/>
            <w:lang w:val="en-GB" w:eastAsia="en-GB"/>
          </w:rPr>
          <w:t>onError</w:t>
        </w:r>
        <w:proofErr w:type="spellEnd"/>
        <w:r w:rsidRPr="004A3C40">
          <w:rPr>
            <w:rFonts w:ascii="Menlo" w:eastAsia="Times New Roman" w:hAnsi="Menlo" w:cs="Menlo"/>
            <w:color w:val="FFFFFF"/>
            <w:lang w:val="en-GB" w:eastAsia="en-GB"/>
          </w:rPr>
          <w:t>(</w:t>
        </w:r>
        <w:proofErr w:type="spellStart"/>
        <w:proofErr w:type="gramEnd"/>
        <w:r w:rsidRPr="004A3C40">
          <w:rPr>
            <w:rFonts w:ascii="Menlo" w:eastAsia="Times New Roman" w:hAnsi="Menlo" w:cs="Menlo"/>
            <w:color w:val="FFFFFF"/>
            <w:lang w:val="en-GB" w:eastAsia="en-GB"/>
          </w:rPr>
          <w:t>MyaError</w:t>
        </w:r>
        <w:proofErr w:type="spellEnd"/>
        <w:r w:rsidRPr="004A3C40">
          <w:rPr>
            <w:rFonts w:ascii="Menlo" w:eastAsia="Times New Roman" w:hAnsi="Menlo" w:cs="Menlo"/>
            <w:color w:val="FFFFFF"/>
            <w:lang w:val="en-GB" w:eastAsia="en-GB"/>
          </w:rPr>
          <w:t xml:space="preserve"> </w:t>
        </w:r>
        <w:proofErr w:type="spellStart"/>
        <w:r w:rsidRPr="004A3C40">
          <w:rPr>
            <w:rFonts w:ascii="Menlo" w:eastAsia="Times New Roman" w:hAnsi="Menlo" w:cs="Menlo"/>
            <w:color w:val="FFFFFF"/>
            <w:lang w:val="en-GB" w:eastAsia="en-GB"/>
          </w:rPr>
          <w:t>myaError</w:t>
        </w:r>
        <w:proofErr w:type="spellEnd"/>
        <w:r w:rsidRPr="004A3C40">
          <w:rPr>
            <w:rFonts w:ascii="Menlo" w:eastAsia="Times New Roman" w:hAnsi="Menlo" w:cs="Menlo"/>
            <w:color w:val="FFFFFF"/>
            <w:lang w:val="en-GB" w:eastAsia="en-GB"/>
          </w:rPr>
          <w:t>) {</w:t>
        </w:r>
      </w:ins>
    </w:p>
    <w:p w14:paraId="4AEE081F" w14:textId="3560D881" w:rsidR="004A3C40" w:rsidRPr="004A3C40" w:rsidRDefault="004A3C40" w:rsidP="004A3C40">
      <w:pPr>
        <w:shd w:val="clear" w:color="auto" w:fill="000000"/>
        <w:spacing w:after="0"/>
        <w:rPr>
          <w:ins w:id="823" w:author="HS, Yogesh" w:date="2017-12-07T13:40:00Z"/>
          <w:rFonts w:ascii="Menlo" w:eastAsia="Times New Roman" w:hAnsi="Menlo" w:cs="Menlo"/>
          <w:color w:val="FFFFFF"/>
          <w:lang w:val="en-GB" w:eastAsia="en-GB"/>
        </w:rPr>
      </w:pPr>
      <w:ins w:id="824" w:author="HS, Yogesh" w:date="2017-12-07T13:40:00Z">
        <w:r w:rsidRPr="000E5184">
          <w:rPr>
            <w:rFonts w:ascii="Menlo" w:eastAsia="Times New Roman" w:hAnsi="Menlo" w:cs="Menlo"/>
            <w:color w:val="FF0000"/>
            <w:lang w:val="en-GB" w:eastAsia="en-GB"/>
            <w:rPrChange w:id="825" w:author="HS, Yogesh" w:date="2017-12-07T13:43:00Z">
              <w:rPr>
                <w:rFonts w:ascii="Menlo" w:eastAsia="Times New Roman" w:hAnsi="Menlo" w:cs="Menlo"/>
                <w:color w:val="FFFFFF"/>
                <w:lang w:val="en-GB" w:eastAsia="en-GB"/>
              </w:rPr>
            </w:rPrChange>
          </w:rPr>
          <w:t xml:space="preserve">// </w:t>
        </w:r>
        <w:proofErr w:type="spellStart"/>
        <w:r w:rsidRPr="000E5184">
          <w:rPr>
            <w:rFonts w:ascii="Menlo" w:eastAsia="Times New Roman" w:hAnsi="Menlo" w:cs="Menlo"/>
            <w:color w:val="FF0000"/>
            <w:lang w:val="en-GB" w:eastAsia="en-GB"/>
            <w:rPrChange w:id="826" w:author="HS, Yogesh" w:date="2017-12-07T13:43:00Z">
              <w:rPr>
                <w:rFonts w:ascii="Menlo" w:eastAsia="Times New Roman" w:hAnsi="Menlo" w:cs="Menlo"/>
                <w:color w:val="FFFFFF"/>
                <w:lang w:val="en-GB" w:eastAsia="en-GB"/>
              </w:rPr>
            </w:rPrChange>
          </w:rPr>
          <w:t>onErr</w:t>
        </w:r>
        <w:r w:rsidR="00252C23">
          <w:rPr>
            <w:rFonts w:ascii="Menlo" w:eastAsia="Times New Roman" w:hAnsi="Menlo" w:cs="Menlo"/>
            <w:color w:val="FF0000"/>
            <w:lang w:val="en-GB" w:eastAsia="en-GB"/>
            <w:rPrChange w:id="827" w:author="HS, Yogesh" w:date="2017-12-07T13:43:00Z">
              <w:rPr>
                <w:rFonts w:ascii="Menlo" w:eastAsia="Times New Roman" w:hAnsi="Menlo" w:cs="Menlo"/>
                <w:color w:val="FF0000"/>
                <w:lang w:val="en-GB" w:eastAsia="en-GB"/>
              </w:rPr>
            </w:rPrChange>
          </w:rPr>
          <w:t>or</w:t>
        </w:r>
        <w:proofErr w:type="spellEnd"/>
        <w:r w:rsidR="00252C23">
          <w:rPr>
            <w:rFonts w:ascii="Menlo" w:eastAsia="Times New Roman" w:hAnsi="Menlo" w:cs="Menlo"/>
            <w:color w:val="FF0000"/>
            <w:lang w:val="en-GB" w:eastAsia="en-GB"/>
            <w:rPrChange w:id="828" w:author="HS, Yogesh" w:date="2017-12-07T13:43:00Z">
              <w:rPr>
                <w:rFonts w:ascii="Menlo" w:eastAsia="Times New Roman" w:hAnsi="Menlo" w:cs="Menlo"/>
                <w:color w:val="FF0000"/>
                <w:lang w:val="en-GB" w:eastAsia="en-GB"/>
              </w:rPr>
            </w:rPrChange>
          </w:rPr>
          <w:t xml:space="preserve"> </w:t>
        </w:r>
        <w:proofErr w:type="spellStart"/>
        <w:r w:rsidR="00252C23">
          <w:rPr>
            <w:rFonts w:ascii="Menlo" w:eastAsia="Times New Roman" w:hAnsi="Menlo" w:cs="Menlo"/>
            <w:color w:val="FF0000"/>
            <w:lang w:val="en-GB" w:eastAsia="en-GB"/>
            <w:rPrChange w:id="829" w:author="HS, Yogesh" w:date="2017-12-07T13:43:00Z">
              <w:rPr>
                <w:rFonts w:ascii="Menlo" w:eastAsia="Times New Roman" w:hAnsi="Menlo" w:cs="Menlo"/>
                <w:color w:val="FF0000"/>
                <w:lang w:val="en-GB" w:eastAsia="en-GB"/>
              </w:rPr>
            </w:rPrChange>
          </w:rPr>
          <w:t>callback</w:t>
        </w:r>
        <w:proofErr w:type="spellEnd"/>
        <w:r w:rsidR="00252C23">
          <w:rPr>
            <w:rFonts w:ascii="Menlo" w:eastAsia="Times New Roman" w:hAnsi="Menlo" w:cs="Menlo"/>
            <w:color w:val="FF0000"/>
            <w:lang w:val="en-GB" w:eastAsia="en-GB"/>
            <w:rPrChange w:id="830" w:author="HS, Yogesh" w:date="2017-12-07T13:43:00Z">
              <w:rPr>
                <w:rFonts w:ascii="Menlo" w:eastAsia="Times New Roman" w:hAnsi="Menlo" w:cs="Menlo"/>
                <w:color w:val="FF0000"/>
                <w:lang w:val="en-GB" w:eastAsia="en-GB"/>
              </w:rPr>
            </w:rPrChange>
          </w:rPr>
          <w:t xml:space="preserve"> will be called on </w:t>
        </w:r>
        <w:proofErr w:type="spellStart"/>
        <w:r w:rsidR="00252C23">
          <w:rPr>
            <w:rFonts w:ascii="Menlo" w:eastAsia="Times New Roman" w:hAnsi="Menlo" w:cs="Menlo"/>
            <w:color w:val="FF0000"/>
            <w:lang w:val="en-GB" w:eastAsia="en-GB"/>
            <w:rPrChange w:id="831" w:author="HS, Yogesh" w:date="2017-12-07T13:43:00Z">
              <w:rPr>
                <w:rFonts w:ascii="Menlo" w:eastAsia="Times New Roman" w:hAnsi="Menlo" w:cs="Menlo"/>
                <w:color w:val="FF0000"/>
                <w:lang w:val="en-GB" w:eastAsia="en-GB"/>
              </w:rPr>
            </w:rPrChange>
          </w:rPr>
          <w:t>oc</w:t>
        </w:r>
        <w:r w:rsidRPr="000E5184">
          <w:rPr>
            <w:rFonts w:ascii="Menlo" w:eastAsia="Times New Roman" w:hAnsi="Menlo" w:cs="Menlo"/>
            <w:color w:val="FF0000"/>
            <w:lang w:val="en-GB" w:eastAsia="en-GB"/>
            <w:rPrChange w:id="832" w:author="HS, Yogesh" w:date="2017-12-07T13:43:00Z">
              <w:rPr>
                <w:rFonts w:ascii="Menlo" w:eastAsia="Times New Roman" w:hAnsi="Menlo" w:cs="Menlo"/>
                <w:color w:val="FFFFFF"/>
                <w:lang w:val="en-GB" w:eastAsia="en-GB"/>
              </w:rPr>
            </w:rPrChange>
          </w:rPr>
          <w:t>curance</w:t>
        </w:r>
        <w:proofErr w:type="spellEnd"/>
        <w:r w:rsidRPr="000E5184">
          <w:rPr>
            <w:rFonts w:ascii="Menlo" w:eastAsia="Times New Roman" w:hAnsi="Menlo" w:cs="Menlo"/>
            <w:color w:val="FF0000"/>
            <w:lang w:val="en-GB" w:eastAsia="en-GB"/>
            <w:rPrChange w:id="833" w:author="HS, Yogesh" w:date="2017-12-07T13:43:00Z">
              <w:rPr>
                <w:rFonts w:ascii="Menlo" w:eastAsia="Times New Roman" w:hAnsi="Menlo" w:cs="Menlo"/>
                <w:color w:val="FFFFFF"/>
                <w:lang w:val="en-GB" w:eastAsia="en-GB"/>
              </w:rPr>
            </w:rPrChange>
          </w:rPr>
          <w:t xml:space="preserve"> of any error for example, on user not logged in</w:t>
        </w:r>
      </w:ins>
      <w:ins w:id="834" w:author="HS, Yogesh" w:date="2017-12-07T13:53:00Z">
        <w:r w:rsidR="005D0A30">
          <w:rPr>
            <w:rFonts w:ascii="Menlo" w:eastAsia="Times New Roman" w:hAnsi="Menlo" w:cs="Menlo"/>
            <w:color w:val="FF0000"/>
            <w:lang w:val="en-GB" w:eastAsia="en-GB"/>
          </w:rPr>
          <w:t>.</w:t>
        </w:r>
      </w:ins>
    </w:p>
    <w:p w14:paraId="28BA751D" w14:textId="77777777" w:rsidR="004A3C40" w:rsidRPr="004A3C40" w:rsidRDefault="004A3C40" w:rsidP="004A3C40">
      <w:pPr>
        <w:shd w:val="clear" w:color="auto" w:fill="000000"/>
        <w:spacing w:after="0"/>
        <w:rPr>
          <w:ins w:id="835" w:author="HS, Yogesh" w:date="2017-12-07T13:40:00Z"/>
          <w:rFonts w:ascii="Menlo" w:eastAsia="Times New Roman" w:hAnsi="Menlo" w:cs="Menlo"/>
          <w:color w:val="FFFFFF"/>
          <w:lang w:val="en-GB" w:eastAsia="en-GB"/>
        </w:rPr>
      </w:pPr>
      <w:ins w:id="836" w:author="HS, Yogesh" w:date="2017-12-07T13:40:00Z">
        <w:r w:rsidRPr="004A3C40">
          <w:rPr>
            <w:rFonts w:ascii="Menlo" w:eastAsia="Times New Roman" w:hAnsi="Menlo" w:cs="Menlo"/>
            <w:color w:val="FFFFFF"/>
            <w:lang w:val="en-GB" w:eastAsia="en-GB"/>
          </w:rPr>
          <w:t xml:space="preserve">                if (</w:t>
        </w:r>
        <w:proofErr w:type="spellStart"/>
        <w:r w:rsidRPr="004A3C40">
          <w:rPr>
            <w:rFonts w:ascii="Menlo" w:eastAsia="Times New Roman" w:hAnsi="Menlo" w:cs="Menlo"/>
            <w:color w:val="FFFFFF"/>
            <w:lang w:val="en-GB" w:eastAsia="en-GB"/>
          </w:rPr>
          <w:t>myaError</w:t>
        </w:r>
        <w:proofErr w:type="spellEnd"/>
        <w:r w:rsidRPr="004A3C40">
          <w:rPr>
            <w:rFonts w:ascii="Menlo" w:eastAsia="Times New Roman" w:hAnsi="Menlo" w:cs="Menlo"/>
            <w:color w:val="FFFFFF"/>
            <w:lang w:val="en-GB" w:eastAsia="en-GB"/>
          </w:rPr>
          <w:t xml:space="preserve"> == </w:t>
        </w:r>
        <w:proofErr w:type="spellStart"/>
        <w:r w:rsidRPr="004A3C40">
          <w:rPr>
            <w:rFonts w:ascii="Menlo" w:eastAsia="Times New Roman" w:hAnsi="Menlo" w:cs="Menlo"/>
            <w:color w:val="FFFFFF"/>
            <w:lang w:val="en-GB" w:eastAsia="en-GB"/>
          </w:rPr>
          <w:t>MyaError.USER_NOT_SIGNED_IN</w:t>
        </w:r>
        <w:proofErr w:type="spellEnd"/>
        <w:r w:rsidRPr="004A3C40">
          <w:rPr>
            <w:rFonts w:ascii="Menlo" w:eastAsia="Times New Roman" w:hAnsi="Menlo" w:cs="Menlo"/>
            <w:color w:val="FFFFFF"/>
            <w:lang w:val="en-GB" w:eastAsia="en-GB"/>
          </w:rPr>
          <w:t>) {</w:t>
        </w:r>
      </w:ins>
    </w:p>
    <w:p w14:paraId="142BA9F0" w14:textId="77777777" w:rsidR="004A3C40" w:rsidRPr="004A3C40" w:rsidRDefault="004A3C40" w:rsidP="004A3C40">
      <w:pPr>
        <w:shd w:val="clear" w:color="auto" w:fill="000000"/>
        <w:spacing w:after="0"/>
        <w:rPr>
          <w:ins w:id="837" w:author="HS, Yogesh" w:date="2017-12-07T13:40:00Z"/>
          <w:rFonts w:ascii="Menlo" w:eastAsia="Times New Roman" w:hAnsi="Menlo" w:cs="Menlo"/>
          <w:color w:val="FFFFFF"/>
          <w:lang w:val="en-GB" w:eastAsia="en-GB"/>
        </w:rPr>
      </w:pPr>
      <w:ins w:id="838" w:author="HS, Yogesh" w:date="2017-12-07T13:40:00Z">
        <w:r w:rsidRPr="004A3C40">
          <w:rPr>
            <w:rFonts w:ascii="Menlo" w:eastAsia="Times New Roman" w:hAnsi="Menlo" w:cs="Menlo"/>
            <w:color w:val="FFFFFF"/>
            <w:lang w:val="en-GB" w:eastAsia="en-GB"/>
          </w:rPr>
          <w:t xml:space="preserve">                   </w:t>
        </w:r>
      </w:ins>
    </w:p>
    <w:p w14:paraId="6A230BD7" w14:textId="77777777" w:rsidR="004A3C40" w:rsidRPr="004A3C40" w:rsidRDefault="004A3C40" w:rsidP="004A3C40">
      <w:pPr>
        <w:shd w:val="clear" w:color="auto" w:fill="000000"/>
        <w:spacing w:after="0"/>
        <w:rPr>
          <w:ins w:id="839" w:author="HS, Yogesh" w:date="2017-12-07T13:40:00Z"/>
          <w:rFonts w:ascii="Menlo" w:eastAsia="Times New Roman" w:hAnsi="Menlo" w:cs="Menlo"/>
          <w:color w:val="FFFFFF"/>
          <w:lang w:val="en-GB" w:eastAsia="en-GB"/>
        </w:rPr>
      </w:pPr>
      <w:ins w:id="840" w:author="HS, Yogesh" w:date="2017-12-07T13:40:00Z">
        <w:r w:rsidRPr="004A3C40">
          <w:rPr>
            <w:rFonts w:ascii="Menlo" w:eastAsia="Times New Roman" w:hAnsi="Menlo" w:cs="Menlo"/>
            <w:color w:val="FFFFFF"/>
            <w:lang w:val="en-GB" w:eastAsia="en-GB"/>
          </w:rPr>
          <w:t xml:space="preserve">                }</w:t>
        </w:r>
      </w:ins>
    </w:p>
    <w:p w14:paraId="5D8A2506" w14:textId="77777777" w:rsidR="004A3C40" w:rsidRPr="004A3C40" w:rsidRDefault="004A3C40" w:rsidP="004A3C40">
      <w:pPr>
        <w:shd w:val="clear" w:color="auto" w:fill="000000"/>
        <w:spacing w:after="0"/>
        <w:rPr>
          <w:ins w:id="841" w:author="HS, Yogesh" w:date="2017-12-07T13:40:00Z"/>
          <w:rFonts w:ascii="Menlo" w:eastAsia="Times New Roman" w:hAnsi="Menlo" w:cs="Menlo"/>
          <w:color w:val="FFFFFF"/>
          <w:lang w:val="en-GB" w:eastAsia="en-GB"/>
        </w:rPr>
      </w:pPr>
      <w:ins w:id="842" w:author="HS, Yogesh" w:date="2017-12-07T13:40:00Z">
        <w:r w:rsidRPr="004A3C40">
          <w:rPr>
            <w:rFonts w:ascii="Menlo" w:eastAsia="Times New Roman" w:hAnsi="Menlo" w:cs="Menlo"/>
            <w:color w:val="FFFFFF"/>
            <w:lang w:val="en-GB" w:eastAsia="en-GB"/>
          </w:rPr>
          <w:t xml:space="preserve">            }</w:t>
        </w:r>
      </w:ins>
    </w:p>
    <w:p w14:paraId="17BB42EE" w14:textId="77777777" w:rsidR="004A3C40" w:rsidRPr="004A3C40" w:rsidRDefault="004A3C40" w:rsidP="004A3C40">
      <w:pPr>
        <w:shd w:val="clear" w:color="auto" w:fill="000000"/>
        <w:spacing w:after="0"/>
        <w:rPr>
          <w:ins w:id="843" w:author="HS, Yogesh" w:date="2017-12-07T13:40:00Z"/>
          <w:rFonts w:ascii="Menlo" w:eastAsia="Times New Roman" w:hAnsi="Menlo" w:cs="Menlo"/>
          <w:color w:val="FFFFFF"/>
          <w:lang w:val="en-GB" w:eastAsia="en-GB"/>
        </w:rPr>
      </w:pPr>
      <w:ins w:id="844" w:author="HS, Yogesh" w:date="2017-12-07T13:40:00Z">
        <w:r w:rsidRPr="004A3C40">
          <w:rPr>
            <w:rFonts w:ascii="Menlo" w:eastAsia="Times New Roman" w:hAnsi="Menlo" w:cs="Menlo"/>
            <w:color w:val="FFFFFF"/>
            <w:lang w:val="en-GB" w:eastAsia="en-GB"/>
          </w:rPr>
          <w:t xml:space="preserve">        };</w:t>
        </w:r>
      </w:ins>
    </w:p>
    <w:p w14:paraId="415F59C1" w14:textId="06035F95" w:rsidR="00136480" w:rsidRPr="000C7672" w:rsidDel="004A3C40" w:rsidRDefault="004A3C40" w:rsidP="004A3C40">
      <w:pPr>
        <w:shd w:val="clear" w:color="auto" w:fill="000000"/>
        <w:spacing w:after="0"/>
        <w:rPr>
          <w:ins w:id="845" w:author="MH, Hashim" w:date="2017-11-24T11:13:00Z"/>
          <w:del w:id="846" w:author="HS, Yogesh" w:date="2017-12-07T13:40:00Z"/>
          <w:rFonts w:ascii="Menlo" w:eastAsia="Times New Roman" w:hAnsi="Menlo" w:cs="Menlo"/>
          <w:color w:val="FFFFFF"/>
          <w:sz w:val="16"/>
          <w:szCs w:val="16"/>
          <w:lang w:val="en-GB" w:eastAsia="en-GB"/>
          <w:rPrChange w:id="847" w:author="MH, Hashim" w:date="2017-11-24T11:16:00Z">
            <w:rPr>
              <w:ins w:id="848" w:author="MH, Hashim" w:date="2017-11-24T11:13:00Z"/>
              <w:del w:id="849" w:author="HS, Yogesh" w:date="2017-12-07T13:40:00Z"/>
              <w:rFonts w:ascii="Menlo" w:eastAsia="Times New Roman" w:hAnsi="Menlo" w:cs="Menlo"/>
              <w:color w:val="FFFFFF"/>
              <w:lang w:val="en-GB" w:eastAsia="en-GB"/>
            </w:rPr>
          </w:rPrChange>
        </w:rPr>
        <w:pPrChange w:id="850" w:author="HS, Yogesh" w:date="2017-12-07T13:40:00Z">
          <w:pPr>
            <w:shd w:val="clear" w:color="auto" w:fill="000000"/>
            <w:spacing w:after="0"/>
          </w:pPr>
        </w:pPrChange>
      </w:pPr>
      <w:ins w:id="851" w:author="HS, Yogesh" w:date="2017-12-07T13:40:00Z">
        <w:r w:rsidRPr="004A3C40">
          <w:rPr>
            <w:rFonts w:ascii="Menlo" w:eastAsia="Times New Roman" w:hAnsi="Menlo" w:cs="Menlo"/>
            <w:color w:val="FFFFFF"/>
            <w:lang w:val="en-GB" w:eastAsia="en-GB"/>
          </w:rPr>
          <w:t xml:space="preserve">    }</w:t>
        </w:r>
      </w:ins>
      <w:ins w:id="852" w:author="MH, Hashim" w:date="2017-11-24T11:13:00Z">
        <w:del w:id="853" w:author="HS, Yogesh" w:date="2017-12-07T13:40:00Z">
          <w:r w:rsidR="00136480" w:rsidRPr="000C7672" w:rsidDel="004A3C40">
            <w:rPr>
              <w:rFonts w:ascii="Menlo" w:eastAsia="Times New Roman" w:hAnsi="Menlo" w:cs="Menlo"/>
              <w:color w:val="DE38A5"/>
              <w:sz w:val="16"/>
              <w:szCs w:val="16"/>
              <w:lang w:val="en-GB" w:eastAsia="en-GB"/>
              <w:rPrChange w:id="854" w:author="MH, Hashim" w:date="2017-11-24T11:16:00Z">
                <w:rPr>
                  <w:rFonts w:ascii="Menlo" w:eastAsia="Times New Roman" w:hAnsi="Menlo" w:cs="Menlo"/>
                  <w:color w:val="DE38A5"/>
                  <w:lang w:val="en-GB" w:eastAsia="en-GB"/>
                </w:rPr>
              </w:rPrChange>
            </w:rPr>
            <w:delText>@IBAction</w:delText>
          </w:r>
          <w:r w:rsidR="00136480" w:rsidRPr="000C7672" w:rsidDel="004A3C40">
            <w:rPr>
              <w:rFonts w:ascii="Menlo" w:eastAsia="Times New Roman" w:hAnsi="Menlo" w:cs="Menlo"/>
              <w:color w:val="FFFFFF"/>
              <w:sz w:val="16"/>
              <w:szCs w:val="16"/>
              <w:lang w:val="en-GB" w:eastAsia="en-GB"/>
              <w:rPrChange w:id="855" w:author="MH, Hashim" w:date="2017-11-24T11:16:00Z">
                <w:rPr>
                  <w:rFonts w:ascii="Menlo" w:eastAsia="Times New Roman" w:hAnsi="Menlo" w:cs="Menlo"/>
                  <w:color w:val="FFFFFF"/>
                  <w:lang w:val="en-GB" w:eastAsia="en-GB"/>
                </w:rPr>
              </w:rPrChange>
            </w:rPr>
            <w:delText xml:space="preserve"> </w:delText>
          </w:r>
          <w:r w:rsidR="00136480" w:rsidRPr="000C7672" w:rsidDel="004A3C40">
            <w:rPr>
              <w:rFonts w:ascii="Menlo" w:eastAsia="Times New Roman" w:hAnsi="Menlo" w:cs="Menlo"/>
              <w:color w:val="DE38A5"/>
              <w:sz w:val="16"/>
              <w:szCs w:val="16"/>
              <w:lang w:val="en-GB" w:eastAsia="en-GB"/>
              <w:rPrChange w:id="856" w:author="MH, Hashim" w:date="2017-11-24T11:16:00Z">
                <w:rPr>
                  <w:rFonts w:ascii="Menlo" w:eastAsia="Times New Roman" w:hAnsi="Menlo" w:cs="Menlo"/>
                  <w:color w:val="DE38A5"/>
                  <w:lang w:val="en-GB" w:eastAsia="en-GB"/>
                </w:rPr>
              </w:rPrChange>
            </w:rPr>
            <w:delText>func</w:delText>
          </w:r>
          <w:r w:rsidR="000C7672" w:rsidRPr="000C7672" w:rsidDel="004A3C40">
            <w:rPr>
              <w:rFonts w:ascii="Menlo" w:eastAsia="Times New Roman" w:hAnsi="Menlo" w:cs="Menlo"/>
              <w:color w:val="FFFFFF"/>
              <w:sz w:val="16"/>
              <w:szCs w:val="16"/>
              <w:lang w:val="en-GB" w:eastAsia="en-GB"/>
              <w:rPrChange w:id="857" w:author="MH, Hashim" w:date="2017-11-24T11:16:00Z">
                <w:rPr>
                  <w:rFonts w:ascii="Menlo" w:eastAsia="Times New Roman" w:hAnsi="Menlo" w:cs="Menlo"/>
                  <w:color w:val="FFFFFF"/>
                  <w:lang w:val="en-GB" w:eastAsia="en-GB"/>
                </w:rPr>
              </w:rPrChange>
            </w:rPr>
            <w:delText xml:space="preserve"> launchMYAccount</w:delText>
          </w:r>
          <w:r w:rsidR="00136480" w:rsidRPr="000C7672" w:rsidDel="004A3C40">
            <w:rPr>
              <w:rFonts w:ascii="Menlo" w:eastAsia="Times New Roman" w:hAnsi="Menlo" w:cs="Menlo"/>
              <w:color w:val="FFFFFF"/>
              <w:sz w:val="16"/>
              <w:szCs w:val="16"/>
              <w:lang w:val="en-GB" w:eastAsia="en-GB"/>
              <w:rPrChange w:id="858" w:author="MH, Hashim" w:date="2017-11-24T11:16:00Z">
                <w:rPr>
                  <w:rFonts w:ascii="Menlo" w:eastAsia="Times New Roman" w:hAnsi="Menlo" w:cs="Menlo"/>
                  <w:color w:val="FFFFFF"/>
                  <w:lang w:val="en-GB" w:eastAsia="en-GB"/>
                </w:rPr>
              </w:rPrChange>
            </w:rPr>
            <w:delText>(</w:delText>
          </w:r>
          <w:r w:rsidR="00136480" w:rsidRPr="000C7672" w:rsidDel="004A3C40">
            <w:rPr>
              <w:rFonts w:ascii="Menlo" w:eastAsia="Times New Roman" w:hAnsi="Menlo" w:cs="Menlo"/>
              <w:color w:val="DE38A5"/>
              <w:sz w:val="16"/>
              <w:szCs w:val="16"/>
              <w:lang w:val="en-GB" w:eastAsia="en-GB"/>
              <w:rPrChange w:id="859" w:author="MH, Hashim" w:date="2017-11-24T11:16:00Z">
                <w:rPr>
                  <w:rFonts w:ascii="Menlo" w:eastAsia="Times New Roman" w:hAnsi="Menlo" w:cs="Menlo"/>
                  <w:color w:val="DE38A5"/>
                  <w:lang w:val="en-GB" w:eastAsia="en-GB"/>
                </w:rPr>
              </w:rPrChange>
            </w:rPr>
            <w:delText>_</w:delText>
          </w:r>
          <w:r w:rsidR="00136480" w:rsidRPr="000C7672" w:rsidDel="004A3C40">
            <w:rPr>
              <w:rFonts w:ascii="Menlo" w:eastAsia="Times New Roman" w:hAnsi="Menlo" w:cs="Menlo"/>
              <w:color w:val="FFFFFF"/>
              <w:sz w:val="16"/>
              <w:szCs w:val="16"/>
              <w:lang w:val="en-GB" w:eastAsia="en-GB"/>
              <w:rPrChange w:id="860" w:author="MH, Hashim" w:date="2017-11-24T11:16:00Z">
                <w:rPr>
                  <w:rFonts w:ascii="Menlo" w:eastAsia="Times New Roman" w:hAnsi="Menlo" w:cs="Menlo"/>
                  <w:color w:val="FFFFFF"/>
                  <w:lang w:val="en-GB" w:eastAsia="en-GB"/>
                </w:rPr>
              </w:rPrChange>
            </w:rPr>
            <w:delText xml:space="preserve"> sender: </w:delText>
          </w:r>
          <w:r w:rsidR="00136480" w:rsidRPr="000C7672" w:rsidDel="004A3C40">
            <w:rPr>
              <w:rFonts w:ascii="Menlo" w:eastAsia="Times New Roman" w:hAnsi="Menlo" w:cs="Menlo"/>
              <w:color w:val="08FA95"/>
              <w:sz w:val="16"/>
              <w:szCs w:val="16"/>
              <w:lang w:val="en-GB" w:eastAsia="en-GB"/>
              <w:rPrChange w:id="861" w:author="MH, Hashim" w:date="2017-11-24T11:16:00Z">
                <w:rPr>
                  <w:rFonts w:ascii="Menlo" w:eastAsia="Times New Roman" w:hAnsi="Menlo" w:cs="Menlo"/>
                  <w:color w:val="08FA95"/>
                  <w:lang w:val="en-GB" w:eastAsia="en-GB"/>
                </w:rPr>
              </w:rPrChange>
            </w:rPr>
            <w:delText>UIDButton</w:delText>
          </w:r>
          <w:r w:rsidR="00136480" w:rsidRPr="000C7672" w:rsidDel="004A3C40">
            <w:rPr>
              <w:rFonts w:ascii="Menlo" w:eastAsia="Times New Roman" w:hAnsi="Menlo" w:cs="Menlo"/>
              <w:color w:val="FFFFFF"/>
              <w:sz w:val="16"/>
              <w:szCs w:val="16"/>
              <w:lang w:val="en-GB" w:eastAsia="en-GB"/>
              <w:rPrChange w:id="862" w:author="MH, Hashim" w:date="2017-11-24T11:16:00Z">
                <w:rPr>
                  <w:rFonts w:ascii="Menlo" w:eastAsia="Times New Roman" w:hAnsi="Menlo" w:cs="Menlo"/>
                  <w:color w:val="FFFFFF"/>
                  <w:lang w:val="en-GB" w:eastAsia="en-GB"/>
                </w:rPr>
              </w:rPrChange>
            </w:rPr>
            <w:delText>) {</w:delText>
          </w:r>
        </w:del>
      </w:ins>
    </w:p>
    <w:p w14:paraId="02031304" w14:textId="596C9E3A" w:rsidR="00136480" w:rsidRPr="000C7672" w:rsidDel="004A3C40" w:rsidRDefault="00136480" w:rsidP="004A3C40">
      <w:pPr>
        <w:shd w:val="clear" w:color="auto" w:fill="000000"/>
        <w:spacing w:after="0"/>
        <w:rPr>
          <w:ins w:id="863" w:author="MH, Hashim" w:date="2017-11-24T11:13:00Z"/>
          <w:del w:id="864" w:author="HS, Yogesh" w:date="2017-12-07T13:40:00Z"/>
          <w:rFonts w:ascii="Menlo" w:eastAsia="Times New Roman" w:hAnsi="Menlo" w:cs="Menlo"/>
          <w:color w:val="FFFFFF"/>
          <w:sz w:val="16"/>
          <w:szCs w:val="16"/>
          <w:lang w:val="en-GB" w:eastAsia="en-GB"/>
          <w:rPrChange w:id="865" w:author="MH, Hashim" w:date="2017-11-24T11:16:00Z">
            <w:rPr>
              <w:ins w:id="866" w:author="MH, Hashim" w:date="2017-11-24T11:13:00Z"/>
              <w:del w:id="867" w:author="HS, Yogesh" w:date="2017-12-07T13:40:00Z"/>
              <w:rFonts w:ascii="Menlo" w:eastAsia="Times New Roman" w:hAnsi="Menlo" w:cs="Menlo"/>
              <w:color w:val="FFFFFF"/>
              <w:lang w:val="en-GB" w:eastAsia="en-GB"/>
            </w:rPr>
          </w:rPrChange>
        </w:rPr>
        <w:pPrChange w:id="868" w:author="HS, Yogesh" w:date="2017-12-07T13:40:00Z">
          <w:pPr>
            <w:shd w:val="clear" w:color="auto" w:fill="000000"/>
            <w:spacing w:after="0"/>
          </w:pPr>
        </w:pPrChange>
      </w:pPr>
      <w:ins w:id="869" w:author="MH, Hashim" w:date="2017-11-24T11:13:00Z">
        <w:del w:id="870" w:author="HS, Yogesh" w:date="2017-12-07T13:40:00Z">
          <w:r w:rsidRPr="000C7672" w:rsidDel="004A3C40">
            <w:rPr>
              <w:rFonts w:ascii="Menlo" w:eastAsia="Times New Roman" w:hAnsi="Menlo" w:cs="Menlo"/>
              <w:color w:val="FFFFFF"/>
              <w:sz w:val="16"/>
              <w:szCs w:val="16"/>
              <w:lang w:val="en-GB" w:eastAsia="en-GB"/>
              <w:rPrChange w:id="871"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872"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873" w:author="MH, Hashim" w:date="2017-11-24T11:16:00Z">
                <w:rPr>
                  <w:rFonts w:ascii="Menlo" w:eastAsia="Times New Roman" w:hAnsi="Menlo" w:cs="Menlo"/>
                  <w:color w:val="FFFFFF"/>
                  <w:lang w:val="en-GB" w:eastAsia="en-GB"/>
                </w:rPr>
              </w:rPrChange>
            </w:rPr>
            <w:delText xml:space="preserve"> myaDependencies = </w:delText>
          </w:r>
          <w:r w:rsidRPr="000C7672" w:rsidDel="004A3C40">
            <w:rPr>
              <w:rFonts w:ascii="Menlo" w:eastAsia="Times New Roman" w:hAnsi="Menlo" w:cs="Menlo"/>
              <w:color w:val="08FA95"/>
              <w:sz w:val="16"/>
              <w:szCs w:val="16"/>
              <w:lang w:val="en-GB" w:eastAsia="en-GB"/>
              <w:rPrChange w:id="874" w:author="MH, Hashim" w:date="2017-11-24T11:16:00Z">
                <w:rPr>
                  <w:rFonts w:ascii="Menlo" w:eastAsia="Times New Roman" w:hAnsi="Menlo" w:cs="Menlo"/>
                  <w:color w:val="08FA95"/>
                  <w:lang w:val="en-GB" w:eastAsia="en-GB"/>
                </w:rPr>
              </w:rPrChange>
            </w:rPr>
            <w:delText>MYADependencies</w:delText>
          </w:r>
          <w:r w:rsidRPr="000C7672" w:rsidDel="004A3C40">
            <w:rPr>
              <w:rFonts w:ascii="Menlo" w:eastAsia="Times New Roman" w:hAnsi="Menlo" w:cs="Menlo"/>
              <w:color w:val="FFFFFF"/>
              <w:sz w:val="16"/>
              <w:szCs w:val="16"/>
              <w:lang w:val="en-GB" w:eastAsia="en-GB"/>
              <w:rPrChange w:id="875" w:author="MH, Hashim" w:date="2017-11-24T11:16:00Z">
                <w:rPr>
                  <w:rFonts w:ascii="Menlo" w:eastAsia="Times New Roman" w:hAnsi="Menlo" w:cs="Menlo"/>
                  <w:color w:val="FFFFFF"/>
                  <w:lang w:val="en-GB" w:eastAsia="en-GB"/>
                </w:rPr>
              </w:rPrChange>
            </w:rPr>
            <w:delText>()</w:delText>
          </w:r>
        </w:del>
      </w:ins>
    </w:p>
    <w:p w14:paraId="4AFD2205" w14:textId="62782771" w:rsidR="00136480" w:rsidRPr="000C7672" w:rsidDel="004A3C40" w:rsidRDefault="00136480" w:rsidP="004A3C40">
      <w:pPr>
        <w:shd w:val="clear" w:color="auto" w:fill="000000"/>
        <w:spacing w:after="0"/>
        <w:rPr>
          <w:ins w:id="876" w:author="MH, Hashim" w:date="2017-11-24T11:13:00Z"/>
          <w:del w:id="877" w:author="HS, Yogesh" w:date="2017-12-07T13:40:00Z"/>
          <w:rFonts w:ascii="Menlo" w:eastAsia="Times New Roman" w:hAnsi="Menlo" w:cs="Menlo"/>
          <w:color w:val="FFFFFF"/>
          <w:sz w:val="16"/>
          <w:szCs w:val="16"/>
          <w:lang w:val="en-GB" w:eastAsia="en-GB"/>
          <w:rPrChange w:id="878" w:author="MH, Hashim" w:date="2017-11-24T11:16:00Z">
            <w:rPr>
              <w:ins w:id="879" w:author="MH, Hashim" w:date="2017-11-24T11:13:00Z"/>
              <w:del w:id="880" w:author="HS, Yogesh" w:date="2017-12-07T13:40:00Z"/>
              <w:rFonts w:ascii="Menlo" w:eastAsia="Times New Roman" w:hAnsi="Menlo" w:cs="Menlo"/>
              <w:color w:val="FFFFFF"/>
              <w:lang w:val="en-GB" w:eastAsia="en-GB"/>
            </w:rPr>
          </w:rPrChange>
        </w:rPr>
        <w:pPrChange w:id="881" w:author="HS, Yogesh" w:date="2017-12-07T13:40:00Z">
          <w:pPr>
            <w:shd w:val="clear" w:color="auto" w:fill="000000"/>
            <w:spacing w:after="0"/>
          </w:pPr>
        </w:pPrChange>
      </w:pPr>
      <w:ins w:id="882" w:author="MH, Hashim" w:date="2017-11-24T11:13:00Z">
        <w:del w:id="883" w:author="HS, Yogesh" w:date="2017-12-07T13:40:00Z">
          <w:r w:rsidRPr="000C7672" w:rsidDel="004A3C40">
            <w:rPr>
              <w:rFonts w:ascii="Menlo" w:eastAsia="Times New Roman" w:hAnsi="Menlo" w:cs="Menlo"/>
              <w:color w:val="FFFFFF"/>
              <w:sz w:val="16"/>
              <w:szCs w:val="16"/>
              <w:lang w:val="en-GB" w:eastAsia="en-GB"/>
              <w:rPrChange w:id="884" w:author="MH, Hashim" w:date="2017-11-24T11:16:00Z">
                <w:rPr>
                  <w:rFonts w:ascii="Menlo" w:eastAsia="Times New Roman" w:hAnsi="Menlo" w:cs="Menlo"/>
                  <w:color w:val="FFFFFF"/>
                  <w:lang w:val="en-GB" w:eastAsia="en-GB"/>
                </w:rPr>
              </w:rPrChange>
            </w:rPr>
            <w:delText>        myaDependencies.</w:delText>
          </w:r>
          <w:r w:rsidRPr="000C7672" w:rsidDel="004A3C40">
            <w:rPr>
              <w:rFonts w:ascii="Menlo" w:eastAsia="Times New Roman" w:hAnsi="Menlo" w:cs="Menlo"/>
              <w:color w:val="08FA95"/>
              <w:sz w:val="16"/>
              <w:szCs w:val="16"/>
              <w:lang w:val="en-GB" w:eastAsia="en-GB"/>
              <w:rPrChange w:id="885" w:author="MH, Hashim" w:date="2017-11-24T11:16:00Z">
                <w:rPr>
                  <w:rFonts w:ascii="Menlo" w:eastAsia="Times New Roman" w:hAnsi="Menlo" w:cs="Menlo"/>
                  <w:color w:val="08FA95"/>
                  <w:lang w:val="en-GB" w:eastAsia="en-GB"/>
                </w:rPr>
              </w:rPrChange>
            </w:rPr>
            <w:delText>appInfra</w:delText>
          </w:r>
          <w:r w:rsidRPr="000C7672" w:rsidDel="004A3C40">
            <w:rPr>
              <w:rFonts w:ascii="Menlo" w:eastAsia="Times New Roman" w:hAnsi="Menlo" w:cs="Menlo"/>
              <w:color w:val="FFFFFF"/>
              <w:sz w:val="16"/>
              <w:szCs w:val="16"/>
              <w:lang w:val="en-GB" w:eastAsia="en-GB"/>
              <w:rPrChange w:id="886" w:author="MH, Hashim" w:date="2017-11-24T11:16:00Z">
                <w:rPr>
                  <w:rFonts w:ascii="Menlo" w:eastAsia="Times New Roman" w:hAnsi="Menlo" w:cs="Menlo"/>
                  <w:color w:val="FFFFFF"/>
                  <w:lang w:val="en-GB" w:eastAsia="en-GB"/>
                </w:rPr>
              </w:rPrChange>
            </w:rPr>
            <w:delText xml:space="preserve"> = </w:delText>
          </w:r>
          <w:r w:rsidRPr="000C7672" w:rsidDel="004A3C40">
            <w:rPr>
              <w:rFonts w:ascii="Menlo" w:eastAsia="Times New Roman" w:hAnsi="Menlo" w:cs="Menlo"/>
              <w:color w:val="08FA95"/>
              <w:sz w:val="16"/>
              <w:szCs w:val="16"/>
              <w:lang w:val="en-GB" w:eastAsia="en-GB"/>
              <w:rPrChange w:id="887" w:author="MH, Hashim" w:date="2017-11-24T11:16:00Z">
                <w:rPr>
                  <w:rFonts w:ascii="Menlo" w:eastAsia="Times New Roman" w:hAnsi="Menlo" w:cs="Menlo"/>
                  <w:color w:val="08FA95"/>
                  <w:lang w:val="en-GB" w:eastAsia="en-GB"/>
                </w:rPr>
              </w:rPrChange>
            </w:rPr>
            <w:delText>appinfra</w:delText>
          </w:r>
        </w:del>
      </w:ins>
    </w:p>
    <w:p w14:paraId="6C0F020B" w14:textId="40868CA7" w:rsidR="00136480" w:rsidRPr="000C7672" w:rsidDel="004A3C40" w:rsidRDefault="00136480" w:rsidP="004A3C40">
      <w:pPr>
        <w:shd w:val="clear" w:color="auto" w:fill="000000"/>
        <w:spacing w:after="0"/>
        <w:rPr>
          <w:ins w:id="888" w:author="MH, Hashim" w:date="2017-11-24T11:13:00Z"/>
          <w:del w:id="889" w:author="HS, Yogesh" w:date="2017-12-07T13:40:00Z"/>
          <w:rFonts w:ascii="Menlo" w:eastAsia="Times New Roman" w:hAnsi="Menlo" w:cs="Menlo"/>
          <w:color w:val="FFFFFF"/>
          <w:sz w:val="16"/>
          <w:szCs w:val="16"/>
          <w:lang w:val="en-GB" w:eastAsia="en-GB"/>
          <w:rPrChange w:id="890" w:author="MH, Hashim" w:date="2017-11-24T11:16:00Z">
            <w:rPr>
              <w:ins w:id="891" w:author="MH, Hashim" w:date="2017-11-24T11:13:00Z"/>
              <w:del w:id="892" w:author="HS, Yogesh" w:date="2017-12-07T13:40:00Z"/>
              <w:rFonts w:ascii="Menlo" w:eastAsia="Times New Roman" w:hAnsi="Menlo" w:cs="Menlo"/>
              <w:color w:val="FFFFFF"/>
              <w:lang w:val="en-GB" w:eastAsia="en-GB"/>
            </w:rPr>
          </w:rPrChange>
        </w:rPr>
        <w:pPrChange w:id="893" w:author="HS, Yogesh" w:date="2017-12-07T13:40:00Z">
          <w:pPr>
            <w:shd w:val="clear" w:color="auto" w:fill="000000"/>
            <w:spacing w:after="0"/>
          </w:pPr>
        </w:pPrChange>
      </w:pPr>
      <w:ins w:id="894" w:author="MH, Hashim" w:date="2017-11-24T11:13:00Z">
        <w:del w:id="895" w:author="HS, Yogesh" w:date="2017-12-07T13:40:00Z">
          <w:r w:rsidRPr="000C7672" w:rsidDel="004A3C40">
            <w:rPr>
              <w:rFonts w:ascii="Menlo" w:eastAsia="Times New Roman" w:hAnsi="Menlo" w:cs="Menlo"/>
              <w:color w:val="FFFFFF"/>
              <w:sz w:val="16"/>
              <w:szCs w:val="16"/>
              <w:lang w:val="en-GB" w:eastAsia="en-GB"/>
              <w:rPrChange w:id="896"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897"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898" w:author="MH, Hashim" w:date="2017-11-24T11:16:00Z">
                <w:rPr>
                  <w:rFonts w:ascii="Menlo" w:eastAsia="Times New Roman" w:hAnsi="Menlo" w:cs="Menlo"/>
                  <w:color w:val="FFFFFF"/>
                  <w:lang w:val="en-GB" w:eastAsia="en-GB"/>
                </w:rPr>
              </w:rPrChange>
            </w:rPr>
            <w:delText xml:space="preserve"> myaInterface = </w:delText>
          </w:r>
          <w:r w:rsidRPr="000C7672" w:rsidDel="004A3C40">
            <w:rPr>
              <w:rFonts w:ascii="Menlo" w:eastAsia="Times New Roman" w:hAnsi="Menlo" w:cs="Menlo"/>
              <w:color w:val="08FA95"/>
              <w:sz w:val="16"/>
              <w:szCs w:val="16"/>
              <w:lang w:val="en-GB" w:eastAsia="en-GB"/>
              <w:rPrChange w:id="899" w:author="MH, Hashim" w:date="2017-11-24T11:16:00Z">
                <w:rPr>
                  <w:rFonts w:ascii="Menlo" w:eastAsia="Times New Roman" w:hAnsi="Menlo" w:cs="Menlo"/>
                  <w:color w:val="08FA95"/>
                  <w:lang w:val="en-GB" w:eastAsia="en-GB"/>
                </w:rPr>
              </w:rPrChange>
            </w:rPr>
            <w:delText>MYAInterface</w:delText>
          </w:r>
          <w:r w:rsidRPr="000C7672" w:rsidDel="004A3C40">
            <w:rPr>
              <w:rFonts w:ascii="Menlo" w:eastAsia="Times New Roman" w:hAnsi="Menlo" w:cs="Menlo"/>
              <w:color w:val="FFFFFF"/>
              <w:sz w:val="16"/>
              <w:szCs w:val="16"/>
              <w:lang w:val="en-GB" w:eastAsia="en-GB"/>
              <w:rPrChange w:id="900" w:author="MH, Hashim" w:date="2017-11-24T11:16:00Z">
                <w:rPr>
                  <w:rFonts w:ascii="Menlo" w:eastAsia="Times New Roman" w:hAnsi="Menlo" w:cs="Menlo"/>
                  <w:color w:val="FFFFFF"/>
                  <w:lang w:val="en-GB" w:eastAsia="en-GB"/>
                </w:rPr>
              </w:rPrChange>
            </w:rPr>
            <w:delText xml:space="preserve">(dependencies: myaDependencies, andSettings: </w:delText>
          </w:r>
          <w:r w:rsidRPr="000C7672" w:rsidDel="004A3C40">
            <w:rPr>
              <w:rFonts w:ascii="Menlo" w:eastAsia="Times New Roman" w:hAnsi="Menlo" w:cs="Menlo"/>
              <w:color w:val="08FA95"/>
              <w:sz w:val="16"/>
              <w:szCs w:val="16"/>
              <w:lang w:val="en-GB" w:eastAsia="en-GB"/>
              <w:rPrChange w:id="901" w:author="MH, Hashim" w:date="2017-11-24T11:16:00Z">
                <w:rPr>
                  <w:rFonts w:ascii="Menlo" w:eastAsia="Times New Roman" w:hAnsi="Menlo" w:cs="Menlo"/>
                  <w:color w:val="08FA95"/>
                  <w:lang w:val="en-GB" w:eastAsia="en-GB"/>
                </w:rPr>
              </w:rPrChange>
            </w:rPr>
            <w:delText>MYASettings</w:delText>
          </w:r>
          <w:r w:rsidRPr="000C7672" w:rsidDel="004A3C40">
            <w:rPr>
              <w:rFonts w:ascii="Menlo" w:eastAsia="Times New Roman" w:hAnsi="Menlo" w:cs="Menlo"/>
              <w:color w:val="FFFFFF"/>
              <w:sz w:val="16"/>
              <w:szCs w:val="16"/>
              <w:lang w:val="en-GB" w:eastAsia="en-GB"/>
              <w:rPrChange w:id="902" w:author="MH, Hashim" w:date="2017-11-24T11:16:00Z">
                <w:rPr>
                  <w:rFonts w:ascii="Menlo" w:eastAsia="Times New Roman" w:hAnsi="Menlo" w:cs="Menlo"/>
                  <w:color w:val="FFFFFF"/>
                  <w:lang w:val="en-GB" w:eastAsia="en-GB"/>
                </w:rPr>
              </w:rPrChange>
            </w:rPr>
            <w:delText>())</w:delText>
          </w:r>
        </w:del>
      </w:ins>
    </w:p>
    <w:p w14:paraId="16CE43E1" w14:textId="4AA49EC1" w:rsidR="00136480" w:rsidRPr="000C7672" w:rsidDel="004A3C40" w:rsidRDefault="00136480" w:rsidP="004A3C40">
      <w:pPr>
        <w:shd w:val="clear" w:color="auto" w:fill="000000"/>
        <w:spacing w:after="0"/>
        <w:rPr>
          <w:ins w:id="903" w:author="MH, Hashim" w:date="2017-11-24T11:13:00Z"/>
          <w:del w:id="904" w:author="HS, Yogesh" w:date="2017-12-07T13:40:00Z"/>
          <w:rFonts w:ascii="Menlo" w:eastAsia="Times New Roman" w:hAnsi="Menlo" w:cs="Menlo"/>
          <w:color w:val="FFFFFF"/>
          <w:sz w:val="16"/>
          <w:szCs w:val="16"/>
          <w:lang w:val="en-GB" w:eastAsia="en-GB"/>
          <w:rPrChange w:id="905" w:author="MH, Hashim" w:date="2017-11-24T11:16:00Z">
            <w:rPr>
              <w:ins w:id="906" w:author="MH, Hashim" w:date="2017-11-24T11:13:00Z"/>
              <w:del w:id="907" w:author="HS, Yogesh" w:date="2017-12-07T13:40:00Z"/>
              <w:rFonts w:ascii="Menlo" w:eastAsia="Times New Roman" w:hAnsi="Menlo" w:cs="Menlo"/>
              <w:color w:val="FFFFFF"/>
              <w:lang w:val="en-GB" w:eastAsia="en-GB"/>
            </w:rPr>
          </w:rPrChange>
        </w:rPr>
        <w:pPrChange w:id="908" w:author="HS, Yogesh" w:date="2017-12-07T13:40:00Z">
          <w:pPr>
            <w:shd w:val="clear" w:color="auto" w:fill="000000"/>
            <w:spacing w:after="0"/>
          </w:pPr>
        </w:pPrChange>
      </w:pPr>
      <w:ins w:id="909" w:author="MH, Hashim" w:date="2017-11-24T11:13:00Z">
        <w:del w:id="910" w:author="HS, Yogesh" w:date="2017-12-07T13:40:00Z">
          <w:r w:rsidRPr="000C7672" w:rsidDel="004A3C40">
            <w:rPr>
              <w:rFonts w:ascii="Menlo" w:eastAsia="Times New Roman" w:hAnsi="Menlo" w:cs="Menlo"/>
              <w:color w:val="FFFFFF"/>
              <w:sz w:val="16"/>
              <w:szCs w:val="16"/>
              <w:lang w:val="en-GB" w:eastAsia="en-GB"/>
              <w:rPrChange w:id="911"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912"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913" w:author="MH, Hashim" w:date="2017-11-24T11:16:00Z">
                <w:rPr>
                  <w:rFonts w:ascii="Menlo" w:eastAsia="Times New Roman" w:hAnsi="Menlo" w:cs="Menlo"/>
                  <w:color w:val="FFFFFF"/>
                  <w:lang w:val="en-GB" w:eastAsia="en-GB"/>
                </w:rPr>
              </w:rPrChange>
            </w:rPr>
            <w:delText xml:space="preserve"> launchInput = </w:delText>
          </w:r>
          <w:r w:rsidRPr="000C7672" w:rsidDel="004A3C40">
            <w:rPr>
              <w:rFonts w:ascii="Menlo" w:eastAsia="Times New Roman" w:hAnsi="Menlo" w:cs="Menlo"/>
              <w:color w:val="08FA95"/>
              <w:sz w:val="16"/>
              <w:szCs w:val="16"/>
              <w:lang w:val="en-GB" w:eastAsia="en-GB"/>
              <w:rPrChange w:id="914" w:author="MH, Hashim" w:date="2017-11-24T11:16:00Z">
                <w:rPr>
                  <w:rFonts w:ascii="Menlo" w:eastAsia="Times New Roman" w:hAnsi="Menlo" w:cs="Menlo"/>
                  <w:color w:val="08FA95"/>
                  <w:lang w:val="en-GB" w:eastAsia="en-GB"/>
                </w:rPr>
              </w:rPrChange>
            </w:rPr>
            <w:delText>MYALaunchInput</w:delText>
          </w:r>
          <w:r w:rsidRPr="000C7672" w:rsidDel="004A3C40">
            <w:rPr>
              <w:rFonts w:ascii="Menlo" w:eastAsia="Times New Roman" w:hAnsi="Menlo" w:cs="Menlo"/>
              <w:color w:val="FFFFFF"/>
              <w:sz w:val="16"/>
              <w:szCs w:val="16"/>
              <w:lang w:val="en-GB" w:eastAsia="en-GB"/>
              <w:rPrChange w:id="915" w:author="MH, Hashim" w:date="2017-11-24T11:16:00Z">
                <w:rPr>
                  <w:rFonts w:ascii="Menlo" w:eastAsia="Times New Roman" w:hAnsi="Menlo" w:cs="Menlo"/>
                  <w:color w:val="FFFFFF"/>
                  <w:lang w:val="en-GB" w:eastAsia="en-GB"/>
                </w:rPr>
              </w:rPrChange>
            </w:rPr>
            <w:delText>()</w:delText>
          </w:r>
        </w:del>
      </w:ins>
    </w:p>
    <w:p w14:paraId="020EC72A" w14:textId="12E254ED" w:rsidR="00136480" w:rsidRPr="000C7672" w:rsidDel="004A3C40" w:rsidRDefault="00136480" w:rsidP="004A3C40">
      <w:pPr>
        <w:shd w:val="clear" w:color="auto" w:fill="000000"/>
        <w:spacing w:after="0"/>
        <w:rPr>
          <w:ins w:id="916" w:author="MH, Hashim" w:date="2017-11-24T11:13:00Z"/>
          <w:del w:id="917" w:author="HS, Yogesh" w:date="2017-12-07T13:40:00Z"/>
          <w:rFonts w:ascii="Menlo" w:eastAsia="Times New Roman" w:hAnsi="Menlo" w:cs="Menlo"/>
          <w:color w:val="FFFFFF"/>
          <w:sz w:val="16"/>
          <w:szCs w:val="16"/>
          <w:lang w:val="en-GB" w:eastAsia="en-GB"/>
          <w:rPrChange w:id="918" w:author="MH, Hashim" w:date="2017-11-24T11:16:00Z">
            <w:rPr>
              <w:ins w:id="919" w:author="MH, Hashim" w:date="2017-11-24T11:13:00Z"/>
              <w:del w:id="920" w:author="HS, Yogesh" w:date="2017-12-07T13:40:00Z"/>
              <w:rFonts w:ascii="Menlo" w:eastAsia="Times New Roman" w:hAnsi="Menlo" w:cs="Menlo"/>
              <w:color w:val="FFFFFF"/>
              <w:lang w:val="en-GB" w:eastAsia="en-GB"/>
            </w:rPr>
          </w:rPrChange>
        </w:rPr>
        <w:pPrChange w:id="921" w:author="HS, Yogesh" w:date="2017-12-07T13:40:00Z">
          <w:pPr>
            <w:shd w:val="clear" w:color="auto" w:fill="000000"/>
            <w:spacing w:after="0"/>
          </w:pPr>
        </w:pPrChange>
      </w:pPr>
      <w:ins w:id="922" w:author="MH, Hashim" w:date="2017-11-24T11:13:00Z">
        <w:del w:id="923" w:author="HS, Yogesh" w:date="2017-12-07T13:40:00Z">
          <w:r w:rsidRPr="000C7672" w:rsidDel="004A3C40">
            <w:rPr>
              <w:rFonts w:ascii="Menlo" w:eastAsia="Times New Roman" w:hAnsi="Menlo" w:cs="Menlo"/>
              <w:color w:val="FFFFFF"/>
              <w:sz w:val="16"/>
              <w:szCs w:val="16"/>
              <w:lang w:val="en-GB" w:eastAsia="en-GB"/>
              <w:rPrChange w:id="924" w:author="MH, Hashim" w:date="2017-11-24T11:16:00Z">
                <w:rPr>
                  <w:rFonts w:ascii="Menlo" w:eastAsia="Times New Roman" w:hAnsi="Menlo" w:cs="Menlo"/>
                  <w:color w:val="FFFFFF"/>
                  <w:lang w:val="en-GB" w:eastAsia="en-GB"/>
                </w:rPr>
              </w:rPrChange>
            </w:rPr>
            <w:delText>        launchInput.</w:delText>
          </w:r>
          <w:r w:rsidRPr="000C7672" w:rsidDel="004A3C40">
            <w:rPr>
              <w:rFonts w:ascii="Menlo" w:eastAsia="Times New Roman" w:hAnsi="Menlo" w:cs="Menlo"/>
              <w:color w:val="08FA95"/>
              <w:sz w:val="16"/>
              <w:szCs w:val="16"/>
              <w:lang w:val="en-GB" w:eastAsia="en-GB"/>
              <w:rPrChange w:id="925" w:author="MH, Hashim" w:date="2017-11-24T11:16:00Z">
                <w:rPr>
                  <w:rFonts w:ascii="Menlo" w:eastAsia="Times New Roman" w:hAnsi="Menlo" w:cs="Menlo"/>
                  <w:color w:val="08FA95"/>
                  <w:lang w:val="en-GB" w:eastAsia="en-GB"/>
                </w:rPr>
              </w:rPrChange>
            </w:rPr>
            <w:delText>delegate</w:delText>
          </w:r>
          <w:r w:rsidRPr="000C7672" w:rsidDel="004A3C40">
            <w:rPr>
              <w:rFonts w:ascii="Menlo" w:eastAsia="Times New Roman" w:hAnsi="Menlo" w:cs="Menlo"/>
              <w:color w:val="FFFFFF"/>
              <w:sz w:val="16"/>
              <w:szCs w:val="16"/>
              <w:lang w:val="en-GB" w:eastAsia="en-GB"/>
              <w:rPrChange w:id="926" w:author="MH, Hashim" w:date="2017-11-24T11:16:00Z">
                <w:rPr>
                  <w:rFonts w:ascii="Menlo" w:eastAsia="Times New Roman" w:hAnsi="Menlo" w:cs="Menlo"/>
                  <w:color w:val="FFFFFF"/>
                  <w:lang w:val="en-GB" w:eastAsia="en-GB"/>
                </w:rPr>
              </w:rPrChange>
            </w:rPr>
            <w:delText xml:space="preserve"> = </w:delText>
          </w:r>
          <w:r w:rsidRPr="000C7672" w:rsidDel="004A3C40">
            <w:rPr>
              <w:rFonts w:ascii="Menlo" w:eastAsia="Times New Roman" w:hAnsi="Menlo" w:cs="Menlo"/>
              <w:color w:val="DE38A5"/>
              <w:sz w:val="16"/>
              <w:szCs w:val="16"/>
              <w:lang w:val="en-GB" w:eastAsia="en-GB"/>
              <w:rPrChange w:id="927" w:author="MH, Hashim" w:date="2017-11-24T11:16:00Z">
                <w:rPr>
                  <w:rFonts w:ascii="Menlo" w:eastAsia="Times New Roman" w:hAnsi="Menlo" w:cs="Menlo"/>
                  <w:color w:val="DE38A5"/>
                  <w:lang w:val="en-GB" w:eastAsia="en-GB"/>
                </w:rPr>
              </w:rPrChange>
            </w:rPr>
            <w:delText>self</w:delText>
          </w:r>
        </w:del>
      </w:ins>
    </w:p>
    <w:p w14:paraId="0BFB411F" w14:textId="2C14E5DB" w:rsidR="00136480" w:rsidRPr="000C7672" w:rsidDel="004A3C40" w:rsidRDefault="00136480" w:rsidP="004A3C40">
      <w:pPr>
        <w:shd w:val="clear" w:color="auto" w:fill="000000"/>
        <w:spacing w:after="0"/>
        <w:rPr>
          <w:ins w:id="928" w:author="MH, Hashim" w:date="2017-11-24T11:13:00Z"/>
          <w:del w:id="929" w:author="HS, Yogesh" w:date="2017-12-07T13:40:00Z"/>
          <w:rFonts w:ascii="Menlo" w:eastAsia="Times New Roman" w:hAnsi="Menlo" w:cs="Menlo"/>
          <w:color w:val="FFFFFF"/>
          <w:sz w:val="16"/>
          <w:szCs w:val="16"/>
          <w:lang w:val="en-GB" w:eastAsia="en-GB"/>
          <w:rPrChange w:id="930" w:author="MH, Hashim" w:date="2017-11-24T11:16:00Z">
            <w:rPr>
              <w:ins w:id="931" w:author="MH, Hashim" w:date="2017-11-24T11:13:00Z"/>
              <w:del w:id="932" w:author="HS, Yogesh" w:date="2017-12-07T13:40:00Z"/>
              <w:rFonts w:ascii="Menlo" w:eastAsia="Times New Roman" w:hAnsi="Menlo" w:cs="Menlo"/>
              <w:color w:val="FFFFFF"/>
              <w:lang w:val="en-GB" w:eastAsia="en-GB"/>
            </w:rPr>
          </w:rPrChange>
        </w:rPr>
        <w:pPrChange w:id="933" w:author="HS, Yogesh" w:date="2017-12-07T13:40:00Z">
          <w:pPr>
            <w:shd w:val="clear" w:color="auto" w:fill="000000"/>
            <w:spacing w:after="0"/>
          </w:pPr>
        </w:pPrChange>
      </w:pPr>
      <w:ins w:id="934" w:author="MH, Hashim" w:date="2017-11-24T11:13:00Z">
        <w:del w:id="935" w:author="HS, Yogesh" w:date="2017-12-07T13:40:00Z">
          <w:r w:rsidRPr="000C7672" w:rsidDel="004A3C40">
            <w:rPr>
              <w:rFonts w:ascii="Menlo" w:eastAsia="Times New Roman" w:hAnsi="Menlo" w:cs="Menlo"/>
              <w:color w:val="FFFFFF"/>
              <w:sz w:val="16"/>
              <w:szCs w:val="16"/>
              <w:lang w:val="en-GB" w:eastAsia="en-GB"/>
              <w:rPrChange w:id="936"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937"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938" w:author="MH, Hashim" w:date="2017-11-24T11:16:00Z">
                <w:rPr>
                  <w:rFonts w:ascii="Menlo" w:eastAsia="Times New Roman" w:hAnsi="Menlo" w:cs="Menlo"/>
                  <w:color w:val="FFFFFF"/>
                  <w:lang w:val="en-GB" w:eastAsia="en-GB"/>
                </w:rPr>
              </w:rPrChange>
            </w:rPr>
            <w:delText xml:space="preserve"> vc  = myaInterface.</w:delText>
          </w:r>
          <w:r w:rsidRPr="000C7672" w:rsidDel="004A3C40">
            <w:rPr>
              <w:rFonts w:ascii="Menlo" w:eastAsia="Times New Roman" w:hAnsi="Menlo" w:cs="Menlo"/>
              <w:color w:val="08FA95"/>
              <w:sz w:val="16"/>
              <w:szCs w:val="16"/>
              <w:lang w:val="en-GB" w:eastAsia="en-GB"/>
              <w:rPrChange w:id="939" w:author="MH, Hashim" w:date="2017-11-24T11:16:00Z">
                <w:rPr>
                  <w:rFonts w:ascii="Menlo" w:eastAsia="Times New Roman" w:hAnsi="Menlo" w:cs="Menlo"/>
                  <w:color w:val="08FA95"/>
                  <w:lang w:val="en-GB" w:eastAsia="en-GB"/>
                </w:rPr>
              </w:rPrChange>
            </w:rPr>
            <w:delText>instantiateViewController</w:delText>
          </w:r>
          <w:r w:rsidRPr="000C7672" w:rsidDel="004A3C40">
            <w:rPr>
              <w:rFonts w:ascii="Menlo" w:eastAsia="Times New Roman" w:hAnsi="Menlo" w:cs="Menlo"/>
              <w:color w:val="FFFFFF"/>
              <w:sz w:val="16"/>
              <w:szCs w:val="16"/>
              <w:lang w:val="en-GB" w:eastAsia="en-GB"/>
              <w:rPrChange w:id="940" w:author="MH, Hashim" w:date="2017-11-24T11:16:00Z">
                <w:rPr>
                  <w:rFonts w:ascii="Menlo" w:eastAsia="Times New Roman" w:hAnsi="Menlo" w:cs="Menlo"/>
                  <w:color w:val="FFFFFF"/>
                  <w:lang w:val="en-GB" w:eastAsia="en-GB"/>
                </w:rPr>
              </w:rPrChange>
            </w:rPr>
            <w:delText xml:space="preserve">(launchInput) { (error) </w:delText>
          </w:r>
          <w:r w:rsidRPr="000C7672" w:rsidDel="004A3C40">
            <w:rPr>
              <w:rFonts w:ascii="Menlo" w:eastAsia="Times New Roman" w:hAnsi="Menlo" w:cs="Menlo"/>
              <w:color w:val="DE38A5"/>
              <w:sz w:val="16"/>
              <w:szCs w:val="16"/>
              <w:lang w:val="en-GB" w:eastAsia="en-GB"/>
              <w:rPrChange w:id="941" w:author="MH, Hashim" w:date="2017-11-24T11:16:00Z">
                <w:rPr>
                  <w:rFonts w:ascii="Menlo" w:eastAsia="Times New Roman" w:hAnsi="Menlo" w:cs="Menlo"/>
                  <w:color w:val="DE38A5"/>
                  <w:lang w:val="en-GB" w:eastAsia="en-GB"/>
                </w:rPr>
              </w:rPrChange>
            </w:rPr>
            <w:delText>in</w:delText>
          </w:r>
        </w:del>
      </w:ins>
    </w:p>
    <w:p w14:paraId="40FDF1D8" w14:textId="38C2D20F" w:rsidR="00136480" w:rsidRPr="000C7672" w:rsidDel="004A3C40" w:rsidRDefault="00136480" w:rsidP="004A3C40">
      <w:pPr>
        <w:shd w:val="clear" w:color="auto" w:fill="000000"/>
        <w:spacing w:after="0"/>
        <w:rPr>
          <w:ins w:id="942" w:author="MH, Hashim" w:date="2017-11-24T11:13:00Z"/>
          <w:del w:id="943" w:author="HS, Yogesh" w:date="2017-12-07T13:40:00Z"/>
          <w:rFonts w:ascii="Menlo" w:eastAsia="Times New Roman" w:hAnsi="Menlo" w:cs="Menlo"/>
          <w:color w:val="FFFFFF"/>
          <w:sz w:val="16"/>
          <w:szCs w:val="16"/>
          <w:lang w:val="en-GB" w:eastAsia="en-GB"/>
          <w:rPrChange w:id="944" w:author="MH, Hashim" w:date="2017-11-24T11:16:00Z">
            <w:rPr>
              <w:ins w:id="945" w:author="MH, Hashim" w:date="2017-11-24T11:13:00Z"/>
              <w:del w:id="946" w:author="HS, Yogesh" w:date="2017-12-07T13:40:00Z"/>
              <w:rFonts w:ascii="Menlo" w:eastAsia="Times New Roman" w:hAnsi="Menlo" w:cs="Menlo"/>
              <w:color w:val="FFFFFF"/>
              <w:lang w:val="en-GB" w:eastAsia="en-GB"/>
            </w:rPr>
          </w:rPrChange>
        </w:rPr>
        <w:pPrChange w:id="947" w:author="HS, Yogesh" w:date="2017-12-07T13:40:00Z">
          <w:pPr>
            <w:shd w:val="clear" w:color="auto" w:fill="000000"/>
            <w:spacing w:after="0"/>
          </w:pPr>
        </w:pPrChange>
      </w:pPr>
      <w:ins w:id="948" w:author="MH, Hashim" w:date="2017-11-24T11:13:00Z">
        <w:del w:id="949" w:author="HS, Yogesh" w:date="2017-12-07T13:40:00Z">
          <w:r w:rsidRPr="000C7672" w:rsidDel="004A3C40">
            <w:rPr>
              <w:rFonts w:ascii="Menlo" w:eastAsia="Times New Roman" w:hAnsi="Menlo" w:cs="Menlo"/>
              <w:color w:val="FFFFFF"/>
              <w:sz w:val="16"/>
              <w:szCs w:val="16"/>
              <w:lang w:val="en-GB" w:eastAsia="en-GB"/>
              <w:rPrChange w:id="950" w:author="MH, Hashim" w:date="2017-11-24T11:16:00Z">
                <w:rPr>
                  <w:rFonts w:ascii="Menlo" w:eastAsia="Times New Roman" w:hAnsi="Menlo" w:cs="Menlo"/>
                  <w:color w:val="FFFFFF"/>
                  <w:lang w:val="en-GB" w:eastAsia="en-GB"/>
                </w:rPr>
              </w:rPrChange>
            </w:rPr>
            <w:delText>            </w:delText>
          </w:r>
        </w:del>
      </w:ins>
    </w:p>
    <w:p w14:paraId="6933C30C" w14:textId="1E973FD3" w:rsidR="00136480" w:rsidRPr="000C7672" w:rsidDel="004A3C40" w:rsidRDefault="000C7672" w:rsidP="004A3C40">
      <w:pPr>
        <w:shd w:val="clear" w:color="auto" w:fill="000000"/>
        <w:spacing w:after="0"/>
        <w:rPr>
          <w:ins w:id="951" w:author="MH, Hashim" w:date="2017-11-24T11:13:00Z"/>
          <w:del w:id="952" w:author="HS, Yogesh" w:date="2017-12-07T13:40:00Z"/>
          <w:rFonts w:ascii="Menlo" w:eastAsia="Times New Roman" w:hAnsi="Menlo" w:cs="Menlo"/>
          <w:color w:val="FF4647"/>
          <w:sz w:val="16"/>
          <w:szCs w:val="16"/>
          <w:lang w:val="en-GB" w:eastAsia="en-GB"/>
          <w:rPrChange w:id="953" w:author="MH, Hashim" w:date="2017-11-24T11:16:00Z">
            <w:rPr>
              <w:ins w:id="954" w:author="MH, Hashim" w:date="2017-11-24T11:13:00Z"/>
              <w:del w:id="955" w:author="HS, Yogesh" w:date="2017-12-07T13:40:00Z"/>
              <w:rFonts w:ascii="Menlo" w:eastAsia="Times New Roman" w:hAnsi="Menlo" w:cs="Menlo"/>
              <w:color w:val="FF4647"/>
              <w:lang w:val="en-GB" w:eastAsia="en-GB"/>
            </w:rPr>
          </w:rPrChange>
        </w:rPr>
        <w:pPrChange w:id="956" w:author="HS, Yogesh" w:date="2017-12-07T13:40:00Z">
          <w:pPr>
            <w:shd w:val="clear" w:color="auto" w:fill="000000"/>
            <w:spacing w:after="0"/>
          </w:pPr>
        </w:pPrChange>
      </w:pPr>
      <w:ins w:id="957" w:author="MH, Hashim" w:date="2017-11-24T11:13:00Z">
        <w:del w:id="958" w:author="HS, Yogesh" w:date="2017-12-07T13:40:00Z">
          <w:r w:rsidDel="004A3C40">
            <w:rPr>
              <w:rFonts w:ascii="Menlo" w:eastAsia="Times New Roman" w:hAnsi="Menlo" w:cs="Menlo"/>
              <w:color w:val="FFFFFF"/>
              <w:sz w:val="16"/>
              <w:szCs w:val="16"/>
              <w:lang w:val="en-GB" w:eastAsia="en-GB"/>
            </w:rPr>
            <w:delText xml:space="preserve">        </w:delText>
          </w:r>
          <w:r w:rsidR="00136480" w:rsidRPr="000C7672" w:rsidDel="004A3C40">
            <w:rPr>
              <w:rFonts w:ascii="Menlo" w:eastAsia="Times New Roman" w:hAnsi="Menlo" w:cs="Menlo"/>
              <w:color w:val="DE38A5"/>
              <w:sz w:val="16"/>
              <w:szCs w:val="16"/>
              <w:lang w:val="en-GB" w:eastAsia="en-GB"/>
              <w:rPrChange w:id="959" w:author="MH, Hashim" w:date="2017-11-24T11:16:00Z">
                <w:rPr>
                  <w:rFonts w:ascii="Menlo" w:eastAsia="Times New Roman" w:hAnsi="Menlo" w:cs="Menlo"/>
                  <w:color w:val="DE38A5"/>
                  <w:lang w:val="en-GB" w:eastAsia="en-GB"/>
                </w:rPr>
              </w:rPrChange>
            </w:rPr>
            <w:delText>let</w:delText>
          </w:r>
          <w:r w:rsidR="00136480" w:rsidRPr="000C7672" w:rsidDel="004A3C40">
            <w:rPr>
              <w:rFonts w:ascii="Menlo" w:eastAsia="Times New Roman" w:hAnsi="Menlo" w:cs="Menlo"/>
              <w:color w:val="FFFFFF"/>
              <w:sz w:val="16"/>
              <w:szCs w:val="16"/>
              <w:lang w:val="en-GB" w:eastAsia="en-GB"/>
              <w:rPrChange w:id="960" w:author="MH, Hashim" w:date="2017-11-24T11:16:00Z">
                <w:rPr>
                  <w:rFonts w:ascii="Menlo" w:eastAsia="Times New Roman" w:hAnsi="Menlo" w:cs="Menlo"/>
                  <w:color w:val="FFFFFF"/>
                  <w:lang w:val="en-GB" w:eastAsia="en-GB"/>
                </w:rPr>
              </w:rPrChange>
            </w:rPr>
            <w:delText xml:space="preserve"> alert  = </w:delText>
          </w:r>
          <w:r w:rsidR="00136480" w:rsidRPr="000C7672" w:rsidDel="004A3C40">
            <w:rPr>
              <w:rFonts w:ascii="Menlo" w:eastAsia="Times New Roman" w:hAnsi="Menlo" w:cs="Menlo"/>
              <w:color w:val="00B1FF"/>
              <w:sz w:val="16"/>
              <w:szCs w:val="16"/>
              <w:lang w:val="en-GB" w:eastAsia="en-GB"/>
              <w:rPrChange w:id="961" w:author="MH, Hashim" w:date="2017-11-24T11:16:00Z">
                <w:rPr>
                  <w:rFonts w:ascii="Menlo" w:eastAsia="Times New Roman" w:hAnsi="Menlo" w:cs="Menlo"/>
                  <w:color w:val="00B1FF"/>
                  <w:lang w:val="en-GB" w:eastAsia="en-GB"/>
                </w:rPr>
              </w:rPrChange>
            </w:rPr>
            <w:delText>UIAlertController</w:delText>
          </w:r>
          <w:r w:rsidR="00136480" w:rsidRPr="000C7672" w:rsidDel="004A3C40">
            <w:rPr>
              <w:rFonts w:ascii="Menlo" w:eastAsia="Times New Roman" w:hAnsi="Menlo" w:cs="Menlo"/>
              <w:color w:val="FFFFFF"/>
              <w:sz w:val="16"/>
              <w:szCs w:val="16"/>
              <w:lang w:val="en-GB" w:eastAsia="en-GB"/>
              <w:rPrChange w:id="962" w:author="MH, Hashim" w:date="2017-11-24T11:16:00Z">
                <w:rPr>
                  <w:rFonts w:ascii="Menlo" w:eastAsia="Times New Roman" w:hAnsi="Menlo" w:cs="Menlo"/>
                  <w:color w:val="FFFFFF"/>
                  <w:lang w:val="en-GB" w:eastAsia="en-GB"/>
                </w:rPr>
              </w:rPrChange>
            </w:rPr>
            <w:delText>.</w:delText>
          </w:r>
          <w:r w:rsidR="00136480" w:rsidRPr="000C7672" w:rsidDel="004A3C40">
            <w:rPr>
              <w:rFonts w:ascii="Menlo" w:eastAsia="Times New Roman" w:hAnsi="Menlo" w:cs="Menlo"/>
              <w:color w:val="DE38A5"/>
              <w:sz w:val="16"/>
              <w:szCs w:val="16"/>
              <w:lang w:val="en-GB" w:eastAsia="en-GB"/>
              <w:rPrChange w:id="963" w:author="MH, Hashim" w:date="2017-11-24T11:16:00Z">
                <w:rPr>
                  <w:rFonts w:ascii="Menlo" w:eastAsia="Times New Roman" w:hAnsi="Menlo" w:cs="Menlo"/>
                  <w:color w:val="DE38A5"/>
                  <w:lang w:val="en-GB" w:eastAsia="en-GB"/>
                </w:rPr>
              </w:rPrChange>
            </w:rPr>
            <w:delText>init</w:delText>
          </w:r>
          <w:r w:rsidR="00136480" w:rsidRPr="000C7672" w:rsidDel="004A3C40">
            <w:rPr>
              <w:rFonts w:ascii="Menlo" w:eastAsia="Times New Roman" w:hAnsi="Menlo" w:cs="Menlo"/>
              <w:color w:val="FFFFFF"/>
              <w:sz w:val="16"/>
              <w:szCs w:val="16"/>
              <w:lang w:val="en-GB" w:eastAsia="en-GB"/>
              <w:rPrChange w:id="964" w:author="MH, Hashim" w:date="2017-11-24T11:16:00Z">
                <w:rPr>
                  <w:rFonts w:ascii="Menlo" w:eastAsia="Times New Roman" w:hAnsi="Menlo" w:cs="Menlo"/>
                  <w:color w:val="FFFFFF"/>
                  <w:lang w:val="en-GB" w:eastAsia="en-GB"/>
                </w:rPr>
              </w:rPrChange>
            </w:rPr>
            <w:delText xml:space="preserve">(title: </w:delText>
          </w:r>
          <w:r w:rsidR="00136480" w:rsidRPr="000C7672" w:rsidDel="004A3C40">
            <w:rPr>
              <w:rFonts w:ascii="Menlo" w:eastAsia="Times New Roman" w:hAnsi="Menlo" w:cs="Menlo"/>
              <w:color w:val="FF4647"/>
              <w:sz w:val="16"/>
              <w:szCs w:val="16"/>
              <w:lang w:val="en-GB" w:eastAsia="en-GB"/>
              <w:rPrChange w:id="965" w:author="MH, Hashim" w:date="2017-11-24T11:16:00Z">
                <w:rPr>
                  <w:rFonts w:ascii="Menlo" w:eastAsia="Times New Roman" w:hAnsi="Menlo" w:cs="Menlo"/>
                  <w:color w:val="FF4647"/>
                  <w:lang w:val="en-GB" w:eastAsia="en-GB"/>
                </w:rPr>
              </w:rPrChange>
            </w:rPr>
            <w:delText>"User Not logged in"</w:delText>
          </w:r>
          <w:r w:rsidR="00136480" w:rsidRPr="000C7672" w:rsidDel="004A3C40">
            <w:rPr>
              <w:rFonts w:ascii="Menlo" w:eastAsia="Times New Roman" w:hAnsi="Menlo" w:cs="Menlo"/>
              <w:color w:val="FFFFFF"/>
              <w:sz w:val="16"/>
              <w:szCs w:val="16"/>
              <w:lang w:val="en-GB" w:eastAsia="en-GB"/>
              <w:rPrChange w:id="966" w:author="MH, Hashim" w:date="2017-11-24T11:16:00Z">
                <w:rPr>
                  <w:rFonts w:ascii="Menlo" w:eastAsia="Times New Roman" w:hAnsi="Menlo" w:cs="Menlo"/>
                  <w:color w:val="FFFFFF"/>
                  <w:lang w:val="en-GB" w:eastAsia="en-GB"/>
                </w:rPr>
              </w:rPrChange>
            </w:rPr>
            <w:delText xml:space="preserve">, message: </w:delText>
          </w:r>
          <w:r w:rsidR="00136480" w:rsidRPr="000C7672" w:rsidDel="004A3C40">
            <w:rPr>
              <w:rFonts w:ascii="Menlo" w:eastAsia="Times New Roman" w:hAnsi="Menlo" w:cs="Menlo"/>
              <w:color w:val="FF4647"/>
              <w:sz w:val="16"/>
              <w:szCs w:val="16"/>
              <w:lang w:val="en-GB" w:eastAsia="en-GB"/>
              <w:rPrChange w:id="967" w:author="MH, Hashim" w:date="2017-11-24T11:16:00Z">
                <w:rPr>
                  <w:rFonts w:ascii="Menlo" w:eastAsia="Times New Roman" w:hAnsi="Menlo" w:cs="Menlo"/>
                  <w:color w:val="FF4647"/>
                  <w:lang w:val="en-GB" w:eastAsia="en-GB"/>
                </w:rPr>
              </w:rPrChange>
            </w:rPr>
            <w:delText>"please sign in to continue to my account"</w:delText>
          </w:r>
          <w:r w:rsidR="00136480" w:rsidRPr="000C7672" w:rsidDel="004A3C40">
            <w:rPr>
              <w:rFonts w:ascii="Menlo" w:eastAsia="Times New Roman" w:hAnsi="Menlo" w:cs="Menlo"/>
              <w:color w:val="FFFFFF"/>
              <w:sz w:val="16"/>
              <w:szCs w:val="16"/>
              <w:lang w:val="en-GB" w:eastAsia="en-GB"/>
              <w:rPrChange w:id="968" w:author="MH, Hashim" w:date="2017-11-24T11:16:00Z">
                <w:rPr>
                  <w:rFonts w:ascii="Menlo" w:eastAsia="Times New Roman" w:hAnsi="Menlo" w:cs="Menlo"/>
                  <w:color w:val="FFFFFF"/>
                  <w:lang w:val="en-GB" w:eastAsia="en-GB"/>
                </w:rPr>
              </w:rPrChange>
            </w:rPr>
            <w:delText>, preferredStyle: .</w:delText>
          </w:r>
          <w:r w:rsidR="00136480" w:rsidRPr="000C7672" w:rsidDel="004A3C40">
            <w:rPr>
              <w:rFonts w:ascii="Menlo" w:eastAsia="Times New Roman" w:hAnsi="Menlo" w:cs="Menlo"/>
              <w:color w:val="00B1FF"/>
              <w:sz w:val="16"/>
              <w:szCs w:val="16"/>
              <w:lang w:val="en-GB" w:eastAsia="en-GB"/>
              <w:rPrChange w:id="969" w:author="MH, Hashim" w:date="2017-11-24T11:16:00Z">
                <w:rPr>
                  <w:rFonts w:ascii="Menlo" w:eastAsia="Times New Roman" w:hAnsi="Menlo" w:cs="Menlo"/>
                  <w:color w:val="00B1FF"/>
                  <w:lang w:val="en-GB" w:eastAsia="en-GB"/>
                </w:rPr>
              </w:rPrChange>
            </w:rPr>
            <w:delText>alert</w:delText>
          </w:r>
          <w:r w:rsidR="00136480" w:rsidRPr="000C7672" w:rsidDel="004A3C40">
            <w:rPr>
              <w:rFonts w:ascii="Menlo" w:eastAsia="Times New Roman" w:hAnsi="Menlo" w:cs="Menlo"/>
              <w:color w:val="FFFFFF"/>
              <w:sz w:val="16"/>
              <w:szCs w:val="16"/>
              <w:lang w:val="en-GB" w:eastAsia="en-GB"/>
              <w:rPrChange w:id="970" w:author="MH, Hashim" w:date="2017-11-24T11:16:00Z">
                <w:rPr>
                  <w:rFonts w:ascii="Menlo" w:eastAsia="Times New Roman" w:hAnsi="Menlo" w:cs="Menlo"/>
                  <w:color w:val="FFFFFF"/>
                  <w:lang w:val="en-GB" w:eastAsia="en-GB"/>
                </w:rPr>
              </w:rPrChange>
            </w:rPr>
            <w:delText>)</w:delText>
          </w:r>
        </w:del>
      </w:ins>
    </w:p>
    <w:p w14:paraId="5FDF8D2D" w14:textId="2B7842FE" w:rsidR="00136480" w:rsidRPr="000C7672" w:rsidDel="004A3C40" w:rsidRDefault="00136480" w:rsidP="004A3C40">
      <w:pPr>
        <w:shd w:val="clear" w:color="auto" w:fill="000000"/>
        <w:spacing w:after="0"/>
        <w:rPr>
          <w:ins w:id="971" w:author="MH, Hashim" w:date="2017-11-24T11:13:00Z"/>
          <w:del w:id="972" w:author="HS, Yogesh" w:date="2017-12-07T13:40:00Z"/>
          <w:rFonts w:ascii="Menlo" w:eastAsia="Times New Roman" w:hAnsi="Menlo" w:cs="Menlo"/>
          <w:color w:val="FFFFFF"/>
          <w:sz w:val="16"/>
          <w:szCs w:val="16"/>
          <w:lang w:val="en-GB" w:eastAsia="en-GB"/>
          <w:rPrChange w:id="973" w:author="MH, Hashim" w:date="2017-11-24T11:16:00Z">
            <w:rPr>
              <w:ins w:id="974" w:author="MH, Hashim" w:date="2017-11-24T11:13:00Z"/>
              <w:del w:id="975" w:author="HS, Yogesh" w:date="2017-12-07T13:40:00Z"/>
              <w:rFonts w:ascii="Menlo" w:eastAsia="Times New Roman" w:hAnsi="Menlo" w:cs="Menlo"/>
              <w:color w:val="FFFFFF"/>
              <w:lang w:val="en-GB" w:eastAsia="en-GB"/>
            </w:rPr>
          </w:rPrChange>
        </w:rPr>
        <w:pPrChange w:id="976" w:author="HS, Yogesh" w:date="2017-12-07T13:40:00Z">
          <w:pPr>
            <w:shd w:val="clear" w:color="auto" w:fill="000000"/>
            <w:spacing w:after="0"/>
          </w:pPr>
        </w:pPrChange>
      </w:pPr>
      <w:ins w:id="977" w:author="MH, Hashim" w:date="2017-11-24T11:13:00Z">
        <w:del w:id="978" w:author="HS, Yogesh" w:date="2017-12-07T13:40:00Z">
          <w:r w:rsidRPr="000C7672" w:rsidDel="004A3C40">
            <w:rPr>
              <w:rFonts w:ascii="Menlo" w:eastAsia="Times New Roman" w:hAnsi="Menlo" w:cs="Menlo"/>
              <w:color w:val="FFFFFF"/>
              <w:sz w:val="16"/>
              <w:szCs w:val="16"/>
              <w:lang w:val="en-GB" w:eastAsia="en-GB"/>
              <w:rPrChange w:id="979" w:author="MH, Hashim" w:date="2017-11-24T11:16:00Z">
                <w:rPr>
                  <w:rFonts w:ascii="Menlo" w:eastAsia="Times New Roman" w:hAnsi="Menlo" w:cs="Menlo"/>
                  <w:color w:val="FFFFFF"/>
                  <w:lang w:val="en-GB" w:eastAsia="en-GB"/>
                </w:rPr>
              </w:rPrChange>
            </w:rPr>
            <w:delText>                        </w:delText>
          </w:r>
        </w:del>
      </w:ins>
    </w:p>
    <w:p w14:paraId="78CE2C60" w14:textId="5F76E91D" w:rsidR="00136480" w:rsidRPr="000C7672" w:rsidDel="004A3C40" w:rsidRDefault="00136480" w:rsidP="004A3C40">
      <w:pPr>
        <w:shd w:val="clear" w:color="auto" w:fill="000000"/>
        <w:spacing w:after="0"/>
        <w:rPr>
          <w:ins w:id="980" w:author="MH, Hashim" w:date="2017-11-24T11:13:00Z"/>
          <w:del w:id="981" w:author="HS, Yogesh" w:date="2017-12-07T13:40:00Z"/>
          <w:rFonts w:ascii="Menlo" w:eastAsia="Times New Roman" w:hAnsi="Menlo" w:cs="Menlo"/>
          <w:color w:val="FFFFFF"/>
          <w:sz w:val="16"/>
          <w:szCs w:val="16"/>
          <w:lang w:val="en-GB" w:eastAsia="en-GB"/>
          <w:rPrChange w:id="982" w:author="MH, Hashim" w:date="2017-11-24T11:16:00Z">
            <w:rPr>
              <w:ins w:id="983" w:author="MH, Hashim" w:date="2017-11-24T11:13:00Z"/>
              <w:del w:id="984" w:author="HS, Yogesh" w:date="2017-12-07T13:40:00Z"/>
              <w:rFonts w:ascii="Menlo" w:eastAsia="Times New Roman" w:hAnsi="Menlo" w:cs="Menlo"/>
              <w:color w:val="FFFFFF"/>
              <w:lang w:val="en-GB" w:eastAsia="en-GB"/>
            </w:rPr>
          </w:rPrChange>
        </w:rPr>
        <w:pPrChange w:id="985" w:author="HS, Yogesh" w:date="2017-12-07T13:40:00Z">
          <w:pPr>
            <w:shd w:val="clear" w:color="auto" w:fill="000000"/>
            <w:spacing w:after="0"/>
          </w:pPr>
        </w:pPrChange>
      </w:pPr>
      <w:ins w:id="986" w:author="MH, Hashim" w:date="2017-11-24T11:13:00Z">
        <w:del w:id="987" w:author="HS, Yogesh" w:date="2017-12-07T13:40:00Z">
          <w:r w:rsidRPr="000C7672" w:rsidDel="004A3C40">
            <w:rPr>
              <w:rFonts w:ascii="Menlo" w:eastAsia="Times New Roman" w:hAnsi="Menlo" w:cs="Menlo"/>
              <w:color w:val="FFFFFF"/>
              <w:sz w:val="16"/>
              <w:szCs w:val="16"/>
              <w:lang w:val="en-GB" w:eastAsia="en-GB"/>
              <w:rPrChange w:id="988"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989"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990" w:author="MH, Hashim" w:date="2017-11-24T11:16:00Z">
                <w:rPr>
                  <w:rFonts w:ascii="Menlo" w:eastAsia="Times New Roman" w:hAnsi="Menlo" w:cs="Menlo"/>
                  <w:color w:val="FFFFFF"/>
                  <w:lang w:val="en-GB" w:eastAsia="en-GB"/>
                </w:rPr>
              </w:rPrChange>
            </w:rPr>
            <w:delText xml:space="preserve"> cancelAction = </w:delText>
          </w:r>
          <w:r w:rsidRPr="000C7672" w:rsidDel="004A3C40">
            <w:rPr>
              <w:rFonts w:ascii="Menlo" w:eastAsia="Times New Roman" w:hAnsi="Menlo" w:cs="Menlo"/>
              <w:color w:val="00B1FF"/>
              <w:sz w:val="16"/>
              <w:szCs w:val="16"/>
              <w:lang w:val="en-GB" w:eastAsia="en-GB"/>
              <w:rPrChange w:id="991" w:author="MH, Hashim" w:date="2017-11-24T11:16:00Z">
                <w:rPr>
                  <w:rFonts w:ascii="Menlo" w:eastAsia="Times New Roman" w:hAnsi="Menlo" w:cs="Menlo"/>
                  <w:color w:val="00B1FF"/>
                  <w:lang w:val="en-GB" w:eastAsia="en-GB"/>
                </w:rPr>
              </w:rPrChange>
            </w:rPr>
            <w:delText>UIAlertAction</w:delText>
          </w:r>
          <w:r w:rsidRPr="000C7672" w:rsidDel="004A3C40">
            <w:rPr>
              <w:rFonts w:ascii="Menlo" w:eastAsia="Times New Roman" w:hAnsi="Menlo" w:cs="Menlo"/>
              <w:color w:val="FFFFFF"/>
              <w:sz w:val="16"/>
              <w:szCs w:val="16"/>
              <w:lang w:val="en-GB" w:eastAsia="en-GB"/>
              <w:rPrChange w:id="992"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DE38A5"/>
              <w:sz w:val="16"/>
              <w:szCs w:val="16"/>
              <w:lang w:val="en-GB" w:eastAsia="en-GB"/>
              <w:rPrChange w:id="993" w:author="MH, Hashim" w:date="2017-11-24T11:16:00Z">
                <w:rPr>
                  <w:rFonts w:ascii="Menlo" w:eastAsia="Times New Roman" w:hAnsi="Menlo" w:cs="Menlo"/>
                  <w:color w:val="DE38A5"/>
                  <w:lang w:val="en-GB" w:eastAsia="en-GB"/>
                </w:rPr>
              </w:rPrChange>
            </w:rPr>
            <w:delText>init</w:delText>
          </w:r>
          <w:r w:rsidRPr="000C7672" w:rsidDel="004A3C40">
            <w:rPr>
              <w:rFonts w:ascii="Menlo" w:eastAsia="Times New Roman" w:hAnsi="Menlo" w:cs="Menlo"/>
              <w:color w:val="FFFFFF"/>
              <w:sz w:val="16"/>
              <w:szCs w:val="16"/>
              <w:lang w:val="en-GB" w:eastAsia="en-GB"/>
              <w:rPrChange w:id="994" w:author="MH, Hashim" w:date="2017-11-24T11:16:00Z">
                <w:rPr>
                  <w:rFonts w:ascii="Menlo" w:eastAsia="Times New Roman" w:hAnsi="Menlo" w:cs="Menlo"/>
                  <w:color w:val="FFFFFF"/>
                  <w:lang w:val="en-GB" w:eastAsia="en-GB"/>
                </w:rPr>
              </w:rPrChange>
            </w:rPr>
            <w:delText xml:space="preserve">(title: </w:delText>
          </w:r>
          <w:r w:rsidRPr="000C7672" w:rsidDel="004A3C40">
            <w:rPr>
              <w:rFonts w:ascii="Menlo" w:eastAsia="Times New Roman" w:hAnsi="Menlo" w:cs="Menlo"/>
              <w:color w:val="FF4647"/>
              <w:sz w:val="16"/>
              <w:szCs w:val="16"/>
              <w:lang w:val="en-GB" w:eastAsia="en-GB"/>
              <w:rPrChange w:id="995" w:author="MH, Hashim" w:date="2017-11-24T11:16:00Z">
                <w:rPr>
                  <w:rFonts w:ascii="Menlo" w:eastAsia="Times New Roman" w:hAnsi="Menlo" w:cs="Menlo"/>
                  <w:color w:val="FF4647"/>
                  <w:lang w:val="en-GB" w:eastAsia="en-GB"/>
                </w:rPr>
              </w:rPrChange>
            </w:rPr>
            <w:delText>"Cancel"</w:delText>
          </w:r>
          <w:r w:rsidRPr="000C7672" w:rsidDel="004A3C40">
            <w:rPr>
              <w:rFonts w:ascii="Menlo" w:eastAsia="Times New Roman" w:hAnsi="Menlo" w:cs="Menlo"/>
              <w:color w:val="FFFFFF"/>
              <w:sz w:val="16"/>
              <w:szCs w:val="16"/>
              <w:lang w:val="en-GB" w:eastAsia="en-GB"/>
              <w:rPrChange w:id="996" w:author="MH, Hashim" w:date="2017-11-24T11:16:00Z">
                <w:rPr>
                  <w:rFonts w:ascii="Menlo" w:eastAsia="Times New Roman" w:hAnsi="Menlo" w:cs="Menlo"/>
                  <w:color w:val="FFFFFF"/>
                  <w:lang w:val="en-GB" w:eastAsia="en-GB"/>
                </w:rPr>
              </w:rPrChange>
            </w:rPr>
            <w:delText>, style: .</w:delText>
          </w:r>
          <w:r w:rsidRPr="000C7672" w:rsidDel="004A3C40">
            <w:rPr>
              <w:rFonts w:ascii="Menlo" w:eastAsia="Times New Roman" w:hAnsi="Menlo" w:cs="Menlo"/>
              <w:color w:val="00B1FF"/>
              <w:sz w:val="16"/>
              <w:szCs w:val="16"/>
              <w:lang w:val="en-GB" w:eastAsia="en-GB"/>
              <w:rPrChange w:id="997" w:author="MH, Hashim" w:date="2017-11-24T11:16:00Z">
                <w:rPr>
                  <w:rFonts w:ascii="Menlo" w:eastAsia="Times New Roman" w:hAnsi="Menlo" w:cs="Menlo"/>
                  <w:color w:val="00B1FF"/>
                  <w:lang w:val="en-GB" w:eastAsia="en-GB"/>
                </w:rPr>
              </w:rPrChange>
            </w:rPr>
            <w:delText>cancel</w:delText>
          </w:r>
          <w:r w:rsidRPr="000C7672" w:rsidDel="004A3C40">
            <w:rPr>
              <w:rFonts w:ascii="Menlo" w:eastAsia="Times New Roman" w:hAnsi="Menlo" w:cs="Menlo"/>
              <w:color w:val="FFFFFF"/>
              <w:sz w:val="16"/>
              <w:szCs w:val="16"/>
              <w:lang w:val="en-GB" w:eastAsia="en-GB"/>
              <w:rPrChange w:id="998" w:author="MH, Hashim" w:date="2017-11-24T11:16:00Z">
                <w:rPr>
                  <w:rFonts w:ascii="Menlo" w:eastAsia="Times New Roman" w:hAnsi="Menlo" w:cs="Menlo"/>
                  <w:color w:val="FFFFFF"/>
                  <w:lang w:val="en-GB" w:eastAsia="en-GB"/>
                </w:rPr>
              </w:rPrChange>
            </w:rPr>
            <w:delText xml:space="preserve">, handler: </w:delText>
          </w:r>
          <w:r w:rsidRPr="000C7672" w:rsidDel="004A3C40">
            <w:rPr>
              <w:rFonts w:ascii="Menlo" w:eastAsia="Times New Roman" w:hAnsi="Menlo" w:cs="Menlo"/>
              <w:color w:val="DE38A5"/>
              <w:sz w:val="16"/>
              <w:szCs w:val="16"/>
              <w:lang w:val="en-GB" w:eastAsia="en-GB"/>
              <w:rPrChange w:id="999" w:author="MH, Hashim" w:date="2017-11-24T11:16:00Z">
                <w:rPr>
                  <w:rFonts w:ascii="Menlo" w:eastAsia="Times New Roman" w:hAnsi="Menlo" w:cs="Menlo"/>
                  <w:color w:val="DE38A5"/>
                  <w:lang w:val="en-GB" w:eastAsia="en-GB"/>
                </w:rPr>
              </w:rPrChange>
            </w:rPr>
            <w:delText>nil</w:delText>
          </w:r>
          <w:r w:rsidRPr="000C7672" w:rsidDel="004A3C40">
            <w:rPr>
              <w:rFonts w:ascii="Menlo" w:eastAsia="Times New Roman" w:hAnsi="Menlo" w:cs="Menlo"/>
              <w:color w:val="FFFFFF"/>
              <w:sz w:val="16"/>
              <w:szCs w:val="16"/>
              <w:lang w:val="en-GB" w:eastAsia="en-GB"/>
              <w:rPrChange w:id="1000" w:author="MH, Hashim" w:date="2017-11-24T11:16:00Z">
                <w:rPr>
                  <w:rFonts w:ascii="Menlo" w:eastAsia="Times New Roman" w:hAnsi="Menlo" w:cs="Menlo"/>
                  <w:color w:val="FFFFFF"/>
                  <w:lang w:val="en-GB" w:eastAsia="en-GB"/>
                </w:rPr>
              </w:rPrChange>
            </w:rPr>
            <w:delText>)</w:delText>
          </w:r>
        </w:del>
      </w:ins>
    </w:p>
    <w:p w14:paraId="18894C33" w14:textId="7A88B6FF" w:rsidR="00136480" w:rsidRPr="000C7672" w:rsidDel="004A3C40" w:rsidRDefault="00136480" w:rsidP="004A3C40">
      <w:pPr>
        <w:shd w:val="clear" w:color="auto" w:fill="000000"/>
        <w:spacing w:after="0"/>
        <w:rPr>
          <w:ins w:id="1001" w:author="MH, Hashim" w:date="2017-11-24T11:13:00Z"/>
          <w:del w:id="1002" w:author="HS, Yogesh" w:date="2017-12-07T13:40:00Z"/>
          <w:rFonts w:ascii="Menlo" w:eastAsia="Times New Roman" w:hAnsi="Menlo" w:cs="Menlo"/>
          <w:color w:val="FFFFFF"/>
          <w:sz w:val="16"/>
          <w:szCs w:val="16"/>
          <w:lang w:val="en-GB" w:eastAsia="en-GB"/>
          <w:rPrChange w:id="1003" w:author="MH, Hashim" w:date="2017-11-24T11:16:00Z">
            <w:rPr>
              <w:ins w:id="1004" w:author="MH, Hashim" w:date="2017-11-24T11:13:00Z"/>
              <w:del w:id="1005" w:author="HS, Yogesh" w:date="2017-12-07T13:40:00Z"/>
              <w:rFonts w:ascii="Menlo" w:eastAsia="Times New Roman" w:hAnsi="Menlo" w:cs="Menlo"/>
              <w:color w:val="FFFFFF"/>
              <w:lang w:val="en-GB" w:eastAsia="en-GB"/>
            </w:rPr>
          </w:rPrChange>
        </w:rPr>
        <w:pPrChange w:id="1006" w:author="HS, Yogesh" w:date="2017-12-07T13:40:00Z">
          <w:pPr>
            <w:shd w:val="clear" w:color="auto" w:fill="000000"/>
            <w:spacing w:after="0"/>
          </w:pPr>
        </w:pPrChange>
      </w:pPr>
      <w:ins w:id="1007" w:author="MH, Hashim" w:date="2017-11-24T11:13:00Z">
        <w:del w:id="1008" w:author="HS, Yogesh" w:date="2017-12-07T13:40:00Z">
          <w:r w:rsidRPr="000C7672" w:rsidDel="004A3C40">
            <w:rPr>
              <w:rFonts w:ascii="Menlo" w:eastAsia="Times New Roman" w:hAnsi="Menlo" w:cs="Menlo"/>
              <w:color w:val="FFFFFF"/>
              <w:sz w:val="16"/>
              <w:szCs w:val="16"/>
              <w:lang w:val="en-GB" w:eastAsia="en-GB"/>
              <w:rPrChange w:id="1009" w:author="MH, Hashim" w:date="2017-11-24T11:16:00Z">
                <w:rPr>
                  <w:rFonts w:ascii="Menlo" w:eastAsia="Times New Roman" w:hAnsi="Menlo" w:cs="Menlo"/>
                  <w:color w:val="FFFFFF"/>
                  <w:lang w:val="en-GB" w:eastAsia="en-GB"/>
                </w:rPr>
              </w:rPrChange>
            </w:rPr>
            <w:delText>            alert.</w:delText>
          </w:r>
          <w:r w:rsidRPr="000C7672" w:rsidDel="004A3C40">
            <w:rPr>
              <w:rFonts w:ascii="Menlo" w:eastAsia="Times New Roman" w:hAnsi="Menlo" w:cs="Menlo"/>
              <w:color w:val="00B1FF"/>
              <w:sz w:val="16"/>
              <w:szCs w:val="16"/>
              <w:lang w:val="en-GB" w:eastAsia="en-GB"/>
              <w:rPrChange w:id="1010" w:author="MH, Hashim" w:date="2017-11-24T11:16:00Z">
                <w:rPr>
                  <w:rFonts w:ascii="Menlo" w:eastAsia="Times New Roman" w:hAnsi="Menlo" w:cs="Menlo"/>
                  <w:color w:val="00B1FF"/>
                  <w:lang w:val="en-GB" w:eastAsia="en-GB"/>
                </w:rPr>
              </w:rPrChange>
            </w:rPr>
            <w:delText>addAction</w:delText>
          </w:r>
          <w:r w:rsidRPr="000C7672" w:rsidDel="004A3C40">
            <w:rPr>
              <w:rFonts w:ascii="Menlo" w:eastAsia="Times New Roman" w:hAnsi="Menlo" w:cs="Menlo"/>
              <w:color w:val="FFFFFF"/>
              <w:sz w:val="16"/>
              <w:szCs w:val="16"/>
              <w:lang w:val="en-GB" w:eastAsia="en-GB"/>
              <w:rPrChange w:id="1011" w:author="MH, Hashim" w:date="2017-11-24T11:16:00Z">
                <w:rPr>
                  <w:rFonts w:ascii="Menlo" w:eastAsia="Times New Roman" w:hAnsi="Menlo" w:cs="Menlo"/>
                  <w:color w:val="FFFFFF"/>
                  <w:lang w:val="en-GB" w:eastAsia="en-GB"/>
                </w:rPr>
              </w:rPrChange>
            </w:rPr>
            <w:delText>(cancelAction)</w:delText>
          </w:r>
        </w:del>
      </w:ins>
    </w:p>
    <w:p w14:paraId="663CF49A" w14:textId="2D1049CF" w:rsidR="00136480" w:rsidRPr="000C7672" w:rsidDel="004A3C40" w:rsidRDefault="00136480" w:rsidP="004A3C40">
      <w:pPr>
        <w:shd w:val="clear" w:color="auto" w:fill="000000"/>
        <w:spacing w:after="0"/>
        <w:rPr>
          <w:ins w:id="1012" w:author="MH, Hashim" w:date="2017-11-24T11:13:00Z"/>
          <w:del w:id="1013" w:author="HS, Yogesh" w:date="2017-12-07T13:40:00Z"/>
          <w:rFonts w:ascii="Menlo" w:eastAsia="Times New Roman" w:hAnsi="Menlo" w:cs="Menlo"/>
          <w:color w:val="00B1FF"/>
          <w:sz w:val="16"/>
          <w:szCs w:val="16"/>
          <w:lang w:val="en-GB" w:eastAsia="en-GB"/>
          <w:rPrChange w:id="1014" w:author="MH, Hashim" w:date="2017-11-24T11:16:00Z">
            <w:rPr>
              <w:ins w:id="1015" w:author="MH, Hashim" w:date="2017-11-24T11:13:00Z"/>
              <w:del w:id="1016" w:author="HS, Yogesh" w:date="2017-12-07T13:40:00Z"/>
              <w:rFonts w:ascii="Menlo" w:eastAsia="Times New Roman" w:hAnsi="Menlo" w:cs="Menlo"/>
              <w:color w:val="00B1FF"/>
              <w:lang w:val="en-GB" w:eastAsia="en-GB"/>
            </w:rPr>
          </w:rPrChange>
        </w:rPr>
        <w:pPrChange w:id="1017" w:author="HS, Yogesh" w:date="2017-12-07T13:40:00Z">
          <w:pPr>
            <w:shd w:val="clear" w:color="auto" w:fill="000000"/>
            <w:spacing w:after="0"/>
          </w:pPr>
        </w:pPrChange>
      </w:pPr>
      <w:ins w:id="1018" w:author="MH, Hashim" w:date="2017-11-24T11:13:00Z">
        <w:del w:id="1019" w:author="HS, Yogesh" w:date="2017-12-07T13:40:00Z">
          <w:r w:rsidRPr="000C7672" w:rsidDel="004A3C40">
            <w:rPr>
              <w:rFonts w:ascii="Menlo" w:eastAsia="Times New Roman" w:hAnsi="Menlo" w:cs="Menlo"/>
              <w:color w:val="FFFFFF"/>
              <w:sz w:val="16"/>
              <w:szCs w:val="16"/>
              <w:lang w:val="en-GB" w:eastAsia="en-GB"/>
              <w:rPrChange w:id="1020"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00B1FF"/>
              <w:sz w:val="16"/>
              <w:szCs w:val="16"/>
              <w:lang w:val="en-GB" w:eastAsia="en-GB"/>
              <w:rPrChange w:id="1021" w:author="MH, Hashim" w:date="2017-11-24T11:16:00Z">
                <w:rPr>
                  <w:rFonts w:ascii="Menlo" w:eastAsia="Times New Roman" w:hAnsi="Menlo" w:cs="Menlo"/>
                  <w:color w:val="00B1FF"/>
                  <w:lang w:val="en-GB" w:eastAsia="en-GB"/>
                </w:rPr>
              </w:rPrChange>
            </w:rPr>
            <w:delText>DispatchQueue</w:delText>
          </w:r>
          <w:r w:rsidRPr="000C7672" w:rsidDel="004A3C40">
            <w:rPr>
              <w:rFonts w:ascii="Menlo" w:eastAsia="Times New Roman" w:hAnsi="Menlo" w:cs="Menlo"/>
              <w:color w:val="FFFFFF"/>
              <w:sz w:val="16"/>
              <w:szCs w:val="16"/>
              <w:lang w:val="en-GB" w:eastAsia="en-GB"/>
              <w:rPrChange w:id="1022"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1023" w:author="MH, Hashim" w:date="2017-11-24T11:16:00Z">
                <w:rPr>
                  <w:rFonts w:ascii="Menlo" w:eastAsia="Times New Roman" w:hAnsi="Menlo" w:cs="Menlo"/>
                  <w:color w:val="00B1FF"/>
                  <w:lang w:val="en-GB" w:eastAsia="en-GB"/>
                </w:rPr>
              </w:rPrChange>
            </w:rPr>
            <w:delText>main</w:delText>
          </w:r>
          <w:r w:rsidRPr="000C7672" w:rsidDel="004A3C40">
            <w:rPr>
              <w:rFonts w:ascii="Menlo" w:eastAsia="Times New Roman" w:hAnsi="Menlo" w:cs="Menlo"/>
              <w:color w:val="FFFFFF"/>
              <w:sz w:val="16"/>
              <w:szCs w:val="16"/>
              <w:lang w:val="en-GB" w:eastAsia="en-GB"/>
              <w:rPrChange w:id="1024"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1025" w:author="MH, Hashim" w:date="2017-11-24T11:16:00Z">
                <w:rPr>
                  <w:rFonts w:ascii="Menlo" w:eastAsia="Times New Roman" w:hAnsi="Menlo" w:cs="Menlo"/>
                  <w:color w:val="00B1FF"/>
                  <w:lang w:val="en-GB" w:eastAsia="en-GB"/>
                </w:rPr>
              </w:rPrChange>
            </w:rPr>
            <w:delText>async</w:delText>
          </w:r>
          <w:r w:rsidRPr="000C7672" w:rsidDel="004A3C40">
            <w:rPr>
              <w:rFonts w:ascii="Menlo" w:eastAsia="Times New Roman" w:hAnsi="Menlo" w:cs="Menlo"/>
              <w:color w:val="FFFFFF"/>
              <w:sz w:val="16"/>
              <w:szCs w:val="16"/>
              <w:lang w:val="en-GB" w:eastAsia="en-GB"/>
              <w:rPrChange w:id="1026" w:author="MH, Hashim" w:date="2017-11-24T11:16:00Z">
                <w:rPr>
                  <w:rFonts w:ascii="Menlo" w:eastAsia="Times New Roman" w:hAnsi="Menlo" w:cs="Menlo"/>
                  <w:color w:val="FFFFFF"/>
                  <w:lang w:val="en-GB" w:eastAsia="en-GB"/>
                </w:rPr>
              </w:rPrChange>
            </w:rPr>
            <w:delText>{</w:delText>
          </w:r>
        </w:del>
      </w:ins>
    </w:p>
    <w:p w14:paraId="4B809B00" w14:textId="43C5ED5A" w:rsidR="00136480" w:rsidRPr="000C7672" w:rsidDel="004A3C40" w:rsidRDefault="00136480" w:rsidP="004A3C40">
      <w:pPr>
        <w:shd w:val="clear" w:color="auto" w:fill="000000"/>
        <w:spacing w:after="0"/>
        <w:rPr>
          <w:ins w:id="1027" w:author="MH, Hashim" w:date="2017-11-24T11:13:00Z"/>
          <w:del w:id="1028" w:author="HS, Yogesh" w:date="2017-12-07T13:40:00Z"/>
          <w:rFonts w:ascii="Menlo" w:eastAsia="Times New Roman" w:hAnsi="Menlo" w:cs="Menlo"/>
          <w:color w:val="FFFFFF"/>
          <w:sz w:val="16"/>
          <w:szCs w:val="16"/>
          <w:lang w:val="en-GB" w:eastAsia="en-GB"/>
          <w:rPrChange w:id="1029" w:author="MH, Hashim" w:date="2017-11-24T11:16:00Z">
            <w:rPr>
              <w:ins w:id="1030" w:author="MH, Hashim" w:date="2017-11-24T11:13:00Z"/>
              <w:del w:id="1031" w:author="HS, Yogesh" w:date="2017-12-07T13:40:00Z"/>
              <w:rFonts w:ascii="Menlo" w:eastAsia="Times New Roman" w:hAnsi="Menlo" w:cs="Menlo"/>
              <w:color w:val="FFFFFF"/>
              <w:lang w:val="en-GB" w:eastAsia="en-GB"/>
            </w:rPr>
          </w:rPrChange>
        </w:rPr>
        <w:pPrChange w:id="1032" w:author="HS, Yogesh" w:date="2017-12-07T13:40:00Z">
          <w:pPr>
            <w:shd w:val="clear" w:color="auto" w:fill="000000"/>
            <w:spacing w:after="0"/>
          </w:pPr>
        </w:pPrChange>
      </w:pPr>
      <w:ins w:id="1033" w:author="MH, Hashim" w:date="2017-11-24T11:13:00Z">
        <w:del w:id="1034" w:author="HS, Yogesh" w:date="2017-12-07T13:40:00Z">
          <w:r w:rsidRPr="000C7672" w:rsidDel="004A3C40">
            <w:rPr>
              <w:rFonts w:ascii="Menlo" w:eastAsia="Times New Roman" w:hAnsi="Menlo" w:cs="Menlo"/>
              <w:color w:val="FFFFFF"/>
              <w:sz w:val="16"/>
              <w:szCs w:val="16"/>
              <w:lang w:val="en-GB" w:eastAsia="en-GB"/>
              <w:rPrChange w:id="1035"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036" w:author="MH, Hashim" w:date="2017-11-24T11:16:00Z">
                <w:rPr>
                  <w:rFonts w:ascii="Menlo" w:eastAsia="Times New Roman" w:hAnsi="Menlo" w:cs="Menlo"/>
                  <w:color w:val="DE38A5"/>
                  <w:lang w:val="en-GB" w:eastAsia="en-GB"/>
                </w:rPr>
              </w:rPrChange>
            </w:rPr>
            <w:delText>self</w:delText>
          </w:r>
          <w:r w:rsidRPr="000C7672" w:rsidDel="004A3C40">
            <w:rPr>
              <w:rFonts w:ascii="Menlo" w:eastAsia="Times New Roman" w:hAnsi="Menlo" w:cs="Menlo"/>
              <w:color w:val="FFFFFF"/>
              <w:sz w:val="16"/>
              <w:szCs w:val="16"/>
              <w:lang w:val="en-GB" w:eastAsia="en-GB"/>
              <w:rPrChange w:id="1037"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1038" w:author="MH, Hashim" w:date="2017-11-24T11:16:00Z">
                <w:rPr>
                  <w:rFonts w:ascii="Menlo" w:eastAsia="Times New Roman" w:hAnsi="Menlo" w:cs="Menlo"/>
                  <w:color w:val="00B1FF"/>
                  <w:lang w:val="en-GB" w:eastAsia="en-GB"/>
                </w:rPr>
              </w:rPrChange>
            </w:rPr>
            <w:delText>present</w:delText>
          </w:r>
          <w:r w:rsidRPr="000C7672" w:rsidDel="004A3C40">
            <w:rPr>
              <w:rFonts w:ascii="Menlo" w:eastAsia="Times New Roman" w:hAnsi="Menlo" w:cs="Menlo"/>
              <w:color w:val="FFFFFF"/>
              <w:sz w:val="16"/>
              <w:szCs w:val="16"/>
              <w:lang w:val="en-GB" w:eastAsia="en-GB"/>
              <w:rPrChange w:id="1039" w:author="MH, Hashim" w:date="2017-11-24T11:16:00Z">
                <w:rPr>
                  <w:rFonts w:ascii="Menlo" w:eastAsia="Times New Roman" w:hAnsi="Menlo" w:cs="Menlo"/>
                  <w:color w:val="FFFFFF"/>
                  <w:lang w:val="en-GB" w:eastAsia="en-GB"/>
                </w:rPr>
              </w:rPrChange>
            </w:rPr>
            <w:delText xml:space="preserve">(alert, animated: </w:delText>
          </w:r>
          <w:r w:rsidRPr="000C7672" w:rsidDel="004A3C40">
            <w:rPr>
              <w:rFonts w:ascii="Menlo" w:eastAsia="Times New Roman" w:hAnsi="Menlo" w:cs="Menlo"/>
              <w:color w:val="DE38A5"/>
              <w:sz w:val="16"/>
              <w:szCs w:val="16"/>
              <w:lang w:val="en-GB" w:eastAsia="en-GB"/>
              <w:rPrChange w:id="1040" w:author="MH, Hashim" w:date="2017-11-24T11:16:00Z">
                <w:rPr>
                  <w:rFonts w:ascii="Menlo" w:eastAsia="Times New Roman" w:hAnsi="Menlo" w:cs="Menlo"/>
                  <w:color w:val="DE38A5"/>
                  <w:lang w:val="en-GB" w:eastAsia="en-GB"/>
                </w:rPr>
              </w:rPrChange>
            </w:rPr>
            <w:delText>true</w:delText>
          </w:r>
          <w:r w:rsidRPr="000C7672" w:rsidDel="004A3C40">
            <w:rPr>
              <w:rFonts w:ascii="Menlo" w:eastAsia="Times New Roman" w:hAnsi="Menlo" w:cs="Menlo"/>
              <w:color w:val="FFFFFF"/>
              <w:sz w:val="16"/>
              <w:szCs w:val="16"/>
              <w:lang w:val="en-GB" w:eastAsia="en-GB"/>
              <w:rPrChange w:id="1041" w:author="MH, Hashim" w:date="2017-11-24T11:16:00Z">
                <w:rPr>
                  <w:rFonts w:ascii="Menlo" w:eastAsia="Times New Roman" w:hAnsi="Menlo" w:cs="Menlo"/>
                  <w:color w:val="FFFFFF"/>
                  <w:lang w:val="en-GB" w:eastAsia="en-GB"/>
                </w:rPr>
              </w:rPrChange>
            </w:rPr>
            <w:delText xml:space="preserve">, completion: </w:delText>
          </w:r>
          <w:r w:rsidRPr="000C7672" w:rsidDel="004A3C40">
            <w:rPr>
              <w:rFonts w:ascii="Menlo" w:eastAsia="Times New Roman" w:hAnsi="Menlo" w:cs="Menlo"/>
              <w:color w:val="DE38A5"/>
              <w:sz w:val="16"/>
              <w:szCs w:val="16"/>
              <w:lang w:val="en-GB" w:eastAsia="en-GB"/>
              <w:rPrChange w:id="1042" w:author="MH, Hashim" w:date="2017-11-24T11:16:00Z">
                <w:rPr>
                  <w:rFonts w:ascii="Menlo" w:eastAsia="Times New Roman" w:hAnsi="Menlo" w:cs="Menlo"/>
                  <w:color w:val="DE38A5"/>
                  <w:lang w:val="en-GB" w:eastAsia="en-GB"/>
                </w:rPr>
              </w:rPrChange>
            </w:rPr>
            <w:delText>nil</w:delText>
          </w:r>
          <w:r w:rsidRPr="000C7672" w:rsidDel="004A3C40">
            <w:rPr>
              <w:rFonts w:ascii="Menlo" w:eastAsia="Times New Roman" w:hAnsi="Menlo" w:cs="Menlo"/>
              <w:color w:val="FFFFFF"/>
              <w:sz w:val="16"/>
              <w:szCs w:val="16"/>
              <w:lang w:val="en-GB" w:eastAsia="en-GB"/>
              <w:rPrChange w:id="1043" w:author="MH, Hashim" w:date="2017-11-24T11:16:00Z">
                <w:rPr>
                  <w:rFonts w:ascii="Menlo" w:eastAsia="Times New Roman" w:hAnsi="Menlo" w:cs="Menlo"/>
                  <w:color w:val="FFFFFF"/>
                  <w:lang w:val="en-GB" w:eastAsia="en-GB"/>
                </w:rPr>
              </w:rPrChange>
            </w:rPr>
            <w:delText>)</w:delText>
          </w:r>
        </w:del>
      </w:ins>
    </w:p>
    <w:p w14:paraId="1FC72DC9" w14:textId="1B2F69C4" w:rsidR="00136480" w:rsidRPr="000C7672" w:rsidDel="004A3C40" w:rsidRDefault="00136480" w:rsidP="004A3C40">
      <w:pPr>
        <w:shd w:val="clear" w:color="auto" w:fill="000000"/>
        <w:spacing w:after="0"/>
        <w:rPr>
          <w:ins w:id="1044" w:author="MH, Hashim" w:date="2017-11-24T11:13:00Z"/>
          <w:del w:id="1045" w:author="HS, Yogesh" w:date="2017-12-07T13:40:00Z"/>
          <w:rFonts w:ascii="Menlo" w:eastAsia="Times New Roman" w:hAnsi="Menlo" w:cs="Menlo"/>
          <w:color w:val="FFFFFF"/>
          <w:sz w:val="16"/>
          <w:szCs w:val="16"/>
          <w:lang w:val="en-GB" w:eastAsia="en-GB"/>
          <w:rPrChange w:id="1046" w:author="MH, Hashim" w:date="2017-11-24T11:16:00Z">
            <w:rPr>
              <w:ins w:id="1047" w:author="MH, Hashim" w:date="2017-11-24T11:13:00Z"/>
              <w:del w:id="1048" w:author="HS, Yogesh" w:date="2017-12-07T13:40:00Z"/>
              <w:rFonts w:ascii="Menlo" w:eastAsia="Times New Roman" w:hAnsi="Menlo" w:cs="Menlo"/>
              <w:color w:val="FFFFFF"/>
              <w:lang w:val="en-GB" w:eastAsia="en-GB"/>
            </w:rPr>
          </w:rPrChange>
        </w:rPr>
        <w:pPrChange w:id="1049" w:author="HS, Yogesh" w:date="2017-12-07T13:40:00Z">
          <w:pPr>
            <w:shd w:val="clear" w:color="auto" w:fill="000000"/>
            <w:spacing w:after="0"/>
          </w:pPr>
        </w:pPrChange>
      </w:pPr>
      <w:ins w:id="1050" w:author="MH, Hashim" w:date="2017-11-24T11:13:00Z">
        <w:del w:id="1051" w:author="HS, Yogesh" w:date="2017-12-07T13:40:00Z">
          <w:r w:rsidRPr="000C7672" w:rsidDel="004A3C40">
            <w:rPr>
              <w:rFonts w:ascii="Menlo" w:eastAsia="Times New Roman" w:hAnsi="Menlo" w:cs="Menlo"/>
              <w:color w:val="FFFFFF"/>
              <w:sz w:val="16"/>
              <w:szCs w:val="16"/>
              <w:lang w:val="en-GB" w:eastAsia="en-GB"/>
              <w:rPrChange w:id="1052" w:author="MH, Hashim" w:date="2017-11-24T11:16:00Z">
                <w:rPr>
                  <w:rFonts w:ascii="Menlo" w:eastAsia="Times New Roman" w:hAnsi="Menlo" w:cs="Menlo"/>
                  <w:color w:val="FFFFFF"/>
                  <w:lang w:val="en-GB" w:eastAsia="en-GB"/>
                </w:rPr>
              </w:rPrChange>
            </w:rPr>
            <w:delText>            }</w:delText>
          </w:r>
        </w:del>
      </w:ins>
    </w:p>
    <w:p w14:paraId="3734493E" w14:textId="04F95667" w:rsidR="00136480" w:rsidRPr="000C7672" w:rsidDel="004A3C40" w:rsidRDefault="00136480" w:rsidP="004A3C40">
      <w:pPr>
        <w:shd w:val="clear" w:color="auto" w:fill="000000"/>
        <w:spacing w:after="0"/>
        <w:rPr>
          <w:ins w:id="1053" w:author="MH, Hashim" w:date="2017-11-24T11:13:00Z"/>
          <w:del w:id="1054" w:author="HS, Yogesh" w:date="2017-12-07T13:40:00Z"/>
          <w:rFonts w:ascii="Menlo" w:eastAsia="Times New Roman" w:hAnsi="Menlo" w:cs="Menlo"/>
          <w:color w:val="FFFFFF"/>
          <w:sz w:val="16"/>
          <w:szCs w:val="16"/>
          <w:lang w:val="en-GB" w:eastAsia="en-GB"/>
          <w:rPrChange w:id="1055" w:author="MH, Hashim" w:date="2017-11-24T11:16:00Z">
            <w:rPr>
              <w:ins w:id="1056" w:author="MH, Hashim" w:date="2017-11-24T11:13:00Z"/>
              <w:del w:id="1057" w:author="HS, Yogesh" w:date="2017-12-07T13:40:00Z"/>
              <w:rFonts w:ascii="Menlo" w:eastAsia="Times New Roman" w:hAnsi="Menlo" w:cs="Menlo"/>
              <w:color w:val="FFFFFF"/>
              <w:lang w:val="en-GB" w:eastAsia="en-GB"/>
            </w:rPr>
          </w:rPrChange>
        </w:rPr>
        <w:pPrChange w:id="1058" w:author="HS, Yogesh" w:date="2017-12-07T13:40:00Z">
          <w:pPr>
            <w:shd w:val="clear" w:color="auto" w:fill="000000"/>
            <w:spacing w:after="0"/>
          </w:pPr>
        </w:pPrChange>
      </w:pPr>
      <w:ins w:id="1059" w:author="MH, Hashim" w:date="2017-11-24T11:13:00Z">
        <w:del w:id="1060" w:author="HS, Yogesh" w:date="2017-12-07T13:40:00Z">
          <w:r w:rsidRPr="000C7672" w:rsidDel="004A3C40">
            <w:rPr>
              <w:rFonts w:ascii="Menlo" w:eastAsia="Times New Roman" w:hAnsi="Menlo" w:cs="Menlo"/>
              <w:color w:val="FFFFFF"/>
              <w:sz w:val="16"/>
              <w:szCs w:val="16"/>
              <w:lang w:val="en-GB" w:eastAsia="en-GB"/>
              <w:rPrChange w:id="1061" w:author="MH, Hashim" w:date="2017-11-24T11:16:00Z">
                <w:rPr>
                  <w:rFonts w:ascii="Menlo" w:eastAsia="Times New Roman" w:hAnsi="Menlo" w:cs="Menlo"/>
                  <w:color w:val="FFFFFF"/>
                  <w:lang w:val="en-GB" w:eastAsia="en-GB"/>
                </w:rPr>
              </w:rPrChange>
            </w:rPr>
            <w:delText>           </w:delText>
          </w:r>
        </w:del>
      </w:ins>
    </w:p>
    <w:p w14:paraId="6BEAA577" w14:textId="493451AA" w:rsidR="00136480" w:rsidRPr="000C7672" w:rsidDel="004A3C40" w:rsidRDefault="00136480" w:rsidP="004A3C40">
      <w:pPr>
        <w:shd w:val="clear" w:color="auto" w:fill="000000"/>
        <w:spacing w:after="0"/>
        <w:rPr>
          <w:ins w:id="1062" w:author="MH, Hashim" w:date="2017-11-24T11:13:00Z"/>
          <w:del w:id="1063" w:author="HS, Yogesh" w:date="2017-12-07T13:40:00Z"/>
          <w:rFonts w:ascii="Menlo" w:eastAsia="Times New Roman" w:hAnsi="Menlo" w:cs="Menlo"/>
          <w:color w:val="FFFFFF"/>
          <w:sz w:val="16"/>
          <w:szCs w:val="16"/>
          <w:lang w:val="en-GB" w:eastAsia="en-GB"/>
          <w:rPrChange w:id="1064" w:author="MH, Hashim" w:date="2017-11-24T11:16:00Z">
            <w:rPr>
              <w:ins w:id="1065" w:author="MH, Hashim" w:date="2017-11-24T11:13:00Z"/>
              <w:del w:id="1066" w:author="HS, Yogesh" w:date="2017-12-07T13:40:00Z"/>
              <w:rFonts w:ascii="Menlo" w:eastAsia="Times New Roman" w:hAnsi="Menlo" w:cs="Menlo"/>
              <w:color w:val="FFFFFF"/>
              <w:lang w:val="en-GB" w:eastAsia="en-GB"/>
            </w:rPr>
          </w:rPrChange>
        </w:rPr>
        <w:pPrChange w:id="1067" w:author="HS, Yogesh" w:date="2017-12-07T13:40:00Z">
          <w:pPr>
            <w:shd w:val="clear" w:color="auto" w:fill="000000"/>
            <w:spacing w:after="0"/>
          </w:pPr>
        </w:pPrChange>
      </w:pPr>
      <w:ins w:id="1068" w:author="MH, Hashim" w:date="2017-11-24T11:13:00Z">
        <w:del w:id="1069" w:author="HS, Yogesh" w:date="2017-12-07T13:40:00Z">
          <w:r w:rsidRPr="000C7672" w:rsidDel="004A3C40">
            <w:rPr>
              <w:rFonts w:ascii="Menlo" w:eastAsia="Times New Roman" w:hAnsi="Menlo" w:cs="Menlo"/>
              <w:color w:val="FFFFFF"/>
              <w:sz w:val="16"/>
              <w:szCs w:val="16"/>
              <w:lang w:val="en-GB" w:eastAsia="en-GB"/>
              <w:rPrChange w:id="1070" w:author="MH, Hashim" w:date="2017-11-24T11:16:00Z">
                <w:rPr>
                  <w:rFonts w:ascii="Menlo" w:eastAsia="Times New Roman" w:hAnsi="Menlo" w:cs="Menlo"/>
                  <w:color w:val="FFFFFF"/>
                  <w:lang w:val="en-GB" w:eastAsia="en-GB"/>
                </w:rPr>
              </w:rPrChange>
            </w:rPr>
            <w:delText>        }</w:delText>
          </w:r>
        </w:del>
      </w:ins>
    </w:p>
    <w:p w14:paraId="23DAAD2F" w14:textId="772DB534" w:rsidR="00136480" w:rsidRPr="000C7672" w:rsidDel="004A3C40" w:rsidRDefault="00136480" w:rsidP="004A3C40">
      <w:pPr>
        <w:shd w:val="clear" w:color="auto" w:fill="000000"/>
        <w:spacing w:after="0"/>
        <w:rPr>
          <w:ins w:id="1071" w:author="MH, Hashim" w:date="2017-11-24T11:13:00Z"/>
          <w:del w:id="1072" w:author="HS, Yogesh" w:date="2017-12-07T13:40:00Z"/>
          <w:rFonts w:ascii="Menlo" w:eastAsia="Times New Roman" w:hAnsi="Menlo" w:cs="Menlo"/>
          <w:color w:val="FFFFFF"/>
          <w:sz w:val="16"/>
          <w:szCs w:val="16"/>
          <w:lang w:val="en-GB" w:eastAsia="en-GB"/>
          <w:rPrChange w:id="1073" w:author="MH, Hashim" w:date="2017-11-24T11:16:00Z">
            <w:rPr>
              <w:ins w:id="1074" w:author="MH, Hashim" w:date="2017-11-24T11:13:00Z"/>
              <w:del w:id="1075" w:author="HS, Yogesh" w:date="2017-12-07T13:40:00Z"/>
              <w:rFonts w:ascii="Menlo" w:eastAsia="Times New Roman" w:hAnsi="Menlo" w:cs="Menlo"/>
              <w:color w:val="FFFFFF"/>
              <w:lang w:val="en-GB" w:eastAsia="en-GB"/>
            </w:rPr>
          </w:rPrChange>
        </w:rPr>
        <w:pPrChange w:id="1076" w:author="HS, Yogesh" w:date="2017-12-07T13:40:00Z">
          <w:pPr>
            <w:shd w:val="clear" w:color="auto" w:fill="000000"/>
            <w:spacing w:after="0"/>
          </w:pPr>
        </w:pPrChange>
      </w:pPr>
      <w:ins w:id="1077" w:author="MH, Hashim" w:date="2017-11-24T11:13:00Z">
        <w:del w:id="1078" w:author="HS, Yogesh" w:date="2017-12-07T13:40:00Z">
          <w:r w:rsidRPr="000C7672" w:rsidDel="004A3C40">
            <w:rPr>
              <w:rFonts w:ascii="Menlo" w:eastAsia="Times New Roman" w:hAnsi="Menlo" w:cs="Menlo"/>
              <w:color w:val="FFFFFF"/>
              <w:sz w:val="16"/>
              <w:szCs w:val="16"/>
              <w:lang w:val="en-GB" w:eastAsia="en-GB"/>
              <w:rPrChange w:id="1079" w:author="MH, Hashim" w:date="2017-11-24T11:16:00Z">
                <w:rPr>
                  <w:rFonts w:ascii="Menlo" w:eastAsia="Times New Roman" w:hAnsi="Menlo" w:cs="Menlo"/>
                  <w:color w:val="FFFFFF"/>
                  <w:lang w:val="en-GB" w:eastAsia="en-GB"/>
                </w:rPr>
              </w:rPrChange>
            </w:rPr>
            <w:delText>        </w:delText>
          </w:r>
        </w:del>
      </w:ins>
    </w:p>
    <w:p w14:paraId="1732ADBB" w14:textId="7033BE72" w:rsidR="00136480" w:rsidDel="004A3C40" w:rsidRDefault="00136480" w:rsidP="004A3C40">
      <w:pPr>
        <w:shd w:val="clear" w:color="auto" w:fill="000000"/>
        <w:spacing w:after="0"/>
        <w:rPr>
          <w:ins w:id="1080" w:author="MH, Hashim" w:date="2017-11-24T11:18:00Z"/>
          <w:del w:id="1081" w:author="HS, Yogesh" w:date="2017-12-07T13:40:00Z"/>
          <w:rFonts w:ascii="Menlo" w:eastAsia="Times New Roman" w:hAnsi="Menlo" w:cs="Menlo"/>
          <w:color w:val="FFFFFF"/>
          <w:sz w:val="16"/>
          <w:szCs w:val="16"/>
          <w:lang w:val="en-GB" w:eastAsia="en-GB"/>
        </w:rPr>
        <w:pPrChange w:id="1082" w:author="HS, Yogesh" w:date="2017-12-07T13:40:00Z">
          <w:pPr>
            <w:shd w:val="clear" w:color="auto" w:fill="000000"/>
            <w:spacing w:after="0"/>
          </w:pPr>
        </w:pPrChange>
      </w:pPr>
      <w:ins w:id="1083" w:author="MH, Hashim" w:date="2017-11-24T11:13:00Z">
        <w:del w:id="1084" w:author="HS, Yogesh" w:date="2017-12-07T13:40:00Z">
          <w:r w:rsidRPr="000C7672" w:rsidDel="004A3C40">
            <w:rPr>
              <w:rFonts w:ascii="Menlo" w:eastAsia="Times New Roman" w:hAnsi="Menlo" w:cs="Menlo"/>
              <w:color w:val="FFFFFF"/>
              <w:sz w:val="16"/>
              <w:szCs w:val="16"/>
              <w:lang w:val="en-GB" w:eastAsia="en-GB"/>
              <w:rPrChange w:id="1085"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086" w:author="MH, Hashim" w:date="2017-11-24T11:16:00Z">
                <w:rPr>
                  <w:rFonts w:ascii="Menlo" w:eastAsia="Times New Roman" w:hAnsi="Menlo" w:cs="Menlo"/>
                  <w:color w:val="DE38A5"/>
                  <w:lang w:val="en-GB" w:eastAsia="en-GB"/>
                </w:rPr>
              </w:rPrChange>
            </w:rPr>
            <w:delText>if</w:delText>
          </w:r>
          <w:r w:rsidRPr="000C7672" w:rsidDel="004A3C40">
            <w:rPr>
              <w:rFonts w:ascii="Menlo" w:eastAsia="Times New Roman" w:hAnsi="Menlo" w:cs="Menlo"/>
              <w:color w:val="FFFFFF"/>
              <w:sz w:val="16"/>
              <w:szCs w:val="16"/>
              <w:lang w:val="en-GB" w:eastAsia="en-GB"/>
              <w:rPrChange w:id="1087"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088"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1089" w:author="MH, Hashim" w:date="2017-11-24T11:16:00Z">
                <w:rPr>
                  <w:rFonts w:ascii="Menlo" w:eastAsia="Times New Roman" w:hAnsi="Menlo" w:cs="Menlo"/>
                  <w:color w:val="FFFFFF"/>
                  <w:lang w:val="en-GB" w:eastAsia="en-GB"/>
                </w:rPr>
              </w:rPrChange>
            </w:rPr>
            <w:delText xml:space="preserve"> vc = vc {</w:delText>
          </w:r>
        </w:del>
      </w:ins>
    </w:p>
    <w:p w14:paraId="2CFC9B25" w14:textId="1FC6E8B6" w:rsidR="000C7672" w:rsidDel="004A3C40" w:rsidRDefault="001265F9" w:rsidP="004A3C40">
      <w:pPr>
        <w:shd w:val="clear" w:color="auto" w:fill="000000"/>
        <w:spacing w:after="0"/>
        <w:rPr>
          <w:ins w:id="1090" w:author="MH, Hashim" w:date="2017-11-24T11:17:00Z"/>
          <w:del w:id="1091" w:author="HS, Yogesh" w:date="2017-12-07T13:40:00Z"/>
          <w:rFonts w:ascii="Menlo" w:eastAsia="Times New Roman" w:hAnsi="Menlo" w:cs="Menlo"/>
          <w:color w:val="FFFFFF"/>
          <w:sz w:val="16"/>
          <w:szCs w:val="16"/>
          <w:lang w:val="en-GB" w:eastAsia="en-GB"/>
        </w:rPr>
        <w:pPrChange w:id="1092" w:author="HS, Yogesh" w:date="2017-12-07T13:40:00Z">
          <w:pPr>
            <w:shd w:val="clear" w:color="auto" w:fill="000000"/>
            <w:spacing w:after="0"/>
          </w:pPr>
        </w:pPrChange>
      </w:pPr>
      <w:ins w:id="1093" w:author="MH, Hashim" w:date="2017-11-24T11:20:00Z">
        <w:del w:id="1094" w:author="HS, Yogesh" w:date="2017-12-07T13:40:00Z">
          <w:r w:rsidDel="004A3C40">
            <w:rPr>
              <w:rFonts w:ascii="Menlo" w:eastAsia="Times New Roman" w:hAnsi="Menlo" w:cs="Menlo"/>
              <w:color w:val="FFFFFF"/>
              <w:sz w:val="16"/>
              <w:szCs w:val="16"/>
              <w:lang w:val="en-GB" w:eastAsia="en-GB"/>
            </w:rPr>
            <w:delText xml:space="preserve">            </w:delText>
          </w:r>
        </w:del>
      </w:ins>
      <w:ins w:id="1095" w:author="MH, Hashim" w:date="2017-11-24T11:18:00Z">
        <w:del w:id="1096" w:author="HS, Yogesh" w:date="2017-12-07T13:40:00Z">
          <w:r w:rsidR="000C7672" w:rsidDel="004A3C40">
            <w:rPr>
              <w:rFonts w:ascii="Menlo" w:eastAsia="Times New Roman" w:hAnsi="Menlo" w:cs="Menlo"/>
              <w:color w:val="FFFFFF"/>
              <w:sz w:val="16"/>
              <w:szCs w:val="16"/>
              <w:lang w:val="en-GB" w:eastAsia="en-GB"/>
            </w:rPr>
            <w:delText>// To present modaly</w:delText>
          </w:r>
        </w:del>
      </w:ins>
    </w:p>
    <w:p w14:paraId="48B226A6" w14:textId="3B3C3739" w:rsidR="000C7672" w:rsidRPr="000C7672" w:rsidDel="004A3C40" w:rsidRDefault="001265F9" w:rsidP="004A3C40">
      <w:pPr>
        <w:shd w:val="clear" w:color="auto" w:fill="000000"/>
        <w:spacing w:after="0"/>
        <w:rPr>
          <w:ins w:id="1097" w:author="MH, Hashim" w:date="2017-11-24T11:13:00Z"/>
          <w:del w:id="1098" w:author="HS, Yogesh" w:date="2017-12-07T13:40:00Z"/>
          <w:rFonts w:ascii="Menlo" w:eastAsia="Times New Roman" w:hAnsi="Menlo" w:cs="Menlo"/>
          <w:color w:val="FFFFFF"/>
          <w:sz w:val="16"/>
          <w:szCs w:val="16"/>
          <w:lang w:val="en-GB" w:eastAsia="en-GB"/>
          <w:rPrChange w:id="1099" w:author="MH, Hashim" w:date="2017-11-24T11:16:00Z">
            <w:rPr>
              <w:ins w:id="1100" w:author="MH, Hashim" w:date="2017-11-24T11:13:00Z"/>
              <w:del w:id="1101" w:author="HS, Yogesh" w:date="2017-12-07T13:40:00Z"/>
              <w:rFonts w:ascii="Menlo" w:eastAsia="Times New Roman" w:hAnsi="Menlo" w:cs="Menlo"/>
              <w:color w:val="FFFFFF"/>
              <w:lang w:val="en-GB" w:eastAsia="en-GB"/>
            </w:rPr>
          </w:rPrChange>
        </w:rPr>
        <w:pPrChange w:id="1102" w:author="HS, Yogesh" w:date="2017-12-07T13:40:00Z">
          <w:pPr>
            <w:shd w:val="clear" w:color="auto" w:fill="000000"/>
            <w:spacing w:after="0"/>
          </w:pPr>
        </w:pPrChange>
      </w:pPr>
      <w:ins w:id="1103" w:author="MH, Hashim" w:date="2017-11-24T11:20:00Z">
        <w:del w:id="1104" w:author="HS, Yogesh" w:date="2017-12-07T13:40:00Z">
          <w:r w:rsidDel="004A3C40">
            <w:rPr>
              <w:rFonts w:ascii="Menlo" w:eastAsia="Times New Roman" w:hAnsi="Menlo" w:cs="Menlo"/>
              <w:color w:val="FFFFFF"/>
              <w:sz w:val="16"/>
              <w:szCs w:val="16"/>
              <w:lang w:val="en-GB" w:eastAsia="en-GB"/>
            </w:rPr>
            <w:delText xml:space="preserve">            </w:delText>
          </w:r>
        </w:del>
      </w:ins>
      <w:ins w:id="1105" w:author="MH, Hashim" w:date="2017-11-24T11:17:00Z">
        <w:del w:id="1106" w:author="HS, Yogesh" w:date="2017-12-07T13:40:00Z">
          <w:r w:rsidR="000C7672" w:rsidDel="004A3C40">
            <w:rPr>
              <w:rFonts w:ascii="Menlo" w:eastAsia="Times New Roman" w:hAnsi="Menlo" w:cs="Menlo"/>
              <w:color w:val="FFFFFF"/>
              <w:sz w:val="16"/>
              <w:szCs w:val="16"/>
              <w:lang w:val="en-GB" w:eastAsia="en-GB"/>
            </w:rPr>
            <w:delText>/*</w:delText>
          </w:r>
        </w:del>
      </w:ins>
    </w:p>
    <w:p w14:paraId="0E3FA79E" w14:textId="101F5D87" w:rsidR="00136480" w:rsidRPr="000C7672" w:rsidDel="004A3C40" w:rsidRDefault="00136480" w:rsidP="004A3C40">
      <w:pPr>
        <w:shd w:val="clear" w:color="auto" w:fill="000000"/>
        <w:spacing w:after="0"/>
        <w:rPr>
          <w:ins w:id="1107" w:author="MH, Hashim" w:date="2017-11-24T11:13:00Z"/>
          <w:del w:id="1108" w:author="HS, Yogesh" w:date="2017-12-07T13:40:00Z"/>
          <w:rFonts w:ascii="Menlo" w:eastAsia="Times New Roman" w:hAnsi="Menlo" w:cs="Menlo"/>
          <w:color w:val="FFFFFF"/>
          <w:sz w:val="16"/>
          <w:szCs w:val="16"/>
          <w:lang w:val="en-GB" w:eastAsia="en-GB"/>
          <w:rPrChange w:id="1109" w:author="MH, Hashim" w:date="2017-11-24T11:16:00Z">
            <w:rPr>
              <w:ins w:id="1110" w:author="MH, Hashim" w:date="2017-11-24T11:13:00Z"/>
              <w:del w:id="1111" w:author="HS, Yogesh" w:date="2017-12-07T13:40:00Z"/>
              <w:rFonts w:ascii="Menlo" w:eastAsia="Times New Roman" w:hAnsi="Menlo" w:cs="Menlo"/>
              <w:color w:val="FFFFFF"/>
              <w:lang w:val="en-GB" w:eastAsia="en-GB"/>
            </w:rPr>
          </w:rPrChange>
        </w:rPr>
        <w:pPrChange w:id="1112" w:author="HS, Yogesh" w:date="2017-12-07T13:40:00Z">
          <w:pPr>
            <w:shd w:val="clear" w:color="auto" w:fill="000000"/>
            <w:spacing w:after="0"/>
          </w:pPr>
        </w:pPrChange>
      </w:pPr>
      <w:ins w:id="1113" w:author="MH, Hashim" w:date="2017-11-24T11:13:00Z">
        <w:del w:id="1114" w:author="HS, Yogesh" w:date="2017-12-07T13:40:00Z">
          <w:r w:rsidRPr="000C7672" w:rsidDel="004A3C40">
            <w:rPr>
              <w:rFonts w:ascii="Menlo" w:eastAsia="Times New Roman" w:hAnsi="Menlo" w:cs="Menlo"/>
              <w:color w:val="FFFFFF"/>
              <w:sz w:val="16"/>
              <w:szCs w:val="16"/>
              <w:lang w:val="en-GB" w:eastAsia="en-GB"/>
              <w:rPrChange w:id="1115" w:author="MH, Hashim" w:date="2017-11-24T11:16:00Z">
                <w:rPr>
                  <w:rFonts w:ascii="Menlo" w:eastAsia="Times New Roman" w:hAnsi="Menlo" w:cs="Menlo"/>
                  <w:color w:val="FFFFFF"/>
                  <w:lang w:val="en-GB" w:eastAsia="en-GB"/>
                </w:rPr>
              </w:rPrChange>
            </w:rPr>
            <w:delText xml:space="preserve">            </w:delText>
          </w:r>
        </w:del>
      </w:ins>
    </w:p>
    <w:p w14:paraId="3B0E1338" w14:textId="2257FAF8" w:rsidR="00136480" w:rsidRPr="000C7672" w:rsidDel="004A3C40" w:rsidRDefault="00136480" w:rsidP="004A3C40">
      <w:pPr>
        <w:shd w:val="clear" w:color="auto" w:fill="000000"/>
        <w:spacing w:after="0"/>
        <w:rPr>
          <w:ins w:id="1116" w:author="MH, Hashim" w:date="2017-11-24T11:13:00Z"/>
          <w:del w:id="1117" w:author="HS, Yogesh" w:date="2017-12-07T13:40:00Z"/>
          <w:rFonts w:ascii="Menlo" w:eastAsia="Times New Roman" w:hAnsi="Menlo" w:cs="Menlo"/>
          <w:color w:val="FFFFFF"/>
          <w:sz w:val="16"/>
          <w:szCs w:val="16"/>
          <w:lang w:val="en-GB" w:eastAsia="en-GB"/>
          <w:rPrChange w:id="1118" w:author="MH, Hashim" w:date="2017-11-24T11:16:00Z">
            <w:rPr>
              <w:ins w:id="1119" w:author="MH, Hashim" w:date="2017-11-24T11:13:00Z"/>
              <w:del w:id="1120" w:author="HS, Yogesh" w:date="2017-12-07T13:40:00Z"/>
              <w:rFonts w:ascii="Menlo" w:eastAsia="Times New Roman" w:hAnsi="Menlo" w:cs="Menlo"/>
              <w:color w:val="FFFFFF"/>
              <w:lang w:val="en-GB" w:eastAsia="en-GB"/>
            </w:rPr>
          </w:rPrChange>
        </w:rPr>
        <w:pPrChange w:id="1121" w:author="HS, Yogesh" w:date="2017-12-07T13:40:00Z">
          <w:pPr>
            <w:shd w:val="clear" w:color="auto" w:fill="000000"/>
            <w:spacing w:after="0"/>
          </w:pPr>
        </w:pPrChange>
      </w:pPr>
      <w:ins w:id="1122" w:author="MH, Hashim" w:date="2017-11-24T11:13:00Z">
        <w:del w:id="1123" w:author="HS, Yogesh" w:date="2017-12-07T13:40:00Z">
          <w:r w:rsidRPr="000C7672" w:rsidDel="004A3C40">
            <w:rPr>
              <w:rFonts w:ascii="Menlo" w:eastAsia="Times New Roman" w:hAnsi="Menlo" w:cs="Menlo"/>
              <w:color w:val="FFFFFF"/>
              <w:sz w:val="16"/>
              <w:szCs w:val="16"/>
              <w:lang w:val="en-GB" w:eastAsia="en-GB"/>
              <w:rPrChange w:id="1124"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125"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1126" w:author="MH, Hashim" w:date="2017-11-24T11:16:00Z">
                <w:rPr>
                  <w:rFonts w:ascii="Menlo" w:eastAsia="Times New Roman" w:hAnsi="Menlo" w:cs="Menlo"/>
                  <w:color w:val="FFFFFF"/>
                  <w:lang w:val="en-GB" w:eastAsia="en-GB"/>
                </w:rPr>
              </w:rPrChange>
            </w:rPr>
            <w:delText xml:space="preserve"> nc = </w:delText>
          </w:r>
          <w:r w:rsidRPr="000C7672" w:rsidDel="004A3C40">
            <w:rPr>
              <w:rFonts w:ascii="Menlo" w:eastAsia="Times New Roman" w:hAnsi="Menlo" w:cs="Menlo"/>
              <w:color w:val="00B1FF"/>
              <w:sz w:val="16"/>
              <w:szCs w:val="16"/>
              <w:lang w:val="en-GB" w:eastAsia="en-GB"/>
              <w:rPrChange w:id="1127" w:author="MH, Hashim" w:date="2017-11-24T11:16:00Z">
                <w:rPr>
                  <w:rFonts w:ascii="Menlo" w:eastAsia="Times New Roman" w:hAnsi="Menlo" w:cs="Menlo"/>
                  <w:color w:val="00B1FF"/>
                  <w:lang w:val="en-GB" w:eastAsia="en-GB"/>
                </w:rPr>
              </w:rPrChange>
            </w:rPr>
            <w:delText>UINavigationController</w:delText>
          </w:r>
          <w:r w:rsidRPr="000C7672" w:rsidDel="004A3C40">
            <w:rPr>
              <w:rFonts w:ascii="Menlo" w:eastAsia="Times New Roman" w:hAnsi="Menlo" w:cs="Menlo"/>
              <w:color w:val="FFFFFF"/>
              <w:sz w:val="16"/>
              <w:szCs w:val="16"/>
              <w:lang w:val="en-GB" w:eastAsia="en-GB"/>
              <w:rPrChange w:id="1128"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DE38A5"/>
              <w:sz w:val="16"/>
              <w:szCs w:val="16"/>
              <w:lang w:val="en-GB" w:eastAsia="en-GB"/>
              <w:rPrChange w:id="1129" w:author="MH, Hashim" w:date="2017-11-24T11:16:00Z">
                <w:rPr>
                  <w:rFonts w:ascii="Menlo" w:eastAsia="Times New Roman" w:hAnsi="Menlo" w:cs="Menlo"/>
                  <w:color w:val="DE38A5"/>
                  <w:lang w:val="en-GB" w:eastAsia="en-GB"/>
                </w:rPr>
              </w:rPrChange>
            </w:rPr>
            <w:delText>init</w:delText>
          </w:r>
          <w:r w:rsidRPr="000C7672" w:rsidDel="004A3C40">
            <w:rPr>
              <w:rFonts w:ascii="Menlo" w:eastAsia="Times New Roman" w:hAnsi="Menlo" w:cs="Menlo"/>
              <w:color w:val="FFFFFF"/>
              <w:sz w:val="16"/>
              <w:szCs w:val="16"/>
              <w:lang w:val="en-GB" w:eastAsia="en-GB"/>
              <w:rPrChange w:id="1130" w:author="MH, Hashim" w:date="2017-11-24T11:16:00Z">
                <w:rPr>
                  <w:rFonts w:ascii="Menlo" w:eastAsia="Times New Roman" w:hAnsi="Menlo" w:cs="Menlo"/>
                  <w:color w:val="FFFFFF"/>
                  <w:lang w:val="en-GB" w:eastAsia="en-GB"/>
                </w:rPr>
              </w:rPrChange>
            </w:rPr>
            <w:delText>(rootViewController: vc)</w:delText>
          </w:r>
        </w:del>
      </w:ins>
    </w:p>
    <w:p w14:paraId="732592BB" w14:textId="2443BF02" w:rsidR="00136480" w:rsidRPr="000C7672" w:rsidDel="004A3C40" w:rsidRDefault="00136480" w:rsidP="004A3C40">
      <w:pPr>
        <w:shd w:val="clear" w:color="auto" w:fill="000000"/>
        <w:spacing w:after="0"/>
        <w:rPr>
          <w:ins w:id="1131" w:author="MH, Hashim" w:date="2017-11-24T11:13:00Z"/>
          <w:del w:id="1132" w:author="HS, Yogesh" w:date="2017-12-07T13:40:00Z"/>
          <w:rFonts w:ascii="Menlo" w:eastAsia="Times New Roman" w:hAnsi="Menlo" w:cs="Menlo"/>
          <w:color w:val="FFFFFF"/>
          <w:sz w:val="16"/>
          <w:szCs w:val="16"/>
          <w:lang w:val="en-GB" w:eastAsia="en-GB"/>
          <w:rPrChange w:id="1133" w:author="MH, Hashim" w:date="2017-11-24T11:16:00Z">
            <w:rPr>
              <w:ins w:id="1134" w:author="MH, Hashim" w:date="2017-11-24T11:13:00Z"/>
              <w:del w:id="1135" w:author="HS, Yogesh" w:date="2017-12-07T13:40:00Z"/>
              <w:rFonts w:ascii="Menlo" w:eastAsia="Times New Roman" w:hAnsi="Menlo" w:cs="Menlo"/>
              <w:color w:val="FFFFFF"/>
              <w:lang w:val="en-GB" w:eastAsia="en-GB"/>
            </w:rPr>
          </w:rPrChange>
        </w:rPr>
        <w:pPrChange w:id="1136" w:author="HS, Yogesh" w:date="2017-12-07T13:40:00Z">
          <w:pPr>
            <w:shd w:val="clear" w:color="auto" w:fill="000000"/>
            <w:spacing w:after="0"/>
          </w:pPr>
        </w:pPrChange>
      </w:pPr>
      <w:ins w:id="1137" w:author="MH, Hashim" w:date="2017-11-24T11:13:00Z">
        <w:del w:id="1138" w:author="HS, Yogesh" w:date="2017-12-07T13:40:00Z">
          <w:r w:rsidRPr="000C7672" w:rsidDel="004A3C40">
            <w:rPr>
              <w:rFonts w:ascii="Menlo" w:eastAsia="Times New Roman" w:hAnsi="Menlo" w:cs="Menlo"/>
              <w:color w:val="FFFFFF"/>
              <w:sz w:val="16"/>
              <w:szCs w:val="16"/>
              <w:lang w:val="en-GB" w:eastAsia="en-GB"/>
              <w:rPrChange w:id="1139" w:author="MH, Hashim" w:date="2017-11-24T11:16:00Z">
                <w:rPr>
                  <w:rFonts w:ascii="Menlo" w:eastAsia="Times New Roman" w:hAnsi="Menlo" w:cs="Menlo"/>
                  <w:color w:val="FFFFFF"/>
                  <w:lang w:val="en-GB" w:eastAsia="en-GB"/>
                </w:rPr>
              </w:rPrChange>
            </w:rPr>
            <w:delText>                </w:delText>
          </w:r>
        </w:del>
      </w:ins>
    </w:p>
    <w:p w14:paraId="037B1037" w14:textId="56036B12" w:rsidR="00136480" w:rsidRPr="000C7672" w:rsidDel="004A3C40" w:rsidRDefault="00136480" w:rsidP="004A3C40">
      <w:pPr>
        <w:shd w:val="clear" w:color="auto" w:fill="000000"/>
        <w:spacing w:after="0"/>
        <w:rPr>
          <w:ins w:id="1140" w:author="MH, Hashim" w:date="2017-11-24T11:13:00Z"/>
          <w:del w:id="1141" w:author="HS, Yogesh" w:date="2017-12-07T13:40:00Z"/>
          <w:rFonts w:ascii="Menlo" w:eastAsia="Times New Roman" w:hAnsi="Menlo" w:cs="Menlo"/>
          <w:color w:val="FFFFFF"/>
          <w:sz w:val="16"/>
          <w:szCs w:val="16"/>
          <w:lang w:val="en-GB" w:eastAsia="en-GB"/>
          <w:rPrChange w:id="1142" w:author="MH, Hashim" w:date="2017-11-24T11:16:00Z">
            <w:rPr>
              <w:ins w:id="1143" w:author="MH, Hashim" w:date="2017-11-24T11:13:00Z"/>
              <w:del w:id="1144" w:author="HS, Yogesh" w:date="2017-12-07T13:40:00Z"/>
              <w:rFonts w:ascii="Menlo" w:eastAsia="Times New Roman" w:hAnsi="Menlo" w:cs="Menlo"/>
              <w:color w:val="FFFFFF"/>
              <w:lang w:val="en-GB" w:eastAsia="en-GB"/>
            </w:rPr>
          </w:rPrChange>
        </w:rPr>
        <w:pPrChange w:id="1145" w:author="HS, Yogesh" w:date="2017-12-07T13:40:00Z">
          <w:pPr>
            <w:shd w:val="clear" w:color="auto" w:fill="000000"/>
            <w:spacing w:after="0"/>
          </w:pPr>
        </w:pPrChange>
      </w:pPr>
      <w:ins w:id="1146" w:author="MH, Hashim" w:date="2017-11-24T11:13:00Z">
        <w:del w:id="1147" w:author="HS, Yogesh" w:date="2017-12-07T13:40:00Z">
          <w:r w:rsidRPr="000C7672" w:rsidDel="004A3C40">
            <w:rPr>
              <w:rFonts w:ascii="Menlo" w:eastAsia="Times New Roman" w:hAnsi="Menlo" w:cs="Menlo"/>
              <w:color w:val="FFFFFF"/>
              <w:sz w:val="16"/>
              <w:szCs w:val="16"/>
              <w:lang w:val="en-GB" w:eastAsia="en-GB"/>
              <w:rPrChange w:id="1148" w:author="MH, Hashim" w:date="2017-11-24T11:16:00Z">
                <w:rPr>
                  <w:rFonts w:ascii="Menlo" w:eastAsia="Times New Roman" w:hAnsi="Menlo" w:cs="Menlo"/>
                  <w:color w:val="FFFFFF"/>
                  <w:lang w:val="en-GB" w:eastAsia="en-GB"/>
                </w:rPr>
              </w:rPrChange>
            </w:rPr>
            <w:delText>                </w:delText>
          </w:r>
        </w:del>
      </w:ins>
    </w:p>
    <w:p w14:paraId="2329C042" w14:textId="7188D20A" w:rsidR="00136480" w:rsidRPr="000C7672" w:rsidDel="004A3C40" w:rsidRDefault="00136480" w:rsidP="004A3C40">
      <w:pPr>
        <w:shd w:val="clear" w:color="auto" w:fill="000000"/>
        <w:spacing w:after="0"/>
        <w:rPr>
          <w:ins w:id="1149" w:author="MH, Hashim" w:date="2017-11-24T11:13:00Z"/>
          <w:del w:id="1150" w:author="HS, Yogesh" w:date="2017-12-07T13:40:00Z"/>
          <w:rFonts w:ascii="Menlo" w:eastAsia="Times New Roman" w:hAnsi="Menlo" w:cs="Menlo"/>
          <w:color w:val="FFFFFF"/>
          <w:sz w:val="16"/>
          <w:szCs w:val="16"/>
          <w:lang w:val="en-GB" w:eastAsia="en-GB"/>
          <w:rPrChange w:id="1151" w:author="MH, Hashim" w:date="2017-11-24T11:16:00Z">
            <w:rPr>
              <w:ins w:id="1152" w:author="MH, Hashim" w:date="2017-11-24T11:13:00Z"/>
              <w:del w:id="1153" w:author="HS, Yogesh" w:date="2017-12-07T13:40:00Z"/>
              <w:rFonts w:ascii="Menlo" w:eastAsia="Times New Roman" w:hAnsi="Menlo" w:cs="Menlo"/>
              <w:color w:val="FFFFFF"/>
              <w:lang w:val="en-GB" w:eastAsia="en-GB"/>
            </w:rPr>
          </w:rPrChange>
        </w:rPr>
        <w:pPrChange w:id="1154" w:author="HS, Yogesh" w:date="2017-12-07T13:40:00Z">
          <w:pPr>
            <w:shd w:val="clear" w:color="auto" w:fill="000000"/>
            <w:spacing w:after="0"/>
          </w:pPr>
        </w:pPrChange>
      </w:pPr>
      <w:ins w:id="1155" w:author="MH, Hashim" w:date="2017-11-24T11:13:00Z">
        <w:del w:id="1156" w:author="HS, Yogesh" w:date="2017-12-07T13:40:00Z">
          <w:r w:rsidRPr="000C7672" w:rsidDel="004A3C40">
            <w:rPr>
              <w:rFonts w:ascii="Menlo" w:eastAsia="Times New Roman" w:hAnsi="Menlo" w:cs="Menlo"/>
              <w:color w:val="FFFFFF"/>
              <w:sz w:val="16"/>
              <w:szCs w:val="16"/>
              <w:lang w:val="en-GB" w:eastAsia="en-GB"/>
              <w:rPrChange w:id="1157"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158" w:author="MH, Hashim" w:date="2017-11-24T11:16:00Z">
                <w:rPr>
                  <w:rFonts w:ascii="Menlo" w:eastAsia="Times New Roman" w:hAnsi="Menlo" w:cs="Menlo"/>
                  <w:color w:val="DE38A5"/>
                  <w:lang w:val="en-GB" w:eastAsia="en-GB"/>
                </w:rPr>
              </w:rPrChange>
            </w:rPr>
            <w:delText>let</w:delText>
          </w:r>
          <w:r w:rsidRPr="000C7672" w:rsidDel="004A3C40">
            <w:rPr>
              <w:rFonts w:ascii="Menlo" w:eastAsia="Times New Roman" w:hAnsi="Menlo" w:cs="Menlo"/>
              <w:color w:val="FFFFFF"/>
              <w:sz w:val="16"/>
              <w:szCs w:val="16"/>
              <w:lang w:val="en-GB" w:eastAsia="en-GB"/>
              <w:rPrChange w:id="1159" w:author="MH, Hashim" w:date="2017-11-24T11:16:00Z">
                <w:rPr>
                  <w:rFonts w:ascii="Menlo" w:eastAsia="Times New Roman" w:hAnsi="Menlo" w:cs="Menlo"/>
                  <w:color w:val="FFFFFF"/>
                  <w:lang w:val="en-GB" w:eastAsia="en-GB"/>
                </w:rPr>
              </w:rPrChange>
            </w:rPr>
            <w:delText xml:space="preserve"> btnDone = </w:delText>
          </w:r>
          <w:r w:rsidRPr="000C7672" w:rsidDel="004A3C40">
            <w:rPr>
              <w:rFonts w:ascii="Menlo" w:eastAsia="Times New Roman" w:hAnsi="Menlo" w:cs="Menlo"/>
              <w:color w:val="00B1FF"/>
              <w:sz w:val="16"/>
              <w:szCs w:val="16"/>
              <w:lang w:val="en-GB" w:eastAsia="en-GB"/>
              <w:rPrChange w:id="1160" w:author="MH, Hashim" w:date="2017-11-24T11:16:00Z">
                <w:rPr>
                  <w:rFonts w:ascii="Menlo" w:eastAsia="Times New Roman" w:hAnsi="Menlo" w:cs="Menlo"/>
                  <w:color w:val="00B1FF"/>
                  <w:lang w:val="en-GB" w:eastAsia="en-GB"/>
                </w:rPr>
              </w:rPrChange>
            </w:rPr>
            <w:delText>UIBarButtonItem</w:delText>
          </w:r>
          <w:r w:rsidRPr="000C7672" w:rsidDel="004A3C40">
            <w:rPr>
              <w:rFonts w:ascii="Menlo" w:eastAsia="Times New Roman" w:hAnsi="Menlo" w:cs="Menlo"/>
              <w:color w:val="FFFFFF"/>
              <w:sz w:val="16"/>
              <w:szCs w:val="16"/>
              <w:lang w:val="en-GB" w:eastAsia="en-GB"/>
              <w:rPrChange w:id="1161" w:author="MH, Hashim" w:date="2017-11-24T11:16:00Z">
                <w:rPr>
                  <w:rFonts w:ascii="Menlo" w:eastAsia="Times New Roman" w:hAnsi="Menlo" w:cs="Menlo"/>
                  <w:color w:val="FFFFFF"/>
                  <w:lang w:val="en-GB" w:eastAsia="en-GB"/>
                </w:rPr>
              </w:rPrChange>
            </w:rPr>
            <w:delText xml:space="preserve">(title: </w:delText>
          </w:r>
          <w:r w:rsidRPr="000C7672" w:rsidDel="004A3C40">
            <w:rPr>
              <w:rFonts w:ascii="Menlo" w:eastAsia="Times New Roman" w:hAnsi="Menlo" w:cs="Menlo"/>
              <w:color w:val="FF4647"/>
              <w:sz w:val="16"/>
              <w:szCs w:val="16"/>
              <w:lang w:val="en-GB" w:eastAsia="en-GB"/>
              <w:rPrChange w:id="1162" w:author="MH, Hashim" w:date="2017-11-24T11:16:00Z">
                <w:rPr>
                  <w:rFonts w:ascii="Menlo" w:eastAsia="Times New Roman" w:hAnsi="Menlo" w:cs="Menlo"/>
                  <w:color w:val="FF4647"/>
                  <w:lang w:val="en-GB" w:eastAsia="en-GB"/>
                </w:rPr>
              </w:rPrChange>
            </w:rPr>
            <w:delText>"✕"</w:delText>
          </w:r>
          <w:r w:rsidRPr="000C7672" w:rsidDel="004A3C40">
            <w:rPr>
              <w:rFonts w:ascii="Menlo" w:eastAsia="Times New Roman" w:hAnsi="Menlo" w:cs="Menlo"/>
              <w:color w:val="FFFFFF"/>
              <w:sz w:val="16"/>
              <w:szCs w:val="16"/>
              <w:lang w:val="en-GB" w:eastAsia="en-GB"/>
              <w:rPrChange w:id="1163" w:author="MH, Hashim" w:date="2017-11-24T11:16:00Z">
                <w:rPr>
                  <w:rFonts w:ascii="Menlo" w:eastAsia="Times New Roman" w:hAnsi="Menlo" w:cs="Menlo"/>
                  <w:color w:val="FFFFFF"/>
                  <w:lang w:val="en-GB" w:eastAsia="en-GB"/>
                </w:rPr>
              </w:rPrChange>
            </w:rPr>
            <w:delText>, style: .</w:delText>
          </w:r>
          <w:r w:rsidRPr="000C7672" w:rsidDel="004A3C40">
            <w:rPr>
              <w:rFonts w:ascii="Menlo" w:eastAsia="Times New Roman" w:hAnsi="Menlo" w:cs="Menlo"/>
              <w:color w:val="00B1FF"/>
              <w:sz w:val="16"/>
              <w:szCs w:val="16"/>
              <w:lang w:val="en-GB" w:eastAsia="en-GB"/>
              <w:rPrChange w:id="1164" w:author="MH, Hashim" w:date="2017-11-24T11:16:00Z">
                <w:rPr>
                  <w:rFonts w:ascii="Menlo" w:eastAsia="Times New Roman" w:hAnsi="Menlo" w:cs="Menlo"/>
                  <w:color w:val="00B1FF"/>
                  <w:lang w:val="en-GB" w:eastAsia="en-GB"/>
                </w:rPr>
              </w:rPrChange>
            </w:rPr>
            <w:delText>done</w:delText>
          </w:r>
          <w:r w:rsidRPr="000C7672" w:rsidDel="004A3C40">
            <w:rPr>
              <w:rFonts w:ascii="Menlo" w:eastAsia="Times New Roman" w:hAnsi="Menlo" w:cs="Menlo"/>
              <w:color w:val="FFFFFF"/>
              <w:sz w:val="16"/>
              <w:szCs w:val="16"/>
              <w:lang w:val="en-GB" w:eastAsia="en-GB"/>
              <w:rPrChange w:id="1165" w:author="MH, Hashim" w:date="2017-11-24T11:16:00Z">
                <w:rPr>
                  <w:rFonts w:ascii="Menlo" w:eastAsia="Times New Roman" w:hAnsi="Menlo" w:cs="Menlo"/>
                  <w:color w:val="FFFFFF"/>
                  <w:lang w:val="en-GB" w:eastAsia="en-GB"/>
                </w:rPr>
              </w:rPrChange>
            </w:rPr>
            <w:delText xml:space="preserve">, target: </w:delText>
          </w:r>
          <w:r w:rsidRPr="000C7672" w:rsidDel="004A3C40">
            <w:rPr>
              <w:rFonts w:ascii="Menlo" w:eastAsia="Times New Roman" w:hAnsi="Menlo" w:cs="Menlo"/>
              <w:color w:val="DE38A5"/>
              <w:sz w:val="16"/>
              <w:szCs w:val="16"/>
              <w:lang w:val="en-GB" w:eastAsia="en-GB"/>
              <w:rPrChange w:id="1166" w:author="MH, Hashim" w:date="2017-11-24T11:16:00Z">
                <w:rPr>
                  <w:rFonts w:ascii="Menlo" w:eastAsia="Times New Roman" w:hAnsi="Menlo" w:cs="Menlo"/>
                  <w:color w:val="DE38A5"/>
                  <w:lang w:val="en-GB" w:eastAsia="en-GB"/>
                </w:rPr>
              </w:rPrChange>
            </w:rPr>
            <w:delText>self</w:delText>
          </w:r>
          <w:r w:rsidRPr="000C7672" w:rsidDel="004A3C40">
            <w:rPr>
              <w:rFonts w:ascii="Menlo" w:eastAsia="Times New Roman" w:hAnsi="Menlo" w:cs="Menlo"/>
              <w:color w:val="FFFFFF"/>
              <w:sz w:val="16"/>
              <w:szCs w:val="16"/>
              <w:lang w:val="en-GB" w:eastAsia="en-GB"/>
              <w:rPrChange w:id="1167" w:author="MH, Hashim" w:date="2017-11-24T11:16:00Z">
                <w:rPr>
                  <w:rFonts w:ascii="Menlo" w:eastAsia="Times New Roman" w:hAnsi="Menlo" w:cs="Menlo"/>
                  <w:color w:val="FFFFFF"/>
                  <w:lang w:val="en-GB" w:eastAsia="en-GB"/>
                </w:rPr>
              </w:rPrChange>
            </w:rPr>
            <w:delText xml:space="preserve">, action: </w:delText>
          </w:r>
          <w:r w:rsidRPr="000C7672" w:rsidDel="004A3C40">
            <w:rPr>
              <w:rFonts w:ascii="Menlo" w:eastAsia="Times New Roman" w:hAnsi="Menlo" w:cs="Menlo"/>
              <w:color w:val="DE38A5"/>
              <w:sz w:val="16"/>
              <w:szCs w:val="16"/>
              <w:lang w:val="en-GB" w:eastAsia="en-GB"/>
              <w:rPrChange w:id="1168" w:author="MH, Hashim" w:date="2017-11-24T11:16:00Z">
                <w:rPr>
                  <w:rFonts w:ascii="Menlo" w:eastAsia="Times New Roman" w:hAnsi="Menlo" w:cs="Menlo"/>
                  <w:color w:val="DE38A5"/>
                  <w:lang w:val="en-GB" w:eastAsia="en-GB"/>
                </w:rPr>
              </w:rPrChange>
            </w:rPr>
            <w:delText>#selector</w:delText>
          </w:r>
          <w:r w:rsidRPr="000C7672" w:rsidDel="004A3C40">
            <w:rPr>
              <w:rFonts w:ascii="Menlo" w:eastAsia="Times New Roman" w:hAnsi="Menlo" w:cs="Menlo"/>
              <w:color w:val="FFFFFF"/>
              <w:sz w:val="16"/>
              <w:szCs w:val="16"/>
              <w:lang w:val="en-GB" w:eastAsia="en-GB"/>
              <w:rPrChange w:id="1169"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8FA95"/>
              <w:sz w:val="16"/>
              <w:szCs w:val="16"/>
              <w:lang w:val="en-GB" w:eastAsia="en-GB"/>
              <w:rPrChange w:id="1170" w:author="MH, Hashim" w:date="2017-11-24T11:16:00Z">
                <w:rPr>
                  <w:rFonts w:ascii="Menlo" w:eastAsia="Times New Roman" w:hAnsi="Menlo" w:cs="Menlo"/>
                  <w:color w:val="08FA95"/>
                  <w:lang w:val="en-GB" w:eastAsia="en-GB"/>
                </w:rPr>
              </w:rPrChange>
            </w:rPr>
            <w:delText>dismissNav</w:delText>
          </w:r>
          <w:r w:rsidRPr="000C7672" w:rsidDel="004A3C40">
            <w:rPr>
              <w:rFonts w:ascii="Menlo" w:eastAsia="Times New Roman" w:hAnsi="Menlo" w:cs="Menlo"/>
              <w:color w:val="FFFFFF"/>
              <w:sz w:val="16"/>
              <w:szCs w:val="16"/>
              <w:lang w:val="en-GB" w:eastAsia="en-GB"/>
              <w:rPrChange w:id="1171" w:author="MH, Hashim" w:date="2017-11-24T11:16:00Z">
                <w:rPr>
                  <w:rFonts w:ascii="Menlo" w:eastAsia="Times New Roman" w:hAnsi="Menlo" w:cs="Menlo"/>
                  <w:color w:val="FFFFFF"/>
                  <w:lang w:val="en-GB" w:eastAsia="en-GB"/>
                </w:rPr>
              </w:rPrChange>
            </w:rPr>
            <w:delText>))</w:delText>
          </w:r>
        </w:del>
      </w:ins>
    </w:p>
    <w:p w14:paraId="13C1793F" w14:textId="201BF065" w:rsidR="00136480" w:rsidRPr="000C7672" w:rsidDel="004A3C40" w:rsidRDefault="00136480" w:rsidP="004A3C40">
      <w:pPr>
        <w:shd w:val="clear" w:color="auto" w:fill="000000"/>
        <w:spacing w:after="0"/>
        <w:rPr>
          <w:ins w:id="1172" w:author="MH, Hashim" w:date="2017-11-24T11:13:00Z"/>
          <w:del w:id="1173" w:author="HS, Yogesh" w:date="2017-12-07T13:40:00Z"/>
          <w:rFonts w:ascii="Menlo" w:eastAsia="Times New Roman" w:hAnsi="Menlo" w:cs="Menlo"/>
          <w:color w:val="00B1FF"/>
          <w:sz w:val="16"/>
          <w:szCs w:val="16"/>
          <w:lang w:val="en-GB" w:eastAsia="en-GB"/>
          <w:rPrChange w:id="1174" w:author="MH, Hashim" w:date="2017-11-24T11:16:00Z">
            <w:rPr>
              <w:ins w:id="1175" w:author="MH, Hashim" w:date="2017-11-24T11:13:00Z"/>
              <w:del w:id="1176" w:author="HS, Yogesh" w:date="2017-12-07T13:40:00Z"/>
              <w:rFonts w:ascii="Menlo" w:eastAsia="Times New Roman" w:hAnsi="Menlo" w:cs="Menlo"/>
              <w:color w:val="00B1FF"/>
              <w:lang w:val="en-GB" w:eastAsia="en-GB"/>
            </w:rPr>
          </w:rPrChange>
        </w:rPr>
        <w:pPrChange w:id="1177" w:author="HS, Yogesh" w:date="2017-12-07T13:40:00Z">
          <w:pPr>
            <w:shd w:val="clear" w:color="auto" w:fill="000000"/>
            <w:spacing w:after="0"/>
          </w:pPr>
        </w:pPrChange>
      </w:pPr>
      <w:ins w:id="1178" w:author="MH, Hashim" w:date="2017-11-24T11:13:00Z">
        <w:del w:id="1179" w:author="HS, Yogesh" w:date="2017-12-07T13:40:00Z">
          <w:r w:rsidRPr="000C7672" w:rsidDel="004A3C40">
            <w:rPr>
              <w:rFonts w:ascii="Menlo" w:eastAsia="Times New Roman" w:hAnsi="Menlo" w:cs="Menlo"/>
              <w:color w:val="FFFFFF"/>
              <w:sz w:val="16"/>
              <w:szCs w:val="16"/>
              <w:lang w:val="en-GB" w:eastAsia="en-GB"/>
              <w:rPrChange w:id="1180" w:author="MH, Hashim" w:date="2017-11-24T11:16:00Z">
                <w:rPr>
                  <w:rFonts w:ascii="Menlo" w:eastAsia="Times New Roman" w:hAnsi="Menlo" w:cs="Menlo"/>
                  <w:color w:val="FFFFFF"/>
                  <w:lang w:val="en-GB" w:eastAsia="en-GB"/>
                </w:rPr>
              </w:rPrChange>
            </w:rPr>
            <w:delText>                nc.</w:delText>
          </w:r>
          <w:r w:rsidRPr="000C7672" w:rsidDel="004A3C40">
            <w:rPr>
              <w:rFonts w:ascii="Menlo" w:eastAsia="Times New Roman" w:hAnsi="Menlo" w:cs="Menlo"/>
              <w:color w:val="00B1FF"/>
              <w:sz w:val="16"/>
              <w:szCs w:val="16"/>
              <w:lang w:val="en-GB" w:eastAsia="en-GB"/>
              <w:rPrChange w:id="1181" w:author="MH, Hashim" w:date="2017-11-24T11:16:00Z">
                <w:rPr>
                  <w:rFonts w:ascii="Menlo" w:eastAsia="Times New Roman" w:hAnsi="Menlo" w:cs="Menlo"/>
                  <w:color w:val="00B1FF"/>
                  <w:lang w:val="en-GB" w:eastAsia="en-GB"/>
                </w:rPr>
              </w:rPrChange>
            </w:rPr>
            <w:delText>topViewController</w:delText>
          </w:r>
          <w:r w:rsidRPr="000C7672" w:rsidDel="004A3C40">
            <w:rPr>
              <w:rFonts w:ascii="Menlo" w:eastAsia="Times New Roman" w:hAnsi="Menlo" w:cs="Menlo"/>
              <w:color w:val="FFFFFF"/>
              <w:sz w:val="16"/>
              <w:szCs w:val="16"/>
              <w:lang w:val="en-GB" w:eastAsia="en-GB"/>
              <w:rPrChange w:id="1182"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1183" w:author="MH, Hashim" w:date="2017-11-24T11:16:00Z">
                <w:rPr>
                  <w:rFonts w:ascii="Menlo" w:eastAsia="Times New Roman" w:hAnsi="Menlo" w:cs="Menlo"/>
                  <w:color w:val="00B1FF"/>
                  <w:lang w:val="en-GB" w:eastAsia="en-GB"/>
                </w:rPr>
              </w:rPrChange>
            </w:rPr>
            <w:delText>navigationItem</w:delText>
          </w:r>
          <w:r w:rsidRPr="000C7672" w:rsidDel="004A3C40">
            <w:rPr>
              <w:rFonts w:ascii="Menlo" w:eastAsia="Times New Roman" w:hAnsi="Menlo" w:cs="Menlo"/>
              <w:color w:val="FFFFFF"/>
              <w:sz w:val="16"/>
              <w:szCs w:val="16"/>
              <w:lang w:val="en-GB" w:eastAsia="en-GB"/>
              <w:rPrChange w:id="1184"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1185" w:author="MH, Hashim" w:date="2017-11-24T11:16:00Z">
                <w:rPr>
                  <w:rFonts w:ascii="Menlo" w:eastAsia="Times New Roman" w:hAnsi="Menlo" w:cs="Menlo"/>
                  <w:color w:val="00B1FF"/>
                  <w:lang w:val="en-GB" w:eastAsia="en-GB"/>
                </w:rPr>
              </w:rPrChange>
            </w:rPr>
            <w:delText>leftBarButtonItem</w:delText>
          </w:r>
          <w:r w:rsidRPr="000C7672" w:rsidDel="004A3C40">
            <w:rPr>
              <w:rFonts w:ascii="Menlo" w:eastAsia="Times New Roman" w:hAnsi="Menlo" w:cs="Menlo"/>
              <w:color w:val="FFFFFF"/>
              <w:sz w:val="16"/>
              <w:szCs w:val="16"/>
              <w:lang w:val="en-GB" w:eastAsia="en-GB"/>
              <w:rPrChange w:id="1186" w:author="MH, Hashim" w:date="2017-11-24T11:16:00Z">
                <w:rPr>
                  <w:rFonts w:ascii="Menlo" w:eastAsia="Times New Roman" w:hAnsi="Menlo" w:cs="Menlo"/>
                  <w:color w:val="FFFFFF"/>
                  <w:lang w:val="en-GB" w:eastAsia="en-GB"/>
                </w:rPr>
              </w:rPrChange>
            </w:rPr>
            <w:delText xml:space="preserve"> = btnDone</w:delText>
          </w:r>
        </w:del>
      </w:ins>
    </w:p>
    <w:p w14:paraId="0055347E" w14:textId="6AE20C62" w:rsidR="00136480" w:rsidRPr="000C7672" w:rsidDel="004A3C40" w:rsidRDefault="00136480" w:rsidP="004A3C40">
      <w:pPr>
        <w:shd w:val="clear" w:color="auto" w:fill="000000"/>
        <w:spacing w:after="0"/>
        <w:rPr>
          <w:ins w:id="1187" w:author="MH, Hashim" w:date="2017-11-24T11:13:00Z"/>
          <w:del w:id="1188" w:author="HS, Yogesh" w:date="2017-12-07T13:40:00Z"/>
          <w:rFonts w:ascii="Menlo" w:eastAsia="Times New Roman" w:hAnsi="Menlo" w:cs="Menlo"/>
          <w:color w:val="FFFFFF"/>
          <w:sz w:val="16"/>
          <w:szCs w:val="16"/>
          <w:lang w:val="en-GB" w:eastAsia="en-GB"/>
          <w:rPrChange w:id="1189" w:author="MH, Hashim" w:date="2017-11-24T11:16:00Z">
            <w:rPr>
              <w:ins w:id="1190" w:author="MH, Hashim" w:date="2017-11-24T11:13:00Z"/>
              <w:del w:id="1191" w:author="HS, Yogesh" w:date="2017-12-07T13:40:00Z"/>
              <w:rFonts w:ascii="Menlo" w:eastAsia="Times New Roman" w:hAnsi="Menlo" w:cs="Menlo"/>
              <w:color w:val="FFFFFF"/>
              <w:lang w:val="en-GB" w:eastAsia="en-GB"/>
            </w:rPr>
          </w:rPrChange>
        </w:rPr>
        <w:pPrChange w:id="1192" w:author="HS, Yogesh" w:date="2017-12-07T13:40:00Z">
          <w:pPr>
            <w:shd w:val="clear" w:color="auto" w:fill="000000"/>
            <w:spacing w:after="0"/>
          </w:pPr>
        </w:pPrChange>
      </w:pPr>
      <w:ins w:id="1193" w:author="MH, Hashim" w:date="2017-11-24T11:13:00Z">
        <w:del w:id="1194" w:author="HS, Yogesh" w:date="2017-12-07T13:40:00Z">
          <w:r w:rsidRPr="000C7672" w:rsidDel="004A3C40">
            <w:rPr>
              <w:rFonts w:ascii="Menlo" w:eastAsia="Times New Roman" w:hAnsi="Menlo" w:cs="Menlo"/>
              <w:color w:val="FFFFFF"/>
              <w:sz w:val="16"/>
              <w:szCs w:val="16"/>
              <w:lang w:val="en-GB" w:eastAsia="en-GB"/>
              <w:rPrChange w:id="1195" w:author="MH, Hashim" w:date="2017-11-24T11:16:00Z">
                <w:rPr>
                  <w:rFonts w:ascii="Menlo" w:eastAsia="Times New Roman" w:hAnsi="Menlo" w:cs="Menlo"/>
                  <w:color w:val="FFFFFF"/>
                  <w:lang w:val="en-GB" w:eastAsia="en-GB"/>
                </w:rPr>
              </w:rPrChange>
            </w:rPr>
            <w:delText>                </w:delText>
          </w:r>
        </w:del>
      </w:ins>
    </w:p>
    <w:p w14:paraId="5FCB67A4" w14:textId="7BFE1ED3" w:rsidR="00136480" w:rsidRPr="000C7672" w:rsidDel="004A3C40" w:rsidRDefault="00136480" w:rsidP="004A3C40">
      <w:pPr>
        <w:shd w:val="clear" w:color="auto" w:fill="000000"/>
        <w:spacing w:after="0"/>
        <w:rPr>
          <w:ins w:id="1196" w:author="MH, Hashim" w:date="2017-11-24T11:13:00Z"/>
          <w:del w:id="1197" w:author="HS, Yogesh" w:date="2017-12-07T13:40:00Z"/>
          <w:rFonts w:ascii="Menlo" w:eastAsia="Times New Roman" w:hAnsi="Menlo" w:cs="Menlo"/>
          <w:color w:val="FFFFFF"/>
          <w:sz w:val="16"/>
          <w:szCs w:val="16"/>
          <w:lang w:val="en-GB" w:eastAsia="en-GB"/>
          <w:rPrChange w:id="1198" w:author="MH, Hashim" w:date="2017-11-24T11:16:00Z">
            <w:rPr>
              <w:ins w:id="1199" w:author="MH, Hashim" w:date="2017-11-24T11:13:00Z"/>
              <w:del w:id="1200" w:author="HS, Yogesh" w:date="2017-12-07T13:40:00Z"/>
              <w:rFonts w:ascii="Menlo" w:eastAsia="Times New Roman" w:hAnsi="Menlo" w:cs="Menlo"/>
              <w:color w:val="FFFFFF"/>
              <w:lang w:val="en-GB" w:eastAsia="en-GB"/>
            </w:rPr>
          </w:rPrChange>
        </w:rPr>
        <w:pPrChange w:id="1201" w:author="HS, Yogesh" w:date="2017-12-07T13:40:00Z">
          <w:pPr>
            <w:shd w:val="clear" w:color="auto" w:fill="000000"/>
            <w:spacing w:after="0"/>
          </w:pPr>
        </w:pPrChange>
      </w:pPr>
      <w:ins w:id="1202" w:author="MH, Hashim" w:date="2017-11-24T11:13:00Z">
        <w:del w:id="1203" w:author="HS, Yogesh" w:date="2017-12-07T13:40:00Z">
          <w:r w:rsidRPr="000C7672" w:rsidDel="004A3C40">
            <w:rPr>
              <w:rFonts w:ascii="Menlo" w:eastAsia="Times New Roman" w:hAnsi="Menlo" w:cs="Menlo"/>
              <w:color w:val="FFFFFF"/>
              <w:sz w:val="16"/>
              <w:szCs w:val="16"/>
              <w:lang w:val="en-GB" w:eastAsia="en-GB"/>
              <w:rPrChange w:id="1204"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00B1FF"/>
              <w:sz w:val="16"/>
              <w:szCs w:val="16"/>
              <w:lang w:val="en-GB" w:eastAsia="en-GB"/>
              <w:rPrChange w:id="1205" w:author="MH, Hashim" w:date="2017-11-24T11:16:00Z">
                <w:rPr>
                  <w:rFonts w:ascii="Menlo" w:eastAsia="Times New Roman" w:hAnsi="Menlo" w:cs="Menlo"/>
                  <w:color w:val="00B1FF"/>
                  <w:lang w:val="en-GB" w:eastAsia="en-GB"/>
                </w:rPr>
              </w:rPrChange>
            </w:rPr>
            <w:delText>present</w:delText>
          </w:r>
          <w:r w:rsidRPr="000C7672" w:rsidDel="004A3C40">
            <w:rPr>
              <w:rFonts w:ascii="Menlo" w:eastAsia="Times New Roman" w:hAnsi="Menlo" w:cs="Menlo"/>
              <w:color w:val="FFFFFF"/>
              <w:sz w:val="16"/>
              <w:szCs w:val="16"/>
              <w:lang w:val="en-GB" w:eastAsia="en-GB"/>
              <w:rPrChange w:id="1206" w:author="MH, Hashim" w:date="2017-11-24T11:16:00Z">
                <w:rPr>
                  <w:rFonts w:ascii="Menlo" w:eastAsia="Times New Roman" w:hAnsi="Menlo" w:cs="Menlo"/>
                  <w:color w:val="FFFFFF"/>
                  <w:lang w:val="en-GB" w:eastAsia="en-GB"/>
                </w:rPr>
              </w:rPrChange>
            </w:rPr>
            <w:delText xml:space="preserve">(nc, animated: </w:delText>
          </w:r>
          <w:r w:rsidRPr="000C7672" w:rsidDel="004A3C40">
            <w:rPr>
              <w:rFonts w:ascii="Menlo" w:eastAsia="Times New Roman" w:hAnsi="Menlo" w:cs="Menlo"/>
              <w:color w:val="DE38A5"/>
              <w:sz w:val="16"/>
              <w:szCs w:val="16"/>
              <w:lang w:val="en-GB" w:eastAsia="en-GB"/>
              <w:rPrChange w:id="1207" w:author="MH, Hashim" w:date="2017-11-24T11:16:00Z">
                <w:rPr>
                  <w:rFonts w:ascii="Menlo" w:eastAsia="Times New Roman" w:hAnsi="Menlo" w:cs="Menlo"/>
                  <w:color w:val="DE38A5"/>
                  <w:lang w:val="en-GB" w:eastAsia="en-GB"/>
                </w:rPr>
              </w:rPrChange>
            </w:rPr>
            <w:delText>true</w:delText>
          </w:r>
          <w:r w:rsidRPr="000C7672" w:rsidDel="004A3C40">
            <w:rPr>
              <w:rFonts w:ascii="Menlo" w:eastAsia="Times New Roman" w:hAnsi="Menlo" w:cs="Menlo"/>
              <w:color w:val="FFFFFF"/>
              <w:sz w:val="16"/>
              <w:szCs w:val="16"/>
              <w:lang w:val="en-GB" w:eastAsia="en-GB"/>
              <w:rPrChange w:id="1208" w:author="MH, Hashim" w:date="2017-11-24T11:16:00Z">
                <w:rPr>
                  <w:rFonts w:ascii="Menlo" w:eastAsia="Times New Roman" w:hAnsi="Menlo" w:cs="Menlo"/>
                  <w:color w:val="FFFFFF"/>
                  <w:lang w:val="en-GB" w:eastAsia="en-GB"/>
                </w:rPr>
              </w:rPrChange>
            </w:rPr>
            <w:delText xml:space="preserve">, completion: </w:delText>
          </w:r>
          <w:r w:rsidRPr="000C7672" w:rsidDel="004A3C40">
            <w:rPr>
              <w:rFonts w:ascii="Menlo" w:eastAsia="Times New Roman" w:hAnsi="Menlo" w:cs="Menlo"/>
              <w:color w:val="DE38A5"/>
              <w:sz w:val="16"/>
              <w:szCs w:val="16"/>
              <w:lang w:val="en-GB" w:eastAsia="en-GB"/>
              <w:rPrChange w:id="1209" w:author="MH, Hashim" w:date="2017-11-24T11:16:00Z">
                <w:rPr>
                  <w:rFonts w:ascii="Menlo" w:eastAsia="Times New Roman" w:hAnsi="Menlo" w:cs="Menlo"/>
                  <w:color w:val="DE38A5"/>
                  <w:lang w:val="en-GB" w:eastAsia="en-GB"/>
                </w:rPr>
              </w:rPrChange>
            </w:rPr>
            <w:delText>nil</w:delText>
          </w:r>
          <w:r w:rsidRPr="000C7672" w:rsidDel="004A3C40">
            <w:rPr>
              <w:rFonts w:ascii="Menlo" w:eastAsia="Times New Roman" w:hAnsi="Menlo" w:cs="Menlo"/>
              <w:color w:val="FFFFFF"/>
              <w:sz w:val="16"/>
              <w:szCs w:val="16"/>
              <w:lang w:val="en-GB" w:eastAsia="en-GB"/>
              <w:rPrChange w:id="1210" w:author="MH, Hashim" w:date="2017-11-24T11:16:00Z">
                <w:rPr>
                  <w:rFonts w:ascii="Menlo" w:eastAsia="Times New Roman" w:hAnsi="Menlo" w:cs="Menlo"/>
                  <w:color w:val="FFFFFF"/>
                  <w:lang w:val="en-GB" w:eastAsia="en-GB"/>
                </w:rPr>
              </w:rPrChange>
            </w:rPr>
            <w:delText>)</w:delText>
          </w:r>
        </w:del>
      </w:ins>
    </w:p>
    <w:p w14:paraId="1953DC51" w14:textId="3ECD11B4" w:rsidR="00136480" w:rsidDel="004A3C40" w:rsidRDefault="00136480" w:rsidP="004A3C40">
      <w:pPr>
        <w:shd w:val="clear" w:color="auto" w:fill="000000"/>
        <w:spacing w:after="0"/>
        <w:rPr>
          <w:ins w:id="1211" w:author="MH, Hashim" w:date="2017-11-24T11:13:00Z"/>
          <w:del w:id="1212" w:author="HS, Yogesh" w:date="2017-12-07T13:40:00Z"/>
          <w:rFonts w:ascii="Menlo" w:eastAsia="Times New Roman" w:hAnsi="Menlo" w:cs="Menlo"/>
          <w:color w:val="FFFFFF"/>
          <w:sz w:val="16"/>
          <w:szCs w:val="16"/>
          <w:lang w:val="en-GB" w:eastAsia="en-GB"/>
        </w:rPr>
        <w:pPrChange w:id="1213" w:author="HS, Yogesh" w:date="2017-12-07T13:40:00Z">
          <w:pPr>
            <w:shd w:val="clear" w:color="auto" w:fill="000000"/>
            <w:spacing w:after="0"/>
          </w:pPr>
        </w:pPrChange>
      </w:pPr>
      <w:ins w:id="1214" w:author="MH, Hashim" w:date="2017-11-24T11:13:00Z">
        <w:del w:id="1215" w:author="HS, Yogesh" w:date="2017-12-07T13:40:00Z">
          <w:r w:rsidRPr="000C7672" w:rsidDel="004A3C40">
            <w:rPr>
              <w:rFonts w:ascii="Menlo" w:eastAsia="Times New Roman" w:hAnsi="Menlo" w:cs="Menlo"/>
              <w:color w:val="FFFFFF"/>
              <w:sz w:val="16"/>
              <w:szCs w:val="16"/>
              <w:lang w:val="en-GB" w:eastAsia="en-GB"/>
              <w:rPrChange w:id="1216" w:author="MH, Hashim" w:date="2017-11-24T11:16:00Z">
                <w:rPr>
                  <w:rFonts w:ascii="Menlo" w:eastAsia="Times New Roman" w:hAnsi="Menlo" w:cs="Menlo"/>
                  <w:color w:val="FFFFFF"/>
                  <w:lang w:val="en-GB" w:eastAsia="en-GB"/>
                </w:rPr>
              </w:rPrChange>
            </w:rPr>
            <w:delText xml:space="preserve">            </w:delText>
          </w:r>
          <w:r w:rsidR="000C7672" w:rsidDel="004A3C40">
            <w:rPr>
              <w:rFonts w:ascii="Menlo" w:eastAsia="Times New Roman" w:hAnsi="Menlo" w:cs="Menlo"/>
              <w:color w:val="FFFFFF"/>
              <w:sz w:val="16"/>
              <w:szCs w:val="16"/>
              <w:lang w:val="en-GB" w:eastAsia="en-GB"/>
            </w:rPr>
            <w:delText>*/</w:delText>
          </w:r>
        </w:del>
      </w:ins>
    </w:p>
    <w:p w14:paraId="597FCAE4" w14:textId="5C2D0852" w:rsidR="000C7672" w:rsidRPr="000C7672" w:rsidDel="004A3C40" w:rsidRDefault="000C7672" w:rsidP="004A3C40">
      <w:pPr>
        <w:shd w:val="clear" w:color="auto" w:fill="000000"/>
        <w:spacing w:after="0"/>
        <w:rPr>
          <w:ins w:id="1217" w:author="MH, Hashim" w:date="2017-11-24T11:13:00Z"/>
          <w:del w:id="1218" w:author="HS, Yogesh" w:date="2017-12-07T13:40:00Z"/>
          <w:rFonts w:ascii="Menlo" w:eastAsia="Times New Roman" w:hAnsi="Menlo" w:cs="Menlo"/>
          <w:color w:val="FFFFFF"/>
          <w:sz w:val="16"/>
          <w:szCs w:val="16"/>
          <w:lang w:val="en-GB" w:eastAsia="en-GB"/>
          <w:rPrChange w:id="1219" w:author="MH, Hashim" w:date="2017-11-24T11:16:00Z">
            <w:rPr>
              <w:ins w:id="1220" w:author="MH, Hashim" w:date="2017-11-24T11:13:00Z"/>
              <w:del w:id="1221" w:author="HS, Yogesh" w:date="2017-12-07T13:40:00Z"/>
              <w:rFonts w:ascii="Menlo" w:eastAsia="Times New Roman" w:hAnsi="Menlo" w:cs="Menlo"/>
              <w:color w:val="FFFFFF"/>
              <w:lang w:val="en-GB" w:eastAsia="en-GB"/>
            </w:rPr>
          </w:rPrChange>
        </w:rPr>
        <w:pPrChange w:id="1222" w:author="HS, Yogesh" w:date="2017-12-07T13:40:00Z">
          <w:pPr>
            <w:shd w:val="clear" w:color="auto" w:fill="000000"/>
            <w:spacing w:after="0"/>
          </w:pPr>
        </w:pPrChange>
      </w:pPr>
    </w:p>
    <w:p w14:paraId="4137DA34" w14:textId="74E417B7" w:rsidR="00136480" w:rsidRPr="000C7672" w:rsidDel="004A3C40" w:rsidRDefault="00136480" w:rsidP="004A3C40">
      <w:pPr>
        <w:shd w:val="clear" w:color="auto" w:fill="000000"/>
        <w:spacing w:after="0"/>
        <w:rPr>
          <w:ins w:id="1223" w:author="MH, Hashim" w:date="2017-11-24T11:13:00Z"/>
          <w:del w:id="1224" w:author="HS, Yogesh" w:date="2017-12-07T13:40:00Z"/>
          <w:rFonts w:ascii="Menlo" w:eastAsia="Times New Roman" w:hAnsi="Menlo" w:cs="Menlo"/>
          <w:color w:val="FFFFFF"/>
          <w:sz w:val="16"/>
          <w:szCs w:val="16"/>
          <w:lang w:val="en-GB" w:eastAsia="en-GB"/>
          <w:rPrChange w:id="1225" w:author="MH, Hashim" w:date="2017-11-24T11:16:00Z">
            <w:rPr>
              <w:ins w:id="1226" w:author="MH, Hashim" w:date="2017-11-24T11:13:00Z"/>
              <w:del w:id="1227" w:author="HS, Yogesh" w:date="2017-12-07T13:40:00Z"/>
              <w:rFonts w:ascii="Menlo" w:eastAsia="Times New Roman" w:hAnsi="Menlo" w:cs="Menlo"/>
              <w:color w:val="FFFFFF"/>
              <w:lang w:val="en-GB" w:eastAsia="en-GB"/>
            </w:rPr>
          </w:rPrChange>
        </w:rPr>
        <w:pPrChange w:id="1228" w:author="HS, Yogesh" w:date="2017-12-07T13:40:00Z">
          <w:pPr>
            <w:shd w:val="clear" w:color="auto" w:fill="000000"/>
            <w:spacing w:after="0"/>
          </w:pPr>
        </w:pPrChange>
      </w:pPr>
      <w:ins w:id="1229" w:author="MH, Hashim" w:date="2017-11-24T11:13:00Z">
        <w:del w:id="1230" w:author="HS, Yogesh" w:date="2017-12-07T13:40:00Z">
          <w:r w:rsidRPr="000C7672" w:rsidDel="004A3C40">
            <w:rPr>
              <w:rFonts w:ascii="Menlo" w:eastAsia="Times New Roman" w:hAnsi="Menlo" w:cs="Menlo"/>
              <w:color w:val="FFFFFF"/>
              <w:sz w:val="16"/>
              <w:szCs w:val="16"/>
              <w:lang w:val="en-GB" w:eastAsia="en-GB"/>
              <w:rPrChange w:id="1231" w:author="MH, Hashim" w:date="2017-11-24T11:16:00Z">
                <w:rPr>
                  <w:rFonts w:ascii="Menlo" w:eastAsia="Times New Roman" w:hAnsi="Menlo" w:cs="Menlo"/>
                  <w:color w:val="FFFFFF"/>
                  <w:lang w:val="en-GB" w:eastAsia="en-GB"/>
                </w:rPr>
              </w:rPrChange>
            </w:rPr>
            <w:delText xml:space="preserve">            </w:delText>
          </w:r>
        </w:del>
      </w:ins>
      <w:ins w:id="1232" w:author="MH, Hashim" w:date="2017-11-24T11:17:00Z">
        <w:del w:id="1233" w:author="HS, Yogesh" w:date="2017-12-07T13:40:00Z">
          <w:r w:rsidR="000C7672" w:rsidDel="004A3C40">
            <w:rPr>
              <w:rFonts w:ascii="Menlo" w:eastAsia="Times New Roman" w:hAnsi="Menlo" w:cs="Menlo"/>
              <w:color w:val="FFFFFF"/>
              <w:sz w:val="16"/>
              <w:szCs w:val="16"/>
              <w:lang w:val="en-GB" w:eastAsia="en-GB"/>
            </w:rPr>
            <w:delText>//Push to existing Navigation</w:delText>
          </w:r>
        </w:del>
      </w:ins>
    </w:p>
    <w:p w14:paraId="16BAE15F" w14:textId="350E3FCB" w:rsidR="00136480" w:rsidRPr="000C7672" w:rsidDel="004A3C40" w:rsidRDefault="00136480" w:rsidP="004A3C40">
      <w:pPr>
        <w:shd w:val="clear" w:color="auto" w:fill="000000"/>
        <w:spacing w:after="0"/>
        <w:rPr>
          <w:ins w:id="1234" w:author="MH, Hashim" w:date="2017-11-24T11:13:00Z"/>
          <w:del w:id="1235" w:author="HS, Yogesh" w:date="2017-12-07T13:40:00Z"/>
          <w:rFonts w:ascii="Menlo" w:eastAsia="Times New Roman" w:hAnsi="Menlo" w:cs="Menlo"/>
          <w:color w:val="00B1FF"/>
          <w:sz w:val="16"/>
          <w:szCs w:val="16"/>
          <w:lang w:val="en-GB" w:eastAsia="en-GB"/>
          <w:rPrChange w:id="1236" w:author="MH, Hashim" w:date="2017-11-24T11:16:00Z">
            <w:rPr>
              <w:ins w:id="1237" w:author="MH, Hashim" w:date="2017-11-24T11:13:00Z"/>
              <w:del w:id="1238" w:author="HS, Yogesh" w:date="2017-12-07T13:40:00Z"/>
              <w:rFonts w:ascii="Menlo" w:eastAsia="Times New Roman" w:hAnsi="Menlo" w:cs="Menlo"/>
              <w:color w:val="00B1FF"/>
              <w:lang w:val="en-GB" w:eastAsia="en-GB"/>
            </w:rPr>
          </w:rPrChange>
        </w:rPr>
        <w:pPrChange w:id="1239" w:author="HS, Yogesh" w:date="2017-12-07T13:40:00Z">
          <w:pPr>
            <w:shd w:val="clear" w:color="auto" w:fill="000000"/>
            <w:spacing w:after="0"/>
          </w:pPr>
        </w:pPrChange>
      </w:pPr>
      <w:ins w:id="1240" w:author="MH, Hashim" w:date="2017-11-24T11:13:00Z">
        <w:del w:id="1241" w:author="HS, Yogesh" w:date="2017-12-07T13:40:00Z">
          <w:r w:rsidRPr="000C7672" w:rsidDel="004A3C40">
            <w:rPr>
              <w:rFonts w:ascii="Menlo" w:eastAsia="Times New Roman" w:hAnsi="Menlo" w:cs="Menlo"/>
              <w:color w:val="FFFFFF"/>
              <w:sz w:val="16"/>
              <w:szCs w:val="16"/>
              <w:lang w:val="en-GB" w:eastAsia="en-GB"/>
              <w:rPrChange w:id="1242" w:author="MH, Hashim" w:date="2017-11-24T11:16:00Z">
                <w:rPr>
                  <w:rFonts w:ascii="Menlo" w:eastAsia="Times New Roman" w:hAnsi="Menlo" w:cs="Menlo"/>
                  <w:color w:val="FFFFFF"/>
                  <w:lang w:val="en-GB" w:eastAsia="en-GB"/>
                </w:rPr>
              </w:rPrChange>
            </w:rPr>
            <w:delText xml:space="preserve">                </w:delText>
          </w:r>
          <w:r w:rsidRPr="000C7672" w:rsidDel="004A3C40">
            <w:rPr>
              <w:rFonts w:ascii="Menlo" w:eastAsia="Times New Roman" w:hAnsi="Menlo" w:cs="Menlo"/>
              <w:color w:val="DE38A5"/>
              <w:sz w:val="16"/>
              <w:szCs w:val="16"/>
              <w:lang w:val="en-GB" w:eastAsia="en-GB"/>
              <w:rPrChange w:id="1243" w:author="MH, Hashim" w:date="2017-11-24T11:16:00Z">
                <w:rPr>
                  <w:rFonts w:ascii="Menlo" w:eastAsia="Times New Roman" w:hAnsi="Menlo" w:cs="Menlo"/>
                  <w:color w:val="DE38A5"/>
                  <w:lang w:val="en-GB" w:eastAsia="en-GB"/>
                </w:rPr>
              </w:rPrChange>
            </w:rPr>
            <w:delText>self</w:delText>
          </w:r>
          <w:r w:rsidRPr="000C7672" w:rsidDel="004A3C40">
            <w:rPr>
              <w:rFonts w:ascii="Menlo" w:eastAsia="Times New Roman" w:hAnsi="Menlo" w:cs="Menlo"/>
              <w:color w:val="FFFFFF"/>
              <w:sz w:val="16"/>
              <w:szCs w:val="16"/>
              <w:lang w:val="en-GB" w:eastAsia="en-GB"/>
              <w:rPrChange w:id="1244"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1245" w:author="MH, Hashim" w:date="2017-11-24T11:16:00Z">
                <w:rPr>
                  <w:rFonts w:ascii="Menlo" w:eastAsia="Times New Roman" w:hAnsi="Menlo" w:cs="Menlo"/>
                  <w:color w:val="00B1FF"/>
                  <w:lang w:val="en-GB" w:eastAsia="en-GB"/>
                </w:rPr>
              </w:rPrChange>
            </w:rPr>
            <w:delText>navigationController</w:delText>
          </w:r>
          <w:r w:rsidRPr="000C7672" w:rsidDel="004A3C40">
            <w:rPr>
              <w:rFonts w:ascii="Menlo" w:eastAsia="Times New Roman" w:hAnsi="Menlo" w:cs="Menlo"/>
              <w:color w:val="FFFFFF"/>
              <w:sz w:val="16"/>
              <w:szCs w:val="16"/>
              <w:lang w:val="en-GB" w:eastAsia="en-GB"/>
              <w:rPrChange w:id="1246" w:author="MH, Hashim" w:date="2017-11-24T11:16:00Z">
                <w:rPr>
                  <w:rFonts w:ascii="Menlo" w:eastAsia="Times New Roman" w:hAnsi="Menlo" w:cs="Menlo"/>
                  <w:color w:val="FFFFFF"/>
                  <w:lang w:val="en-GB" w:eastAsia="en-GB"/>
                </w:rPr>
              </w:rPrChange>
            </w:rPr>
            <w:delText>?.</w:delText>
          </w:r>
          <w:r w:rsidRPr="000C7672" w:rsidDel="004A3C40">
            <w:rPr>
              <w:rFonts w:ascii="Menlo" w:eastAsia="Times New Roman" w:hAnsi="Menlo" w:cs="Menlo"/>
              <w:color w:val="00B1FF"/>
              <w:sz w:val="16"/>
              <w:szCs w:val="16"/>
              <w:lang w:val="en-GB" w:eastAsia="en-GB"/>
              <w:rPrChange w:id="1247" w:author="MH, Hashim" w:date="2017-11-24T11:16:00Z">
                <w:rPr>
                  <w:rFonts w:ascii="Menlo" w:eastAsia="Times New Roman" w:hAnsi="Menlo" w:cs="Menlo"/>
                  <w:color w:val="00B1FF"/>
                  <w:lang w:val="en-GB" w:eastAsia="en-GB"/>
                </w:rPr>
              </w:rPrChange>
            </w:rPr>
            <w:delText>pushViewController</w:delText>
          </w:r>
          <w:r w:rsidRPr="000C7672" w:rsidDel="004A3C40">
            <w:rPr>
              <w:rFonts w:ascii="Menlo" w:eastAsia="Times New Roman" w:hAnsi="Menlo" w:cs="Menlo"/>
              <w:color w:val="FFFFFF"/>
              <w:sz w:val="16"/>
              <w:szCs w:val="16"/>
              <w:lang w:val="en-GB" w:eastAsia="en-GB"/>
              <w:rPrChange w:id="1248" w:author="MH, Hashim" w:date="2017-11-24T11:16:00Z">
                <w:rPr>
                  <w:rFonts w:ascii="Menlo" w:eastAsia="Times New Roman" w:hAnsi="Menlo" w:cs="Menlo"/>
                  <w:color w:val="FFFFFF"/>
                  <w:lang w:val="en-GB" w:eastAsia="en-GB"/>
                </w:rPr>
              </w:rPrChange>
            </w:rPr>
            <w:delText xml:space="preserve">(vc, animated: </w:delText>
          </w:r>
          <w:r w:rsidRPr="000C7672" w:rsidDel="004A3C40">
            <w:rPr>
              <w:rFonts w:ascii="Menlo" w:eastAsia="Times New Roman" w:hAnsi="Menlo" w:cs="Menlo"/>
              <w:color w:val="DE38A5"/>
              <w:sz w:val="16"/>
              <w:szCs w:val="16"/>
              <w:lang w:val="en-GB" w:eastAsia="en-GB"/>
              <w:rPrChange w:id="1249" w:author="MH, Hashim" w:date="2017-11-24T11:16:00Z">
                <w:rPr>
                  <w:rFonts w:ascii="Menlo" w:eastAsia="Times New Roman" w:hAnsi="Menlo" w:cs="Menlo"/>
                  <w:color w:val="DE38A5"/>
                  <w:lang w:val="en-GB" w:eastAsia="en-GB"/>
                </w:rPr>
              </w:rPrChange>
            </w:rPr>
            <w:delText>true</w:delText>
          </w:r>
          <w:r w:rsidRPr="000C7672" w:rsidDel="004A3C40">
            <w:rPr>
              <w:rFonts w:ascii="Menlo" w:eastAsia="Times New Roman" w:hAnsi="Menlo" w:cs="Menlo"/>
              <w:color w:val="FFFFFF"/>
              <w:sz w:val="16"/>
              <w:szCs w:val="16"/>
              <w:lang w:val="en-GB" w:eastAsia="en-GB"/>
              <w:rPrChange w:id="1250" w:author="MH, Hashim" w:date="2017-11-24T11:16:00Z">
                <w:rPr>
                  <w:rFonts w:ascii="Menlo" w:eastAsia="Times New Roman" w:hAnsi="Menlo" w:cs="Menlo"/>
                  <w:color w:val="FFFFFF"/>
                  <w:lang w:val="en-GB" w:eastAsia="en-GB"/>
                </w:rPr>
              </w:rPrChange>
            </w:rPr>
            <w:delText>);</w:delText>
          </w:r>
        </w:del>
      </w:ins>
    </w:p>
    <w:p w14:paraId="1A64C33E" w14:textId="7EB21733" w:rsidR="00136480" w:rsidRPr="000C7672" w:rsidDel="004A3C40" w:rsidRDefault="00136480" w:rsidP="004A3C40">
      <w:pPr>
        <w:shd w:val="clear" w:color="auto" w:fill="000000"/>
        <w:spacing w:after="0"/>
        <w:rPr>
          <w:ins w:id="1251" w:author="MH, Hashim" w:date="2017-11-24T11:13:00Z"/>
          <w:del w:id="1252" w:author="HS, Yogesh" w:date="2017-12-07T13:40:00Z"/>
          <w:rFonts w:ascii="Menlo" w:eastAsia="Times New Roman" w:hAnsi="Menlo" w:cs="Menlo"/>
          <w:color w:val="FFFFFF"/>
          <w:sz w:val="16"/>
          <w:szCs w:val="16"/>
          <w:lang w:val="en-GB" w:eastAsia="en-GB"/>
          <w:rPrChange w:id="1253" w:author="MH, Hashim" w:date="2017-11-24T11:16:00Z">
            <w:rPr>
              <w:ins w:id="1254" w:author="MH, Hashim" w:date="2017-11-24T11:13:00Z"/>
              <w:del w:id="1255" w:author="HS, Yogesh" w:date="2017-12-07T13:40:00Z"/>
              <w:rFonts w:ascii="Menlo" w:eastAsia="Times New Roman" w:hAnsi="Menlo" w:cs="Menlo"/>
              <w:color w:val="FFFFFF"/>
              <w:lang w:val="en-GB" w:eastAsia="en-GB"/>
            </w:rPr>
          </w:rPrChange>
        </w:rPr>
        <w:pPrChange w:id="1256" w:author="HS, Yogesh" w:date="2017-12-07T13:40:00Z">
          <w:pPr>
            <w:shd w:val="clear" w:color="auto" w:fill="000000"/>
            <w:spacing w:after="0"/>
          </w:pPr>
        </w:pPrChange>
      </w:pPr>
      <w:ins w:id="1257" w:author="MH, Hashim" w:date="2017-11-24T11:13:00Z">
        <w:del w:id="1258" w:author="HS, Yogesh" w:date="2017-12-07T13:40:00Z">
          <w:r w:rsidRPr="000C7672" w:rsidDel="004A3C40">
            <w:rPr>
              <w:rFonts w:ascii="Menlo" w:eastAsia="Times New Roman" w:hAnsi="Menlo" w:cs="Menlo"/>
              <w:color w:val="FFFFFF"/>
              <w:sz w:val="16"/>
              <w:szCs w:val="16"/>
              <w:lang w:val="en-GB" w:eastAsia="en-GB"/>
              <w:rPrChange w:id="1259" w:author="MH, Hashim" w:date="2017-11-24T11:16:00Z">
                <w:rPr>
                  <w:rFonts w:ascii="Menlo" w:eastAsia="Times New Roman" w:hAnsi="Menlo" w:cs="Menlo"/>
                  <w:color w:val="FFFFFF"/>
                  <w:lang w:val="en-GB" w:eastAsia="en-GB"/>
                </w:rPr>
              </w:rPrChange>
            </w:rPr>
            <w:delText xml:space="preserve">            </w:delText>
          </w:r>
        </w:del>
      </w:ins>
    </w:p>
    <w:p w14:paraId="26A2F12D" w14:textId="1130F22C" w:rsidR="00136480" w:rsidRPr="000C7672" w:rsidDel="004A3C40" w:rsidRDefault="00136480" w:rsidP="004A3C40">
      <w:pPr>
        <w:shd w:val="clear" w:color="auto" w:fill="000000"/>
        <w:spacing w:after="0"/>
        <w:rPr>
          <w:ins w:id="1260" w:author="MH, Hashim" w:date="2017-11-24T11:13:00Z"/>
          <w:del w:id="1261" w:author="HS, Yogesh" w:date="2017-12-07T13:40:00Z"/>
          <w:rFonts w:ascii="Menlo" w:eastAsia="Times New Roman" w:hAnsi="Menlo" w:cs="Menlo"/>
          <w:color w:val="FFFFFF"/>
          <w:sz w:val="16"/>
          <w:szCs w:val="16"/>
          <w:lang w:val="en-GB" w:eastAsia="en-GB"/>
          <w:rPrChange w:id="1262" w:author="MH, Hashim" w:date="2017-11-24T11:16:00Z">
            <w:rPr>
              <w:ins w:id="1263" w:author="MH, Hashim" w:date="2017-11-24T11:13:00Z"/>
              <w:del w:id="1264" w:author="HS, Yogesh" w:date="2017-12-07T13:40:00Z"/>
              <w:rFonts w:ascii="Menlo" w:eastAsia="Times New Roman" w:hAnsi="Menlo" w:cs="Menlo"/>
              <w:color w:val="FFFFFF"/>
              <w:lang w:val="en-GB" w:eastAsia="en-GB"/>
            </w:rPr>
          </w:rPrChange>
        </w:rPr>
        <w:pPrChange w:id="1265" w:author="HS, Yogesh" w:date="2017-12-07T13:40:00Z">
          <w:pPr>
            <w:shd w:val="clear" w:color="auto" w:fill="000000"/>
            <w:spacing w:after="0"/>
          </w:pPr>
        </w:pPrChange>
      </w:pPr>
      <w:ins w:id="1266" w:author="MH, Hashim" w:date="2017-11-24T11:13:00Z">
        <w:del w:id="1267" w:author="HS, Yogesh" w:date="2017-12-07T13:40:00Z">
          <w:r w:rsidRPr="000C7672" w:rsidDel="004A3C40">
            <w:rPr>
              <w:rFonts w:ascii="Menlo" w:eastAsia="Times New Roman" w:hAnsi="Menlo" w:cs="Menlo"/>
              <w:color w:val="FFFFFF"/>
              <w:sz w:val="16"/>
              <w:szCs w:val="16"/>
              <w:lang w:val="en-GB" w:eastAsia="en-GB"/>
              <w:rPrChange w:id="1268" w:author="MH, Hashim" w:date="2017-11-24T11:16:00Z">
                <w:rPr>
                  <w:rFonts w:ascii="Menlo" w:eastAsia="Times New Roman" w:hAnsi="Menlo" w:cs="Menlo"/>
                  <w:color w:val="FFFFFF"/>
                  <w:lang w:val="en-GB" w:eastAsia="en-GB"/>
                </w:rPr>
              </w:rPrChange>
            </w:rPr>
            <w:delText>        }</w:delText>
          </w:r>
        </w:del>
      </w:ins>
    </w:p>
    <w:p w14:paraId="540B020B" w14:textId="1DC7322A" w:rsidR="00136480" w:rsidRPr="000C7672" w:rsidRDefault="00136480" w:rsidP="004A3C40">
      <w:pPr>
        <w:shd w:val="clear" w:color="auto" w:fill="000000"/>
        <w:spacing w:after="0"/>
        <w:rPr>
          <w:ins w:id="1269" w:author="MH, Hashim" w:date="2017-11-24T11:13:00Z"/>
          <w:rFonts w:ascii="Menlo" w:eastAsia="Times New Roman" w:hAnsi="Menlo" w:cs="Menlo"/>
          <w:color w:val="FFFFFF"/>
          <w:sz w:val="16"/>
          <w:szCs w:val="16"/>
          <w:lang w:val="en-GB" w:eastAsia="en-GB"/>
          <w:rPrChange w:id="1270" w:author="MH, Hashim" w:date="2017-11-24T11:16:00Z">
            <w:rPr>
              <w:ins w:id="1271" w:author="MH, Hashim" w:date="2017-11-24T11:13:00Z"/>
              <w:rFonts w:ascii="Menlo" w:eastAsia="Times New Roman" w:hAnsi="Menlo" w:cs="Menlo"/>
              <w:color w:val="FFFFFF"/>
              <w:lang w:val="en-GB" w:eastAsia="en-GB"/>
            </w:rPr>
          </w:rPrChange>
        </w:rPr>
        <w:pPrChange w:id="1272" w:author="HS, Yogesh" w:date="2017-12-07T13:40:00Z">
          <w:pPr>
            <w:shd w:val="clear" w:color="auto" w:fill="000000"/>
            <w:spacing w:after="0"/>
          </w:pPr>
        </w:pPrChange>
      </w:pPr>
      <w:ins w:id="1273" w:author="MH, Hashim" w:date="2017-11-24T11:13:00Z">
        <w:del w:id="1274" w:author="HS, Yogesh" w:date="2017-12-07T13:40:00Z">
          <w:r w:rsidRPr="000C7672" w:rsidDel="004A3C40">
            <w:rPr>
              <w:rFonts w:ascii="Menlo" w:eastAsia="Times New Roman" w:hAnsi="Menlo" w:cs="Menlo"/>
              <w:color w:val="FFFFFF"/>
              <w:sz w:val="16"/>
              <w:szCs w:val="16"/>
              <w:lang w:val="en-GB" w:eastAsia="en-GB"/>
              <w:rPrChange w:id="1275" w:author="MH, Hashim" w:date="2017-11-24T11:16:00Z">
                <w:rPr>
                  <w:rFonts w:ascii="Menlo" w:eastAsia="Times New Roman" w:hAnsi="Menlo" w:cs="Menlo"/>
                  <w:color w:val="FFFFFF"/>
                  <w:lang w:val="en-GB" w:eastAsia="en-GB"/>
                </w:rPr>
              </w:rPrChange>
            </w:rPr>
            <w:delText>    }</w:delText>
          </w:r>
        </w:del>
      </w:ins>
    </w:p>
    <w:p w14:paraId="7F30853F" w14:textId="616C73C4" w:rsidR="004C369E" w:rsidRPr="00674C95" w:rsidRDefault="004C369E">
      <w:pPr>
        <w:pStyle w:val="Heading1"/>
        <w:numPr>
          <w:ilvl w:val="0"/>
          <w:numId w:val="0"/>
        </w:numPr>
        <w:ind w:left="432" w:hanging="432"/>
        <w:rPr>
          <w:ins w:id="1276" w:author="MH, Hashim" w:date="2017-11-28T16:27:00Z"/>
          <w:b w:val="0"/>
          <w:color w:val="auto"/>
          <w:sz w:val="20"/>
        </w:rPr>
        <w:pPrChange w:id="1277" w:author="MH, Hashim" w:date="2017-11-28T16:30:00Z">
          <w:pPr>
            <w:pStyle w:val="Heading1"/>
            <w:numPr>
              <w:numId w:val="0"/>
            </w:numPr>
            <w:tabs>
              <w:tab w:val="clear" w:pos="432"/>
            </w:tabs>
            <w:ind w:left="0" w:firstLine="360"/>
          </w:pPr>
        </w:pPrChange>
      </w:pPr>
    </w:p>
    <w:p w14:paraId="50A91D72" w14:textId="10C41293" w:rsidR="00B44D02" w:rsidRPr="00B44D02" w:rsidDel="0040589B" w:rsidRDefault="004C369E">
      <w:pPr>
        <w:rPr>
          <w:ins w:id="1278" w:author="MH, Hashim" w:date="2017-11-24T11:38:00Z"/>
          <w:del w:id="1279" w:author="HS, Yogesh" w:date="2017-12-07T15:12:00Z"/>
          <w:lang w:val="en-GB"/>
          <w:rPrChange w:id="1280" w:author="MH, Hashim" w:date="2017-11-28T16:27:00Z">
            <w:rPr>
              <w:ins w:id="1281" w:author="MH, Hashim" w:date="2017-11-24T11:38:00Z"/>
              <w:del w:id="1282" w:author="HS, Yogesh" w:date="2017-12-07T15:12:00Z"/>
            </w:rPr>
          </w:rPrChange>
        </w:rPr>
      </w:pPr>
      <w:ins w:id="1283" w:author="MH, Hashim" w:date="2017-11-28T16:28:00Z">
        <w:del w:id="1284" w:author="HS, Yogesh" w:date="2017-12-07T15:12:00Z">
          <w:r w:rsidDel="0040589B">
            <w:rPr>
              <w:lang w:val="en-GB"/>
            </w:rPr>
            <w:delText>If proposition planning to present My account as modally, they need to take care of the dismissal of my account as shown in the above commented code</w:delText>
          </w:r>
        </w:del>
      </w:ins>
    </w:p>
    <w:p w14:paraId="044B5DEF" w14:textId="4049721C" w:rsidR="00724227" w:rsidRPr="00724227" w:rsidRDefault="00724227">
      <w:pPr>
        <w:pStyle w:val="ListParagraph"/>
        <w:numPr>
          <w:ilvl w:val="0"/>
          <w:numId w:val="45"/>
        </w:numPr>
        <w:rPr>
          <w:ins w:id="1285" w:author="MH, Hashim" w:date="2017-11-24T11:39:00Z"/>
          <w:lang w:val="en-GB"/>
          <w:rPrChange w:id="1286" w:author="MH, Hashim" w:date="2017-11-24T11:39:00Z">
            <w:rPr>
              <w:ins w:id="1287" w:author="MH, Hashim" w:date="2017-11-24T11:39:00Z"/>
              <w:rFonts w:ascii="Menlo" w:eastAsia="Times New Roman" w:hAnsi="Menlo" w:cs="Menlo"/>
              <w:color w:val="08FA95"/>
              <w:sz w:val="16"/>
              <w:szCs w:val="16"/>
              <w:lang w:val="en-GB" w:eastAsia="en-GB"/>
            </w:rPr>
          </w:rPrChange>
        </w:rPr>
        <w:pPrChange w:id="1288" w:author="MH, Hashim" w:date="2017-11-24T11:38:00Z">
          <w:pPr/>
        </w:pPrChange>
      </w:pPr>
      <w:ins w:id="1289" w:author="MH, Hashim" w:date="2017-11-24T11:38:00Z">
        <w:r>
          <w:rPr>
            <w:lang w:val="en-GB"/>
          </w:rPr>
          <w:t xml:space="preserve">Initialize </w:t>
        </w:r>
      </w:ins>
      <w:proofErr w:type="spellStart"/>
      <w:ins w:id="1290" w:author="MH, Hashim" w:date="2017-11-24T11:39:00Z">
        <w:r w:rsidRPr="00E2595A">
          <w:rPr>
            <w:lang w:val="en-GB"/>
            <w:rPrChange w:id="1291" w:author="HS, Yogesh" w:date="2017-12-07T15:22:00Z">
              <w:rPr>
                <w:rFonts w:ascii="Menlo" w:eastAsia="Times New Roman" w:hAnsi="Menlo" w:cs="Menlo"/>
                <w:color w:val="08FA95"/>
                <w:sz w:val="16"/>
                <w:szCs w:val="16"/>
                <w:lang w:val="en-GB" w:eastAsia="en-GB"/>
              </w:rPr>
            </w:rPrChange>
          </w:rPr>
          <w:t>MYADependencies</w:t>
        </w:r>
        <w:proofErr w:type="spellEnd"/>
      </w:ins>
    </w:p>
    <w:p w14:paraId="4C2B81AB" w14:textId="6FDFAD46" w:rsidR="00724227" w:rsidRDefault="00724227">
      <w:pPr>
        <w:pStyle w:val="ListParagraph"/>
        <w:numPr>
          <w:ilvl w:val="0"/>
          <w:numId w:val="45"/>
        </w:numPr>
        <w:rPr>
          <w:ins w:id="1292" w:author="MH, Hashim" w:date="2017-11-24T11:42:00Z"/>
          <w:lang w:val="en-GB"/>
        </w:rPr>
        <w:pPrChange w:id="1293" w:author="MH, Hashim" w:date="2017-11-24T11:38:00Z">
          <w:pPr/>
        </w:pPrChange>
      </w:pPr>
      <w:ins w:id="1294" w:author="MH, Hashim" w:date="2017-11-24T11:39:00Z">
        <w:r>
          <w:rPr>
            <w:lang w:val="en-GB"/>
          </w:rPr>
          <w:t xml:space="preserve">Set </w:t>
        </w:r>
        <w:proofErr w:type="spellStart"/>
        <w:r>
          <w:rPr>
            <w:lang w:val="en-GB"/>
          </w:rPr>
          <w:t>AppInfra</w:t>
        </w:r>
        <w:proofErr w:type="spellEnd"/>
        <w:r>
          <w:rPr>
            <w:lang w:val="en-GB"/>
          </w:rPr>
          <w:t xml:space="preserve"> instance of the application to </w:t>
        </w:r>
      </w:ins>
      <w:ins w:id="1295" w:author="MH, Hashim" w:date="2017-11-24T11:42:00Z">
        <w:r w:rsidR="00FB2611">
          <w:rPr>
            <w:lang w:val="en-GB"/>
          </w:rPr>
          <w:t>dependency</w:t>
        </w:r>
      </w:ins>
    </w:p>
    <w:p w14:paraId="1BB4549E" w14:textId="68B6C768" w:rsidR="00FB2611" w:rsidRDefault="00FB2611">
      <w:pPr>
        <w:pStyle w:val="ListParagraph"/>
        <w:numPr>
          <w:ilvl w:val="0"/>
          <w:numId w:val="45"/>
        </w:numPr>
        <w:rPr>
          <w:ins w:id="1296" w:author="MH, Hashim" w:date="2017-11-24T11:55:00Z"/>
          <w:lang w:val="en-GB"/>
        </w:rPr>
        <w:pPrChange w:id="1297" w:author="MH, Hashim" w:date="2017-11-24T11:38:00Z">
          <w:pPr/>
        </w:pPrChange>
      </w:pPr>
      <w:ins w:id="1298" w:author="MH, Hashim" w:date="2017-11-24T11:42:00Z">
        <w:r>
          <w:rPr>
            <w:lang w:val="en-GB"/>
          </w:rPr>
          <w:t xml:space="preserve">Initialize </w:t>
        </w:r>
      </w:ins>
      <w:ins w:id="1299" w:author="MH, Hashim" w:date="2017-11-24T11:55:00Z">
        <w:r w:rsidR="001E1DAA">
          <w:rPr>
            <w:lang w:val="en-GB"/>
          </w:rPr>
          <w:t>lau</w:t>
        </w:r>
        <w:r w:rsidR="00584777">
          <w:rPr>
            <w:lang w:val="en-GB"/>
          </w:rPr>
          <w:t>nch input with dependenc</w:t>
        </w:r>
        <w:del w:id="1300" w:author="HS, Yogesh" w:date="2017-12-07T15:23:00Z">
          <w:r w:rsidR="00584777" w:rsidDel="00E2595A">
            <w:rPr>
              <w:lang w:val="en-GB"/>
            </w:rPr>
            <w:delText>i</w:delText>
          </w:r>
        </w:del>
        <w:r w:rsidR="00584777">
          <w:rPr>
            <w:lang w:val="en-GB"/>
          </w:rPr>
          <w:t>y and settings</w:t>
        </w:r>
      </w:ins>
    </w:p>
    <w:p w14:paraId="766A57CA" w14:textId="6324B49A" w:rsidR="00584777" w:rsidRDefault="00584777">
      <w:pPr>
        <w:pStyle w:val="ListParagraph"/>
        <w:numPr>
          <w:ilvl w:val="0"/>
          <w:numId w:val="45"/>
        </w:numPr>
        <w:rPr>
          <w:ins w:id="1301" w:author="MH, Hashim" w:date="2017-11-24T11:56:00Z"/>
          <w:lang w:val="en-GB"/>
        </w:rPr>
        <w:pPrChange w:id="1302" w:author="MH, Hashim" w:date="2017-11-24T11:38:00Z">
          <w:pPr/>
        </w:pPrChange>
      </w:pPr>
      <w:ins w:id="1303" w:author="MH, Hashim" w:date="2017-11-24T11:55:00Z">
        <w:del w:id="1304" w:author="HS, Yogesh" w:date="2017-12-07T15:23:00Z">
          <w:r w:rsidDel="00E2595A">
            <w:rPr>
              <w:lang w:val="en-GB"/>
            </w:rPr>
            <w:delText xml:space="preserve"> Call on </w:delText>
          </w:r>
          <w:r w:rsidRPr="00254181" w:rsidDel="00E2595A">
            <w:rPr>
              <w:rFonts w:ascii="Menlo" w:eastAsia="Times New Roman" w:hAnsi="Menlo" w:cs="Menlo"/>
              <w:color w:val="08FA95"/>
              <w:sz w:val="16"/>
              <w:szCs w:val="16"/>
              <w:lang w:val="en-GB" w:eastAsia="en-GB"/>
            </w:rPr>
            <w:delText>instantiateViewController</w:delText>
          </w:r>
          <w:r w:rsidDel="00E2595A">
            <w:rPr>
              <w:lang w:val="en-GB"/>
            </w:rPr>
            <w:delText xml:space="preserve">  interface</w:delText>
          </w:r>
        </w:del>
      </w:ins>
      <w:ins w:id="1305" w:author="HS, Yogesh" w:date="2017-12-07T15:23:00Z">
        <w:r w:rsidR="00514FF4">
          <w:rPr>
            <w:lang w:val="en-GB"/>
          </w:rPr>
          <w:t xml:space="preserve">Create </w:t>
        </w:r>
        <w:proofErr w:type="spellStart"/>
        <w:r w:rsidR="00514FF4">
          <w:rPr>
            <w:lang w:val="en-GB"/>
          </w:rPr>
          <w:t>MyaInterface</w:t>
        </w:r>
        <w:proofErr w:type="spellEnd"/>
        <w:r w:rsidR="00514FF4">
          <w:rPr>
            <w:lang w:val="en-GB"/>
          </w:rPr>
          <w:t xml:space="preserve"> instance,</w:t>
        </w:r>
        <w:r w:rsidR="00E2595A">
          <w:rPr>
            <w:lang w:val="en-GB"/>
          </w:rPr>
          <w:t xml:space="preserve"> invoke </w:t>
        </w:r>
        <w:proofErr w:type="spellStart"/>
        <w:r w:rsidR="00E2595A">
          <w:rPr>
            <w:lang w:val="en-GB"/>
          </w:rPr>
          <w:t>init</w:t>
        </w:r>
        <w:proofErr w:type="spellEnd"/>
        <w:r w:rsidR="00E2595A">
          <w:rPr>
            <w:lang w:val="en-GB"/>
          </w:rPr>
          <w:t xml:space="preserve"> and </w:t>
        </w:r>
        <w:r w:rsidR="00514FF4">
          <w:rPr>
            <w:lang w:val="en-GB"/>
          </w:rPr>
          <w:t>launch with dependent parameters.</w:t>
        </w:r>
      </w:ins>
    </w:p>
    <w:p w14:paraId="5E380A5C" w14:textId="098E5886" w:rsidR="00584777" w:rsidDel="00514FF4" w:rsidRDefault="00584777">
      <w:pPr>
        <w:pStyle w:val="ListParagraph"/>
        <w:numPr>
          <w:ilvl w:val="0"/>
          <w:numId w:val="45"/>
        </w:numPr>
        <w:rPr>
          <w:ins w:id="1306" w:author="MH, Hashim" w:date="2017-11-24T11:56:00Z"/>
          <w:del w:id="1307" w:author="HS, Yogesh" w:date="2017-12-07T15:24:00Z"/>
          <w:lang w:val="en-GB"/>
        </w:rPr>
        <w:pPrChange w:id="1308" w:author="MH, Hashim" w:date="2017-11-24T11:38:00Z">
          <w:pPr/>
        </w:pPrChange>
      </w:pPr>
      <w:ins w:id="1309" w:author="MH, Hashim" w:date="2017-11-24T11:56:00Z">
        <w:del w:id="1310" w:author="HS, Yogesh" w:date="2017-12-07T15:24:00Z">
          <w:r w:rsidDel="00514FF4">
            <w:rPr>
              <w:lang w:val="en-GB"/>
            </w:rPr>
            <w:delText xml:space="preserve">if success it will return viewcontroller of the micro app </w:delText>
          </w:r>
        </w:del>
      </w:ins>
    </w:p>
    <w:p w14:paraId="554B5396" w14:textId="1F1EF2DA" w:rsidR="006B74B3" w:rsidRPr="003C485B" w:rsidRDefault="00584777" w:rsidP="006B74B3">
      <w:pPr>
        <w:pStyle w:val="ListParagraph"/>
        <w:numPr>
          <w:ilvl w:val="0"/>
          <w:numId w:val="45"/>
        </w:numPr>
        <w:rPr>
          <w:ins w:id="1311" w:author="MH, Hashim" w:date="2017-11-24T12:13:00Z"/>
          <w:lang w:val="en-GB"/>
          <w:rPrChange w:id="1312" w:author="HS, Yogesh" w:date="2017-12-07T15:38:00Z">
            <w:rPr>
              <w:ins w:id="1313" w:author="MH, Hashim" w:date="2017-11-24T12:13:00Z"/>
            </w:rPr>
          </w:rPrChange>
        </w:rPr>
        <w:pPrChange w:id="1314" w:author="HS, Yogesh" w:date="2017-12-07T13:50:00Z">
          <w:pPr/>
        </w:pPrChange>
      </w:pPr>
      <w:ins w:id="1315" w:author="MH, Hashim" w:date="2017-11-24T11:56:00Z">
        <w:r>
          <w:rPr>
            <w:lang w:val="en-GB"/>
          </w:rPr>
          <w:t xml:space="preserve">in case of error </w:t>
        </w:r>
        <w:proofErr w:type="spellStart"/>
        <w:r>
          <w:rPr>
            <w:lang w:val="en-GB"/>
          </w:rPr>
          <w:t>correcsponding</w:t>
        </w:r>
        <w:proofErr w:type="spellEnd"/>
        <w:r>
          <w:rPr>
            <w:lang w:val="en-GB"/>
          </w:rPr>
          <w:t xml:space="preserve"> error </w:t>
        </w:r>
        <w:proofErr w:type="spellStart"/>
        <w:r>
          <w:rPr>
            <w:lang w:val="en-GB"/>
          </w:rPr>
          <w:t>callback</w:t>
        </w:r>
        <w:proofErr w:type="spellEnd"/>
        <w:r>
          <w:rPr>
            <w:lang w:val="en-GB"/>
          </w:rPr>
          <w:t xml:space="preserve"> will called. </w:t>
        </w:r>
        <w:r w:rsidRPr="00680607">
          <w:rPr>
            <w:color w:val="FF0000"/>
            <w:lang w:val="en-GB"/>
            <w:rPrChange w:id="1316" w:author="MH, Hashim" w:date="2017-11-24T12:08:00Z">
              <w:rPr>
                <w:lang w:val="en-GB"/>
              </w:rPr>
            </w:rPrChange>
          </w:rPr>
          <w:t xml:space="preserve">User should be </w:t>
        </w:r>
        <w:proofErr w:type="spellStart"/>
        <w:r w:rsidRPr="00680607">
          <w:rPr>
            <w:color w:val="FF0000"/>
            <w:lang w:val="en-GB"/>
            <w:rPrChange w:id="1317" w:author="MH, Hashim" w:date="2017-11-24T12:08:00Z">
              <w:rPr>
                <w:lang w:val="en-GB"/>
              </w:rPr>
            </w:rPrChange>
          </w:rPr>
          <w:t>loggedin</w:t>
        </w:r>
        <w:proofErr w:type="spellEnd"/>
        <w:r w:rsidRPr="00680607">
          <w:rPr>
            <w:color w:val="FF0000"/>
            <w:lang w:val="en-GB"/>
            <w:rPrChange w:id="1318" w:author="MH, Hashim" w:date="2017-11-24T12:08:00Z">
              <w:rPr>
                <w:lang w:val="en-GB"/>
              </w:rPr>
            </w:rPrChange>
          </w:rPr>
          <w:t xml:space="preserve"> to launch My account or it will result in error</w:t>
        </w:r>
      </w:ins>
    </w:p>
    <w:p w14:paraId="367AABCE" w14:textId="5CACBC58" w:rsidR="000A4FA4" w:rsidDel="003C485B" w:rsidRDefault="00514FF4" w:rsidP="00F903D7">
      <w:pPr>
        <w:pStyle w:val="Heading2"/>
        <w:rPr>
          <w:ins w:id="1319" w:author="MH, Hashim" w:date="2017-11-24T12:13:00Z"/>
          <w:del w:id="1320" w:author="HS, Yogesh" w:date="2017-12-07T15:38:00Z"/>
        </w:rPr>
        <w:pPrChange w:id="1321" w:author="HS, Yogesh" w:date="2017-12-07T13:28:00Z">
          <w:pPr/>
        </w:pPrChange>
      </w:pPr>
      <w:bookmarkStart w:id="1322" w:name="_Toc500416591"/>
      <w:ins w:id="1323" w:author="HS, Yogesh" w:date="2017-12-07T15:24:00Z">
        <w:r>
          <w:t xml:space="preserve">Listener and </w:t>
        </w:r>
      </w:ins>
      <w:ins w:id="1324" w:author="MH, Hashim" w:date="2017-11-24T12:13:00Z">
        <w:del w:id="1325" w:author="HS, Yogesh" w:date="2017-12-07T15:24:00Z">
          <w:r w:rsidR="000A4FA4" w:rsidDel="00514FF4">
            <w:delText xml:space="preserve">Delegates and </w:delText>
          </w:r>
        </w:del>
        <w:r w:rsidR="000A4FA4">
          <w:t>Callbacks</w:t>
        </w:r>
        <w:bookmarkEnd w:id="1322"/>
      </w:ins>
    </w:p>
    <w:p w14:paraId="2AD82ACB" w14:textId="57DFD00E" w:rsidR="00122CF1" w:rsidRPr="003C485B" w:rsidRDefault="00122CF1" w:rsidP="003C485B">
      <w:pPr>
        <w:pStyle w:val="Heading2"/>
        <w:rPr>
          <w:ins w:id="1326" w:author="MH, Hashim" w:date="2017-11-28T16:31:00Z"/>
          <w:rFonts w:cs="Arial"/>
          <w:rPrChange w:id="1327" w:author="HS, Yogesh" w:date="2017-12-07T15:38:00Z">
            <w:rPr>
              <w:ins w:id="1328" w:author="MH, Hashim" w:date="2017-11-28T16:31:00Z"/>
            </w:rPr>
          </w:rPrChange>
        </w:rPr>
        <w:pPrChange w:id="1329" w:author="HS, Yogesh" w:date="2017-12-07T15:38:00Z">
          <w:pPr/>
        </w:pPrChange>
      </w:pPr>
    </w:p>
    <w:p w14:paraId="0B0EAD81" w14:textId="4D22F7D1" w:rsidR="003A1ED1" w:rsidRDefault="003A1ED1">
      <w:pPr>
        <w:rPr>
          <w:ins w:id="1330" w:author="MH, Hashim" w:date="2017-11-28T16:32:00Z"/>
          <w:lang w:val="en-GB"/>
        </w:rPr>
      </w:pPr>
      <w:ins w:id="1331" w:author="MH, Hashim" w:date="2017-11-28T16:31:00Z">
        <w:r>
          <w:rPr>
            <w:lang w:val="en-GB"/>
          </w:rPr>
          <w:t xml:space="preserve">My account designed to be configurable and as independent as possible from other </w:t>
        </w:r>
        <w:proofErr w:type="spellStart"/>
        <w:r>
          <w:rPr>
            <w:lang w:val="en-GB"/>
          </w:rPr>
          <w:t>cocos</w:t>
        </w:r>
        <w:proofErr w:type="spellEnd"/>
        <w:r>
          <w:rPr>
            <w:lang w:val="en-GB"/>
          </w:rPr>
          <w:t xml:space="preserve"> </w:t>
        </w:r>
        <w:proofErr w:type="spellStart"/>
        <w:r>
          <w:rPr>
            <w:lang w:val="en-GB"/>
          </w:rPr>
          <w:t>eventhough</w:t>
        </w:r>
        <w:proofErr w:type="spellEnd"/>
        <w:r>
          <w:rPr>
            <w:lang w:val="en-GB"/>
          </w:rPr>
          <w:t xml:space="preserve"> it can be plugged easily</w:t>
        </w:r>
      </w:ins>
    </w:p>
    <w:p w14:paraId="71812890" w14:textId="0769A29B" w:rsidR="00122CF1" w:rsidRPr="001A3B80" w:rsidRDefault="001A3B80">
      <w:pPr>
        <w:rPr>
          <w:ins w:id="1332" w:author="MH, Hashim" w:date="2017-11-24T12:22:00Z"/>
          <w:lang w:val="en-GB"/>
          <w:rPrChange w:id="1333" w:author="MH, Hashim" w:date="2017-11-28T16:33:00Z">
            <w:rPr>
              <w:ins w:id="1334" w:author="MH, Hashim" w:date="2017-11-24T12:22:00Z"/>
              <w:rFonts w:cs="Arial"/>
              <w:b/>
            </w:rPr>
          </w:rPrChange>
        </w:rPr>
      </w:pPr>
      <w:ins w:id="1335" w:author="MH, Hashim" w:date="2017-11-28T16:32:00Z">
        <w:r>
          <w:rPr>
            <w:lang w:val="en-GB"/>
          </w:rPr>
          <w:t xml:space="preserve">My account </w:t>
        </w:r>
        <w:del w:id="1336" w:author="HS, Yogesh" w:date="2017-12-07T15:24:00Z">
          <w:r w:rsidDel="00514FF4">
            <w:rPr>
              <w:lang w:val="en-GB"/>
            </w:rPr>
            <w:delText>delegates</w:delText>
          </w:r>
        </w:del>
      </w:ins>
      <w:ins w:id="1337" w:author="HS, Yogesh" w:date="2017-12-07T15:24:00Z">
        <w:r w:rsidR="00514FF4">
          <w:rPr>
            <w:lang w:val="en-GB"/>
          </w:rPr>
          <w:t>listener</w:t>
        </w:r>
      </w:ins>
      <w:ins w:id="1338" w:author="MH, Hashim" w:date="2017-11-28T16:32:00Z">
        <w:r>
          <w:rPr>
            <w:lang w:val="en-GB"/>
          </w:rPr>
          <w:t xml:space="preserve"> </w:t>
        </w:r>
        <w:proofErr w:type="gramStart"/>
        <w:r>
          <w:rPr>
            <w:lang w:val="en-GB"/>
          </w:rPr>
          <w:t>are</w:t>
        </w:r>
        <w:proofErr w:type="gramEnd"/>
        <w:r>
          <w:rPr>
            <w:lang w:val="en-GB"/>
          </w:rPr>
          <w:t xml:space="preserve"> declared in </w:t>
        </w:r>
      </w:ins>
      <w:proofErr w:type="spellStart"/>
      <w:ins w:id="1339" w:author="HS, Yogesh" w:date="2017-12-07T15:25:00Z">
        <w:r w:rsidR="00514FF4" w:rsidRPr="00514FF4">
          <w:rPr>
            <w:lang w:val="en-GB"/>
          </w:rPr>
          <w:t>MyaListener</w:t>
        </w:r>
      </w:ins>
      <w:ins w:id="1340" w:author="MH, Hashim" w:date="2017-11-28T16:32:00Z">
        <w:del w:id="1341" w:author="HS, Yogesh" w:date="2017-12-07T15:25:00Z">
          <w:r w:rsidDel="00514FF4">
            <w:rPr>
              <w:lang w:val="en-GB"/>
            </w:rPr>
            <w:delText>MYADelegate</w:delText>
          </w:r>
        </w:del>
        <w:r>
          <w:rPr>
            <w:lang w:val="en-GB"/>
          </w:rPr>
          <w:t>.</w:t>
        </w:r>
        <w:del w:id="1342" w:author="HS, Yogesh" w:date="2017-12-07T15:25:00Z">
          <w:r w:rsidDel="00514FF4">
            <w:rPr>
              <w:lang w:val="en-GB"/>
            </w:rPr>
            <w:delText>swift</w:delText>
          </w:r>
        </w:del>
      </w:ins>
      <w:ins w:id="1343" w:author="HS, Yogesh" w:date="2017-12-07T15:25:00Z">
        <w:r w:rsidR="00514FF4">
          <w:rPr>
            <w:lang w:val="en-GB"/>
          </w:rPr>
          <w:t>class</w:t>
        </w:r>
      </w:ins>
      <w:proofErr w:type="spellEnd"/>
    </w:p>
    <w:p w14:paraId="6F9BAD41" w14:textId="10CBB8E9" w:rsidR="00885000" w:rsidRPr="00885000" w:rsidRDefault="00885000" w:rsidP="00885000">
      <w:pPr>
        <w:shd w:val="clear" w:color="auto" w:fill="000000"/>
        <w:spacing w:after="0"/>
        <w:rPr>
          <w:ins w:id="1344" w:author="MH, Hashim" w:date="2017-11-24T12:22:00Z"/>
          <w:rFonts w:ascii="Menlo" w:eastAsia="Times New Roman" w:hAnsi="Menlo" w:cs="Menlo"/>
          <w:color w:val="FFFFFF"/>
          <w:sz w:val="16"/>
          <w:szCs w:val="16"/>
          <w:lang w:val="en-GB" w:eastAsia="en-GB"/>
          <w:rPrChange w:id="1345" w:author="MH, Hashim" w:date="2017-11-24T12:22:00Z">
            <w:rPr>
              <w:ins w:id="1346" w:author="MH, Hashim" w:date="2017-11-24T12:22:00Z"/>
              <w:rFonts w:ascii="Menlo" w:eastAsia="Times New Roman" w:hAnsi="Menlo" w:cs="Menlo"/>
              <w:color w:val="FFFFFF"/>
              <w:lang w:val="en-GB" w:eastAsia="en-GB"/>
            </w:rPr>
          </w:rPrChange>
        </w:rPr>
      </w:pPr>
      <w:ins w:id="1347" w:author="MH, Hashim" w:date="2017-11-24T12:22:00Z">
        <w:r w:rsidRPr="00885000">
          <w:rPr>
            <w:rFonts w:ascii="Menlo" w:eastAsia="Times New Roman" w:hAnsi="Menlo" w:cs="Menlo"/>
            <w:color w:val="FFFFFF"/>
            <w:sz w:val="16"/>
            <w:szCs w:val="16"/>
            <w:lang w:val="en-GB" w:eastAsia="en-GB"/>
            <w:rPrChange w:id="1348" w:author="MH, Hashim" w:date="2017-11-24T12:22:00Z">
              <w:rPr>
                <w:rFonts w:ascii="Menlo" w:eastAsia="Times New Roman" w:hAnsi="Menlo" w:cs="Menlo"/>
                <w:color w:val="FFFFFF"/>
                <w:lang w:val="en-GB" w:eastAsia="en-GB"/>
              </w:rPr>
            </w:rPrChange>
          </w:rPr>
          <w:t>   </w:t>
        </w:r>
      </w:ins>
      <w:proofErr w:type="spellStart"/>
      <w:ins w:id="1349" w:author="HS, Yogesh" w:date="2017-12-07T15:27:00Z">
        <w:r w:rsidR="0022569A" w:rsidRPr="0022569A">
          <w:rPr>
            <w:rFonts w:ascii="Menlo" w:eastAsia="Times New Roman" w:hAnsi="Menlo" w:cs="Menlo"/>
            <w:color w:val="DE38A5"/>
            <w:sz w:val="16"/>
            <w:szCs w:val="16"/>
            <w:lang w:val="en-GB" w:eastAsia="en-GB"/>
          </w:rPr>
          <w:t>boolean</w:t>
        </w:r>
        <w:proofErr w:type="spellEnd"/>
        <w:r w:rsidR="0022569A" w:rsidRPr="0022569A">
          <w:rPr>
            <w:rFonts w:ascii="Menlo" w:eastAsia="Times New Roman" w:hAnsi="Menlo" w:cs="Menlo"/>
            <w:color w:val="DE38A5"/>
            <w:sz w:val="16"/>
            <w:szCs w:val="16"/>
            <w:lang w:val="en-GB" w:eastAsia="en-GB"/>
          </w:rPr>
          <w:t xml:space="preserve"> </w:t>
        </w:r>
        <w:proofErr w:type="spellStart"/>
        <w:proofErr w:type="gramStart"/>
        <w:r w:rsidR="0022569A" w:rsidRPr="0022569A">
          <w:rPr>
            <w:rFonts w:ascii="Menlo" w:eastAsia="Times New Roman" w:hAnsi="Menlo" w:cs="Menlo"/>
            <w:color w:val="DE38A5"/>
            <w:sz w:val="16"/>
            <w:szCs w:val="16"/>
            <w:lang w:val="en-GB" w:eastAsia="en-GB"/>
          </w:rPr>
          <w:t>onClickMyaItem</w:t>
        </w:r>
        <w:proofErr w:type="spellEnd"/>
        <w:r w:rsidR="0022569A" w:rsidRPr="0022569A">
          <w:rPr>
            <w:rFonts w:ascii="Menlo" w:eastAsia="Times New Roman" w:hAnsi="Menlo" w:cs="Menlo"/>
            <w:color w:val="DE38A5"/>
            <w:sz w:val="16"/>
            <w:szCs w:val="16"/>
            <w:lang w:val="en-GB" w:eastAsia="en-GB"/>
          </w:rPr>
          <w:t>(</w:t>
        </w:r>
        <w:proofErr w:type="gramEnd"/>
        <w:r w:rsidR="0022569A" w:rsidRPr="0022569A">
          <w:rPr>
            <w:rFonts w:ascii="Menlo" w:eastAsia="Times New Roman" w:hAnsi="Menlo" w:cs="Menlo"/>
            <w:color w:val="DE38A5"/>
            <w:sz w:val="16"/>
            <w:szCs w:val="16"/>
            <w:lang w:val="en-GB" w:eastAsia="en-GB"/>
          </w:rPr>
          <w:t xml:space="preserve">String </w:t>
        </w:r>
        <w:proofErr w:type="spellStart"/>
        <w:r w:rsidR="0022569A" w:rsidRPr="0022569A">
          <w:rPr>
            <w:rFonts w:ascii="Menlo" w:eastAsia="Times New Roman" w:hAnsi="Menlo" w:cs="Menlo"/>
            <w:color w:val="DE38A5"/>
            <w:sz w:val="16"/>
            <w:szCs w:val="16"/>
            <w:lang w:val="en-GB" w:eastAsia="en-GB"/>
          </w:rPr>
          <w:t>itemName</w:t>
        </w:r>
        <w:proofErr w:type="spellEnd"/>
        <w:r w:rsidR="0022569A" w:rsidRPr="0022569A">
          <w:rPr>
            <w:rFonts w:ascii="Menlo" w:eastAsia="Times New Roman" w:hAnsi="Menlo" w:cs="Menlo"/>
            <w:color w:val="DE38A5"/>
            <w:sz w:val="16"/>
            <w:szCs w:val="16"/>
            <w:lang w:val="en-GB" w:eastAsia="en-GB"/>
          </w:rPr>
          <w:t>);</w:t>
        </w:r>
      </w:ins>
      <w:ins w:id="1350" w:author="MH, Hashim" w:date="2017-11-24T12:22:00Z">
        <w:del w:id="1351" w:author="HS, Yogesh" w:date="2017-12-07T15:27:00Z">
          <w:r w:rsidRPr="00885000" w:rsidDel="0022569A">
            <w:rPr>
              <w:rFonts w:ascii="Menlo" w:eastAsia="Times New Roman" w:hAnsi="Menlo" w:cs="Menlo"/>
              <w:color w:val="FFFFFF"/>
              <w:sz w:val="16"/>
              <w:szCs w:val="16"/>
              <w:lang w:val="en-GB" w:eastAsia="en-GB"/>
              <w:rPrChange w:id="1352"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353" w:author="MH, Hashim" w:date="2017-11-24T12:22:00Z">
                <w:rPr>
                  <w:rFonts w:ascii="Menlo" w:eastAsia="Times New Roman" w:hAnsi="Menlo" w:cs="Menlo"/>
                  <w:color w:val="DE38A5"/>
                  <w:lang w:val="en-GB" w:eastAsia="en-GB"/>
                </w:rPr>
              </w:rPrChange>
            </w:rPr>
            <w:delText>@objc</w:delText>
          </w:r>
          <w:r w:rsidRPr="00885000" w:rsidDel="0022569A">
            <w:rPr>
              <w:rFonts w:ascii="Menlo" w:eastAsia="Times New Roman" w:hAnsi="Menlo" w:cs="Menlo"/>
              <w:color w:val="FFFFFF"/>
              <w:sz w:val="16"/>
              <w:szCs w:val="16"/>
              <w:lang w:val="en-GB" w:eastAsia="en-GB"/>
              <w:rPrChange w:id="1354"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355" w:author="MH, Hashim" w:date="2017-11-24T12:22:00Z">
                <w:rPr>
                  <w:rFonts w:ascii="Menlo" w:eastAsia="Times New Roman" w:hAnsi="Menlo" w:cs="Menlo"/>
                  <w:color w:val="DE38A5"/>
                  <w:lang w:val="en-GB" w:eastAsia="en-GB"/>
                </w:rPr>
              </w:rPrChange>
            </w:rPr>
            <w:delText>optional</w:delText>
          </w:r>
          <w:r w:rsidRPr="00885000" w:rsidDel="0022569A">
            <w:rPr>
              <w:rFonts w:ascii="Menlo" w:eastAsia="Times New Roman" w:hAnsi="Menlo" w:cs="Menlo"/>
              <w:color w:val="FFFFFF"/>
              <w:sz w:val="16"/>
              <w:szCs w:val="16"/>
              <w:lang w:val="en-GB" w:eastAsia="en-GB"/>
              <w:rPrChange w:id="1356"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357" w:author="MH, Hashim" w:date="2017-11-24T12:22:00Z">
                <w:rPr>
                  <w:rFonts w:ascii="Menlo" w:eastAsia="Times New Roman" w:hAnsi="Menlo" w:cs="Menlo"/>
                  <w:color w:val="DE38A5"/>
                  <w:lang w:val="en-GB" w:eastAsia="en-GB"/>
                </w:rPr>
              </w:rPrChange>
            </w:rPr>
            <w:delText>func</w:delText>
          </w:r>
          <w:r w:rsidRPr="00885000" w:rsidDel="0022569A">
            <w:rPr>
              <w:rFonts w:ascii="Menlo" w:eastAsia="Times New Roman" w:hAnsi="Menlo" w:cs="Menlo"/>
              <w:color w:val="FFFFFF"/>
              <w:sz w:val="16"/>
              <w:szCs w:val="16"/>
              <w:lang w:val="en-GB" w:eastAsia="en-GB"/>
              <w:rPrChange w:id="1358" w:author="MH, Hashim" w:date="2017-11-24T12:22:00Z">
                <w:rPr>
                  <w:rFonts w:ascii="Menlo" w:eastAsia="Times New Roman" w:hAnsi="Menlo" w:cs="Menlo"/>
                  <w:color w:val="FFFFFF"/>
                  <w:lang w:val="en-GB" w:eastAsia="en-GB"/>
                </w:rPr>
              </w:rPrChange>
            </w:rPr>
            <w:delText xml:space="preserve"> menuItemSelected(onItem item:</w:delText>
          </w:r>
          <w:r w:rsidRPr="00885000" w:rsidDel="0022569A">
            <w:rPr>
              <w:rFonts w:ascii="Menlo" w:eastAsia="Times New Roman" w:hAnsi="Menlo" w:cs="Menlo"/>
              <w:color w:val="00B1FF"/>
              <w:sz w:val="16"/>
              <w:szCs w:val="16"/>
              <w:lang w:val="en-GB" w:eastAsia="en-GB"/>
              <w:rPrChange w:id="1359" w:author="MH, Hashim" w:date="2017-11-24T12:22:00Z">
                <w:rPr>
                  <w:rFonts w:ascii="Menlo" w:eastAsia="Times New Roman" w:hAnsi="Menlo" w:cs="Menlo"/>
                  <w:color w:val="00B1FF"/>
                  <w:lang w:val="en-GB" w:eastAsia="en-GB"/>
                </w:rPr>
              </w:rPrChange>
            </w:rPr>
            <w:delText>String</w:delText>
          </w:r>
          <w:r w:rsidRPr="00885000" w:rsidDel="0022569A">
            <w:rPr>
              <w:rFonts w:ascii="Menlo" w:eastAsia="Times New Roman" w:hAnsi="Menlo" w:cs="Menlo"/>
              <w:color w:val="FFFFFF"/>
              <w:sz w:val="16"/>
              <w:szCs w:val="16"/>
              <w:lang w:val="en-GB" w:eastAsia="en-GB"/>
              <w:rPrChange w:id="1360" w:author="MH, Hashim" w:date="2017-11-24T12:22:00Z">
                <w:rPr>
                  <w:rFonts w:ascii="Menlo" w:eastAsia="Times New Roman" w:hAnsi="Menlo" w:cs="Menlo"/>
                  <w:color w:val="FFFFFF"/>
                  <w:lang w:val="en-GB" w:eastAsia="en-GB"/>
                </w:rPr>
              </w:rPrChange>
            </w:rPr>
            <w:delText>)-&gt;</w:delText>
          </w:r>
          <w:r w:rsidRPr="00885000" w:rsidDel="0022569A">
            <w:rPr>
              <w:rFonts w:ascii="Menlo" w:eastAsia="Times New Roman" w:hAnsi="Menlo" w:cs="Menlo"/>
              <w:color w:val="00B1FF"/>
              <w:sz w:val="16"/>
              <w:szCs w:val="16"/>
              <w:lang w:val="en-GB" w:eastAsia="en-GB"/>
              <w:rPrChange w:id="1361" w:author="MH, Hashim" w:date="2017-11-24T12:22:00Z">
                <w:rPr>
                  <w:rFonts w:ascii="Menlo" w:eastAsia="Times New Roman" w:hAnsi="Menlo" w:cs="Menlo"/>
                  <w:color w:val="00B1FF"/>
                  <w:lang w:val="en-GB" w:eastAsia="en-GB"/>
                </w:rPr>
              </w:rPrChange>
            </w:rPr>
            <w:delText>Bool</w:delText>
          </w:r>
        </w:del>
      </w:ins>
    </w:p>
    <w:p w14:paraId="70A0311A" w14:textId="2500703E" w:rsidR="00885000" w:rsidRPr="00885000" w:rsidDel="0022569A" w:rsidRDefault="00885000" w:rsidP="00885000">
      <w:pPr>
        <w:shd w:val="clear" w:color="auto" w:fill="000000"/>
        <w:spacing w:after="0"/>
        <w:rPr>
          <w:ins w:id="1362" w:author="MH, Hashim" w:date="2017-11-24T12:22:00Z"/>
          <w:del w:id="1363" w:author="HS, Yogesh" w:date="2017-12-07T15:28:00Z"/>
          <w:rFonts w:ascii="Menlo" w:eastAsia="Times New Roman" w:hAnsi="Menlo" w:cs="Menlo"/>
          <w:color w:val="FFFFFF"/>
          <w:sz w:val="16"/>
          <w:szCs w:val="16"/>
          <w:lang w:val="en-GB" w:eastAsia="en-GB"/>
          <w:rPrChange w:id="1364" w:author="MH, Hashim" w:date="2017-11-24T12:22:00Z">
            <w:rPr>
              <w:ins w:id="1365" w:author="MH, Hashim" w:date="2017-11-24T12:22:00Z"/>
              <w:del w:id="1366" w:author="HS, Yogesh" w:date="2017-12-07T15:28:00Z"/>
              <w:rFonts w:ascii="Menlo" w:eastAsia="Times New Roman" w:hAnsi="Menlo" w:cs="Menlo"/>
              <w:color w:val="FFFFFF"/>
              <w:lang w:val="en-GB" w:eastAsia="en-GB"/>
            </w:rPr>
          </w:rPrChange>
        </w:rPr>
      </w:pPr>
      <w:ins w:id="1367" w:author="MH, Hashim" w:date="2017-11-24T12:22:00Z">
        <w:r w:rsidRPr="00885000">
          <w:rPr>
            <w:rFonts w:ascii="Menlo" w:eastAsia="Times New Roman" w:hAnsi="Menlo" w:cs="Menlo"/>
            <w:color w:val="FFFFFF"/>
            <w:sz w:val="16"/>
            <w:szCs w:val="16"/>
            <w:lang w:val="en-GB" w:eastAsia="en-GB"/>
            <w:rPrChange w:id="1368" w:author="MH, Hashim" w:date="2017-11-24T12:22:00Z">
              <w:rPr>
                <w:rFonts w:ascii="Menlo" w:eastAsia="Times New Roman" w:hAnsi="Menlo" w:cs="Menlo"/>
                <w:color w:val="FFFFFF"/>
                <w:lang w:val="en-GB" w:eastAsia="en-GB"/>
              </w:rPr>
            </w:rPrChange>
          </w:rPr>
          <w:t>   </w:t>
        </w:r>
      </w:ins>
      <w:proofErr w:type="spellStart"/>
      <w:ins w:id="1369" w:author="HS, Yogesh" w:date="2017-12-07T15:28:00Z">
        <w:r w:rsidR="0022569A" w:rsidRPr="0022569A">
          <w:rPr>
            <w:rFonts w:ascii="Menlo" w:eastAsia="Times New Roman" w:hAnsi="Menlo" w:cs="Menlo"/>
            <w:color w:val="DE38A5"/>
            <w:sz w:val="16"/>
            <w:szCs w:val="16"/>
            <w:lang w:val="en-GB" w:eastAsia="en-GB"/>
          </w:rPr>
          <w:t>boolean</w:t>
        </w:r>
        <w:proofErr w:type="spellEnd"/>
        <w:r w:rsidR="0022569A" w:rsidRPr="0022569A">
          <w:rPr>
            <w:rFonts w:ascii="Menlo" w:eastAsia="Times New Roman" w:hAnsi="Menlo" w:cs="Menlo"/>
            <w:color w:val="DE38A5"/>
            <w:sz w:val="16"/>
            <w:szCs w:val="16"/>
            <w:lang w:val="en-GB" w:eastAsia="en-GB"/>
          </w:rPr>
          <w:t xml:space="preserve"> </w:t>
        </w:r>
        <w:proofErr w:type="spellStart"/>
        <w:proofErr w:type="gramStart"/>
        <w:r w:rsidR="0022569A" w:rsidRPr="0022569A">
          <w:rPr>
            <w:rFonts w:ascii="Menlo" w:eastAsia="Times New Roman" w:hAnsi="Menlo" w:cs="Menlo"/>
            <w:color w:val="DE38A5"/>
            <w:sz w:val="16"/>
            <w:szCs w:val="16"/>
            <w:lang w:val="en-GB" w:eastAsia="en-GB"/>
          </w:rPr>
          <w:t>onLogOut</w:t>
        </w:r>
        <w:proofErr w:type="spellEnd"/>
        <w:r w:rsidR="0022569A" w:rsidRPr="0022569A">
          <w:rPr>
            <w:rFonts w:ascii="Menlo" w:eastAsia="Times New Roman" w:hAnsi="Menlo" w:cs="Menlo"/>
            <w:color w:val="DE38A5"/>
            <w:sz w:val="16"/>
            <w:szCs w:val="16"/>
            <w:lang w:val="en-GB" w:eastAsia="en-GB"/>
          </w:rPr>
          <w:t>(</w:t>
        </w:r>
        <w:proofErr w:type="gramEnd"/>
        <w:r w:rsidR="0022569A" w:rsidRPr="0022569A">
          <w:rPr>
            <w:rFonts w:ascii="Menlo" w:eastAsia="Times New Roman" w:hAnsi="Menlo" w:cs="Menlo"/>
            <w:color w:val="DE38A5"/>
            <w:sz w:val="16"/>
            <w:szCs w:val="16"/>
            <w:lang w:val="en-GB" w:eastAsia="en-GB"/>
          </w:rPr>
          <w:t>);</w:t>
        </w:r>
      </w:ins>
      <w:ins w:id="1370" w:author="MH, Hashim" w:date="2017-11-24T12:22:00Z">
        <w:del w:id="1371" w:author="HS, Yogesh" w:date="2017-12-07T15:28:00Z">
          <w:r w:rsidRPr="00885000" w:rsidDel="0022569A">
            <w:rPr>
              <w:rFonts w:ascii="Menlo" w:eastAsia="Times New Roman" w:hAnsi="Menlo" w:cs="Menlo"/>
              <w:color w:val="FFFFFF"/>
              <w:sz w:val="16"/>
              <w:szCs w:val="16"/>
              <w:lang w:val="en-GB" w:eastAsia="en-GB"/>
              <w:rPrChange w:id="1372"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373" w:author="MH, Hashim" w:date="2017-11-24T12:22:00Z">
                <w:rPr>
                  <w:rFonts w:ascii="Menlo" w:eastAsia="Times New Roman" w:hAnsi="Menlo" w:cs="Menlo"/>
                  <w:color w:val="DE38A5"/>
                  <w:lang w:val="en-GB" w:eastAsia="en-GB"/>
                </w:rPr>
              </w:rPrChange>
            </w:rPr>
            <w:delText>@objc</w:delText>
          </w:r>
          <w:r w:rsidRPr="00885000" w:rsidDel="0022569A">
            <w:rPr>
              <w:rFonts w:ascii="Menlo" w:eastAsia="Times New Roman" w:hAnsi="Menlo" w:cs="Menlo"/>
              <w:color w:val="FFFFFF"/>
              <w:sz w:val="16"/>
              <w:szCs w:val="16"/>
              <w:lang w:val="en-GB" w:eastAsia="en-GB"/>
              <w:rPrChange w:id="1374"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375" w:author="MH, Hashim" w:date="2017-11-24T12:22:00Z">
                <w:rPr>
                  <w:rFonts w:ascii="Menlo" w:eastAsia="Times New Roman" w:hAnsi="Menlo" w:cs="Menlo"/>
                  <w:color w:val="DE38A5"/>
                  <w:lang w:val="en-GB" w:eastAsia="en-GB"/>
                </w:rPr>
              </w:rPrChange>
            </w:rPr>
            <w:delText>optional</w:delText>
          </w:r>
          <w:r w:rsidRPr="00885000" w:rsidDel="0022569A">
            <w:rPr>
              <w:rFonts w:ascii="Menlo" w:eastAsia="Times New Roman" w:hAnsi="Menlo" w:cs="Menlo"/>
              <w:color w:val="FFFFFF"/>
              <w:sz w:val="16"/>
              <w:szCs w:val="16"/>
              <w:lang w:val="en-GB" w:eastAsia="en-GB"/>
              <w:rPrChange w:id="1376" w:author="MH, Hashim" w:date="2017-11-24T12:22:00Z">
                <w:rPr>
                  <w:rFonts w:ascii="Menlo" w:eastAsia="Times New Roman" w:hAnsi="Menlo" w:cs="Menlo"/>
                  <w:color w:val="FFFFFF"/>
                  <w:lang w:val="en-GB" w:eastAsia="en-GB"/>
                </w:rPr>
              </w:rPrChange>
            </w:rPr>
            <w:delText xml:space="preserve"> </w:delText>
          </w:r>
          <w:r w:rsidRPr="00885000" w:rsidDel="0022569A">
            <w:rPr>
              <w:rFonts w:ascii="Menlo" w:eastAsia="Times New Roman" w:hAnsi="Menlo" w:cs="Menlo"/>
              <w:color w:val="DE38A5"/>
              <w:sz w:val="16"/>
              <w:szCs w:val="16"/>
              <w:lang w:val="en-GB" w:eastAsia="en-GB"/>
              <w:rPrChange w:id="1377" w:author="MH, Hashim" w:date="2017-11-24T12:22:00Z">
                <w:rPr>
                  <w:rFonts w:ascii="Menlo" w:eastAsia="Times New Roman" w:hAnsi="Menlo" w:cs="Menlo"/>
                  <w:color w:val="DE38A5"/>
                  <w:lang w:val="en-GB" w:eastAsia="en-GB"/>
                </w:rPr>
              </w:rPrChange>
            </w:rPr>
            <w:delText>func</w:delText>
          </w:r>
          <w:r w:rsidRPr="00885000" w:rsidDel="0022569A">
            <w:rPr>
              <w:rFonts w:ascii="Menlo" w:eastAsia="Times New Roman" w:hAnsi="Menlo" w:cs="Menlo"/>
              <w:color w:val="FFFFFF"/>
              <w:sz w:val="16"/>
              <w:szCs w:val="16"/>
              <w:lang w:val="en-GB" w:eastAsia="en-GB"/>
              <w:rPrChange w:id="1378" w:author="MH, Hashim" w:date="2017-11-24T12:22:00Z">
                <w:rPr>
                  <w:rFonts w:ascii="Menlo" w:eastAsia="Times New Roman" w:hAnsi="Menlo" w:cs="Menlo"/>
                  <w:color w:val="FFFFFF"/>
                  <w:lang w:val="en-GB" w:eastAsia="en-GB"/>
                </w:rPr>
              </w:rPrChange>
            </w:rPr>
            <w:delText xml:space="preserve"> valueForSettingsItem(key:</w:delText>
          </w:r>
          <w:r w:rsidRPr="00885000" w:rsidDel="0022569A">
            <w:rPr>
              <w:rFonts w:ascii="Menlo" w:eastAsia="Times New Roman" w:hAnsi="Menlo" w:cs="Menlo"/>
              <w:color w:val="00B1FF"/>
              <w:sz w:val="16"/>
              <w:szCs w:val="16"/>
              <w:lang w:val="en-GB" w:eastAsia="en-GB"/>
              <w:rPrChange w:id="1379" w:author="MH, Hashim" w:date="2017-11-24T12:22:00Z">
                <w:rPr>
                  <w:rFonts w:ascii="Menlo" w:eastAsia="Times New Roman" w:hAnsi="Menlo" w:cs="Menlo"/>
                  <w:color w:val="00B1FF"/>
                  <w:lang w:val="en-GB" w:eastAsia="en-GB"/>
                </w:rPr>
              </w:rPrChange>
            </w:rPr>
            <w:delText>String</w:delText>
          </w:r>
          <w:r w:rsidRPr="00885000" w:rsidDel="0022569A">
            <w:rPr>
              <w:rFonts w:ascii="Menlo" w:eastAsia="Times New Roman" w:hAnsi="Menlo" w:cs="Menlo"/>
              <w:color w:val="FFFFFF"/>
              <w:sz w:val="16"/>
              <w:szCs w:val="16"/>
              <w:lang w:val="en-GB" w:eastAsia="en-GB"/>
              <w:rPrChange w:id="1380" w:author="MH, Hashim" w:date="2017-11-24T12:22:00Z">
                <w:rPr>
                  <w:rFonts w:ascii="Menlo" w:eastAsia="Times New Roman" w:hAnsi="Menlo" w:cs="Menlo"/>
                  <w:color w:val="FFFFFF"/>
                  <w:lang w:val="en-GB" w:eastAsia="en-GB"/>
                </w:rPr>
              </w:rPrChange>
            </w:rPr>
            <w:delText xml:space="preserve">) -&gt; </w:delText>
          </w:r>
          <w:r w:rsidRPr="00885000" w:rsidDel="0022569A">
            <w:rPr>
              <w:rFonts w:ascii="Menlo" w:eastAsia="Times New Roman" w:hAnsi="Menlo" w:cs="Menlo"/>
              <w:color w:val="00B1FF"/>
              <w:sz w:val="16"/>
              <w:szCs w:val="16"/>
              <w:lang w:val="en-GB" w:eastAsia="en-GB"/>
              <w:rPrChange w:id="1381" w:author="MH, Hashim" w:date="2017-11-24T12:22:00Z">
                <w:rPr>
                  <w:rFonts w:ascii="Menlo" w:eastAsia="Times New Roman" w:hAnsi="Menlo" w:cs="Menlo"/>
                  <w:color w:val="00B1FF"/>
                  <w:lang w:val="en-GB" w:eastAsia="en-GB"/>
                </w:rPr>
              </w:rPrChange>
            </w:rPr>
            <w:delText>String</w:delText>
          </w:r>
          <w:r w:rsidRPr="00885000" w:rsidDel="0022569A">
            <w:rPr>
              <w:rFonts w:ascii="Menlo" w:eastAsia="Times New Roman" w:hAnsi="Menlo" w:cs="Menlo"/>
              <w:color w:val="FFFFFF"/>
              <w:sz w:val="16"/>
              <w:szCs w:val="16"/>
              <w:lang w:val="en-GB" w:eastAsia="en-GB"/>
              <w:rPrChange w:id="1382" w:author="MH, Hashim" w:date="2017-11-24T12:22:00Z">
                <w:rPr>
                  <w:rFonts w:ascii="Menlo" w:eastAsia="Times New Roman" w:hAnsi="Menlo" w:cs="Menlo"/>
                  <w:color w:val="FFFFFF"/>
                  <w:lang w:val="en-GB" w:eastAsia="en-GB"/>
                </w:rPr>
              </w:rPrChange>
            </w:rPr>
            <w:delText>?</w:delText>
          </w:r>
        </w:del>
      </w:ins>
    </w:p>
    <w:p w14:paraId="657ED4EA" w14:textId="77777777" w:rsidR="00885000" w:rsidRDefault="00885000" w:rsidP="0022569A">
      <w:pPr>
        <w:shd w:val="clear" w:color="auto" w:fill="000000"/>
        <w:spacing w:after="0"/>
        <w:rPr>
          <w:ins w:id="1383" w:author="MH, Hashim" w:date="2017-11-24T12:23:00Z"/>
          <w:lang w:val="en-GB"/>
        </w:rPr>
      </w:pPr>
    </w:p>
    <w:p w14:paraId="2924EA47" w14:textId="7F4B4586" w:rsidR="0022569A" w:rsidRDefault="0022569A" w:rsidP="0022569A">
      <w:pPr>
        <w:pStyle w:val="ListParagraph"/>
        <w:rPr>
          <w:ins w:id="1384" w:author="HS, Yogesh" w:date="2017-12-07T15:28:00Z"/>
          <w:lang w:val="en-GB"/>
        </w:rPr>
        <w:pPrChange w:id="1385" w:author="HS, Yogesh" w:date="2017-12-07T15:28:00Z">
          <w:pPr/>
        </w:pPrChange>
      </w:pPr>
    </w:p>
    <w:p w14:paraId="5B77C067" w14:textId="669388DF" w:rsidR="0022569A" w:rsidRPr="0022569A" w:rsidRDefault="0022569A" w:rsidP="0022569A">
      <w:pPr>
        <w:shd w:val="clear" w:color="auto" w:fill="000000"/>
        <w:spacing w:after="0"/>
        <w:rPr>
          <w:ins w:id="1386" w:author="HS, Yogesh" w:date="2017-12-07T15:28:00Z"/>
          <w:rFonts w:ascii="Menlo" w:eastAsia="Times New Roman" w:hAnsi="Menlo" w:cs="Menlo"/>
          <w:color w:val="DE38A5"/>
          <w:sz w:val="16"/>
          <w:szCs w:val="16"/>
          <w:lang w:val="en-GB" w:eastAsia="en-GB"/>
          <w:rPrChange w:id="1387" w:author="HS, Yogesh" w:date="2017-12-07T15:29:00Z">
            <w:rPr>
              <w:ins w:id="1388" w:author="HS, Yogesh" w:date="2017-12-07T15:28:00Z"/>
              <w:lang w:val="en-GB"/>
            </w:rPr>
          </w:rPrChange>
        </w:rPr>
        <w:pPrChange w:id="1389" w:author="HS, Yogesh" w:date="2017-12-07T15:29:00Z">
          <w:pPr>
            <w:shd w:val="clear" w:color="auto" w:fill="000000"/>
            <w:spacing w:after="0"/>
          </w:pPr>
        </w:pPrChange>
      </w:pPr>
      <w:ins w:id="1390" w:author="HS, Yogesh" w:date="2017-12-07T15:29:00Z">
        <w:r>
          <w:rPr>
            <w:rFonts w:ascii="Menlo" w:eastAsia="Times New Roman" w:hAnsi="Menlo" w:cs="Menlo"/>
            <w:color w:val="DE38A5"/>
            <w:sz w:val="16"/>
            <w:szCs w:val="16"/>
            <w:lang w:val="en-GB" w:eastAsia="en-GB"/>
          </w:rPr>
          <w:t xml:space="preserve">   </w:t>
        </w:r>
        <w:r w:rsidRPr="0022569A">
          <w:rPr>
            <w:rFonts w:ascii="Menlo" w:eastAsia="Times New Roman" w:hAnsi="Menlo" w:cs="Menlo"/>
            <w:color w:val="DE38A5"/>
            <w:sz w:val="16"/>
            <w:szCs w:val="16"/>
            <w:lang w:val="en-GB" w:eastAsia="en-GB"/>
            <w:rPrChange w:id="1391" w:author="HS, Yogesh" w:date="2017-12-07T15:29:00Z">
              <w:rPr>
                <w:lang w:val="en-GB"/>
              </w:rPr>
            </w:rPrChange>
          </w:rPr>
          <w:t xml:space="preserve">void </w:t>
        </w:r>
        <w:proofErr w:type="spellStart"/>
        <w:proofErr w:type="gramStart"/>
        <w:r w:rsidRPr="0022569A">
          <w:rPr>
            <w:rFonts w:ascii="Menlo" w:eastAsia="Times New Roman" w:hAnsi="Menlo" w:cs="Menlo"/>
            <w:color w:val="DE38A5"/>
            <w:sz w:val="16"/>
            <w:szCs w:val="16"/>
            <w:lang w:val="en-GB" w:eastAsia="en-GB"/>
            <w:rPrChange w:id="1392" w:author="HS, Yogesh" w:date="2017-12-07T15:29:00Z">
              <w:rPr>
                <w:lang w:val="en-GB"/>
              </w:rPr>
            </w:rPrChange>
          </w:rPr>
          <w:t>onError</w:t>
        </w:r>
        <w:proofErr w:type="spellEnd"/>
        <w:r w:rsidRPr="0022569A">
          <w:rPr>
            <w:rFonts w:ascii="Menlo" w:eastAsia="Times New Roman" w:hAnsi="Menlo" w:cs="Menlo"/>
            <w:color w:val="DE38A5"/>
            <w:sz w:val="16"/>
            <w:szCs w:val="16"/>
            <w:lang w:val="en-GB" w:eastAsia="en-GB"/>
            <w:rPrChange w:id="1393" w:author="HS, Yogesh" w:date="2017-12-07T15:29:00Z">
              <w:rPr>
                <w:lang w:val="en-GB"/>
              </w:rPr>
            </w:rPrChange>
          </w:rPr>
          <w:t>(</w:t>
        </w:r>
        <w:proofErr w:type="spellStart"/>
        <w:proofErr w:type="gramEnd"/>
        <w:r w:rsidRPr="0022569A">
          <w:rPr>
            <w:rFonts w:ascii="Menlo" w:eastAsia="Times New Roman" w:hAnsi="Menlo" w:cs="Menlo"/>
            <w:color w:val="DE38A5"/>
            <w:sz w:val="16"/>
            <w:szCs w:val="16"/>
            <w:lang w:val="en-GB" w:eastAsia="en-GB"/>
            <w:rPrChange w:id="1394" w:author="HS, Yogesh" w:date="2017-12-07T15:29:00Z">
              <w:rPr>
                <w:lang w:val="en-GB"/>
              </w:rPr>
            </w:rPrChange>
          </w:rPr>
          <w:t>MyaError</w:t>
        </w:r>
        <w:proofErr w:type="spellEnd"/>
        <w:r w:rsidRPr="0022569A">
          <w:rPr>
            <w:rFonts w:ascii="Menlo" w:eastAsia="Times New Roman" w:hAnsi="Menlo" w:cs="Menlo"/>
            <w:color w:val="DE38A5"/>
            <w:sz w:val="16"/>
            <w:szCs w:val="16"/>
            <w:lang w:val="en-GB" w:eastAsia="en-GB"/>
            <w:rPrChange w:id="1395" w:author="HS, Yogesh" w:date="2017-12-07T15:29:00Z">
              <w:rPr>
                <w:lang w:val="en-GB"/>
              </w:rPr>
            </w:rPrChange>
          </w:rPr>
          <w:t xml:space="preserve"> </w:t>
        </w:r>
        <w:proofErr w:type="spellStart"/>
        <w:r w:rsidRPr="0022569A">
          <w:rPr>
            <w:rFonts w:ascii="Menlo" w:eastAsia="Times New Roman" w:hAnsi="Menlo" w:cs="Menlo"/>
            <w:color w:val="DE38A5"/>
            <w:sz w:val="16"/>
            <w:szCs w:val="16"/>
            <w:lang w:val="en-GB" w:eastAsia="en-GB"/>
            <w:rPrChange w:id="1396" w:author="HS, Yogesh" w:date="2017-12-07T15:29:00Z">
              <w:rPr>
                <w:lang w:val="en-GB"/>
              </w:rPr>
            </w:rPrChange>
          </w:rPr>
          <w:t>myaError</w:t>
        </w:r>
        <w:proofErr w:type="spellEnd"/>
        <w:r w:rsidRPr="0022569A">
          <w:rPr>
            <w:rFonts w:ascii="Menlo" w:eastAsia="Times New Roman" w:hAnsi="Menlo" w:cs="Menlo"/>
            <w:color w:val="DE38A5"/>
            <w:sz w:val="16"/>
            <w:szCs w:val="16"/>
            <w:lang w:val="en-GB" w:eastAsia="en-GB"/>
            <w:rPrChange w:id="1397" w:author="HS, Yogesh" w:date="2017-12-07T15:29:00Z">
              <w:rPr>
                <w:lang w:val="en-GB"/>
              </w:rPr>
            </w:rPrChange>
          </w:rPr>
          <w:t>);</w:t>
        </w:r>
      </w:ins>
    </w:p>
    <w:p w14:paraId="1C1D17DF" w14:textId="0C35E009" w:rsidR="0022569A" w:rsidRDefault="0022569A" w:rsidP="0022569A">
      <w:pPr>
        <w:pStyle w:val="ListParagraph"/>
        <w:rPr>
          <w:ins w:id="1398" w:author="HS, Yogesh" w:date="2017-12-07T15:28:00Z"/>
          <w:lang w:val="en-GB"/>
        </w:rPr>
      </w:pPr>
    </w:p>
    <w:p w14:paraId="05B7139A" w14:textId="77777777" w:rsidR="0022569A" w:rsidRDefault="0022569A" w:rsidP="0022569A">
      <w:pPr>
        <w:pStyle w:val="ListParagraph"/>
        <w:rPr>
          <w:ins w:id="1399" w:author="HS, Yogesh" w:date="2017-12-07T15:28:00Z"/>
          <w:lang w:val="en-GB"/>
        </w:rPr>
        <w:pPrChange w:id="1400" w:author="HS, Yogesh" w:date="2017-12-07T15:28:00Z">
          <w:pPr/>
        </w:pPrChange>
      </w:pPr>
    </w:p>
    <w:p w14:paraId="1CF1B5E0" w14:textId="3E15C7CE" w:rsidR="0009287F" w:rsidRDefault="002C4DF0">
      <w:pPr>
        <w:pStyle w:val="ListParagraph"/>
        <w:numPr>
          <w:ilvl w:val="0"/>
          <w:numId w:val="45"/>
        </w:numPr>
        <w:rPr>
          <w:ins w:id="1401" w:author="MH, Hashim" w:date="2017-11-28T14:16:00Z"/>
          <w:lang w:val="en-GB"/>
        </w:rPr>
        <w:pPrChange w:id="1402" w:author="MH, Hashim" w:date="2017-11-24T13:01:00Z">
          <w:pPr/>
        </w:pPrChange>
      </w:pPr>
      <w:proofErr w:type="spellStart"/>
      <w:ins w:id="1403" w:author="HS, Yogesh" w:date="2017-12-07T15:30:00Z">
        <w:r w:rsidRPr="002C4DF0">
          <w:rPr>
            <w:lang w:val="en-GB"/>
            <w:rPrChange w:id="1404" w:author="HS, Yogesh" w:date="2017-12-07T15:30:00Z">
              <w:rPr>
                <w:rFonts w:ascii="Menlo" w:eastAsia="Times New Roman" w:hAnsi="Menlo" w:cs="Menlo"/>
                <w:color w:val="DE38A5"/>
                <w:sz w:val="16"/>
                <w:szCs w:val="16"/>
                <w:lang w:val="en-GB" w:eastAsia="en-GB"/>
              </w:rPr>
            </w:rPrChange>
          </w:rPr>
          <w:t>onClickMyaItem</w:t>
        </w:r>
        <w:proofErr w:type="spellEnd"/>
        <w:r w:rsidDel="002C4DF0">
          <w:rPr>
            <w:lang w:val="en-GB"/>
          </w:rPr>
          <w:t xml:space="preserve"> </w:t>
        </w:r>
      </w:ins>
      <w:ins w:id="1405" w:author="MH, Hashim" w:date="2017-11-24T13:01:00Z">
        <w:del w:id="1406" w:author="HS, Yogesh" w:date="2017-12-07T15:30:00Z">
          <w:r w:rsidR="00FD737E" w:rsidDel="002C4DF0">
            <w:rPr>
              <w:lang w:val="en-GB"/>
            </w:rPr>
            <w:delText>menuItemSelected delegate</w:delText>
          </w:r>
        </w:del>
      </w:ins>
      <w:ins w:id="1407" w:author="HS, Yogesh" w:date="2017-12-07T15:30:00Z">
        <w:r>
          <w:rPr>
            <w:lang w:val="en-GB"/>
          </w:rPr>
          <w:t>listener</w:t>
        </w:r>
      </w:ins>
      <w:ins w:id="1408" w:author="MH, Hashim" w:date="2017-11-24T13:01:00Z">
        <w:r w:rsidR="00FD737E">
          <w:rPr>
            <w:lang w:val="en-GB"/>
          </w:rPr>
          <w:t xml:space="preserve"> will be called when the user tap on item in my account</w:t>
        </w:r>
      </w:ins>
      <w:ins w:id="1409" w:author="MH, Hashim" w:date="2017-11-24T13:02:00Z">
        <w:r w:rsidR="00AE3140">
          <w:rPr>
            <w:lang w:val="en-GB"/>
          </w:rPr>
          <w:t xml:space="preserve">. A string is passed which will be the same string that is configured in the </w:t>
        </w:r>
        <w:proofErr w:type="spellStart"/>
        <w:r w:rsidR="00AE3140">
          <w:rPr>
            <w:lang w:val="en-GB"/>
          </w:rPr>
          <w:t>AppConfig.json</w:t>
        </w:r>
        <w:proofErr w:type="spellEnd"/>
        <w:r w:rsidR="00AE3140">
          <w:rPr>
            <w:lang w:val="en-GB"/>
          </w:rPr>
          <w:t xml:space="preserve"> </w:t>
        </w:r>
        <w:proofErr w:type="gramStart"/>
        <w:r w:rsidR="00AE3140">
          <w:rPr>
            <w:lang w:val="en-GB"/>
          </w:rPr>
          <w:t>file .</w:t>
        </w:r>
        <w:proofErr w:type="gramEnd"/>
        <w:r w:rsidR="00AE3140">
          <w:rPr>
            <w:lang w:val="en-GB"/>
          </w:rPr>
          <w:t xml:space="preserve"> If this item is application specific they should handle and return true e</w:t>
        </w:r>
        <w:r w:rsidR="006D334C">
          <w:rPr>
            <w:lang w:val="en-GB"/>
          </w:rPr>
          <w:t xml:space="preserve">lse they should return </w:t>
        </w:r>
        <w:proofErr w:type="gramStart"/>
        <w:r w:rsidR="006D334C">
          <w:rPr>
            <w:lang w:val="en-GB"/>
          </w:rPr>
          <w:t>false .</w:t>
        </w:r>
        <w:proofErr w:type="gramEnd"/>
        <w:r w:rsidR="00AE3140">
          <w:rPr>
            <w:lang w:val="en-GB"/>
          </w:rPr>
          <w:t xml:space="preserve"> </w:t>
        </w:r>
      </w:ins>
      <w:ins w:id="1410" w:author="MH, Hashim" w:date="2017-11-24T13:04:00Z">
        <w:r w:rsidR="00AE3140">
          <w:rPr>
            <w:lang w:val="en-GB"/>
          </w:rPr>
          <w:t xml:space="preserve">My account can handle items like </w:t>
        </w:r>
        <w:proofErr w:type="spellStart"/>
        <w:r w:rsidR="00AE3140">
          <w:rPr>
            <w:lang w:val="en-GB"/>
          </w:rPr>
          <w:t>MYA_My_Details</w:t>
        </w:r>
        <w:proofErr w:type="spellEnd"/>
        <w:r w:rsidR="00AE3140">
          <w:rPr>
            <w:lang w:val="en-GB"/>
          </w:rPr>
          <w:t xml:space="preserve">, </w:t>
        </w:r>
        <w:proofErr w:type="spellStart"/>
        <w:r w:rsidR="00AE3140">
          <w:rPr>
            <w:lang w:val="en-GB"/>
          </w:rPr>
          <w:t>MYA_Country</w:t>
        </w:r>
      </w:ins>
      <w:proofErr w:type="spellEnd"/>
      <w:ins w:id="1411" w:author="MH, Hashim" w:date="2017-11-28T14:13:00Z">
        <w:r w:rsidR="00447E1C">
          <w:rPr>
            <w:lang w:val="en-GB"/>
          </w:rPr>
          <w:t xml:space="preserve">. </w:t>
        </w:r>
      </w:ins>
    </w:p>
    <w:p w14:paraId="5741C5D3" w14:textId="649F07DE" w:rsidR="0009287F" w:rsidDel="00F51E21" w:rsidRDefault="00447E1C" w:rsidP="002C4DF0">
      <w:pPr>
        <w:pStyle w:val="ListParagraph"/>
        <w:numPr>
          <w:ilvl w:val="0"/>
          <w:numId w:val="45"/>
        </w:numPr>
        <w:rPr>
          <w:ins w:id="1412" w:author="MH, Hashim" w:date="2017-11-28T14:17:00Z"/>
          <w:del w:id="1413" w:author="HS, Yogesh" w:date="2017-12-07T15:38:00Z"/>
          <w:lang w:val="en-GB"/>
        </w:rPr>
        <w:pPrChange w:id="1414" w:author="HS, Yogesh" w:date="2017-12-07T15:31:00Z">
          <w:pPr/>
        </w:pPrChange>
      </w:pPr>
      <w:ins w:id="1415" w:author="MH, Hashim" w:date="2017-11-28T14:13:00Z">
        <w:r>
          <w:rPr>
            <w:lang w:val="en-GB"/>
          </w:rPr>
          <w:t>My ac</w:t>
        </w:r>
      </w:ins>
      <w:ins w:id="1416" w:author="HS, Yogesh" w:date="2017-12-07T15:30:00Z">
        <w:r w:rsidR="002C4DF0">
          <w:rPr>
            <w:lang w:val="en-GB"/>
          </w:rPr>
          <w:t>c</w:t>
        </w:r>
      </w:ins>
      <w:ins w:id="1417" w:author="MH, Hashim" w:date="2017-11-28T14:13:00Z">
        <w:del w:id="1418" w:author="HS, Yogesh" w:date="2017-12-07T15:30:00Z">
          <w:r w:rsidDel="002C4DF0">
            <w:rPr>
              <w:lang w:val="en-GB"/>
            </w:rPr>
            <w:delText>o</w:delText>
          </w:r>
        </w:del>
        <w:r>
          <w:rPr>
            <w:lang w:val="en-GB"/>
          </w:rPr>
          <w:t xml:space="preserve">ount can handle “Logout” item </w:t>
        </w:r>
        <w:proofErr w:type="gramStart"/>
        <w:r>
          <w:rPr>
            <w:lang w:val="en-GB"/>
          </w:rPr>
          <w:t>also .</w:t>
        </w:r>
        <w:proofErr w:type="gramEnd"/>
        <w:r>
          <w:rPr>
            <w:lang w:val="en-GB"/>
          </w:rPr>
          <w:t xml:space="preserve"> This will be called when the user tap on logout in My account. If my account </w:t>
        </w:r>
        <w:proofErr w:type="spellStart"/>
        <w:r>
          <w:rPr>
            <w:lang w:val="en-GB"/>
          </w:rPr>
          <w:t>uapp</w:t>
        </w:r>
        <w:proofErr w:type="spellEnd"/>
        <w:r>
          <w:rPr>
            <w:lang w:val="en-GB"/>
          </w:rPr>
          <w:t xml:space="preserve"> is pushed/ presented to existing screen logout will return to that screen any other user journey should be handled by the caller</w:t>
        </w:r>
      </w:ins>
      <w:ins w:id="1419" w:author="MH, Hashim" w:date="2017-11-28T14:15:00Z">
        <w:r w:rsidR="00845649">
          <w:rPr>
            <w:lang w:val="en-GB"/>
          </w:rPr>
          <w:t xml:space="preserve">. </w:t>
        </w:r>
      </w:ins>
      <w:bookmarkStart w:id="1420" w:name="_GoBack"/>
      <w:bookmarkEnd w:id="1420"/>
    </w:p>
    <w:p w14:paraId="3D72D493" w14:textId="38E3DBFB" w:rsidR="0009287F" w:rsidRPr="00F51E21" w:rsidDel="002C11E4" w:rsidRDefault="0009287F" w:rsidP="00F51E21">
      <w:pPr>
        <w:pStyle w:val="ListParagraph"/>
        <w:numPr>
          <w:ilvl w:val="0"/>
          <w:numId w:val="45"/>
        </w:numPr>
        <w:rPr>
          <w:del w:id="1421" w:author="HS, Yogesh" w:date="2017-12-07T15:33:00Z"/>
          <w:lang w:val="en-GB"/>
          <w:rPrChange w:id="1422" w:author="HS, Yogesh" w:date="2017-12-07T15:38:00Z">
            <w:rPr>
              <w:del w:id="1423" w:author="HS, Yogesh" w:date="2017-12-07T15:33:00Z"/>
              <w:lang w:val="en-GB"/>
            </w:rPr>
          </w:rPrChange>
        </w:rPr>
        <w:pPrChange w:id="1424" w:author="HS, Yogesh" w:date="2017-12-07T15:38:00Z">
          <w:pPr/>
        </w:pPrChange>
      </w:pPr>
      <w:ins w:id="1425" w:author="MH, Hashim" w:date="2017-11-28T14:17:00Z">
        <w:del w:id="1426" w:author="HS, Yogesh" w:date="2017-12-07T15:38:00Z">
          <w:r w:rsidRPr="00F51E21" w:rsidDel="00F51E21">
            <w:rPr>
              <w:lang w:val="en-GB"/>
              <w:rPrChange w:id="1427" w:author="HS, Yogesh" w:date="2017-12-07T15:38:00Z">
                <w:rPr>
                  <w:lang w:val="en-GB"/>
                </w:rPr>
              </w:rPrChange>
            </w:rPr>
            <w:delText xml:space="preserve">valueForSettings will be called for each item in the settings screen because insettings screens list can display a title and </w:delText>
          </w:r>
        </w:del>
      </w:ins>
      <w:ins w:id="1428" w:author="MH, Hashim" w:date="2017-11-28T14:18:00Z">
        <w:del w:id="1429" w:author="HS, Yogesh" w:date="2017-12-07T15:38:00Z">
          <w:r w:rsidRPr="00F51E21" w:rsidDel="00F51E21">
            <w:rPr>
              <w:lang w:val="en-GB"/>
              <w:rPrChange w:id="1430" w:author="HS, Yogesh" w:date="2017-12-07T15:38:00Z">
                <w:rPr>
                  <w:lang w:val="en-GB"/>
                </w:rPr>
              </w:rPrChange>
            </w:rPr>
            <w:delText>description</w:delText>
          </w:r>
        </w:del>
      </w:ins>
      <w:ins w:id="1431" w:author="MH, Hashim" w:date="2017-11-28T14:17:00Z">
        <w:del w:id="1432" w:author="HS, Yogesh" w:date="2017-12-07T15:38:00Z">
          <w:r w:rsidRPr="00F51E21" w:rsidDel="00F51E21">
            <w:rPr>
              <w:lang w:val="en-GB"/>
              <w:rPrChange w:id="1433" w:author="HS, Yogesh" w:date="2017-12-07T15:38:00Z">
                <w:rPr>
                  <w:lang w:val="en-GB"/>
                </w:rPr>
              </w:rPrChange>
            </w:rPr>
            <w:delText>.</w:delText>
          </w:r>
        </w:del>
      </w:ins>
      <w:ins w:id="1434" w:author="MH, Hashim" w:date="2017-11-28T14:18:00Z">
        <w:del w:id="1435" w:author="HS, Yogesh" w:date="2017-12-07T15:38:00Z">
          <w:r w:rsidRPr="00F51E21" w:rsidDel="00F51E21">
            <w:rPr>
              <w:lang w:val="en-GB"/>
              <w:rPrChange w:id="1436" w:author="HS, Yogesh" w:date="2017-12-07T15:38:00Z">
                <w:rPr>
                  <w:lang w:val="en-GB"/>
                </w:rPr>
              </w:rPrChange>
            </w:rPr>
            <w:delText xml:space="preserve"> If proposition want to give any description they should han</w:delText>
          </w:r>
        </w:del>
        <w:del w:id="1437" w:author="HS, Yogesh" w:date="2017-12-07T15:31:00Z">
          <w:r w:rsidRPr="00F51E21" w:rsidDel="002C4DF0">
            <w:rPr>
              <w:lang w:val="en-GB"/>
              <w:rPrChange w:id="1438" w:author="HS, Yogesh" w:date="2017-12-07T15:38:00Z">
                <w:rPr>
                  <w:lang w:val="en-GB"/>
                </w:rPr>
              </w:rPrChange>
            </w:rPr>
            <w:delText>n</w:delText>
          </w:r>
        </w:del>
        <w:del w:id="1439" w:author="HS, Yogesh" w:date="2017-12-07T15:38:00Z">
          <w:r w:rsidRPr="00F51E21" w:rsidDel="00F51E21">
            <w:rPr>
              <w:lang w:val="en-GB"/>
              <w:rPrChange w:id="1440" w:author="HS, Yogesh" w:date="2017-12-07T15:38:00Z">
                <w:rPr>
                  <w:lang w:val="en-GB"/>
                </w:rPr>
              </w:rPrChange>
            </w:rPr>
            <w:delText>le this</w:delText>
          </w:r>
        </w:del>
      </w:ins>
    </w:p>
    <w:p w14:paraId="2E2C63DA" w14:textId="77777777" w:rsidR="002C11E4" w:rsidRPr="0009287F" w:rsidRDefault="002C11E4" w:rsidP="00F51E21">
      <w:pPr>
        <w:pStyle w:val="ListParagraph"/>
        <w:numPr>
          <w:ilvl w:val="0"/>
          <w:numId w:val="45"/>
        </w:numPr>
        <w:rPr>
          <w:ins w:id="1441" w:author="HS, Yogesh" w:date="2017-12-07T15:34:00Z"/>
          <w:lang w:val="en-GB"/>
        </w:rPr>
        <w:pPrChange w:id="1442" w:author="HS, Yogesh" w:date="2017-12-07T15:38:00Z">
          <w:pPr/>
        </w:pPrChange>
      </w:pPr>
    </w:p>
    <w:p w14:paraId="220E13CD" w14:textId="4B378727" w:rsidR="002C11E4" w:rsidRPr="002520C9" w:rsidRDefault="006F4E07" w:rsidP="002C11E4">
      <w:pPr>
        <w:pStyle w:val="ListParagraph"/>
        <w:numPr>
          <w:ilvl w:val="0"/>
          <w:numId w:val="46"/>
        </w:numPr>
        <w:rPr>
          <w:ins w:id="1443" w:author="HS, Yogesh" w:date="2017-12-07T15:34:00Z"/>
          <w:lang w:val="en-GB"/>
        </w:rPr>
      </w:pPr>
      <w:ins w:id="1444" w:author="HS, Yogesh" w:date="2017-12-07T15:34:00Z">
        <w:r>
          <w:rPr>
            <w:lang w:val="en-GB"/>
          </w:rPr>
          <w:t>I</w:t>
        </w:r>
        <w:r w:rsidR="002C11E4">
          <w:rPr>
            <w:lang w:val="en-GB"/>
          </w:rPr>
          <w:t xml:space="preserve">n case of error </w:t>
        </w:r>
        <w:proofErr w:type="spellStart"/>
        <w:r w:rsidR="002C11E4">
          <w:rPr>
            <w:lang w:val="en-GB"/>
          </w:rPr>
          <w:t>correcsponding</w:t>
        </w:r>
        <w:proofErr w:type="spellEnd"/>
        <w:r w:rsidR="002C11E4">
          <w:rPr>
            <w:lang w:val="en-GB"/>
          </w:rPr>
          <w:t xml:space="preserve"> error </w:t>
        </w:r>
        <w:proofErr w:type="spellStart"/>
        <w:r w:rsidR="002C11E4">
          <w:rPr>
            <w:lang w:val="en-GB"/>
          </w:rPr>
          <w:t>callback</w:t>
        </w:r>
        <w:proofErr w:type="spellEnd"/>
        <w:r w:rsidR="002C11E4">
          <w:rPr>
            <w:lang w:val="en-GB"/>
          </w:rPr>
          <w:t xml:space="preserve"> will called. </w:t>
        </w:r>
        <w:r w:rsidR="002C11E4" w:rsidRPr="006F4E07">
          <w:rPr>
            <w:lang w:val="en-GB"/>
            <w:rPrChange w:id="1445" w:author="HS, Yogesh" w:date="2017-12-07T15:36:00Z">
              <w:rPr>
                <w:color w:val="FF0000"/>
                <w:lang w:val="en-GB"/>
              </w:rPr>
            </w:rPrChange>
          </w:rPr>
          <w:t xml:space="preserve">User should be </w:t>
        </w:r>
        <w:proofErr w:type="spellStart"/>
        <w:r w:rsidR="002C11E4" w:rsidRPr="006F4E07">
          <w:rPr>
            <w:lang w:val="en-GB"/>
            <w:rPrChange w:id="1446" w:author="HS, Yogesh" w:date="2017-12-07T15:36:00Z">
              <w:rPr>
                <w:color w:val="FF0000"/>
                <w:lang w:val="en-GB"/>
              </w:rPr>
            </w:rPrChange>
          </w:rPr>
          <w:t>loggedin</w:t>
        </w:r>
        <w:proofErr w:type="spellEnd"/>
        <w:r w:rsidR="002C11E4" w:rsidRPr="006F4E07">
          <w:rPr>
            <w:lang w:val="en-GB"/>
            <w:rPrChange w:id="1447" w:author="HS, Yogesh" w:date="2017-12-07T15:36:00Z">
              <w:rPr>
                <w:color w:val="FF0000"/>
                <w:lang w:val="en-GB"/>
              </w:rPr>
            </w:rPrChange>
          </w:rPr>
          <w:t xml:space="preserve"> to launch My account or it will result in error</w:t>
        </w:r>
      </w:ins>
      <w:ins w:id="1448" w:author="HS, Yogesh" w:date="2017-12-07T15:36:00Z">
        <w:r>
          <w:rPr>
            <w:lang w:val="en-GB"/>
          </w:rPr>
          <w:t>.</w:t>
        </w:r>
      </w:ins>
    </w:p>
    <w:p w14:paraId="4C889341" w14:textId="77777777" w:rsidR="00885000" w:rsidRPr="002C11E4" w:rsidDel="002C11E4" w:rsidRDefault="00885000" w:rsidP="006F4E07">
      <w:pPr>
        <w:pStyle w:val="ListParagraph"/>
        <w:ind w:left="776"/>
        <w:rPr>
          <w:ins w:id="1449" w:author="MH, Hashim" w:date="2017-11-24T12:18:00Z"/>
          <w:del w:id="1450" w:author="HS, Yogesh" w:date="2017-12-07T15:33:00Z"/>
          <w:lang w:val="en-GB"/>
          <w:rPrChange w:id="1451" w:author="HS, Yogesh" w:date="2017-12-07T15:33:00Z">
            <w:rPr>
              <w:ins w:id="1452" w:author="MH, Hashim" w:date="2017-11-24T12:18:00Z"/>
              <w:del w:id="1453" w:author="HS, Yogesh" w:date="2017-12-07T15:33:00Z"/>
              <w:rFonts w:cs="Arial"/>
              <w:b/>
            </w:rPr>
          </w:rPrChange>
        </w:rPr>
        <w:pPrChange w:id="1454" w:author="HS, Yogesh" w:date="2017-12-07T15:36:00Z">
          <w:pPr/>
        </w:pPrChange>
      </w:pPr>
    </w:p>
    <w:p w14:paraId="317BFFD0" w14:textId="02FE1ADF" w:rsidR="00B76013" w:rsidRPr="000A4FA4" w:rsidDel="00E24C28" w:rsidRDefault="00B76013" w:rsidP="006F4E07">
      <w:pPr>
        <w:pStyle w:val="ListParagraph"/>
        <w:ind w:left="776"/>
        <w:rPr>
          <w:del w:id="1455" w:author="MH, Hashim" w:date="2017-11-22T10:41:00Z"/>
          <w:rFonts w:cs="Arial"/>
          <w:lang w:val="en-GB"/>
          <w:rPrChange w:id="1456" w:author="MH, Hashim" w:date="2017-11-24T12:14:00Z">
            <w:rPr>
              <w:del w:id="1457" w:author="MH, Hashim" w:date="2017-11-22T10:41:00Z"/>
              <w:lang w:val="en-US"/>
            </w:rPr>
          </w:rPrChange>
        </w:rPr>
        <w:pPrChange w:id="1458" w:author="HS, Yogesh" w:date="2017-12-07T15:36:00Z">
          <w:pPr>
            <w:pStyle w:val="Heading1"/>
          </w:pPr>
        </w:pPrChange>
      </w:pPr>
      <w:del w:id="1459" w:author="MH, Hashim" w:date="2017-11-22T10:41:00Z">
        <w:r w:rsidRPr="000A4FA4" w:rsidDel="00E24C28">
          <w:rPr>
            <w:rFonts w:cs="Arial"/>
            <w:rPrChange w:id="1460" w:author="MH, Hashim" w:date="2017-11-24T12:14:00Z">
              <w:rPr>
                <w:b w:val="0"/>
              </w:rPr>
            </w:rPrChange>
          </w:rPr>
          <w:delText>Architecture</w:delText>
        </w:r>
        <w:bookmarkEnd w:id="492"/>
      </w:del>
    </w:p>
    <w:p w14:paraId="237994C3" w14:textId="184D8CF0" w:rsidR="00622588" w:rsidRPr="00290EA1" w:rsidDel="00E24C28" w:rsidRDefault="00622588" w:rsidP="006F4E07">
      <w:pPr>
        <w:pStyle w:val="ListParagraph"/>
        <w:ind w:left="776"/>
        <w:rPr>
          <w:del w:id="1461" w:author="MH, Hashim" w:date="2017-11-22T10:41:00Z"/>
          <w:rFonts w:cs="Arial"/>
        </w:rPr>
        <w:pPrChange w:id="1462" w:author="HS, Yogesh" w:date="2017-12-07T15:36:00Z">
          <w:pPr>
            <w:pStyle w:val="Heading2"/>
          </w:pPr>
        </w:pPrChange>
      </w:pPr>
      <w:bookmarkStart w:id="1463" w:name="_Toc498547525"/>
      <w:bookmarkStart w:id="1464" w:name="_Ref364861637"/>
      <w:bookmarkStart w:id="1465" w:name="_Ref364861818"/>
      <w:bookmarkStart w:id="1466" w:name="_Toc444619007"/>
      <w:bookmarkStart w:id="1467" w:name="_Toc477169212"/>
      <w:del w:id="1468" w:author="MH, Hashim" w:date="2017-11-22T10:41:00Z">
        <w:r w:rsidDel="00E24C28">
          <w:rPr>
            <w:rFonts w:cs="Arial"/>
          </w:rPr>
          <w:delText>Architecture Overview</w:delText>
        </w:r>
        <w:bookmarkEnd w:id="1463"/>
      </w:del>
    </w:p>
    <w:p w14:paraId="5ABC3D30" w14:textId="7EBC3483" w:rsidR="003D53E7" w:rsidRPr="00290EA1" w:rsidDel="00E24C28" w:rsidRDefault="003D53E7" w:rsidP="006F4E07">
      <w:pPr>
        <w:pStyle w:val="ListParagraph"/>
        <w:ind w:left="776"/>
        <w:rPr>
          <w:del w:id="1469" w:author="MH, Hashim" w:date="2017-11-22T10:41:00Z"/>
        </w:rPr>
        <w:pPrChange w:id="1470" w:author="HS, Yogesh" w:date="2017-12-07T15:36:00Z">
          <w:pPr>
            <w:pStyle w:val="Heading3"/>
          </w:pPr>
        </w:pPrChange>
      </w:pPr>
      <w:bookmarkStart w:id="1471" w:name="_Toc498547526"/>
      <w:del w:id="1472" w:author="MH, Hashim" w:date="2017-11-22T10:41:00Z">
        <w:r w:rsidDel="00E24C28">
          <w:delText>Top-level software architecture design</w:delText>
        </w:r>
        <w:bookmarkEnd w:id="1464"/>
        <w:bookmarkEnd w:id="1465"/>
        <w:bookmarkEnd w:id="1466"/>
        <w:bookmarkEnd w:id="1467"/>
        <w:bookmarkEnd w:id="1471"/>
      </w:del>
    </w:p>
    <w:p w14:paraId="20EE2D34" w14:textId="7110C7B8" w:rsidR="00BB3CF8" w:rsidDel="00E24C28" w:rsidRDefault="00BB3CF8" w:rsidP="006F4E07">
      <w:pPr>
        <w:pStyle w:val="ListParagraph"/>
        <w:ind w:left="776"/>
        <w:rPr>
          <w:del w:id="1473" w:author="MH, Hashim" w:date="2017-11-22T10:41:00Z"/>
        </w:rPr>
        <w:pPrChange w:id="1474" w:author="HS, Yogesh" w:date="2017-12-07T15:36:00Z">
          <w:pPr/>
        </w:pPrChange>
      </w:pPr>
      <w:bookmarkStart w:id="1475" w:name="_Toc421201845"/>
    </w:p>
    <w:p w14:paraId="629AE9A7" w14:textId="0474D37C" w:rsidR="00BB3CF8" w:rsidDel="00E24C28" w:rsidRDefault="00044D94" w:rsidP="006F4E07">
      <w:pPr>
        <w:pStyle w:val="ListParagraph"/>
        <w:ind w:left="776"/>
        <w:rPr>
          <w:del w:id="1476" w:author="MH, Hashim" w:date="2017-11-22T10:41:00Z"/>
        </w:rPr>
        <w:pPrChange w:id="1477" w:author="HS, Yogesh" w:date="2017-12-07T15:36:00Z">
          <w:pPr/>
        </w:pPrChange>
      </w:pPr>
      <w:del w:id="1478" w:author="MH, Hashim" w:date="2017-11-22T10:41:00Z">
        <w:r w:rsidDel="00E24C28">
          <w:delText xml:space="preserve">My </w:delText>
        </w:r>
      </w:del>
      <w:ins w:id="1479" w:author="Shivakumar, Deepthi" w:date="2017-11-15T12:14:00Z">
        <w:del w:id="1480" w:author="MH, Hashim" w:date="2017-11-22T10:41:00Z">
          <w:r w:rsidR="007F70C0" w:rsidDel="00E24C28">
            <w:delText>A</w:delText>
          </w:r>
        </w:del>
      </w:ins>
      <w:del w:id="1481" w:author="MH, Hashim" w:date="2017-11-22T10:41:00Z">
        <w:r w:rsidDel="00E24C28">
          <w:delText xml:space="preserve">account is developed as a micro app with configurable menu items, application can choose to add their own menu item or configure existing menus offered by </w:delText>
        </w:r>
      </w:del>
      <w:ins w:id="1482" w:author="Shivakumar, Deepthi" w:date="2017-11-15T22:17:00Z">
        <w:del w:id="1483" w:author="MH, Hashim" w:date="2017-11-22T10:41:00Z">
          <w:r w:rsidR="00B95770" w:rsidDel="00E24C28">
            <w:delText xml:space="preserve">CDPP </w:delText>
          </w:r>
        </w:del>
      </w:ins>
      <w:del w:id="1484" w:author="MH, Hashim" w:date="2017-11-22T10:41:00Z">
        <w:r w:rsidDel="00E24C28">
          <w:delText xml:space="preserve">platform. It is intended to follow standard data sharing mechanism offered by platform. </w:delText>
        </w:r>
      </w:del>
    </w:p>
    <w:p w14:paraId="167E117A" w14:textId="232E6442" w:rsidR="00044D94" w:rsidDel="00E24C28" w:rsidRDefault="00044D94" w:rsidP="006F4E07">
      <w:pPr>
        <w:pStyle w:val="ListParagraph"/>
        <w:ind w:left="776"/>
        <w:rPr>
          <w:del w:id="1485" w:author="MH, Hashim" w:date="2017-11-22T10:41:00Z"/>
        </w:rPr>
        <w:pPrChange w:id="1486" w:author="HS, Yogesh" w:date="2017-12-07T15:36:00Z">
          <w:pPr/>
        </w:pPrChange>
      </w:pPr>
      <w:del w:id="1487" w:author="MH, Hashim" w:date="2017-11-22T10:41:00Z">
        <w:r w:rsidDel="00E24C28">
          <w:delText xml:space="preserve">The communication between the application and </w:delText>
        </w:r>
        <w:r w:rsidR="00D866CA" w:rsidDel="00E24C28">
          <w:delText>MYA micro app</w:delText>
        </w:r>
        <w:r w:rsidR="002F55A6" w:rsidDel="00E24C28">
          <w:delText xml:space="preserve"> happens through the interface defined by MYA micro app.</w:delText>
        </w:r>
        <w:r w:rsidR="004F3860" w:rsidDel="00E24C28">
          <w:delText xml:space="preserve"> MYA is not dependent on other micro apps to </w:delText>
        </w:r>
        <w:commentRangeStart w:id="1488"/>
        <w:r w:rsidR="004F3860" w:rsidDel="00E24C28">
          <w:delText>f</w:delText>
        </w:r>
      </w:del>
      <w:ins w:id="1489" w:author="Shivakumar, Deepthi" w:date="2017-11-15T12:16:00Z">
        <w:del w:id="1490" w:author="MH, Hashim" w:date="2017-11-22T10:41:00Z">
          <w:r w:rsidR="00E67759" w:rsidDel="00E24C28">
            <w:delText>etch</w:delText>
          </w:r>
        </w:del>
      </w:ins>
      <w:del w:id="1491" w:author="MH, Hashim" w:date="2017-11-22T10:41:00Z">
        <w:r w:rsidR="004F3860" w:rsidDel="00E24C28">
          <w:delText xml:space="preserve">ect </w:delText>
        </w:r>
        <w:commentRangeEnd w:id="1488"/>
        <w:r w:rsidR="002C4A43" w:rsidDel="00E24C28">
          <w:rPr>
            <w:rStyle w:val="CommentReference"/>
          </w:rPr>
          <w:commentReference w:id="1488"/>
        </w:r>
        <w:r w:rsidR="004F3860" w:rsidDel="00E24C28">
          <w:delText xml:space="preserve">or display data but rather dependent on standard data interfaces provided by </w:delText>
        </w:r>
      </w:del>
      <w:ins w:id="1492" w:author="Shivakumar, Deepthi" w:date="2017-11-15T12:14:00Z">
        <w:del w:id="1493" w:author="MH, Hashim" w:date="2017-11-22T10:41:00Z">
          <w:r w:rsidR="007F70C0" w:rsidDel="00E24C28">
            <w:delText xml:space="preserve">CDPP </w:delText>
          </w:r>
        </w:del>
      </w:ins>
      <w:commentRangeStart w:id="1494"/>
      <w:del w:id="1495" w:author="MH, Hashim" w:date="2017-11-22T10:41:00Z">
        <w:r w:rsidR="004F3860" w:rsidDel="00E24C28">
          <w:delText>platform</w:delText>
        </w:r>
        <w:commentRangeEnd w:id="1494"/>
        <w:r w:rsidR="002C4A43" w:rsidDel="00E24C28">
          <w:rPr>
            <w:rStyle w:val="CommentReference"/>
          </w:rPr>
          <w:commentReference w:id="1494"/>
        </w:r>
        <w:r w:rsidR="004F3860" w:rsidDel="00E24C28">
          <w:delText>.</w:delText>
        </w:r>
      </w:del>
    </w:p>
    <w:p w14:paraId="1CD54D1C" w14:textId="36593E16" w:rsidR="004F3860" w:rsidDel="00E24C28" w:rsidRDefault="004F3860" w:rsidP="006F4E07">
      <w:pPr>
        <w:pStyle w:val="ListParagraph"/>
        <w:ind w:left="776"/>
        <w:rPr>
          <w:del w:id="1496" w:author="MH, Hashim" w:date="2017-11-22T10:41:00Z"/>
        </w:rPr>
        <w:pPrChange w:id="1497" w:author="HS, Yogesh" w:date="2017-12-07T15:36:00Z">
          <w:pPr/>
        </w:pPrChange>
      </w:pPr>
      <w:del w:id="1498" w:author="MH, Hashim" w:date="2017-11-22T10:41:00Z">
        <w:r w:rsidDel="00E24C28">
          <w:delText xml:space="preserve">MYA follows plug and play architecture where the application can add or remove functionalities </w:delText>
        </w:r>
        <w:r w:rsidR="00175776" w:rsidDel="00E24C28">
          <w:delText xml:space="preserve">inside this uApp. The implementation of standard data interfaces can be provided in the form of </w:delText>
        </w:r>
        <w:commentRangeStart w:id="1499"/>
        <w:r w:rsidR="00175776" w:rsidDel="00E24C28">
          <w:delText xml:space="preserve">plugins by </w:delText>
        </w:r>
        <w:commentRangeEnd w:id="1499"/>
        <w:r w:rsidR="002C4A43" w:rsidDel="00E24C28">
          <w:rPr>
            <w:rStyle w:val="CommentReference"/>
          </w:rPr>
          <w:commentReference w:id="1499"/>
        </w:r>
        <w:r w:rsidR="00175776" w:rsidDel="00E24C28">
          <w:delText>application or choose to inject what platform offers which could be part of the micro apps as well</w:delText>
        </w:r>
      </w:del>
      <w:ins w:id="1500" w:author="Shivakumar, Deepthi" w:date="2017-11-15T12:17:00Z">
        <w:del w:id="1501" w:author="MH, Hashim" w:date="2017-11-22T10:41:00Z">
          <w:r w:rsidR="00E67759" w:rsidDel="00E24C28">
            <w:delText xml:space="preserve"> as </w:delText>
          </w:r>
        </w:del>
      </w:ins>
      <w:ins w:id="1502" w:author="Shivakumar, Deepthi" w:date="2017-11-15T22:20:00Z">
        <w:del w:id="1503" w:author="MH, Hashim" w:date="2017-11-22T10:41:00Z">
          <w:r w:rsidR="00014402" w:rsidDel="00E24C28">
            <w:delText xml:space="preserve">independent plugins implemented by platform as </w:delText>
          </w:r>
        </w:del>
      </w:ins>
      <w:ins w:id="1504" w:author="Shivakumar, Deepthi" w:date="2017-11-15T12:17:00Z">
        <w:del w:id="1505" w:author="MH, Hashim" w:date="2017-11-22T10:41:00Z">
          <w:r w:rsidR="00E67759" w:rsidDel="00E24C28">
            <w:delText>shown in below picture</w:delText>
          </w:r>
        </w:del>
      </w:ins>
      <w:del w:id="1506" w:author="MH, Hashim" w:date="2017-11-22T10:41:00Z">
        <w:r w:rsidR="00175776" w:rsidDel="00E24C28">
          <w:delText>.</w:delText>
        </w:r>
      </w:del>
    </w:p>
    <w:p w14:paraId="6C02879A" w14:textId="66AB90A1" w:rsidR="00BB3CF8" w:rsidDel="00E24C28" w:rsidRDefault="004C63D4" w:rsidP="006F4E07">
      <w:pPr>
        <w:pStyle w:val="ListParagraph"/>
        <w:ind w:left="776"/>
        <w:rPr>
          <w:del w:id="1507" w:author="MH, Hashim" w:date="2017-11-22T10:41:00Z"/>
        </w:rPr>
        <w:pPrChange w:id="1508" w:author="HS, Yogesh" w:date="2017-12-07T15:36:00Z">
          <w:pPr/>
        </w:pPrChange>
      </w:pPr>
      <w:ins w:id="1509" w:author="Shivakumar, Deepthi" w:date="2017-11-15T22:19:00Z">
        <w:del w:id="1510" w:author="MH, Hashim" w:date="2017-11-22T10:41:00Z">
          <w:r w:rsidDel="00E24C28">
            <w:delText>[Link to data sharing interfaces doc – to be provided]</w:delText>
          </w:r>
        </w:del>
      </w:ins>
    </w:p>
    <w:p w14:paraId="3BEDFAED" w14:textId="5ED85B09" w:rsidR="00BB3CF8" w:rsidDel="00E24C28" w:rsidRDefault="00BB3CF8" w:rsidP="006F4E07">
      <w:pPr>
        <w:pStyle w:val="ListParagraph"/>
        <w:ind w:left="776"/>
        <w:rPr>
          <w:del w:id="1511" w:author="MH, Hashim" w:date="2017-11-22T10:41:00Z"/>
        </w:rPr>
        <w:pPrChange w:id="1512" w:author="HS, Yogesh" w:date="2017-12-07T15:36:00Z">
          <w:pPr/>
        </w:pPrChange>
      </w:pPr>
    </w:p>
    <w:p w14:paraId="33C022FA" w14:textId="2D294D59" w:rsidR="00BB3CF8" w:rsidDel="00E24C28" w:rsidRDefault="00BB3CF8" w:rsidP="006F4E07">
      <w:pPr>
        <w:pStyle w:val="ListParagraph"/>
        <w:ind w:left="776"/>
        <w:rPr>
          <w:del w:id="1513" w:author="MH, Hashim" w:date="2017-11-22T10:41:00Z"/>
        </w:rPr>
        <w:pPrChange w:id="1514" w:author="HS, Yogesh" w:date="2017-12-07T15:36:00Z">
          <w:pPr/>
        </w:pPrChange>
      </w:pPr>
    </w:p>
    <w:p w14:paraId="65C856CE" w14:textId="24892A72" w:rsidR="00BB3CF8" w:rsidDel="00E24C28" w:rsidRDefault="00BB3CF8" w:rsidP="006F4E07">
      <w:pPr>
        <w:pStyle w:val="ListParagraph"/>
        <w:ind w:left="776"/>
        <w:rPr>
          <w:del w:id="1515" w:author="MH, Hashim" w:date="2017-11-22T10:41:00Z"/>
          <w:rFonts w:cs="Arial"/>
        </w:rPr>
        <w:pPrChange w:id="1516" w:author="HS, Yogesh" w:date="2017-12-07T15:36:00Z">
          <w:pPr/>
        </w:pPrChange>
      </w:pPr>
    </w:p>
    <w:p w14:paraId="51B71459" w14:textId="6145D426" w:rsidR="00BB3CF8" w:rsidDel="00E24C28" w:rsidRDefault="00BB3CF8" w:rsidP="006F4E07">
      <w:pPr>
        <w:pStyle w:val="ListParagraph"/>
        <w:ind w:left="776"/>
        <w:rPr>
          <w:del w:id="1517" w:author="MH, Hashim" w:date="2017-11-22T10:41:00Z"/>
          <w:rFonts w:cs="Arial"/>
        </w:rPr>
        <w:pPrChange w:id="1518" w:author="HS, Yogesh" w:date="2017-12-07T15:36:00Z">
          <w:pPr/>
        </w:pPrChange>
      </w:pPr>
      <w:del w:id="1519" w:author="MH, Hashim" w:date="2017-11-22T10:41:00Z">
        <w:r w:rsidDel="00E24C28">
          <w:rPr>
            <w:rFonts w:cs="Arial"/>
            <w:noProof/>
            <w:rPrChange w:id="1520" w:author="Unknown">
              <w:rPr>
                <w:noProof/>
              </w:rPr>
            </w:rPrChange>
          </w:rPr>
          <mc:AlternateContent>
            <mc:Choice Requires="wps">
              <w:drawing>
                <wp:anchor distT="0" distB="0" distL="114300" distR="114300" simplePos="0" relativeHeight="251705344" behindDoc="0" locked="0" layoutInCell="1" allowOverlap="1" wp14:anchorId="6C221C91" wp14:editId="73AEE7A0">
                  <wp:simplePos x="0" y="0"/>
                  <wp:positionH relativeFrom="column">
                    <wp:posOffset>247650</wp:posOffset>
                  </wp:positionH>
                  <wp:positionV relativeFrom="paragraph">
                    <wp:posOffset>42545</wp:posOffset>
                  </wp:positionV>
                  <wp:extent cx="1140460" cy="457200"/>
                  <wp:effectExtent l="0" t="0" r="27940" b="25400"/>
                  <wp:wrapThrough wrapText="bothSides">
                    <wp:wrapPolygon edited="0">
                      <wp:start x="0" y="0"/>
                      <wp:lineTo x="0" y="21600"/>
                      <wp:lineTo x="21648" y="21600"/>
                      <wp:lineTo x="21648" y="0"/>
                      <wp:lineTo x="0" y="0"/>
                    </wp:wrapPolygon>
                  </wp:wrapThrough>
                  <wp:docPr id="38" name="Rectangle 38"/>
                  <wp:cNvGraphicFramePr/>
                  <a:graphic xmlns:a="http://schemas.openxmlformats.org/drawingml/2006/main">
                    <a:graphicData uri="http://schemas.microsoft.com/office/word/2010/wordprocessingShape">
                      <wps:wsp>
                        <wps:cNvSpPr/>
                        <wps:spPr>
                          <a:xfrm>
                            <a:off x="0" y="0"/>
                            <a:ext cx="11404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E13E2" w14:textId="77777777" w:rsidR="002B502F" w:rsidRPr="002A532C" w:rsidRDefault="002B502F" w:rsidP="00BB3CF8">
                              <w:pPr>
                                <w:jc w:val="center"/>
                                <w:rPr>
                                  <w:sz w:val="28"/>
                                  <w:szCs w:val="28"/>
                                </w:rPr>
                              </w:pPr>
                              <w:r w:rsidRPr="002A532C">
                                <w:rPr>
                                  <w:sz w:val="28"/>
                                  <w:szCs w:val="28"/>
                                </w:rPr>
                                <w:t>USR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221C91" id="Rectangle 38" o:spid="_x0000_s1035" style="position:absolute;left:0;text-align:left;margin-left:19.5pt;margin-top:3.35pt;width:89.8pt;height:3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" fillcolor="#4f81bd [3204]" strokecolor="#243f60 [1604]" strokeweight="2pt">
                  <v:textbox>
                    <w:txbxContent>
                      <w:p w14:paraId="21AE13E2" w14:textId="77777777" w:rsidR="002B502F" w:rsidRPr="002A532C" w:rsidRDefault="002B502F" w:rsidP="00BB3CF8">
                        <w:pPr>
                          <w:jc w:val="center"/>
                          <w:rPr>
                            <w:sz w:val="28"/>
                            <w:szCs w:val="28"/>
                          </w:rPr>
                        </w:pPr>
                        <w:r w:rsidRPr="002A532C">
                          <w:rPr>
                            <w:sz w:val="28"/>
                            <w:szCs w:val="28"/>
                          </w:rPr>
                          <w:t>USR</w:t>
                        </w:r>
                      </w:p>
                    </w:txbxContent>
                  </v:textbox>
                  <w10:wrap type="through"/>
                </v:rect>
              </w:pict>
            </mc:Fallback>
          </mc:AlternateContent>
        </w:r>
        <w:r w:rsidDel="00E24C28">
          <w:rPr>
            <w:rFonts w:cs="Arial"/>
            <w:noProof/>
            <w:rPrChange w:id="1521" w:author="Unknown">
              <w:rPr>
                <w:noProof/>
              </w:rPr>
            </w:rPrChange>
          </w:rPr>
          <mc:AlternateContent>
            <mc:Choice Requires="wps">
              <w:drawing>
                <wp:anchor distT="0" distB="0" distL="114300" distR="114300" simplePos="0" relativeHeight="251708416" behindDoc="0" locked="0" layoutInCell="1" allowOverlap="1" wp14:anchorId="17F8D632" wp14:editId="403DF363">
                  <wp:simplePos x="0" y="0"/>
                  <wp:positionH relativeFrom="column">
                    <wp:posOffset>1616710</wp:posOffset>
                  </wp:positionH>
                  <wp:positionV relativeFrom="paragraph">
                    <wp:posOffset>38100</wp:posOffset>
                  </wp:positionV>
                  <wp:extent cx="1032510" cy="457200"/>
                  <wp:effectExtent l="0" t="0" r="34290" b="25400"/>
                  <wp:wrapThrough wrapText="bothSides">
                    <wp:wrapPolygon edited="0">
                      <wp:start x="0" y="0"/>
                      <wp:lineTo x="0" y="21600"/>
                      <wp:lineTo x="21786" y="21600"/>
                      <wp:lineTo x="21786" y="0"/>
                      <wp:lineTo x="0" y="0"/>
                    </wp:wrapPolygon>
                  </wp:wrapThrough>
                  <wp:docPr id="39" name="Rectangle 39"/>
                  <wp:cNvGraphicFramePr/>
                  <a:graphic xmlns:a="http://schemas.openxmlformats.org/drawingml/2006/main">
                    <a:graphicData uri="http://schemas.microsoft.com/office/word/2010/wordprocessingShape">
                      <wps:wsp>
                        <wps:cNvSpPr/>
                        <wps:spPr>
                          <a:xfrm>
                            <a:off x="0" y="0"/>
                            <a:ext cx="10325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CCA40" w14:textId="77777777" w:rsidR="002B502F" w:rsidRPr="002A532C" w:rsidRDefault="002B502F" w:rsidP="00BB3CF8">
                              <w:pPr>
                                <w:jc w:val="center"/>
                                <w:rPr>
                                  <w:sz w:val="32"/>
                                  <w:szCs w:val="32"/>
                                </w:rPr>
                              </w:pPr>
                              <w:r w:rsidRPr="002A532C">
                                <w:rPr>
                                  <w:sz w:val="32"/>
                                  <w:szCs w:val="32"/>
                                </w:rPr>
                                <w:t>IAP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F8D632" id="Rectangle 39" o:spid="_x0000_s1036" style="position:absolute;left:0;text-align:left;margin-left:127.3pt;margin-top:3pt;width:81.3pt;height:3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" fillcolor="#4f81bd [3204]" strokecolor="#243f60 [1604]" strokeweight="2pt">
                  <v:textbox>
                    <w:txbxContent>
                      <w:p w14:paraId="086CCA40" w14:textId="77777777" w:rsidR="002B502F" w:rsidRPr="002A532C" w:rsidRDefault="002B502F" w:rsidP="00BB3CF8">
                        <w:pPr>
                          <w:jc w:val="center"/>
                          <w:rPr>
                            <w:sz w:val="32"/>
                            <w:szCs w:val="32"/>
                          </w:rPr>
                        </w:pPr>
                        <w:r w:rsidRPr="002A532C">
                          <w:rPr>
                            <w:sz w:val="32"/>
                            <w:szCs w:val="32"/>
                          </w:rPr>
                          <w:t>IAP</w:t>
                        </w:r>
                      </w:p>
                    </w:txbxContent>
                  </v:textbox>
                  <w10:wrap type="through"/>
                </v:rect>
              </w:pict>
            </mc:Fallback>
          </mc:AlternateContent>
        </w:r>
        <w:r w:rsidDel="00E24C28">
          <w:rPr>
            <w:rFonts w:cs="Arial"/>
            <w:noProof/>
            <w:rPrChange w:id="1522" w:author="Unknown">
              <w:rPr>
                <w:noProof/>
              </w:rPr>
            </w:rPrChange>
          </w:rPr>
          <mc:AlternateContent>
            <mc:Choice Requires="wps">
              <w:drawing>
                <wp:anchor distT="0" distB="0" distL="114300" distR="114300" simplePos="0" relativeHeight="251709440" behindDoc="0" locked="0" layoutInCell="1" allowOverlap="1" wp14:anchorId="23AEF1C9" wp14:editId="097E772D">
                  <wp:simplePos x="0" y="0"/>
                  <wp:positionH relativeFrom="column">
                    <wp:posOffset>2874010</wp:posOffset>
                  </wp:positionH>
                  <wp:positionV relativeFrom="paragraph">
                    <wp:posOffset>38100</wp:posOffset>
                  </wp:positionV>
                  <wp:extent cx="1261110" cy="457200"/>
                  <wp:effectExtent l="0" t="0" r="34290" b="25400"/>
                  <wp:wrapThrough wrapText="bothSides">
                    <wp:wrapPolygon edited="0">
                      <wp:start x="0" y="0"/>
                      <wp:lineTo x="0" y="21600"/>
                      <wp:lineTo x="21752" y="21600"/>
                      <wp:lineTo x="21752" y="0"/>
                      <wp:lineTo x="0" y="0"/>
                    </wp:wrapPolygon>
                  </wp:wrapThrough>
                  <wp:docPr id="40" name="Rectangle 40"/>
                  <wp:cNvGraphicFramePr/>
                  <a:graphic xmlns:a="http://schemas.openxmlformats.org/drawingml/2006/main">
                    <a:graphicData uri="http://schemas.microsoft.com/office/word/2010/wordprocessingShape">
                      <wps:wsp>
                        <wps:cNvSpPr/>
                        <wps:spPr>
                          <a:xfrm>
                            <a:off x="0" y="0"/>
                            <a:ext cx="12611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F82B2C" w14:textId="77777777" w:rsidR="002B502F" w:rsidRPr="002A532C" w:rsidRDefault="002B502F" w:rsidP="00BB3CF8">
                              <w:pPr>
                                <w:jc w:val="center"/>
                                <w:rPr>
                                  <w:sz w:val="32"/>
                                  <w:szCs w:val="32"/>
                                </w:rPr>
                              </w:pPr>
                              <w:r w:rsidRPr="002A532C">
                                <w:rPr>
                                  <w:sz w:val="32"/>
                                  <w:szCs w:val="32"/>
                                </w:rPr>
                                <w:t>DCC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AEF1C9" id="Rectangle 40" o:spid="_x0000_s1037" style="position:absolute;left:0;text-align:left;margin-left:226.3pt;margin-top:3pt;width:99.3pt;height:36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" fillcolor="#4f81bd [3204]" strokecolor="#243f60 [1604]" strokeweight="2pt">
                  <v:textbox>
                    <w:txbxContent>
                      <w:p w14:paraId="65F82B2C" w14:textId="77777777" w:rsidR="002B502F" w:rsidRPr="002A532C" w:rsidRDefault="002B502F" w:rsidP="00BB3CF8">
                        <w:pPr>
                          <w:jc w:val="center"/>
                          <w:rPr>
                            <w:sz w:val="32"/>
                            <w:szCs w:val="32"/>
                          </w:rPr>
                        </w:pPr>
                        <w:r w:rsidRPr="002A532C">
                          <w:rPr>
                            <w:sz w:val="32"/>
                            <w:szCs w:val="32"/>
                          </w:rPr>
                          <w:t>DCC</w:t>
                        </w:r>
                      </w:p>
                    </w:txbxContent>
                  </v:textbox>
                  <w10:wrap type="through"/>
                </v:rect>
              </w:pict>
            </mc:Fallback>
          </mc:AlternateContent>
        </w:r>
        <w:r w:rsidDel="00E24C28">
          <w:rPr>
            <w:rFonts w:cs="Arial"/>
            <w:noProof/>
            <w:rPrChange w:id="1523" w:author="Unknown">
              <w:rPr>
                <w:noProof/>
              </w:rPr>
            </w:rPrChange>
          </w:rPr>
          <mc:AlternateContent>
            <mc:Choice Requires="wps">
              <w:drawing>
                <wp:anchor distT="0" distB="0" distL="114300" distR="114300" simplePos="0" relativeHeight="251710464" behindDoc="0" locked="0" layoutInCell="1" allowOverlap="1" wp14:anchorId="53AEB3F1" wp14:editId="703A0009">
                  <wp:simplePos x="0" y="0"/>
                  <wp:positionH relativeFrom="column">
                    <wp:posOffset>4363720</wp:posOffset>
                  </wp:positionH>
                  <wp:positionV relativeFrom="paragraph">
                    <wp:posOffset>33655</wp:posOffset>
                  </wp:positionV>
                  <wp:extent cx="1369060" cy="457200"/>
                  <wp:effectExtent l="0" t="0" r="27940" b="25400"/>
                  <wp:wrapThrough wrapText="bothSides">
                    <wp:wrapPolygon edited="0">
                      <wp:start x="0" y="0"/>
                      <wp:lineTo x="0" y="21600"/>
                      <wp:lineTo x="21640" y="21600"/>
                      <wp:lineTo x="21640" y="0"/>
                      <wp:lineTo x="0" y="0"/>
                    </wp:wrapPolygon>
                  </wp:wrapThrough>
                  <wp:docPr id="41" name="Rectangle 41"/>
                  <wp:cNvGraphicFramePr/>
                  <a:graphic xmlns:a="http://schemas.openxmlformats.org/drawingml/2006/main">
                    <a:graphicData uri="http://schemas.microsoft.com/office/word/2010/wordprocessingShape">
                      <wps:wsp>
                        <wps:cNvSpPr/>
                        <wps:spPr>
                          <a:xfrm>
                            <a:off x="0" y="0"/>
                            <a:ext cx="13690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EE7A" w14:textId="77777777" w:rsidR="002B502F" w:rsidRPr="002A532C" w:rsidRDefault="002B502F" w:rsidP="00BB3CF8">
                              <w:pPr>
                                <w:jc w:val="center"/>
                                <w:rPr>
                                  <w:sz w:val="32"/>
                                  <w:szCs w:val="32"/>
                                </w:rPr>
                              </w:pPr>
                              <w:r w:rsidRPr="002A532C">
                                <w:rPr>
                                  <w:sz w:val="32"/>
                                  <w:szCs w:val="32"/>
                                </w:rPr>
                                <w:t>PRG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AEB3F1" id="Rectangle 41" o:spid="_x0000_s1038" style="position:absolute;left:0;text-align:left;margin-left:343.6pt;margin-top:2.65pt;width:107.8pt;height:36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" fillcolor="#4f81bd [3204]" strokecolor="#243f60 [1604]" strokeweight="2pt">
                  <v:textbox>
                    <w:txbxContent>
                      <w:p w14:paraId="3227EE7A" w14:textId="77777777" w:rsidR="002B502F" w:rsidRPr="002A532C" w:rsidRDefault="002B502F" w:rsidP="00BB3CF8">
                        <w:pPr>
                          <w:jc w:val="center"/>
                          <w:rPr>
                            <w:sz w:val="32"/>
                            <w:szCs w:val="32"/>
                          </w:rPr>
                        </w:pPr>
                        <w:r w:rsidRPr="002A532C">
                          <w:rPr>
                            <w:sz w:val="32"/>
                            <w:szCs w:val="32"/>
                          </w:rPr>
                          <w:t>PRG</w:t>
                        </w:r>
                      </w:p>
                    </w:txbxContent>
                  </v:textbox>
                  <w10:wrap type="through"/>
                </v:rect>
              </w:pict>
            </mc:Fallback>
          </mc:AlternateContent>
        </w:r>
      </w:del>
    </w:p>
    <w:p w14:paraId="7794694E" w14:textId="4EE8903E" w:rsidR="00BB3CF8" w:rsidDel="00E24C28" w:rsidRDefault="00BB3CF8" w:rsidP="006F4E07">
      <w:pPr>
        <w:pStyle w:val="ListParagraph"/>
        <w:ind w:left="776"/>
        <w:rPr>
          <w:del w:id="1524" w:author="MH, Hashim" w:date="2017-11-22T10:41:00Z"/>
          <w:rFonts w:cs="Arial"/>
        </w:rPr>
        <w:pPrChange w:id="1525" w:author="HS, Yogesh" w:date="2017-12-07T15:36:00Z">
          <w:pPr/>
        </w:pPrChange>
      </w:pPr>
    </w:p>
    <w:p w14:paraId="1398C069" w14:textId="7E7E3402" w:rsidR="00BB3CF8" w:rsidDel="00E24C28" w:rsidRDefault="00BB3CF8" w:rsidP="006F4E07">
      <w:pPr>
        <w:pStyle w:val="ListParagraph"/>
        <w:ind w:left="776"/>
        <w:rPr>
          <w:del w:id="1526" w:author="MH, Hashim" w:date="2017-11-22T10:41:00Z"/>
          <w:rFonts w:cs="Arial"/>
        </w:rPr>
        <w:pPrChange w:id="1527" w:author="HS, Yogesh" w:date="2017-12-07T15:36:00Z">
          <w:pPr/>
        </w:pPrChange>
      </w:pPr>
      <w:del w:id="1528" w:author="MH, Hashim" w:date="2017-11-22T10:41:00Z">
        <w:r w:rsidDel="00E24C28">
          <w:rPr>
            <w:rFonts w:cs="Arial"/>
            <w:noProof/>
            <w:rPrChange w:id="1529" w:author="Unknown">
              <w:rPr>
                <w:noProof/>
              </w:rPr>
            </w:rPrChange>
          </w:rPr>
          <mc:AlternateContent>
            <mc:Choice Requires="wps">
              <w:drawing>
                <wp:anchor distT="0" distB="0" distL="114300" distR="114300" simplePos="0" relativeHeight="251723776" behindDoc="0" locked="0" layoutInCell="1" allowOverlap="1" wp14:anchorId="7C205127" wp14:editId="7ED636FB">
                  <wp:simplePos x="0" y="0"/>
                  <wp:positionH relativeFrom="column">
                    <wp:posOffset>5044273</wp:posOffset>
                  </wp:positionH>
                  <wp:positionV relativeFrom="paragraph">
                    <wp:posOffset>49430</wp:posOffset>
                  </wp:positionV>
                  <wp:extent cx="0" cy="342900"/>
                  <wp:effectExtent l="50800" t="50800" r="76200" b="63500"/>
                  <wp:wrapNone/>
                  <wp:docPr id="42" name="Straight Arrow Connector 42"/>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72C75A" id="_x0000_t32" coordsize="21600,21600" o:spt="32" o:oned="t" path="m0,0l21600,21600e" filled="f">
                  <v:path arrowok="t" fillok="f" o:connecttype="none"/>
                  <o:lock v:ext="edit" shapetype="t"/>
                </v:shapetype>
                <v:shape id="Straight Arrow Connector 42" o:spid="_x0000_s1026" type="#_x0000_t32" style="position:absolute;margin-left:397.2pt;margin-top:3.9pt;width:0;height:27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" strokecolor="#4579b8 [3044]">
                  <v:stroke startarrow="block" endarrow="block"/>
                </v:shape>
              </w:pict>
            </mc:Fallback>
          </mc:AlternateContent>
        </w:r>
        <w:r w:rsidDel="00E24C28">
          <w:rPr>
            <w:rFonts w:cs="Arial"/>
            <w:noProof/>
            <w:rPrChange w:id="1530" w:author="Unknown">
              <w:rPr>
                <w:noProof/>
              </w:rPr>
            </w:rPrChange>
          </w:rPr>
          <mc:AlternateContent>
            <mc:Choice Requires="wps">
              <w:drawing>
                <wp:anchor distT="0" distB="0" distL="114300" distR="114300" simplePos="0" relativeHeight="251721728" behindDoc="0" locked="0" layoutInCell="1" allowOverlap="1" wp14:anchorId="7B083816" wp14:editId="055C9C68">
                  <wp:simplePos x="0" y="0"/>
                  <wp:positionH relativeFrom="column">
                    <wp:posOffset>3444340</wp:posOffset>
                  </wp:positionH>
                  <wp:positionV relativeFrom="paragraph">
                    <wp:posOffset>54777</wp:posOffset>
                  </wp:positionV>
                  <wp:extent cx="0" cy="342900"/>
                  <wp:effectExtent l="50800" t="50800" r="76200" b="63500"/>
                  <wp:wrapNone/>
                  <wp:docPr id="43" name="Straight Arrow Connector 43"/>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910CE" id="Straight Arrow Connector 43" o:spid="_x0000_s1026" type="#_x0000_t32" style="position:absolute;margin-left:271.2pt;margin-top:4.3pt;width:0;height:27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" strokecolor="#4579b8 [3044]">
                  <v:stroke startarrow="block" endarrow="block"/>
                </v:shape>
              </w:pict>
            </mc:Fallback>
          </mc:AlternateContent>
        </w:r>
        <w:r w:rsidDel="00E24C28">
          <w:rPr>
            <w:rFonts w:cs="Arial"/>
            <w:noProof/>
            <w:rPrChange w:id="1531" w:author="Unknown">
              <w:rPr>
                <w:noProof/>
              </w:rPr>
            </w:rPrChange>
          </w:rPr>
          <mc:AlternateContent>
            <mc:Choice Requires="wps">
              <w:drawing>
                <wp:anchor distT="0" distB="0" distL="114300" distR="114300" simplePos="0" relativeHeight="251722752" behindDoc="0" locked="0" layoutInCell="1" allowOverlap="1" wp14:anchorId="4CE8F15C" wp14:editId="1F803D60">
                  <wp:simplePos x="0" y="0"/>
                  <wp:positionH relativeFrom="column">
                    <wp:posOffset>2072406</wp:posOffset>
                  </wp:positionH>
                  <wp:positionV relativeFrom="paragraph">
                    <wp:posOffset>58988</wp:posOffset>
                  </wp:positionV>
                  <wp:extent cx="0" cy="342900"/>
                  <wp:effectExtent l="50800" t="50800" r="76200" b="63500"/>
                  <wp:wrapNone/>
                  <wp:docPr id="44" name="Straight Arrow Connector 44"/>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67F43E" id="Straight Arrow Connector 44" o:spid="_x0000_s1026" type="#_x0000_t32" style="position:absolute;margin-left:163.2pt;margin-top:4.65pt;width:0;height:2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" strokecolor="#4579b8 [3044]">
                  <v:stroke startarrow="block" endarrow="block"/>
                </v:shape>
              </w:pict>
            </mc:Fallback>
          </mc:AlternateContent>
        </w:r>
        <w:r w:rsidDel="00E24C28">
          <w:rPr>
            <w:rFonts w:cs="Arial"/>
            <w:noProof/>
            <w:rPrChange w:id="1532" w:author="Unknown">
              <w:rPr>
                <w:noProof/>
              </w:rPr>
            </w:rPrChange>
          </w:rPr>
          <mc:AlternateContent>
            <mc:Choice Requires="wps">
              <w:drawing>
                <wp:anchor distT="0" distB="0" distL="114300" distR="114300" simplePos="0" relativeHeight="251720704" behindDoc="0" locked="0" layoutInCell="1" allowOverlap="1" wp14:anchorId="15BF5562" wp14:editId="683B4B58">
                  <wp:simplePos x="0" y="0"/>
                  <wp:positionH relativeFrom="column">
                    <wp:posOffset>817245</wp:posOffset>
                  </wp:positionH>
                  <wp:positionV relativeFrom="paragraph">
                    <wp:posOffset>51435</wp:posOffset>
                  </wp:positionV>
                  <wp:extent cx="0" cy="342900"/>
                  <wp:effectExtent l="50800" t="50800" r="76200" b="63500"/>
                  <wp:wrapNone/>
                  <wp:docPr id="45" name="Straight Arrow Connector 45"/>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58F7CD" id="Straight Arrow Connector 45" o:spid="_x0000_s1026" type="#_x0000_t32" style="position:absolute;margin-left:64.35pt;margin-top:4.05pt;width:0;height:27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" strokecolor="#4579b8 [3044]">
                  <v:stroke startarrow="block" endarrow="block"/>
                </v:shape>
              </w:pict>
            </mc:Fallback>
          </mc:AlternateContent>
        </w:r>
      </w:del>
    </w:p>
    <w:p w14:paraId="661A4559" w14:textId="743EECD6" w:rsidR="00BB3CF8" w:rsidDel="00E24C28" w:rsidRDefault="00BB3CF8" w:rsidP="006F4E07">
      <w:pPr>
        <w:pStyle w:val="ListParagraph"/>
        <w:ind w:left="776"/>
        <w:rPr>
          <w:del w:id="1533" w:author="MH, Hashim" w:date="2017-11-22T10:41:00Z"/>
          <w:rFonts w:cs="Arial"/>
        </w:rPr>
        <w:pPrChange w:id="1534" w:author="HS, Yogesh" w:date="2017-12-07T15:36:00Z">
          <w:pPr/>
        </w:pPrChange>
      </w:pPr>
      <w:del w:id="1535" w:author="MH, Hashim" w:date="2017-11-22T10:41:00Z">
        <w:r w:rsidDel="00E24C28">
          <w:rPr>
            <w:rFonts w:cs="Arial"/>
            <w:noProof/>
            <w:rPrChange w:id="1536" w:author="Unknown">
              <w:rPr>
                <w:noProof/>
              </w:rPr>
            </w:rPrChange>
          </w:rPr>
          <mc:AlternateContent>
            <mc:Choice Requires="wps">
              <w:drawing>
                <wp:anchor distT="0" distB="0" distL="114300" distR="114300" simplePos="0" relativeHeight="251707392" behindDoc="0" locked="0" layoutInCell="1" allowOverlap="1" wp14:anchorId="45C65865" wp14:editId="6539E3F8">
                  <wp:simplePos x="0" y="0"/>
                  <wp:positionH relativeFrom="column">
                    <wp:posOffset>247650</wp:posOffset>
                  </wp:positionH>
                  <wp:positionV relativeFrom="paragraph">
                    <wp:posOffset>169545</wp:posOffset>
                  </wp:positionV>
                  <wp:extent cx="1140460" cy="457200"/>
                  <wp:effectExtent l="0" t="0" r="27940" b="25400"/>
                  <wp:wrapThrough wrapText="bothSides">
                    <wp:wrapPolygon edited="0">
                      <wp:start x="0" y="0"/>
                      <wp:lineTo x="0" y="21600"/>
                      <wp:lineTo x="21648" y="21600"/>
                      <wp:lineTo x="21648" y="0"/>
                      <wp:lineTo x="0" y="0"/>
                    </wp:wrapPolygon>
                  </wp:wrapThrough>
                  <wp:docPr id="46" name="Rectangle 46"/>
                  <wp:cNvGraphicFramePr/>
                  <a:graphic xmlns:a="http://schemas.openxmlformats.org/drawingml/2006/main">
                    <a:graphicData uri="http://schemas.microsoft.com/office/word/2010/wordprocessingShape">
                      <wps:wsp>
                        <wps:cNvSpPr/>
                        <wps:spPr>
                          <a:xfrm>
                            <a:off x="0" y="0"/>
                            <a:ext cx="11404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6FA3B5" w14:textId="77777777" w:rsidR="002B502F" w:rsidRPr="002A532C" w:rsidRDefault="002B502F" w:rsidP="00BB3CF8">
                              <w:pPr>
                                <w:jc w:val="center"/>
                                <w:rPr>
                                  <w:sz w:val="24"/>
                                  <w:szCs w:val="24"/>
                                </w:rPr>
                              </w:pPr>
                              <w:r w:rsidRPr="002A532C">
                                <w:rPr>
                                  <w:sz w:val="24"/>
                                  <w:szCs w:val="24"/>
                                </w:rPr>
                                <w:t>USR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C65865" id="Rectangle 46" o:spid="_x0000_s1039" style="position:absolute;left:0;text-align:left;margin-left:19.5pt;margin-top:13.35pt;width:89.8pt;height:36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" fillcolor="#4f81bd [3204]" strokecolor="#243f60 [1604]" strokeweight="2pt">
                  <v:textbox>
                    <w:txbxContent>
                      <w:p w14:paraId="036FA3B5" w14:textId="77777777" w:rsidR="002B502F" w:rsidRPr="002A532C" w:rsidRDefault="002B502F" w:rsidP="00BB3CF8">
                        <w:pPr>
                          <w:jc w:val="center"/>
                          <w:rPr>
                            <w:sz w:val="24"/>
                            <w:szCs w:val="24"/>
                          </w:rPr>
                        </w:pPr>
                        <w:r w:rsidRPr="002A532C">
                          <w:rPr>
                            <w:sz w:val="24"/>
                            <w:szCs w:val="24"/>
                          </w:rPr>
                          <w:t>USR plugin</w:t>
                        </w:r>
                      </w:p>
                    </w:txbxContent>
                  </v:textbox>
                  <w10:wrap type="through"/>
                </v:rect>
              </w:pict>
            </mc:Fallback>
          </mc:AlternateContent>
        </w:r>
        <w:r w:rsidDel="00E24C28">
          <w:rPr>
            <w:rFonts w:cs="Arial"/>
            <w:noProof/>
            <w:rPrChange w:id="1537" w:author="Unknown">
              <w:rPr>
                <w:noProof/>
              </w:rPr>
            </w:rPrChange>
          </w:rPr>
          <mc:AlternateContent>
            <mc:Choice Requires="wps">
              <w:drawing>
                <wp:anchor distT="0" distB="0" distL="114300" distR="114300" simplePos="0" relativeHeight="251706368" behindDoc="0" locked="0" layoutInCell="1" allowOverlap="1" wp14:anchorId="78EB93A8" wp14:editId="008C89D3">
                  <wp:simplePos x="0" y="0"/>
                  <wp:positionH relativeFrom="column">
                    <wp:posOffset>1619250</wp:posOffset>
                  </wp:positionH>
                  <wp:positionV relativeFrom="paragraph">
                    <wp:posOffset>169545</wp:posOffset>
                  </wp:positionV>
                  <wp:extent cx="1026160" cy="457200"/>
                  <wp:effectExtent l="0" t="0" r="15240" b="25400"/>
                  <wp:wrapThrough wrapText="bothSides">
                    <wp:wrapPolygon edited="0">
                      <wp:start x="0" y="0"/>
                      <wp:lineTo x="0" y="21600"/>
                      <wp:lineTo x="21386" y="21600"/>
                      <wp:lineTo x="21386" y="0"/>
                      <wp:lineTo x="0" y="0"/>
                    </wp:wrapPolygon>
                  </wp:wrapThrough>
                  <wp:docPr id="47" name="Rectangle 47"/>
                  <wp:cNvGraphicFramePr/>
                  <a:graphic xmlns:a="http://schemas.openxmlformats.org/drawingml/2006/main">
                    <a:graphicData uri="http://schemas.microsoft.com/office/word/2010/wordprocessingShape">
                      <wps:wsp>
                        <wps:cNvSpPr/>
                        <wps:spPr>
                          <a:xfrm>
                            <a:off x="0" y="0"/>
                            <a:ext cx="10261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A98D70" w14:textId="77777777" w:rsidR="002B502F" w:rsidRPr="00C757B8" w:rsidRDefault="002B502F" w:rsidP="00BB3CF8">
                              <w:pPr>
                                <w:jc w:val="center"/>
                                <w:rPr>
                                  <w:sz w:val="28"/>
                                  <w:szCs w:val="28"/>
                                </w:rPr>
                              </w:pPr>
                              <w:r w:rsidRPr="00C757B8">
                                <w:rPr>
                                  <w:sz w:val="28"/>
                                  <w:szCs w:val="28"/>
                                </w:rPr>
                                <w:t>IAP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EB93A8" id="Rectangle 47" o:spid="_x0000_s1040" style="position:absolute;left:0;text-align:left;margin-left:127.5pt;margin-top:13.35pt;width:80.8pt;height:36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" fillcolor="#4f81bd [3204]" strokecolor="#243f60 [1604]" strokeweight="2pt">
                  <v:textbox>
                    <w:txbxContent>
                      <w:p w14:paraId="1CA98D70" w14:textId="77777777" w:rsidR="002B502F" w:rsidRPr="00C757B8" w:rsidRDefault="002B502F" w:rsidP="00BB3CF8">
                        <w:pPr>
                          <w:jc w:val="center"/>
                          <w:rPr>
                            <w:sz w:val="28"/>
                            <w:szCs w:val="28"/>
                          </w:rPr>
                        </w:pPr>
                        <w:r w:rsidRPr="00C757B8">
                          <w:rPr>
                            <w:sz w:val="28"/>
                            <w:szCs w:val="28"/>
                          </w:rPr>
                          <w:t>IAP plugin</w:t>
                        </w:r>
                      </w:p>
                    </w:txbxContent>
                  </v:textbox>
                  <w10:wrap type="through"/>
                </v:rect>
              </w:pict>
            </mc:Fallback>
          </mc:AlternateContent>
        </w:r>
        <w:r w:rsidDel="00E24C28">
          <w:rPr>
            <w:rFonts w:cs="Arial"/>
            <w:noProof/>
            <w:rPrChange w:id="1538" w:author="Unknown">
              <w:rPr>
                <w:noProof/>
              </w:rPr>
            </w:rPrChange>
          </w:rPr>
          <mc:AlternateContent>
            <mc:Choice Requires="wps">
              <w:drawing>
                <wp:anchor distT="0" distB="0" distL="114300" distR="114300" simplePos="0" relativeHeight="251712512" behindDoc="0" locked="0" layoutInCell="1" allowOverlap="1" wp14:anchorId="2A900572" wp14:editId="722DBD2E">
                  <wp:simplePos x="0" y="0"/>
                  <wp:positionH relativeFrom="column">
                    <wp:posOffset>2870200</wp:posOffset>
                  </wp:positionH>
                  <wp:positionV relativeFrom="paragraph">
                    <wp:posOffset>169545</wp:posOffset>
                  </wp:positionV>
                  <wp:extent cx="1261110" cy="457200"/>
                  <wp:effectExtent l="0" t="0" r="34290" b="25400"/>
                  <wp:wrapThrough wrapText="bothSides">
                    <wp:wrapPolygon edited="0">
                      <wp:start x="0" y="0"/>
                      <wp:lineTo x="0" y="21600"/>
                      <wp:lineTo x="21752" y="21600"/>
                      <wp:lineTo x="21752"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12611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F6E31B" w14:textId="77777777" w:rsidR="002B502F" w:rsidRPr="00C757B8" w:rsidRDefault="002B502F" w:rsidP="00BB3CF8">
                              <w:pPr>
                                <w:jc w:val="center"/>
                                <w:rPr>
                                  <w:sz w:val="28"/>
                                  <w:szCs w:val="28"/>
                                </w:rPr>
                              </w:pPr>
                              <w:r w:rsidRPr="00C757B8">
                                <w:rPr>
                                  <w:sz w:val="28"/>
                                  <w:szCs w:val="28"/>
                                </w:rPr>
                                <w:t>DCC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900572" id="Rectangle 48" o:spid="_x0000_s1041" style="position:absolute;left:0;text-align:left;margin-left:226pt;margin-top:13.35pt;width:99.3pt;height:3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" fillcolor="#4f81bd [3204]" strokecolor="#243f60 [1604]" strokeweight="2pt">
                  <v:textbox>
                    <w:txbxContent>
                      <w:p w14:paraId="35F6E31B" w14:textId="77777777" w:rsidR="002B502F" w:rsidRPr="00C757B8" w:rsidRDefault="002B502F" w:rsidP="00BB3CF8">
                        <w:pPr>
                          <w:jc w:val="center"/>
                          <w:rPr>
                            <w:sz w:val="28"/>
                            <w:szCs w:val="28"/>
                          </w:rPr>
                        </w:pPr>
                        <w:r w:rsidRPr="00C757B8">
                          <w:rPr>
                            <w:sz w:val="28"/>
                            <w:szCs w:val="28"/>
                          </w:rPr>
                          <w:t>DCC plugin</w:t>
                        </w:r>
                      </w:p>
                    </w:txbxContent>
                  </v:textbox>
                  <w10:wrap type="through"/>
                </v:rect>
              </w:pict>
            </mc:Fallback>
          </mc:AlternateContent>
        </w:r>
        <w:r w:rsidDel="00E24C28">
          <w:rPr>
            <w:rFonts w:cs="Arial"/>
            <w:noProof/>
            <w:rPrChange w:id="1539" w:author="Unknown">
              <w:rPr>
                <w:noProof/>
              </w:rPr>
            </w:rPrChange>
          </w:rPr>
          <mc:AlternateContent>
            <mc:Choice Requires="wps">
              <w:drawing>
                <wp:anchor distT="0" distB="0" distL="114300" distR="114300" simplePos="0" relativeHeight="251711488" behindDoc="0" locked="0" layoutInCell="1" allowOverlap="1" wp14:anchorId="5FBF8016" wp14:editId="50A1C3A7">
                  <wp:simplePos x="0" y="0"/>
                  <wp:positionH relativeFrom="column">
                    <wp:posOffset>4362450</wp:posOffset>
                  </wp:positionH>
                  <wp:positionV relativeFrom="paragraph">
                    <wp:posOffset>182880</wp:posOffset>
                  </wp:positionV>
                  <wp:extent cx="1483360" cy="457200"/>
                  <wp:effectExtent l="0" t="0" r="15240" b="25400"/>
                  <wp:wrapThrough wrapText="bothSides">
                    <wp:wrapPolygon edited="0">
                      <wp:start x="0" y="0"/>
                      <wp:lineTo x="0" y="21600"/>
                      <wp:lineTo x="21452" y="21600"/>
                      <wp:lineTo x="21452" y="0"/>
                      <wp:lineTo x="0" y="0"/>
                    </wp:wrapPolygon>
                  </wp:wrapThrough>
                  <wp:docPr id="49" name="Rectangle 49"/>
                  <wp:cNvGraphicFramePr/>
                  <a:graphic xmlns:a="http://schemas.openxmlformats.org/drawingml/2006/main">
                    <a:graphicData uri="http://schemas.microsoft.com/office/word/2010/wordprocessingShape">
                      <wps:wsp>
                        <wps:cNvSpPr/>
                        <wps:spPr>
                          <a:xfrm>
                            <a:off x="0" y="0"/>
                            <a:ext cx="14833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A0D4F" w14:textId="77777777" w:rsidR="002B502F" w:rsidRPr="00C757B8" w:rsidRDefault="002B502F" w:rsidP="00BB3CF8">
                              <w:pPr>
                                <w:jc w:val="center"/>
                                <w:rPr>
                                  <w:sz w:val="28"/>
                                  <w:szCs w:val="28"/>
                                </w:rPr>
                              </w:pPr>
                              <w:r w:rsidRPr="00C757B8">
                                <w:rPr>
                                  <w:sz w:val="28"/>
                                  <w:szCs w:val="28"/>
                                </w:rPr>
                                <w:t>PRG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BF8016" id="Rectangle 49" o:spid="_x0000_s1042" style="position:absolute;left:0;text-align:left;margin-left:343.5pt;margin-top:14.4pt;width:116.8pt;height:36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" fillcolor="#4f81bd [3204]" strokecolor="#243f60 [1604]" strokeweight="2pt">
                  <v:textbox>
                    <w:txbxContent>
                      <w:p w14:paraId="6F9A0D4F" w14:textId="77777777" w:rsidR="002B502F" w:rsidRPr="00C757B8" w:rsidRDefault="002B502F" w:rsidP="00BB3CF8">
                        <w:pPr>
                          <w:jc w:val="center"/>
                          <w:rPr>
                            <w:sz w:val="28"/>
                            <w:szCs w:val="28"/>
                          </w:rPr>
                        </w:pPr>
                        <w:r w:rsidRPr="00C757B8">
                          <w:rPr>
                            <w:sz w:val="28"/>
                            <w:szCs w:val="28"/>
                          </w:rPr>
                          <w:t>PRG plugin</w:t>
                        </w:r>
                      </w:p>
                    </w:txbxContent>
                  </v:textbox>
                  <w10:wrap type="through"/>
                </v:rect>
              </w:pict>
            </mc:Fallback>
          </mc:AlternateContent>
        </w:r>
      </w:del>
    </w:p>
    <w:p w14:paraId="18E352EF" w14:textId="2D10C70D" w:rsidR="00BB3CF8" w:rsidDel="00E24C28" w:rsidRDefault="00BB3CF8" w:rsidP="006F4E07">
      <w:pPr>
        <w:pStyle w:val="ListParagraph"/>
        <w:ind w:left="776"/>
        <w:rPr>
          <w:del w:id="1540" w:author="MH, Hashim" w:date="2017-11-22T10:41:00Z"/>
          <w:rFonts w:cs="Arial"/>
        </w:rPr>
        <w:pPrChange w:id="1541" w:author="HS, Yogesh" w:date="2017-12-07T15:36:00Z">
          <w:pPr/>
        </w:pPrChange>
      </w:pPr>
    </w:p>
    <w:p w14:paraId="63F14801" w14:textId="3811F5CD" w:rsidR="00BB3CF8" w:rsidDel="00E24C28" w:rsidRDefault="00BB3CF8" w:rsidP="006F4E07">
      <w:pPr>
        <w:pStyle w:val="ListParagraph"/>
        <w:ind w:left="776"/>
        <w:rPr>
          <w:del w:id="1542" w:author="MH, Hashim" w:date="2017-11-22T10:41:00Z"/>
          <w:rFonts w:cs="Arial"/>
        </w:rPr>
        <w:pPrChange w:id="1543" w:author="HS, Yogesh" w:date="2017-12-07T15:36:00Z">
          <w:pPr/>
        </w:pPrChange>
      </w:pPr>
      <w:del w:id="1544" w:author="MH, Hashim" w:date="2017-11-22T10:41:00Z">
        <w:r w:rsidDel="00E24C28">
          <w:rPr>
            <w:rFonts w:cs="Arial"/>
            <w:noProof/>
            <w:rPrChange w:id="1545" w:author="Unknown">
              <w:rPr>
                <w:noProof/>
              </w:rPr>
            </w:rPrChange>
          </w:rPr>
          <mc:AlternateContent>
            <mc:Choice Requires="wps">
              <w:drawing>
                <wp:anchor distT="0" distB="0" distL="114300" distR="114300" simplePos="0" relativeHeight="251728896" behindDoc="0" locked="0" layoutInCell="1" allowOverlap="1" wp14:anchorId="68DBBA94" wp14:editId="5091A298">
                  <wp:simplePos x="0" y="0"/>
                  <wp:positionH relativeFrom="column">
                    <wp:posOffset>5044641</wp:posOffset>
                  </wp:positionH>
                  <wp:positionV relativeFrom="paragraph">
                    <wp:posOffset>183114</wp:posOffset>
                  </wp:positionV>
                  <wp:extent cx="0" cy="457200"/>
                  <wp:effectExtent l="50800" t="50800" r="76200" b="76200"/>
                  <wp:wrapNone/>
                  <wp:docPr id="50" name="Straight Arrow Connector 50"/>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8EC97" id="Straight Arrow Connector 50" o:spid="_x0000_s1026" type="#_x0000_t32" style="position:absolute;margin-left:397.2pt;margin-top:14.4pt;width:0;height:36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" strokecolor="#4579b8 [3044]">
                  <v:stroke startarrow="block" endarrow="block"/>
                </v:shape>
              </w:pict>
            </mc:Fallback>
          </mc:AlternateContent>
        </w:r>
        <w:r w:rsidDel="00E24C28">
          <w:rPr>
            <w:rFonts w:cs="Arial"/>
            <w:noProof/>
            <w:rPrChange w:id="1546" w:author="Unknown">
              <w:rPr>
                <w:noProof/>
              </w:rPr>
            </w:rPrChange>
          </w:rPr>
          <mc:AlternateContent>
            <mc:Choice Requires="wps">
              <w:drawing>
                <wp:anchor distT="0" distB="0" distL="114300" distR="114300" simplePos="0" relativeHeight="251727872" behindDoc="0" locked="0" layoutInCell="1" allowOverlap="1" wp14:anchorId="7E179175" wp14:editId="69343973">
                  <wp:simplePos x="0" y="0"/>
                  <wp:positionH relativeFrom="column">
                    <wp:posOffset>3444140</wp:posOffset>
                  </wp:positionH>
                  <wp:positionV relativeFrom="paragraph">
                    <wp:posOffset>192338</wp:posOffset>
                  </wp:positionV>
                  <wp:extent cx="0" cy="457200"/>
                  <wp:effectExtent l="50800" t="50800" r="76200" b="76200"/>
                  <wp:wrapNone/>
                  <wp:docPr id="51" name="Straight Arrow Connector 51"/>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75FF0" id="Straight Arrow Connector 51" o:spid="_x0000_s1026" type="#_x0000_t32" style="position:absolute;margin-left:271.2pt;margin-top:15.15pt;width:0;height:36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" strokecolor="#4579b8 [3044]">
                  <v:stroke startarrow="block" endarrow="block"/>
                </v:shape>
              </w:pict>
            </mc:Fallback>
          </mc:AlternateContent>
        </w:r>
        <w:r w:rsidDel="00E24C28">
          <w:rPr>
            <w:rFonts w:cs="Arial"/>
            <w:noProof/>
            <w:rPrChange w:id="1547" w:author="Unknown">
              <w:rPr>
                <w:noProof/>
              </w:rPr>
            </w:rPrChange>
          </w:rPr>
          <mc:AlternateContent>
            <mc:Choice Requires="wps">
              <w:drawing>
                <wp:anchor distT="0" distB="0" distL="114300" distR="114300" simplePos="0" relativeHeight="251726848" behindDoc="0" locked="0" layoutInCell="1" allowOverlap="1" wp14:anchorId="138CEC0A" wp14:editId="2047E765">
                  <wp:simplePos x="0" y="0"/>
                  <wp:positionH relativeFrom="column">
                    <wp:posOffset>2072874</wp:posOffset>
                  </wp:positionH>
                  <wp:positionV relativeFrom="paragraph">
                    <wp:posOffset>183047</wp:posOffset>
                  </wp:positionV>
                  <wp:extent cx="0" cy="457200"/>
                  <wp:effectExtent l="50800" t="50800" r="76200" b="76200"/>
                  <wp:wrapNone/>
                  <wp:docPr id="52" name="Straight Arrow Connector 52"/>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2A114" id="Straight Arrow Connector 52" o:spid="_x0000_s1026" type="#_x0000_t32" style="position:absolute;margin-left:163.2pt;margin-top:14.4pt;width:0;height:3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" strokecolor="#4579b8 [3044]">
                  <v:stroke startarrow="block" endarrow="block"/>
                </v:shape>
              </w:pict>
            </mc:Fallback>
          </mc:AlternateContent>
        </w:r>
        <w:r w:rsidDel="00E24C28">
          <w:rPr>
            <w:rFonts w:cs="Arial"/>
            <w:noProof/>
            <w:rPrChange w:id="1548" w:author="Unknown">
              <w:rPr>
                <w:noProof/>
              </w:rPr>
            </w:rPrChange>
          </w:rPr>
          <mc:AlternateContent>
            <mc:Choice Requires="wps">
              <w:drawing>
                <wp:anchor distT="0" distB="0" distL="114300" distR="114300" simplePos="0" relativeHeight="251725824" behindDoc="0" locked="0" layoutInCell="1" allowOverlap="1" wp14:anchorId="0184C42B" wp14:editId="5D665B1E">
                  <wp:simplePos x="0" y="0"/>
                  <wp:positionH relativeFrom="column">
                    <wp:posOffset>817245</wp:posOffset>
                  </wp:positionH>
                  <wp:positionV relativeFrom="paragraph">
                    <wp:posOffset>184785</wp:posOffset>
                  </wp:positionV>
                  <wp:extent cx="0" cy="457200"/>
                  <wp:effectExtent l="50800" t="50800" r="76200" b="76200"/>
                  <wp:wrapNone/>
                  <wp:docPr id="53" name="Straight Arrow Connector 53"/>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6F7409" id="Straight Arrow Connector 53" o:spid="_x0000_s1026" type="#_x0000_t32" style="position:absolute;margin-left:64.35pt;margin-top:14.55pt;width:0;height:3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" strokecolor="#4579b8 [3044]">
                  <v:stroke startarrow="block" endarrow="block"/>
                </v:shape>
              </w:pict>
            </mc:Fallback>
          </mc:AlternateContent>
        </w:r>
      </w:del>
    </w:p>
    <w:p w14:paraId="3A643C82" w14:textId="240F99FB" w:rsidR="00BB3CF8" w:rsidDel="00E24C28" w:rsidRDefault="00BB3CF8" w:rsidP="006F4E07">
      <w:pPr>
        <w:pStyle w:val="ListParagraph"/>
        <w:ind w:left="776"/>
        <w:rPr>
          <w:del w:id="1549" w:author="MH, Hashim" w:date="2017-11-22T10:41:00Z"/>
          <w:rFonts w:cs="Arial"/>
        </w:rPr>
        <w:pPrChange w:id="1550" w:author="HS, Yogesh" w:date="2017-12-07T15:36:00Z">
          <w:pPr/>
        </w:pPrChange>
      </w:pPr>
    </w:p>
    <w:p w14:paraId="32722184" w14:textId="06097E36" w:rsidR="00BB3CF8" w:rsidDel="00E24C28" w:rsidRDefault="00BB3CF8" w:rsidP="006F4E07">
      <w:pPr>
        <w:pStyle w:val="ListParagraph"/>
        <w:ind w:left="776"/>
        <w:rPr>
          <w:del w:id="1551" w:author="MH, Hashim" w:date="2017-11-22T10:41:00Z"/>
          <w:rFonts w:cs="Arial"/>
        </w:rPr>
        <w:pPrChange w:id="1552" w:author="HS, Yogesh" w:date="2017-12-07T15:36:00Z">
          <w:pPr/>
        </w:pPrChange>
      </w:pPr>
      <w:del w:id="1553" w:author="MH, Hashim" w:date="2017-11-22T10:41:00Z">
        <w:r w:rsidDel="00E24C28">
          <w:rPr>
            <w:rFonts w:cs="Arial"/>
            <w:noProof/>
            <w:rPrChange w:id="1554" w:author="Unknown">
              <w:rPr>
                <w:noProof/>
              </w:rPr>
            </w:rPrChange>
          </w:rPr>
          <mc:AlternateContent>
            <mc:Choice Requires="wps">
              <w:drawing>
                <wp:anchor distT="0" distB="0" distL="114300" distR="114300" simplePos="0" relativeHeight="251724800" behindDoc="0" locked="0" layoutInCell="1" allowOverlap="1" wp14:anchorId="3AC28244" wp14:editId="530C2D04">
                  <wp:simplePos x="0" y="0"/>
                  <wp:positionH relativeFrom="column">
                    <wp:posOffset>2874645</wp:posOffset>
                  </wp:positionH>
                  <wp:positionV relativeFrom="paragraph">
                    <wp:posOffset>654685</wp:posOffset>
                  </wp:positionV>
                  <wp:extent cx="0" cy="457200"/>
                  <wp:effectExtent l="50800" t="50800" r="76200" b="76200"/>
                  <wp:wrapNone/>
                  <wp:docPr id="54" name="Straight Arrow Connector 54"/>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F0A223" id="Straight Arrow Connector 54" o:spid="_x0000_s1026" type="#_x0000_t32" style="position:absolute;margin-left:226.35pt;margin-top:51.55pt;width:0;height:3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" strokecolor="#4579b8 [3044]">
                  <v:stroke startarrow="block" endarrow="block"/>
                </v:shape>
              </w:pict>
            </mc:Fallback>
          </mc:AlternateContent>
        </w:r>
        <w:r w:rsidDel="00E24C28">
          <w:rPr>
            <w:rFonts w:cs="Arial"/>
            <w:noProof/>
            <w:rPrChange w:id="1555" w:author="Unknown">
              <w:rPr>
                <w:noProof/>
              </w:rPr>
            </w:rPrChange>
          </w:rPr>
          <mc:AlternateContent>
            <mc:Choice Requires="wps">
              <w:drawing>
                <wp:anchor distT="0" distB="0" distL="114300" distR="114300" simplePos="0" relativeHeight="251713536" behindDoc="0" locked="0" layoutInCell="1" allowOverlap="1" wp14:anchorId="1527C2C7" wp14:editId="31681B58">
                  <wp:simplePos x="0" y="0"/>
                  <wp:positionH relativeFrom="column">
                    <wp:posOffset>131445</wp:posOffset>
                  </wp:positionH>
                  <wp:positionV relativeFrom="paragraph">
                    <wp:posOffset>221615</wp:posOffset>
                  </wp:positionV>
                  <wp:extent cx="5942965" cy="457200"/>
                  <wp:effectExtent l="0" t="0" r="26035" b="25400"/>
                  <wp:wrapThrough wrapText="bothSides">
                    <wp:wrapPolygon edited="0">
                      <wp:start x="0" y="0"/>
                      <wp:lineTo x="0" y="21600"/>
                      <wp:lineTo x="21602" y="21600"/>
                      <wp:lineTo x="21602" y="0"/>
                      <wp:lineTo x="0" y="0"/>
                    </wp:wrapPolygon>
                  </wp:wrapThrough>
                  <wp:docPr id="55" name="Rectangle 55"/>
                  <wp:cNvGraphicFramePr/>
                  <a:graphic xmlns:a="http://schemas.openxmlformats.org/drawingml/2006/main">
                    <a:graphicData uri="http://schemas.microsoft.com/office/word/2010/wordprocessingShape">
                      <wps:wsp>
                        <wps:cNvSpPr/>
                        <wps:spPr>
                          <a:xfrm>
                            <a:off x="0" y="0"/>
                            <a:ext cx="594296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8710B5" w14:textId="77777777" w:rsidR="002B502F" w:rsidRPr="002A532C" w:rsidRDefault="002B502F" w:rsidP="00BB3CF8">
                              <w:pPr>
                                <w:jc w:val="center"/>
                                <w:rPr>
                                  <w:b/>
                                  <w:color w:val="E5B8B7" w:themeColor="accent2" w:themeTint="66"/>
                                  <w:sz w:val="40"/>
                                  <w:szCs w:val="40"/>
                                  <w14:textOutline w14:w="22225" w14:cap="flat" w14:cmpd="sng" w14:algn="ctr">
                                    <w14:solidFill>
                                      <w14:schemeClr w14:val="accent2"/>
                                    </w14:solidFill>
                                    <w14:prstDash w14:val="solid"/>
                                    <w14:round/>
                                  </w14:textOutline>
                                </w:rPr>
                              </w:pPr>
                              <w:r w:rsidRPr="002A532C">
                                <w:rPr>
                                  <w:sz w:val="40"/>
                                  <w:szCs w:val="40"/>
                                </w:rPr>
                                <w:t>Data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27C2C7" id="Rectangle 55" o:spid="_x0000_s1043" style="position:absolute;left:0;text-align:left;margin-left:10.35pt;margin-top:17.45pt;width:467.95pt;height:36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" fillcolor="#4f81bd [3204]" strokecolor="#243f60 [1604]" strokeweight="2pt">
                  <v:textbox>
                    <w:txbxContent>
                      <w:p w14:paraId="2D8710B5" w14:textId="77777777" w:rsidR="002B502F" w:rsidRPr="002A532C" w:rsidRDefault="002B502F" w:rsidP="00BB3CF8">
                        <w:pPr>
                          <w:jc w:val="center"/>
                          <w:rPr>
                            <w:b/>
                            <w:color w:val="E5B8B7" w:themeColor="accent2" w:themeTint="66"/>
                            <w:sz w:val="40"/>
                            <w:szCs w:val="40"/>
                            <w14:textOutline w14:w="22225" w14:cap="flat" w14:cmpd="sng" w14:algn="ctr">
                              <w14:solidFill>
                                <w14:schemeClr w14:val="accent2"/>
                              </w14:solidFill>
                              <w14:prstDash w14:val="solid"/>
                              <w14:round/>
                            </w14:textOutline>
                          </w:rPr>
                        </w:pPr>
                        <w:r w:rsidRPr="002A532C">
                          <w:rPr>
                            <w:sz w:val="40"/>
                            <w:szCs w:val="40"/>
                          </w:rPr>
                          <w:t>Data Interface</w:t>
                        </w:r>
                      </w:p>
                    </w:txbxContent>
                  </v:textbox>
                  <w10:wrap type="through"/>
                </v:rect>
              </w:pict>
            </mc:Fallback>
          </mc:AlternateContent>
        </w:r>
      </w:del>
    </w:p>
    <w:p w14:paraId="5F7C9A12" w14:textId="5A16A2B2" w:rsidR="00BB3CF8" w:rsidDel="00E24C28" w:rsidRDefault="00C86D79" w:rsidP="006F4E07">
      <w:pPr>
        <w:pStyle w:val="ListParagraph"/>
        <w:ind w:left="776"/>
        <w:rPr>
          <w:del w:id="1556" w:author="MH, Hashim" w:date="2017-11-22T10:41:00Z"/>
          <w:rFonts w:cs="Arial"/>
        </w:rPr>
        <w:pPrChange w:id="1557" w:author="HS, Yogesh" w:date="2017-12-07T15:36:00Z">
          <w:pPr/>
        </w:pPrChange>
      </w:pPr>
      <w:del w:id="1558" w:author="MH, Hashim" w:date="2017-11-22T10:41:00Z">
        <w:r w:rsidDel="00E24C28">
          <w:rPr>
            <w:rFonts w:cs="Arial"/>
            <w:noProof/>
            <w:rPrChange w:id="1559" w:author="Unknown">
              <w:rPr>
                <w:noProof/>
              </w:rPr>
            </w:rPrChange>
          </w:rPr>
          <mc:AlternateContent>
            <mc:Choice Requires="wps">
              <w:drawing>
                <wp:anchor distT="0" distB="0" distL="114300" distR="114300" simplePos="0" relativeHeight="251717632" behindDoc="0" locked="0" layoutInCell="1" allowOverlap="1" wp14:anchorId="56196D11" wp14:editId="3C34C3F9">
                  <wp:simplePos x="0" y="0"/>
                  <wp:positionH relativeFrom="column">
                    <wp:posOffset>2760980</wp:posOffset>
                  </wp:positionH>
                  <wp:positionV relativeFrom="paragraph">
                    <wp:posOffset>227330</wp:posOffset>
                  </wp:positionV>
                  <wp:extent cx="1261110" cy="342900"/>
                  <wp:effectExtent l="0" t="0" r="34290" b="38100"/>
                  <wp:wrapThrough wrapText="bothSides">
                    <wp:wrapPolygon edited="0">
                      <wp:start x="0" y="0"/>
                      <wp:lineTo x="0" y="22400"/>
                      <wp:lineTo x="21752" y="22400"/>
                      <wp:lineTo x="21752" y="0"/>
                      <wp:lineTo x="0" y="0"/>
                    </wp:wrapPolygon>
                  </wp:wrapThrough>
                  <wp:docPr id="57" name="Snip and Round Single Corner Rectangle 57"/>
                  <wp:cNvGraphicFramePr/>
                  <a:graphic xmlns:a="http://schemas.openxmlformats.org/drawingml/2006/main">
                    <a:graphicData uri="http://schemas.microsoft.com/office/word/2010/wordprocessingShape">
                      <wps:wsp>
                        <wps:cNvSpPr/>
                        <wps:spPr>
                          <a:xfrm>
                            <a:off x="0" y="0"/>
                            <a:ext cx="1261110"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79BDF" w14:textId="77777777" w:rsidR="002B502F" w:rsidRDefault="002B502F" w:rsidP="00BB3CF8">
                              <w:pPr>
                                <w:jc w:val="center"/>
                              </w:pPr>
                              <w:proofErr w:type="gramStart"/>
                              <w:r>
                                <w:t>My  Subscription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96D11" id="Snip and Round Single Corner Rectangle 57" o:spid="_x0000_s1044" style="position:absolute;left:0;text-align:left;margin-left:217.4pt;margin-top:17.9pt;width:99.3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61110,342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" adj="-11796480,,5400" path="m57151,0l1203959,,1261110,57151,1261110,342900,,342900,,57151c0,25587,25587,,57151,0xe" fillcolor="#4f81bd [3204]" strokecolor="#243f60 [1604]" strokeweight="2pt">
                  <v:stroke joinstyle="miter"/>
                  <v:formulas/>
                  <v:path arrowok="t" o:connecttype="custom" o:connectlocs="57151,0;1203959,0;1261110,57151;1261110,342900;0,342900;0,57151;57151,0" o:connectangles="0,0,0,0,0,0,0" textboxrect="0,0,1261110,342900"/>
                  <v:textbox>
                    <w:txbxContent>
                      <w:p w14:paraId="61D79BDF" w14:textId="77777777" w:rsidR="002B502F" w:rsidRDefault="002B502F" w:rsidP="00BB3CF8">
                        <w:pPr>
                          <w:jc w:val="center"/>
                        </w:pPr>
                        <w:proofErr w:type="gramStart"/>
                        <w:r>
                          <w:t>My  Subscription</w:t>
                        </w:r>
                        <w:proofErr w:type="gramEnd"/>
                      </w:p>
                    </w:txbxContent>
                  </v:textbox>
                  <w10:wrap type="through"/>
                </v:shape>
              </w:pict>
            </mc:Fallback>
          </mc:AlternateContent>
        </w:r>
        <w:r w:rsidDel="00E24C28">
          <w:rPr>
            <w:rFonts w:cs="Arial"/>
            <w:noProof/>
            <w:rPrChange w:id="1560" w:author="Unknown">
              <w:rPr>
                <w:noProof/>
              </w:rPr>
            </w:rPrChange>
          </w:rPr>
          <mc:AlternateContent>
            <mc:Choice Requires="wps">
              <w:drawing>
                <wp:anchor distT="0" distB="0" distL="114300" distR="114300" simplePos="0" relativeHeight="251714560" behindDoc="0" locked="0" layoutInCell="1" allowOverlap="1" wp14:anchorId="01EDCAA7" wp14:editId="4D356D52">
                  <wp:simplePos x="0" y="0"/>
                  <wp:positionH relativeFrom="column">
                    <wp:posOffset>473710</wp:posOffset>
                  </wp:positionH>
                  <wp:positionV relativeFrom="paragraph">
                    <wp:posOffset>229870</wp:posOffset>
                  </wp:positionV>
                  <wp:extent cx="4569460" cy="1885315"/>
                  <wp:effectExtent l="0" t="0" r="27940" b="19685"/>
                  <wp:wrapThrough wrapText="bothSides">
                    <wp:wrapPolygon edited="0">
                      <wp:start x="720" y="0"/>
                      <wp:lineTo x="0" y="1164"/>
                      <wp:lineTo x="0" y="20370"/>
                      <wp:lineTo x="720" y="21535"/>
                      <wp:lineTo x="20892" y="21535"/>
                      <wp:lineTo x="21612" y="20370"/>
                      <wp:lineTo x="21612" y="1164"/>
                      <wp:lineTo x="20892" y="0"/>
                      <wp:lineTo x="720" y="0"/>
                    </wp:wrapPolygon>
                  </wp:wrapThrough>
                  <wp:docPr id="56" name="Rounded Rectangle 56"/>
                  <wp:cNvGraphicFramePr/>
                  <a:graphic xmlns:a="http://schemas.openxmlformats.org/drawingml/2006/main">
                    <a:graphicData uri="http://schemas.microsoft.com/office/word/2010/wordprocessingShape">
                      <wps:wsp>
                        <wps:cNvSpPr/>
                        <wps:spPr>
                          <a:xfrm>
                            <a:off x="0" y="0"/>
                            <a:ext cx="4569460" cy="18853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964D1" w14:textId="77777777" w:rsidR="002B502F" w:rsidRDefault="002B502F" w:rsidP="00BB3CF8">
                              <w:pPr>
                                <w:rPr>
                                  <w:sz w:val="28"/>
                                  <w:szCs w:val="28"/>
                                </w:rPr>
                              </w:pPr>
                              <w:r w:rsidRPr="00126D7B">
                                <w:rPr>
                                  <w:sz w:val="28"/>
                                  <w:szCs w:val="28"/>
                                </w:rPr>
                                <w:t>My Account</w:t>
                              </w:r>
                            </w:p>
                            <w:p w14:paraId="4B3D8C21" w14:textId="77777777" w:rsidR="002B502F" w:rsidRDefault="002B502F" w:rsidP="00BB3CF8">
                              <w:pPr>
                                <w:rPr>
                                  <w:sz w:val="28"/>
                                  <w:szCs w:val="28"/>
                                </w:rPr>
                              </w:pPr>
                            </w:p>
                            <w:p w14:paraId="13359E8A" w14:textId="77777777" w:rsidR="002B502F" w:rsidRPr="00126D7B" w:rsidRDefault="002B502F" w:rsidP="00BB3CF8">
                              <w:pPr>
                                <w:rPr>
                                  <w:sz w:val="28"/>
                                  <w:szCs w:val="28"/>
                                </w:rPr>
                              </w:pPr>
                            </w:p>
                            <w:p w14:paraId="0B0FD1BA" w14:textId="77777777" w:rsidR="002B502F" w:rsidRDefault="002B502F" w:rsidP="00BB3CF8"/>
                            <w:p w14:paraId="78ED8BE2" w14:textId="77777777" w:rsidR="002B502F" w:rsidRDefault="002B502F" w:rsidP="00BB3CF8"/>
                            <w:p w14:paraId="4C1C4999" w14:textId="77777777" w:rsidR="002B502F" w:rsidRDefault="002B502F" w:rsidP="00BB3C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EDCAA7" id="Rounded Rectangle 56" o:spid="_x0000_s1045" style="position:absolute;left:0;text-align:left;margin-left:37.3pt;margin-top:18.1pt;width:359.8pt;height:148.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" fillcolor="#4f81bd [3204]" strokecolor="#243f60 [1604]" strokeweight="2pt">
                  <v:textbox>
                    <w:txbxContent>
                      <w:p w14:paraId="4A1964D1" w14:textId="77777777" w:rsidR="002B502F" w:rsidRDefault="002B502F" w:rsidP="00BB3CF8">
                        <w:pPr>
                          <w:rPr>
                            <w:sz w:val="28"/>
                            <w:szCs w:val="28"/>
                          </w:rPr>
                        </w:pPr>
                        <w:r w:rsidRPr="00126D7B">
                          <w:rPr>
                            <w:sz w:val="28"/>
                            <w:szCs w:val="28"/>
                          </w:rPr>
                          <w:t>My Account</w:t>
                        </w:r>
                      </w:p>
                      <w:p w14:paraId="4B3D8C21" w14:textId="77777777" w:rsidR="002B502F" w:rsidRDefault="002B502F" w:rsidP="00BB3CF8">
                        <w:pPr>
                          <w:rPr>
                            <w:sz w:val="28"/>
                            <w:szCs w:val="28"/>
                          </w:rPr>
                        </w:pPr>
                      </w:p>
                      <w:p w14:paraId="13359E8A" w14:textId="77777777" w:rsidR="002B502F" w:rsidRPr="00126D7B" w:rsidRDefault="002B502F" w:rsidP="00BB3CF8">
                        <w:pPr>
                          <w:rPr>
                            <w:sz w:val="28"/>
                            <w:szCs w:val="28"/>
                          </w:rPr>
                        </w:pPr>
                      </w:p>
                      <w:p w14:paraId="0B0FD1BA" w14:textId="77777777" w:rsidR="002B502F" w:rsidRDefault="002B502F" w:rsidP="00BB3CF8"/>
                      <w:p w14:paraId="78ED8BE2" w14:textId="77777777" w:rsidR="002B502F" w:rsidRDefault="002B502F" w:rsidP="00BB3CF8"/>
                      <w:p w14:paraId="4C1C4999" w14:textId="77777777" w:rsidR="002B502F" w:rsidRDefault="002B502F" w:rsidP="00BB3CF8"/>
                    </w:txbxContent>
                  </v:textbox>
                  <w10:wrap type="through"/>
                </v:roundrect>
              </w:pict>
            </mc:Fallback>
          </mc:AlternateContent>
        </w:r>
      </w:del>
    </w:p>
    <w:p w14:paraId="4A2F8B91" w14:textId="316C6154" w:rsidR="00BB3CF8" w:rsidDel="00E24C28" w:rsidRDefault="00BB3CF8" w:rsidP="006F4E07">
      <w:pPr>
        <w:pStyle w:val="ListParagraph"/>
        <w:ind w:left="776"/>
        <w:rPr>
          <w:del w:id="1561" w:author="MH, Hashim" w:date="2017-11-22T10:41:00Z"/>
          <w:rFonts w:cs="Arial"/>
        </w:rPr>
        <w:pPrChange w:id="1562" w:author="HS, Yogesh" w:date="2017-12-07T15:36:00Z">
          <w:pPr/>
        </w:pPrChange>
      </w:pPr>
    </w:p>
    <w:p w14:paraId="1D0A0A27" w14:textId="69711BF4" w:rsidR="00BB3CF8" w:rsidDel="00E24C28" w:rsidRDefault="00C86D79" w:rsidP="006F4E07">
      <w:pPr>
        <w:pStyle w:val="ListParagraph"/>
        <w:ind w:left="776"/>
        <w:rPr>
          <w:del w:id="1563" w:author="MH, Hashim" w:date="2017-11-22T10:41:00Z"/>
          <w:rFonts w:cs="Arial"/>
        </w:rPr>
        <w:pPrChange w:id="1564" w:author="HS, Yogesh" w:date="2017-12-07T15:36:00Z">
          <w:pPr/>
        </w:pPrChange>
      </w:pPr>
      <w:del w:id="1565" w:author="MH, Hashim" w:date="2017-11-22T10:41:00Z">
        <w:r w:rsidDel="00E24C28">
          <w:rPr>
            <w:rFonts w:cs="Arial"/>
            <w:noProof/>
            <w:rPrChange w:id="1566" w:author="Unknown">
              <w:rPr>
                <w:noProof/>
              </w:rPr>
            </w:rPrChange>
          </w:rPr>
          <mc:AlternateContent>
            <mc:Choice Requires="wps">
              <w:drawing>
                <wp:anchor distT="0" distB="0" distL="114300" distR="114300" simplePos="0" relativeHeight="251718656" behindDoc="0" locked="0" layoutInCell="1" allowOverlap="1" wp14:anchorId="6DD11040" wp14:editId="033E38BB">
                  <wp:simplePos x="0" y="0"/>
                  <wp:positionH relativeFrom="column">
                    <wp:posOffset>2190115</wp:posOffset>
                  </wp:positionH>
                  <wp:positionV relativeFrom="paragraph">
                    <wp:posOffset>130175</wp:posOffset>
                  </wp:positionV>
                  <wp:extent cx="1375410" cy="342900"/>
                  <wp:effectExtent l="0" t="0" r="21590" b="38100"/>
                  <wp:wrapThrough wrapText="bothSides">
                    <wp:wrapPolygon edited="0">
                      <wp:start x="0" y="0"/>
                      <wp:lineTo x="0" y="22400"/>
                      <wp:lineTo x="21540" y="22400"/>
                      <wp:lineTo x="21540" y="0"/>
                      <wp:lineTo x="0" y="0"/>
                    </wp:wrapPolygon>
                  </wp:wrapThrough>
                  <wp:docPr id="58" name="Snip and Round Single Corner Rectangle 58"/>
                  <wp:cNvGraphicFramePr/>
                  <a:graphic xmlns:a="http://schemas.openxmlformats.org/drawingml/2006/main">
                    <a:graphicData uri="http://schemas.microsoft.com/office/word/2010/wordprocessingShape">
                      <wps:wsp>
                        <wps:cNvSpPr/>
                        <wps:spPr>
                          <a:xfrm>
                            <a:off x="0" y="0"/>
                            <a:ext cx="1375410"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F5B12" w14:textId="77777777" w:rsidR="002B502F" w:rsidRDefault="002B502F" w:rsidP="00BB3CF8">
                              <w:pPr>
                                <w:jc w:val="center"/>
                              </w:pPr>
                              <w:r>
                                <w:t>My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D11040" id="Snip and Round Single Corner Rectangle 58" o:spid="_x0000_s1046" style="position:absolute;left:0;text-align:left;margin-left:172.45pt;margin-top:10.25pt;width:108.3pt;height:27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75410,342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" adj="-11796480,,5400" path="m57151,0l1318259,,1375410,57151,1375410,342900,,342900,,57151c0,25587,25587,,57151,0xe" fillcolor="#4f81bd [3204]" strokecolor="#243f60 [1604]" strokeweight="2pt">
                  <v:stroke joinstyle="miter"/>
                  <v:formulas/>
                  <v:path arrowok="t" o:connecttype="custom" o:connectlocs="57151,0;1318259,0;1375410,57151;1375410,342900;0,342900;0,57151;57151,0" o:connectangles="0,0,0,0,0,0,0" textboxrect="0,0,1375410,342900"/>
                  <v:textbox>
                    <w:txbxContent>
                      <w:p w14:paraId="7E8F5B12" w14:textId="77777777" w:rsidR="002B502F" w:rsidRDefault="002B502F" w:rsidP="00BB3CF8">
                        <w:pPr>
                          <w:jc w:val="center"/>
                        </w:pPr>
                        <w:r>
                          <w:t>My Orders</w:t>
                        </w:r>
                      </w:p>
                    </w:txbxContent>
                  </v:textbox>
                  <w10:wrap type="through"/>
                </v:shape>
              </w:pict>
            </mc:Fallback>
          </mc:AlternateContent>
        </w:r>
      </w:del>
    </w:p>
    <w:p w14:paraId="253430CB" w14:textId="334A585A" w:rsidR="00BB3CF8" w:rsidDel="00E24C28" w:rsidRDefault="00BB3CF8" w:rsidP="006F4E07">
      <w:pPr>
        <w:pStyle w:val="ListParagraph"/>
        <w:ind w:left="776"/>
        <w:rPr>
          <w:del w:id="1567" w:author="MH, Hashim" w:date="2017-11-22T10:41:00Z"/>
          <w:rFonts w:cs="Arial"/>
        </w:rPr>
        <w:pPrChange w:id="1568" w:author="HS, Yogesh" w:date="2017-12-07T15:36:00Z">
          <w:pPr/>
        </w:pPrChange>
      </w:pPr>
    </w:p>
    <w:p w14:paraId="5E409F2E" w14:textId="2AA2E867" w:rsidR="00BB3CF8" w:rsidDel="00E24C28" w:rsidRDefault="00C86D79" w:rsidP="006F4E07">
      <w:pPr>
        <w:pStyle w:val="ListParagraph"/>
        <w:ind w:left="776"/>
        <w:rPr>
          <w:del w:id="1569" w:author="MH, Hashim" w:date="2017-11-22T10:41:00Z"/>
          <w:rFonts w:cs="Arial"/>
        </w:rPr>
        <w:pPrChange w:id="1570" w:author="HS, Yogesh" w:date="2017-12-07T15:36:00Z">
          <w:pPr/>
        </w:pPrChange>
      </w:pPr>
      <w:del w:id="1571" w:author="MH, Hashim" w:date="2017-11-22T10:41:00Z">
        <w:r w:rsidDel="00E24C28">
          <w:rPr>
            <w:rFonts w:cs="Arial"/>
            <w:noProof/>
            <w:rPrChange w:id="1572" w:author="Unknown">
              <w:rPr>
                <w:noProof/>
              </w:rPr>
            </w:rPrChange>
          </w:rPr>
          <mc:AlternateContent>
            <mc:Choice Requires="wps">
              <w:drawing>
                <wp:anchor distT="0" distB="0" distL="114300" distR="114300" simplePos="0" relativeHeight="251719680" behindDoc="0" locked="0" layoutInCell="1" allowOverlap="1" wp14:anchorId="49F2B584" wp14:editId="6EC76747">
                  <wp:simplePos x="0" y="0"/>
                  <wp:positionH relativeFrom="column">
                    <wp:posOffset>1732280</wp:posOffset>
                  </wp:positionH>
                  <wp:positionV relativeFrom="paragraph">
                    <wp:posOffset>29210</wp:posOffset>
                  </wp:positionV>
                  <wp:extent cx="1369060" cy="354330"/>
                  <wp:effectExtent l="0" t="0" r="27940" b="26670"/>
                  <wp:wrapThrough wrapText="bothSides">
                    <wp:wrapPolygon edited="0">
                      <wp:start x="0" y="0"/>
                      <wp:lineTo x="0" y="21677"/>
                      <wp:lineTo x="21640" y="21677"/>
                      <wp:lineTo x="21640" y="0"/>
                      <wp:lineTo x="0" y="0"/>
                    </wp:wrapPolygon>
                  </wp:wrapThrough>
                  <wp:docPr id="59" name="Snip and Round Single Corner Rectangle 59"/>
                  <wp:cNvGraphicFramePr/>
                  <a:graphic xmlns:a="http://schemas.openxmlformats.org/drawingml/2006/main">
                    <a:graphicData uri="http://schemas.microsoft.com/office/word/2010/wordprocessingShape">
                      <wps:wsp>
                        <wps:cNvSpPr/>
                        <wps:spPr>
                          <a:xfrm>
                            <a:off x="0" y="0"/>
                            <a:ext cx="1369060" cy="35433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34BCB8" w14:textId="77777777" w:rsidR="002B502F" w:rsidRDefault="002B502F" w:rsidP="00BB3CF8">
                              <w:pPr>
                                <w:jc w:val="center"/>
                              </w:pPr>
                              <w:r>
                                <w:t>My Consents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2B584" id="Snip and Round Single Corner Rectangle 59" o:spid="_x0000_s1047" style="position:absolute;left:0;text-align:left;margin-left:136.4pt;margin-top:2.3pt;width:107.8pt;height:27.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9060,35433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" adj="-11796480,,5400" path="m59056,0l1310004,,1369060,59056,1369060,354330,,354330,,59056c0,26440,26440,,59056,0xe" fillcolor="#4f81bd [3204]" strokecolor="#243f60 [1604]" strokeweight="2pt">
                  <v:stroke joinstyle="miter"/>
                  <v:formulas/>
                  <v:path arrowok="t" o:connecttype="custom" o:connectlocs="59056,0;1310004,0;1369060,59056;1369060,354330;0,354330;0,59056;59056,0" o:connectangles="0,0,0,0,0,0,0" textboxrect="0,0,1369060,354330"/>
                  <v:textbox>
                    <w:txbxContent>
                      <w:p w14:paraId="5C34BCB8" w14:textId="77777777" w:rsidR="002B502F" w:rsidRDefault="002B502F" w:rsidP="00BB3CF8">
                        <w:pPr>
                          <w:jc w:val="center"/>
                        </w:pPr>
                        <w:r>
                          <w:t>My Consents</w:t>
                        </w:r>
                      </w:p>
                    </w:txbxContent>
                  </v:textbox>
                  <w10:wrap type="through"/>
                </v:shape>
              </w:pict>
            </mc:Fallback>
          </mc:AlternateContent>
        </w:r>
      </w:del>
    </w:p>
    <w:p w14:paraId="702793D4" w14:textId="7CC85523" w:rsidR="00BB3CF8" w:rsidDel="00E24C28" w:rsidRDefault="00C86D79" w:rsidP="006F4E07">
      <w:pPr>
        <w:pStyle w:val="ListParagraph"/>
        <w:ind w:left="776"/>
        <w:rPr>
          <w:del w:id="1573" w:author="MH, Hashim" w:date="2017-11-22T10:41:00Z"/>
          <w:rFonts w:cs="Arial"/>
        </w:rPr>
        <w:pPrChange w:id="1574" w:author="HS, Yogesh" w:date="2017-12-07T15:36:00Z">
          <w:pPr/>
        </w:pPrChange>
      </w:pPr>
      <w:del w:id="1575" w:author="MH, Hashim" w:date="2017-11-22T10:41:00Z">
        <w:r w:rsidDel="00E24C28">
          <w:rPr>
            <w:rFonts w:cs="Arial"/>
            <w:noProof/>
            <w:rPrChange w:id="1576" w:author="Unknown">
              <w:rPr>
                <w:noProof/>
              </w:rPr>
            </w:rPrChange>
          </w:rPr>
          <mc:AlternateContent>
            <mc:Choice Requires="wps">
              <w:drawing>
                <wp:anchor distT="0" distB="0" distL="114300" distR="114300" simplePos="0" relativeHeight="251715584" behindDoc="0" locked="0" layoutInCell="1" allowOverlap="1" wp14:anchorId="1A925B19" wp14:editId="5F009F7B">
                  <wp:simplePos x="0" y="0"/>
                  <wp:positionH relativeFrom="column">
                    <wp:posOffset>1500505</wp:posOffset>
                  </wp:positionH>
                  <wp:positionV relativeFrom="paragraph">
                    <wp:posOffset>29845</wp:posOffset>
                  </wp:positionV>
                  <wp:extent cx="1369060" cy="459740"/>
                  <wp:effectExtent l="0" t="0" r="27940" b="22860"/>
                  <wp:wrapThrough wrapText="bothSides">
                    <wp:wrapPolygon edited="0">
                      <wp:start x="0" y="0"/>
                      <wp:lineTo x="0" y="21481"/>
                      <wp:lineTo x="21640" y="21481"/>
                      <wp:lineTo x="21640" y="0"/>
                      <wp:lineTo x="0" y="0"/>
                    </wp:wrapPolygon>
                  </wp:wrapThrough>
                  <wp:docPr id="60" name="Snip and Round Single Corner Rectangle 60"/>
                  <wp:cNvGraphicFramePr/>
                  <a:graphic xmlns:a="http://schemas.openxmlformats.org/drawingml/2006/main">
                    <a:graphicData uri="http://schemas.microsoft.com/office/word/2010/wordprocessingShape">
                      <wps:wsp>
                        <wps:cNvSpPr/>
                        <wps:spPr>
                          <a:xfrm>
                            <a:off x="0" y="0"/>
                            <a:ext cx="1369060" cy="45974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5C1D5B" w14:textId="77777777" w:rsidR="002B502F" w:rsidRDefault="002B502F" w:rsidP="00BB3CF8">
                              <w:pPr>
                                <w:jc w:val="center"/>
                              </w:pPr>
                              <w:r>
                                <w:t>My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25B19" id="Snip and Round Single Corner Rectangle 60" o:spid="_x0000_s1048" style="position:absolute;left:0;text-align:left;margin-left:118.15pt;margin-top:2.35pt;width:107.8pt;height:36.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9060,45974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" adj="-11796480,,5400" path="m76625,0l1292435,,1369060,76625,1369060,459740,,459740,,76625c0,34306,34306,,76625,0xe" fillcolor="#4f81bd [3204]" strokecolor="#243f60 [1604]" strokeweight="2pt">
                  <v:stroke joinstyle="miter"/>
                  <v:formulas/>
                  <v:path arrowok="t" o:connecttype="custom" o:connectlocs="76625,0;1292435,0;1369060,76625;1369060,459740;0,459740;0,76625;76625,0" o:connectangles="0,0,0,0,0,0,0" textboxrect="0,0,1369060,459740"/>
                  <v:textbox>
                    <w:txbxContent>
                      <w:p w14:paraId="145C1D5B" w14:textId="77777777" w:rsidR="002B502F" w:rsidRDefault="002B502F" w:rsidP="00BB3CF8">
                        <w:pPr>
                          <w:jc w:val="center"/>
                        </w:pPr>
                        <w:r>
                          <w:t>My Products</w:t>
                        </w:r>
                      </w:p>
                    </w:txbxContent>
                  </v:textbox>
                  <w10:wrap type="through"/>
                </v:shape>
              </w:pict>
            </mc:Fallback>
          </mc:AlternateContent>
        </w:r>
      </w:del>
    </w:p>
    <w:p w14:paraId="395F3057" w14:textId="7312D50A" w:rsidR="00BB3CF8" w:rsidDel="00E24C28" w:rsidRDefault="00BB3CF8" w:rsidP="006F4E07">
      <w:pPr>
        <w:pStyle w:val="ListParagraph"/>
        <w:ind w:left="776"/>
        <w:rPr>
          <w:del w:id="1577" w:author="MH, Hashim" w:date="2017-11-22T10:41:00Z"/>
          <w:rFonts w:cs="Arial"/>
        </w:rPr>
        <w:pPrChange w:id="1578" w:author="HS, Yogesh" w:date="2017-12-07T15:36:00Z">
          <w:pPr/>
        </w:pPrChange>
      </w:pPr>
      <w:del w:id="1579" w:author="MH, Hashim" w:date="2017-11-22T10:41:00Z">
        <w:r w:rsidDel="00E24C28">
          <w:rPr>
            <w:rFonts w:cs="Arial"/>
            <w:noProof/>
            <w:rPrChange w:id="1580" w:author="Unknown">
              <w:rPr>
                <w:noProof/>
              </w:rPr>
            </w:rPrChange>
          </w:rPr>
          <mc:AlternateContent>
            <mc:Choice Requires="wps">
              <w:drawing>
                <wp:anchor distT="0" distB="0" distL="114300" distR="114300" simplePos="0" relativeHeight="251716608" behindDoc="0" locked="0" layoutInCell="1" allowOverlap="1" wp14:anchorId="32CC3DD8" wp14:editId="4BF3DA8E">
                  <wp:simplePos x="0" y="0"/>
                  <wp:positionH relativeFrom="column">
                    <wp:posOffset>929005</wp:posOffset>
                  </wp:positionH>
                  <wp:positionV relativeFrom="paragraph">
                    <wp:posOffset>153035</wp:posOffset>
                  </wp:positionV>
                  <wp:extent cx="1370965" cy="342900"/>
                  <wp:effectExtent l="0" t="0" r="26035" b="38100"/>
                  <wp:wrapThrough wrapText="bothSides">
                    <wp:wrapPolygon edited="0">
                      <wp:start x="0" y="0"/>
                      <wp:lineTo x="0" y="22400"/>
                      <wp:lineTo x="21610" y="22400"/>
                      <wp:lineTo x="21610" y="0"/>
                      <wp:lineTo x="0" y="0"/>
                    </wp:wrapPolygon>
                  </wp:wrapThrough>
                  <wp:docPr id="61" name="Snip and Round Single Corner Rectangle 61"/>
                  <wp:cNvGraphicFramePr/>
                  <a:graphic xmlns:a="http://schemas.openxmlformats.org/drawingml/2006/main">
                    <a:graphicData uri="http://schemas.microsoft.com/office/word/2010/wordprocessingShape">
                      <wps:wsp>
                        <wps:cNvSpPr/>
                        <wps:spPr>
                          <a:xfrm>
                            <a:off x="0" y="0"/>
                            <a:ext cx="1370965" cy="34290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293A4E" w14:textId="77777777" w:rsidR="002B502F" w:rsidRDefault="002B502F" w:rsidP="00BB3CF8">
                              <w:pPr>
                                <w:jc w:val="center"/>
                              </w:pPr>
                              <w:r>
                                <w:t>My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CC3DD8" id="Snip and Round Single Corner Rectangle 61" o:spid="_x0000_s1049" style="position:absolute;left:0;text-align:left;margin-left:73.15pt;margin-top:12.05pt;width:107.95pt;height:27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70965,342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" adj="-11796480,,5400" path="m57151,0l1313814,,1370965,57151,1370965,342900,,342900,,57151c0,25587,25587,,57151,0xe" fillcolor="#4f81bd [3204]" strokecolor="#243f60 [1604]" strokeweight="2pt">
                  <v:stroke joinstyle="miter"/>
                  <v:formulas/>
                  <v:path arrowok="t" o:connecttype="custom" o:connectlocs="57151,0;1313814,0;1370965,57151;1370965,342900;0,342900;0,57151;57151,0" o:connectangles="0,0,0,0,0,0,0" textboxrect="0,0,1370965,342900"/>
                  <v:textbox>
                    <w:txbxContent>
                      <w:p w14:paraId="00293A4E" w14:textId="77777777" w:rsidR="002B502F" w:rsidRDefault="002B502F" w:rsidP="00BB3CF8">
                        <w:pPr>
                          <w:jc w:val="center"/>
                        </w:pPr>
                        <w:r>
                          <w:t>My Details</w:t>
                        </w:r>
                      </w:p>
                    </w:txbxContent>
                  </v:textbox>
                  <w10:wrap type="through"/>
                </v:shape>
              </w:pict>
            </mc:Fallback>
          </mc:AlternateContent>
        </w:r>
      </w:del>
    </w:p>
    <w:p w14:paraId="13CE4B0E" w14:textId="3483E58E" w:rsidR="00BB3CF8" w:rsidDel="00E24C28" w:rsidRDefault="00BB3CF8" w:rsidP="006F4E07">
      <w:pPr>
        <w:pStyle w:val="ListParagraph"/>
        <w:ind w:left="776"/>
        <w:rPr>
          <w:del w:id="1581" w:author="MH, Hashim" w:date="2017-11-22T10:41:00Z"/>
          <w:rFonts w:cs="Arial"/>
        </w:rPr>
        <w:pPrChange w:id="1582" w:author="HS, Yogesh" w:date="2017-12-07T15:36:00Z">
          <w:pPr/>
        </w:pPrChange>
      </w:pPr>
    </w:p>
    <w:p w14:paraId="5BD0B9DE" w14:textId="430A5B6B" w:rsidR="00AF1779" w:rsidDel="00E24C28" w:rsidRDefault="00AF1779" w:rsidP="006F4E07">
      <w:pPr>
        <w:pStyle w:val="ListParagraph"/>
        <w:ind w:left="776"/>
        <w:rPr>
          <w:del w:id="1583" w:author="MH, Hashim" w:date="2017-11-22T10:41:00Z"/>
        </w:rPr>
        <w:pPrChange w:id="1584" w:author="HS, Yogesh" w:date="2017-12-07T15:36:00Z">
          <w:pPr/>
        </w:pPrChange>
      </w:pPr>
    </w:p>
    <w:p w14:paraId="42298592" w14:textId="7F61E1BF" w:rsidR="003D53E7" w:rsidDel="00E24C28" w:rsidRDefault="003D53E7" w:rsidP="006F4E07">
      <w:pPr>
        <w:pStyle w:val="ListParagraph"/>
        <w:ind w:left="776"/>
        <w:rPr>
          <w:del w:id="1585" w:author="MH, Hashim" w:date="2017-11-22T10:41:00Z"/>
        </w:rPr>
        <w:pPrChange w:id="1586" w:author="HS, Yogesh" w:date="2017-12-07T15:36:00Z">
          <w:pPr>
            <w:keepNext/>
          </w:pPr>
        </w:pPrChange>
      </w:pPr>
    </w:p>
    <w:p w14:paraId="715B052B" w14:textId="691E6055" w:rsidR="00ED6A1E" w:rsidDel="00E24C28" w:rsidRDefault="00ED6A1E" w:rsidP="006F4E07">
      <w:pPr>
        <w:pStyle w:val="ListParagraph"/>
        <w:ind w:left="776"/>
        <w:rPr>
          <w:del w:id="1587" w:author="MH, Hashim" w:date="2017-11-22T10:41:00Z"/>
        </w:rPr>
        <w:pPrChange w:id="1588" w:author="HS, Yogesh" w:date="2017-12-07T15:36:00Z">
          <w:pPr>
            <w:pStyle w:val="Caption"/>
            <w:jc w:val="center"/>
          </w:pPr>
        </w:pPrChange>
      </w:pPr>
    </w:p>
    <w:p w14:paraId="44B093FF" w14:textId="6AB2797D" w:rsidR="003D53E7" w:rsidDel="00E24C28" w:rsidRDefault="003D53E7" w:rsidP="006F4E07">
      <w:pPr>
        <w:pStyle w:val="ListParagraph"/>
        <w:ind w:left="776"/>
        <w:rPr>
          <w:del w:id="1589" w:author="MH, Hashim" w:date="2017-11-22T10:41:00Z"/>
        </w:rPr>
        <w:pPrChange w:id="1590" w:author="HS, Yogesh" w:date="2017-12-07T15:36:00Z">
          <w:pPr>
            <w:pStyle w:val="Caption"/>
            <w:jc w:val="center"/>
          </w:pPr>
        </w:pPrChange>
      </w:pPr>
      <w:del w:id="1591" w:author="MH, Hashim" w:date="2017-11-22T10:41:00Z">
        <w:r w:rsidDel="00E24C28">
          <w:delText>Figure</w:delText>
        </w:r>
        <w:r w:rsidR="00A85A89" w:rsidDel="00E24C28">
          <w:delText>2:</w:delText>
        </w:r>
        <w:r w:rsidRPr="00277365" w:rsidDel="00E24C28">
          <w:delText xml:space="preserve"> </w:delText>
        </w:r>
        <w:r w:rsidR="00A85A89" w:rsidDel="00E24C28">
          <w:delText>MYA architecture</w:delText>
        </w:r>
      </w:del>
    </w:p>
    <w:p w14:paraId="0A04B819" w14:textId="5BEB8DB2" w:rsidR="00120D01" w:rsidDel="00E24C28" w:rsidRDefault="00120D01" w:rsidP="006F4E07">
      <w:pPr>
        <w:pStyle w:val="ListParagraph"/>
        <w:ind w:left="776"/>
        <w:rPr>
          <w:del w:id="1592" w:author="MH, Hashim" w:date="2017-11-22T10:41:00Z"/>
        </w:rPr>
        <w:pPrChange w:id="1593" w:author="HS, Yogesh" w:date="2017-12-07T15:36:00Z">
          <w:pPr/>
        </w:pPrChange>
      </w:pPr>
      <w:bookmarkStart w:id="1594" w:name="_Toc454549866"/>
      <w:bookmarkStart w:id="1595" w:name="_Toc454550410"/>
      <w:bookmarkStart w:id="1596" w:name="_Toc454551008"/>
      <w:bookmarkEnd w:id="1594"/>
      <w:bookmarkEnd w:id="1595"/>
      <w:bookmarkEnd w:id="1596"/>
    </w:p>
    <w:p w14:paraId="01B53816" w14:textId="303F5841" w:rsidR="00EC6F53" w:rsidDel="00E24C28" w:rsidRDefault="00EC6F53" w:rsidP="006F4E07">
      <w:pPr>
        <w:pStyle w:val="ListParagraph"/>
        <w:ind w:left="776"/>
        <w:rPr>
          <w:del w:id="1597" w:author="MH, Hashim" w:date="2017-11-22T10:41:00Z"/>
        </w:rPr>
        <w:pPrChange w:id="1598" w:author="HS, Yogesh" w:date="2017-12-07T15:36:00Z">
          <w:pPr>
            <w:pStyle w:val="Heading2"/>
          </w:pPr>
        </w:pPrChange>
      </w:pPr>
      <w:bookmarkStart w:id="1599" w:name="_Toc454549868"/>
      <w:bookmarkStart w:id="1600" w:name="_Toc454550412"/>
      <w:bookmarkStart w:id="1601" w:name="_Toc454551010"/>
      <w:bookmarkStart w:id="1602" w:name="_Toc467246422"/>
      <w:bookmarkStart w:id="1603" w:name="_Toc498547527"/>
      <w:bookmarkEnd w:id="1599"/>
      <w:bookmarkEnd w:id="1600"/>
      <w:bookmarkEnd w:id="1601"/>
      <w:del w:id="1604" w:author="MH, Hashim" w:date="2017-11-22T10:41:00Z">
        <w:r w:rsidRPr="00044929" w:rsidDel="00E24C28">
          <w:delText xml:space="preserve">Architecture </w:delText>
        </w:r>
        <w:r w:rsidDel="00E24C28">
          <w:delText>Principles</w:delText>
        </w:r>
        <w:bookmarkEnd w:id="1602"/>
        <w:bookmarkEnd w:id="1603"/>
      </w:del>
    </w:p>
    <w:p w14:paraId="1F4B32E3" w14:textId="181861D8" w:rsidR="003D53E7" w:rsidDel="00E24C28" w:rsidRDefault="00EC6F53" w:rsidP="006F4E07">
      <w:pPr>
        <w:pStyle w:val="ListParagraph"/>
        <w:ind w:left="776"/>
        <w:rPr>
          <w:del w:id="1605" w:author="MH, Hashim" w:date="2017-11-22T10:41:00Z"/>
        </w:rPr>
        <w:pPrChange w:id="1606" w:author="HS, Yogesh" w:date="2017-12-07T15:36:00Z">
          <w:pPr/>
        </w:pPrChange>
      </w:pPr>
      <w:del w:id="1607" w:author="MH, Hashim" w:date="2017-11-22T10:41:00Z">
        <w:r w:rsidDel="00E24C28">
          <w:delText>NA</w:delText>
        </w:r>
      </w:del>
    </w:p>
    <w:p w14:paraId="0E860750" w14:textId="732A445A" w:rsidR="00EC6F53" w:rsidDel="00E24C28" w:rsidRDefault="00EC6F53" w:rsidP="006F4E07">
      <w:pPr>
        <w:pStyle w:val="ListParagraph"/>
        <w:ind w:left="776"/>
        <w:rPr>
          <w:del w:id="1608" w:author="MH, Hashim" w:date="2017-11-22T10:41:00Z"/>
        </w:rPr>
        <w:pPrChange w:id="1609" w:author="HS, Yogesh" w:date="2017-12-07T15:36:00Z">
          <w:pPr>
            <w:pStyle w:val="Heading2"/>
          </w:pPr>
        </w:pPrChange>
      </w:pPr>
      <w:bookmarkStart w:id="1610" w:name="_Toc498547528"/>
      <w:del w:id="1611" w:author="MH, Hashim" w:date="2017-11-22T10:41:00Z">
        <w:r w:rsidRPr="00044929" w:rsidDel="00E24C28">
          <w:delText xml:space="preserve">Architecture </w:delText>
        </w:r>
        <w:r w:rsidDel="00E24C28">
          <w:delText>Views</w:delText>
        </w:r>
        <w:bookmarkEnd w:id="1610"/>
      </w:del>
    </w:p>
    <w:p w14:paraId="203559B8" w14:textId="3F0CB421" w:rsidR="00EC6F53" w:rsidRPr="003D53E7" w:rsidDel="00E24C28" w:rsidRDefault="00EC6F53" w:rsidP="006F4E07">
      <w:pPr>
        <w:pStyle w:val="ListParagraph"/>
        <w:ind w:left="776"/>
        <w:rPr>
          <w:del w:id="1612" w:author="MH, Hashim" w:date="2017-11-22T10:41:00Z"/>
        </w:rPr>
        <w:pPrChange w:id="1613" w:author="HS, Yogesh" w:date="2017-12-07T15:36:00Z">
          <w:pPr/>
        </w:pPrChange>
      </w:pPr>
      <w:del w:id="1614" w:author="MH, Hashim" w:date="2017-11-22T10:41:00Z">
        <w:r w:rsidDel="00E24C28">
          <w:delText>NA</w:delText>
        </w:r>
      </w:del>
    </w:p>
    <w:p w14:paraId="7E63D2AB" w14:textId="7573BB6E" w:rsidR="005D21AE" w:rsidDel="00E24C28" w:rsidRDefault="005D21AE" w:rsidP="006F4E07">
      <w:pPr>
        <w:pStyle w:val="ListParagraph"/>
        <w:ind w:left="776"/>
        <w:rPr>
          <w:del w:id="1615" w:author="MH, Hashim" w:date="2017-11-22T10:41:00Z"/>
        </w:rPr>
        <w:pPrChange w:id="1616" w:author="HS, Yogesh" w:date="2017-12-07T15:36:00Z">
          <w:pPr>
            <w:pStyle w:val="Heading1"/>
          </w:pPr>
        </w:pPrChange>
      </w:pPr>
      <w:bookmarkStart w:id="1617" w:name="_Toc498547529"/>
      <w:bookmarkEnd w:id="1475"/>
      <w:commentRangeStart w:id="1618"/>
      <w:del w:id="1619" w:author="MH, Hashim" w:date="2017-11-22T10:41:00Z">
        <w:r w:rsidRPr="005D21AE" w:rsidDel="00E24C28">
          <w:delText>Allocation of Quality Aspects</w:delText>
        </w:r>
        <w:commentRangeEnd w:id="1618"/>
        <w:r w:rsidR="002C4A43" w:rsidDel="00E24C28">
          <w:rPr>
            <w:rStyle w:val="CommentReference"/>
            <w:b/>
          </w:rPr>
          <w:commentReference w:id="1618"/>
        </w:r>
        <w:bookmarkEnd w:id="1617"/>
      </w:del>
    </w:p>
    <w:p w14:paraId="0BBFA0B5" w14:textId="55834F0E" w:rsidR="00923AB5" w:rsidDel="00E24C28" w:rsidRDefault="00923AB5" w:rsidP="006F4E07">
      <w:pPr>
        <w:pStyle w:val="ListParagraph"/>
        <w:ind w:left="776"/>
        <w:rPr>
          <w:del w:id="1620" w:author="MH, Hashim" w:date="2017-11-22T10:41:00Z"/>
        </w:rPr>
        <w:pPrChange w:id="1621" w:author="HS, Yogesh" w:date="2017-12-07T15:36:00Z">
          <w:pPr/>
        </w:pPrChange>
      </w:pPr>
      <w:del w:id="1622" w:author="MH, Hashim" w:date="2017-11-22T10:41:00Z">
        <w:r w:rsidDel="00E24C28">
          <w:delText xml:space="preserve">The concept of execution architecture is introduced on platform side to define performance criteria, NFRs etc. </w:delText>
        </w:r>
        <w:r w:rsidR="00A270F8" w:rsidDel="00E24C28">
          <w:delText>Below are few concepts which is related to app infra component in general.</w:delText>
        </w:r>
      </w:del>
    </w:p>
    <w:p w14:paraId="249A0EB2" w14:textId="6AA5DF5F" w:rsidR="00A270F8" w:rsidDel="00E24C28" w:rsidRDefault="00A270F8" w:rsidP="006F4E07">
      <w:pPr>
        <w:pStyle w:val="ListParagraph"/>
        <w:ind w:left="776"/>
        <w:rPr>
          <w:del w:id="1623" w:author="MH, Hashim" w:date="2017-11-22T10:41:00Z"/>
        </w:rPr>
        <w:pPrChange w:id="1624" w:author="HS, Yogesh" w:date="2017-12-07T15:36:00Z">
          <w:pPr/>
        </w:pPrChange>
      </w:pPr>
      <w:del w:id="1625" w:author="MH, Hashim" w:date="2017-11-22T10:41:00Z">
        <w:r w:rsidDel="00E24C28">
          <w:delText>Please refer platfo</w:delText>
        </w:r>
        <w:r w:rsidR="00BF399F" w:rsidDel="00E24C28">
          <w:delText>rm [PLATFORM TECH DESIGN]</w:delText>
        </w:r>
        <w:r w:rsidDel="00E24C28">
          <w:delText xml:space="preserve"> for more details on quality aspects.</w:delText>
        </w:r>
      </w:del>
    </w:p>
    <w:p w14:paraId="58EE7386" w14:textId="1027D46D" w:rsidR="00923AB5" w:rsidDel="00E24C28" w:rsidRDefault="00923AB5" w:rsidP="006F4E07">
      <w:pPr>
        <w:pStyle w:val="ListParagraph"/>
        <w:ind w:left="776"/>
        <w:rPr>
          <w:del w:id="1626" w:author="MH, Hashim" w:date="2017-11-22T10:41:00Z"/>
        </w:rPr>
        <w:pPrChange w:id="1627" w:author="HS, Yogesh" w:date="2017-12-07T15:36:00Z">
          <w:pPr>
            <w:pStyle w:val="Heading2"/>
          </w:pPr>
        </w:pPrChange>
      </w:pPr>
      <w:del w:id="1628" w:author="MH, Hashim" w:date="2017-11-22T10:41:00Z">
        <w:r w:rsidDel="00E24C28">
          <w:delText>Threading</w:delText>
        </w:r>
      </w:del>
    </w:p>
    <w:p w14:paraId="4ED2D2AA" w14:textId="015B0404" w:rsidR="00923AB5" w:rsidRPr="00AF133D" w:rsidDel="00E24C28" w:rsidRDefault="00923AB5" w:rsidP="006F4E07">
      <w:pPr>
        <w:pStyle w:val="ListParagraph"/>
        <w:ind w:left="776"/>
        <w:rPr>
          <w:del w:id="1629" w:author="MH, Hashim" w:date="2017-11-22T10:41:00Z"/>
        </w:rPr>
        <w:pPrChange w:id="1630" w:author="HS, Yogesh" w:date="2017-12-07T15:36:00Z">
          <w:pPr/>
        </w:pPrChange>
      </w:pPr>
      <w:del w:id="1631" w:author="MH, Hashim" w:date="2017-11-22T10:41:00Z">
        <w:r w:rsidRPr="00AF133D" w:rsidDel="00E24C28">
          <w:delText>A thread is a basic unit of CPU utilization, consisting of a program counter, a stack, and a set of registers, ( and a thread ID. ). Threads are very useful in modern programming whenever a process has multiple tasks to perform independently of the others. Particularly true when one of the tasks may block, and it is desired to allow the other tasks to proceed without blocking.</w:delText>
        </w:r>
      </w:del>
    </w:p>
    <w:p w14:paraId="08E8AEAF" w14:textId="4B288948" w:rsidR="00923AB5" w:rsidDel="00E24C28" w:rsidRDefault="00923AB5" w:rsidP="006F4E07">
      <w:pPr>
        <w:pStyle w:val="ListParagraph"/>
        <w:ind w:left="776"/>
        <w:rPr>
          <w:del w:id="1632" w:author="MH, Hashim" w:date="2017-11-22T10:41:00Z"/>
        </w:rPr>
        <w:pPrChange w:id="1633" w:author="HS, Yogesh" w:date="2017-12-07T15:36:00Z">
          <w:pPr/>
        </w:pPrChange>
      </w:pPr>
      <w:del w:id="1634" w:author="MH, Hashim" w:date="2017-11-22T10:41:00Z">
        <w:r w:rsidRPr="00AF133D" w:rsidDel="00E24C28">
          <w:delText xml:space="preserve">Benefits of Threading: </w:delText>
        </w:r>
      </w:del>
    </w:p>
    <w:p w14:paraId="61822AC4" w14:textId="1E6CC0D7" w:rsidR="00923AB5" w:rsidRPr="00AF133D" w:rsidDel="00E24C28" w:rsidRDefault="00923AB5" w:rsidP="006F4E07">
      <w:pPr>
        <w:pStyle w:val="ListParagraph"/>
        <w:ind w:left="776"/>
        <w:rPr>
          <w:del w:id="1635" w:author="MH, Hashim" w:date="2017-11-22T10:41:00Z"/>
        </w:rPr>
        <w:pPrChange w:id="1636" w:author="HS, Yogesh" w:date="2017-12-07T15:36:00Z">
          <w:pPr/>
        </w:pPrChange>
      </w:pPr>
      <w:del w:id="1637" w:author="MH, Hashim" w:date="2017-11-22T10:41:00Z">
        <w:r w:rsidRPr="00AF133D" w:rsidDel="00E24C28">
          <w:delText>There are four major categories of benefits to multi-threading:</w:delText>
        </w:r>
      </w:del>
    </w:p>
    <w:p w14:paraId="59AF8E13" w14:textId="04C7227D" w:rsidR="00923AB5" w:rsidRPr="00AF133D" w:rsidDel="00E24C28" w:rsidRDefault="00923AB5" w:rsidP="006F4E07">
      <w:pPr>
        <w:pStyle w:val="ListParagraph"/>
        <w:ind w:left="776"/>
        <w:rPr>
          <w:del w:id="1638" w:author="MH, Hashim" w:date="2017-11-22T10:41:00Z"/>
        </w:rPr>
        <w:pPrChange w:id="1639" w:author="HS, Yogesh" w:date="2017-12-07T15:36:00Z">
          <w:pPr>
            <w:pStyle w:val="ListParagraph"/>
            <w:numPr>
              <w:numId w:val="28"/>
            </w:numPr>
            <w:ind w:hanging="360"/>
          </w:pPr>
        </w:pPrChange>
      </w:pPr>
      <w:del w:id="1640" w:author="MH, Hashim" w:date="2017-11-22T10:41:00Z">
        <w:r w:rsidRPr="00AF133D" w:rsidDel="00E24C28">
          <w:delText xml:space="preserve">Responsiveness </w:delText>
        </w:r>
        <w:r w:rsidR="00F814AD" w:rsidDel="00E24C28">
          <w:delText>–</w:delText>
        </w:r>
        <w:r w:rsidRPr="00AF133D" w:rsidDel="00E24C28">
          <w:delText xml:space="preserve"> One thread may provide rapid response while other threads are blocked or slowed down doing intensive calculations.</w:delText>
        </w:r>
      </w:del>
    </w:p>
    <w:p w14:paraId="3EEA45D2" w14:textId="07A8FA78" w:rsidR="00923AB5" w:rsidRPr="00AF133D" w:rsidDel="00E24C28" w:rsidRDefault="00923AB5" w:rsidP="006F4E07">
      <w:pPr>
        <w:pStyle w:val="ListParagraph"/>
        <w:ind w:left="776"/>
        <w:rPr>
          <w:del w:id="1641" w:author="MH, Hashim" w:date="2017-11-22T10:41:00Z"/>
        </w:rPr>
        <w:pPrChange w:id="1642" w:author="HS, Yogesh" w:date="2017-12-07T15:36:00Z">
          <w:pPr>
            <w:pStyle w:val="ListParagraph"/>
            <w:numPr>
              <w:numId w:val="28"/>
            </w:numPr>
            <w:ind w:hanging="360"/>
          </w:pPr>
        </w:pPrChange>
      </w:pPr>
      <w:del w:id="1643" w:author="MH, Hashim" w:date="2017-11-22T10:41:00Z">
        <w:r w:rsidRPr="00AF133D" w:rsidDel="00E24C28">
          <w:delText xml:space="preserve">Resource sharing </w:delText>
        </w:r>
        <w:r w:rsidR="00F814AD" w:rsidDel="00E24C28">
          <w:delText>–</w:delText>
        </w:r>
        <w:r w:rsidRPr="00AF133D" w:rsidDel="00E24C28">
          <w:delText xml:space="preserve"> By default threads share common code, data, and other resources, which allows multiple tasks to be performed simultaneously in a single address space.</w:delText>
        </w:r>
      </w:del>
    </w:p>
    <w:p w14:paraId="3C8557BD" w14:textId="507D1EA3" w:rsidR="00923AB5" w:rsidRPr="00AF133D" w:rsidDel="00E24C28" w:rsidRDefault="00923AB5" w:rsidP="006F4E07">
      <w:pPr>
        <w:pStyle w:val="ListParagraph"/>
        <w:ind w:left="776"/>
        <w:rPr>
          <w:del w:id="1644" w:author="MH, Hashim" w:date="2017-11-22T10:41:00Z"/>
        </w:rPr>
        <w:pPrChange w:id="1645" w:author="HS, Yogesh" w:date="2017-12-07T15:36:00Z">
          <w:pPr>
            <w:pStyle w:val="ListParagraph"/>
            <w:numPr>
              <w:numId w:val="28"/>
            </w:numPr>
            <w:ind w:hanging="360"/>
          </w:pPr>
        </w:pPrChange>
      </w:pPr>
      <w:del w:id="1646" w:author="MH, Hashim" w:date="2017-11-22T10:41:00Z">
        <w:r w:rsidRPr="00AF133D" w:rsidDel="00E24C28">
          <w:delText xml:space="preserve">Economy </w:delText>
        </w:r>
        <w:r w:rsidR="00F814AD" w:rsidDel="00E24C28">
          <w:delText>–</w:delText>
        </w:r>
        <w:r w:rsidRPr="00AF133D" w:rsidDel="00E24C28">
          <w:delText xml:space="preserve"> Creating and managing threads ( and context switches between them ) is much faster than performing the same tasks for processes.</w:delText>
        </w:r>
      </w:del>
    </w:p>
    <w:p w14:paraId="6283CE51" w14:textId="2D16D87B" w:rsidR="00923AB5" w:rsidRPr="00AF133D" w:rsidDel="00E24C28" w:rsidRDefault="00923AB5" w:rsidP="006F4E07">
      <w:pPr>
        <w:pStyle w:val="ListParagraph"/>
        <w:ind w:left="776"/>
        <w:rPr>
          <w:del w:id="1647" w:author="MH, Hashim" w:date="2017-11-22T10:41:00Z"/>
        </w:rPr>
        <w:pPrChange w:id="1648" w:author="HS, Yogesh" w:date="2017-12-07T15:36:00Z">
          <w:pPr>
            <w:pStyle w:val="ListParagraph"/>
            <w:numPr>
              <w:numId w:val="28"/>
            </w:numPr>
            <w:ind w:hanging="360"/>
          </w:pPr>
        </w:pPrChange>
      </w:pPr>
      <w:del w:id="1649" w:author="MH, Hashim" w:date="2017-11-22T10:41:00Z">
        <w:r w:rsidRPr="00AF133D" w:rsidDel="00E24C28">
          <w:delText xml:space="preserve">Scalability, i.e. Utilization of multiprocessor architectures </w:delText>
        </w:r>
        <w:r w:rsidR="00F814AD" w:rsidDel="00E24C28">
          <w:delText>–</w:delText>
        </w:r>
        <w:r w:rsidRPr="00AF133D" w:rsidDel="00E24C28">
          <w:delText xml:space="preserve"> A single threaded process can only run on one CPU, no matter how many may be available, whereas the execution of a multi-threaded application may be split amongst available processors. ( Note that single threaded processes can still benefit from multi-processor architectures when there are multiple processes contending for the CPU, i.e. when the load average is above some certain threshold. )</w:delText>
        </w:r>
      </w:del>
    </w:p>
    <w:p w14:paraId="758EDF66" w14:textId="06E9029B" w:rsidR="00923AB5" w:rsidDel="00E24C28" w:rsidRDefault="00923AB5" w:rsidP="006F4E07">
      <w:pPr>
        <w:pStyle w:val="ListParagraph"/>
        <w:ind w:left="776"/>
        <w:rPr>
          <w:del w:id="1650" w:author="MH, Hashim" w:date="2017-11-22T10:41:00Z"/>
        </w:rPr>
        <w:pPrChange w:id="1651" w:author="HS, Yogesh" w:date="2017-12-07T15:36:00Z">
          <w:pPr>
            <w:pStyle w:val="ListParagraph"/>
            <w:numPr>
              <w:numId w:val="28"/>
            </w:numPr>
            <w:ind w:hanging="360"/>
          </w:pPr>
        </w:pPrChange>
      </w:pPr>
      <w:del w:id="1652" w:author="MH, Hashim" w:date="2017-11-22T10:41:00Z">
        <w:r w:rsidRPr="00AF133D" w:rsidDel="00E24C28">
          <w:delText>Smoother Context Switching</w:delText>
        </w:r>
      </w:del>
    </w:p>
    <w:p w14:paraId="051D546E" w14:textId="53CACBCC" w:rsidR="00923AB5" w:rsidRPr="00167B6F" w:rsidDel="00E24C28" w:rsidRDefault="00923AB5" w:rsidP="006F4E07">
      <w:pPr>
        <w:pStyle w:val="ListParagraph"/>
        <w:ind w:left="776"/>
        <w:rPr>
          <w:del w:id="1653" w:author="MH, Hashim" w:date="2017-11-22T10:41:00Z"/>
        </w:rPr>
        <w:pPrChange w:id="1654" w:author="HS, Yogesh" w:date="2017-12-07T15:36:00Z">
          <w:pPr/>
        </w:pPrChange>
      </w:pPr>
      <w:del w:id="1655" w:author="MH, Hashim" w:date="2017-11-22T10:41:00Z">
        <w:r w:rsidRPr="00167B6F" w:rsidDel="00E24C28">
          <w:delText>Challenges:</w:delText>
        </w:r>
      </w:del>
    </w:p>
    <w:p w14:paraId="513CA38D" w14:textId="2E46E92B" w:rsidR="00923AB5" w:rsidRPr="00167B6F" w:rsidDel="00E24C28" w:rsidRDefault="00923AB5" w:rsidP="006F4E07">
      <w:pPr>
        <w:pStyle w:val="ListParagraph"/>
        <w:ind w:left="776"/>
        <w:rPr>
          <w:del w:id="1656" w:author="MH, Hashim" w:date="2017-11-22T10:41:00Z"/>
        </w:rPr>
        <w:pPrChange w:id="1657" w:author="HS, Yogesh" w:date="2017-12-07T15:36:00Z">
          <w:pPr>
            <w:pStyle w:val="ListParagraph"/>
            <w:numPr>
              <w:numId w:val="29"/>
            </w:numPr>
            <w:ind w:hanging="360"/>
          </w:pPr>
        </w:pPrChange>
      </w:pPr>
      <w:del w:id="1658" w:author="MH, Hashim" w:date="2017-11-22T10:41:00Z">
        <w:r w:rsidRPr="00167B6F" w:rsidDel="00E24C28">
          <w:delText>Security Issues: because of extensive sharing of resources between multiple threads.</w:delText>
        </w:r>
      </w:del>
    </w:p>
    <w:p w14:paraId="1E5B3CC7" w14:textId="55030FE4" w:rsidR="00923AB5" w:rsidRPr="00167B6F" w:rsidDel="00E24C28" w:rsidRDefault="00923AB5" w:rsidP="006F4E07">
      <w:pPr>
        <w:pStyle w:val="ListParagraph"/>
        <w:ind w:left="776"/>
        <w:rPr>
          <w:del w:id="1659" w:author="MH, Hashim" w:date="2017-11-22T10:41:00Z"/>
        </w:rPr>
        <w:pPrChange w:id="1660" w:author="HS, Yogesh" w:date="2017-12-07T15:36:00Z">
          <w:pPr>
            <w:pStyle w:val="ListParagraph"/>
            <w:numPr>
              <w:numId w:val="29"/>
            </w:numPr>
            <w:ind w:hanging="360"/>
          </w:pPr>
        </w:pPrChange>
      </w:pPr>
      <w:del w:id="1661" w:author="MH, Hashim" w:date="2017-11-22T10:41:00Z">
        <w:r w:rsidRPr="00167B6F" w:rsidDel="00E24C28">
          <w:delText>Threading has a real cost to the program (and the system) in terms of memory use and performance ( thread cancellation is also a costly affair)</w:delText>
        </w:r>
      </w:del>
    </w:p>
    <w:p w14:paraId="2D376EFE" w14:textId="2AE78ECA" w:rsidR="00923AB5" w:rsidRPr="00167B6F" w:rsidDel="00E24C28" w:rsidRDefault="00923AB5" w:rsidP="006F4E07">
      <w:pPr>
        <w:pStyle w:val="ListParagraph"/>
        <w:ind w:left="776"/>
        <w:rPr>
          <w:del w:id="1662" w:author="MH, Hashim" w:date="2017-11-22T10:41:00Z"/>
        </w:rPr>
        <w:pPrChange w:id="1663" w:author="HS, Yogesh" w:date="2017-12-07T15:36:00Z">
          <w:pPr>
            <w:pStyle w:val="ListParagraph"/>
            <w:numPr>
              <w:numId w:val="29"/>
            </w:numPr>
            <w:ind w:hanging="360"/>
          </w:pPr>
        </w:pPrChange>
      </w:pPr>
      <w:del w:id="1664" w:author="MH, Hashim" w:date="2017-11-22T10:41:00Z">
        <w:r w:rsidRPr="00167B6F" w:rsidDel="00E24C28">
          <w:delText>Difficulty of coding, testing and debugging</w:delText>
        </w:r>
      </w:del>
    </w:p>
    <w:p w14:paraId="42A9D1CD" w14:textId="32A0CFB1" w:rsidR="00923AB5" w:rsidRPr="00167B6F" w:rsidDel="00E24C28" w:rsidRDefault="00923AB5" w:rsidP="006F4E07">
      <w:pPr>
        <w:pStyle w:val="ListParagraph"/>
        <w:ind w:left="776"/>
        <w:rPr>
          <w:del w:id="1665" w:author="MH, Hashim" w:date="2017-11-22T10:41:00Z"/>
        </w:rPr>
        <w:pPrChange w:id="1666" w:author="HS, Yogesh" w:date="2017-12-07T15:36:00Z">
          <w:pPr>
            <w:pStyle w:val="ListParagraph"/>
            <w:numPr>
              <w:numId w:val="29"/>
            </w:numPr>
            <w:ind w:hanging="360"/>
          </w:pPr>
        </w:pPrChange>
      </w:pPr>
      <w:del w:id="1667" w:author="MH, Hashim" w:date="2017-11-22T10:41:00Z">
        <w:r w:rsidRPr="00167B6F" w:rsidDel="00E24C28">
          <w:delText>The task of managing concurrency among threads is difficult and has the potential to introduce new problems into an application</w:delText>
        </w:r>
      </w:del>
    </w:p>
    <w:p w14:paraId="07E282E9" w14:textId="3B005A63" w:rsidR="00923AB5" w:rsidRPr="00167B6F" w:rsidDel="00E24C28" w:rsidRDefault="00923AB5" w:rsidP="006F4E07">
      <w:pPr>
        <w:pStyle w:val="ListParagraph"/>
        <w:ind w:left="776"/>
        <w:rPr>
          <w:del w:id="1668" w:author="MH, Hashim" w:date="2017-11-22T10:41:00Z"/>
        </w:rPr>
        <w:pPrChange w:id="1669" w:author="HS, Yogesh" w:date="2017-12-07T15:36:00Z">
          <w:pPr/>
        </w:pPrChange>
      </w:pPr>
      <w:del w:id="1670" w:author="MH, Hashim" w:date="2017-11-22T10:41:00Z">
        <w:r w:rsidRPr="00167B6F" w:rsidDel="00E24C28">
          <w:delText>Things to consider</w:delText>
        </w:r>
      </w:del>
    </w:p>
    <w:p w14:paraId="17C4EB88" w14:textId="4D0C6093" w:rsidR="00923AB5" w:rsidRPr="00167B6F" w:rsidDel="00E24C28" w:rsidRDefault="00923AB5" w:rsidP="006F4E07">
      <w:pPr>
        <w:pStyle w:val="ListParagraph"/>
        <w:ind w:left="776"/>
        <w:rPr>
          <w:del w:id="1671" w:author="MH, Hashim" w:date="2017-11-22T10:41:00Z"/>
        </w:rPr>
        <w:pPrChange w:id="1672" w:author="HS, Yogesh" w:date="2017-12-07T15:36:00Z">
          <w:pPr>
            <w:pStyle w:val="ListParagraph"/>
            <w:numPr>
              <w:numId w:val="30"/>
            </w:numPr>
            <w:ind w:hanging="360"/>
          </w:pPr>
        </w:pPrChange>
      </w:pPr>
      <w:del w:id="1673" w:author="MH, Hashim" w:date="2017-11-22T10:41:00Z">
        <w:r w:rsidRPr="00167B6F" w:rsidDel="00E24C28">
          <w:delText>Do not block the UI thread</w:delText>
        </w:r>
      </w:del>
    </w:p>
    <w:p w14:paraId="788C6D6F" w14:textId="672968E6" w:rsidR="00923AB5" w:rsidRPr="00167B6F" w:rsidDel="00E24C28" w:rsidRDefault="00923AB5" w:rsidP="006F4E07">
      <w:pPr>
        <w:pStyle w:val="ListParagraph"/>
        <w:ind w:left="776"/>
        <w:rPr>
          <w:del w:id="1674" w:author="MH, Hashim" w:date="2017-11-22T10:41:00Z"/>
        </w:rPr>
        <w:pPrChange w:id="1675" w:author="HS, Yogesh" w:date="2017-12-07T15:36:00Z">
          <w:pPr>
            <w:pStyle w:val="ListParagraph"/>
            <w:numPr>
              <w:numId w:val="30"/>
            </w:numPr>
            <w:ind w:hanging="360"/>
          </w:pPr>
        </w:pPrChange>
      </w:pPr>
      <w:del w:id="1676" w:author="MH, Hashim" w:date="2017-11-22T10:41:00Z">
        <w:r w:rsidRPr="00167B6F" w:rsidDel="00E24C28">
          <w:delText>Create threads judiciously</w:delText>
        </w:r>
      </w:del>
    </w:p>
    <w:p w14:paraId="3E4F41E5" w14:textId="554D04CF" w:rsidR="00923AB5" w:rsidRPr="00167B6F" w:rsidDel="00E24C28" w:rsidRDefault="00923AB5" w:rsidP="006F4E07">
      <w:pPr>
        <w:pStyle w:val="ListParagraph"/>
        <w:ind w:left="776"/>
        <w:rPr>
          <w:del w:id="1677" w:author="MH, Hashim" w:date="2017-11-22T10:41:00Z"/>
        </w:rPr>
        <w:pPrChange w:id="1678" w:author="HS, Yogesh" w:date="2017-12-07T15:36:00Z">
          <w:pPr>
            <w:pStyle w:val="ListParagraph"/>
            <w:numPr>
              <w:numId w:val="30"/>
            </w:numPr>
            <w:ind w:hanging="360"/>
          </w:pPr>
        </w:pPrChange>
      </w:pPr>
      <w:del w:id="1679" w:author="MH, Hashim" w:date="2017-11-22T10:41:00Z">
        <w:r w:rsidRPr="00167B6F" w:rsidDel="00E24C28">
          <w:delText>Network calls and processing should be done on the worker thread</w:delText>
        </w:r>
      </w:del>
    </w:p>
    <w:p w14:paraId="019FD0BA" w14:textId="4E4DDAC3" w:rsidR="00923AB5" w:rsidRPr="00167B6F" w:rsidDel="00E24C28" w:rsidRDefault="00923AB5" w:rsidP="006F4E07">
      <w:pPr>
        <w:pStyle w:val="ListParagraph"/>
        <w:ind w:left="776"/>
        <w:rPr>
          <w:del w:id="1680" w:author="MH, Hashim" w:date="2017-11-22T10:41:00Z"/>
        </w:rPr>
        <w:pPrChange w:id="1681" w:author="HS, Yogesh" w:date="2017-12-07T15:36:00Z">
          <w:pPr>
            <w:pStyle w:val="ListParagraph"/>
            <w:numPr>
              <w:numId w:val="30"/>
            </w:numPr>
            <w:ind w:hanging="360"/>
          </w:pPr>
        </w:pPrChange>
      </w:pPr>
      <w:del w:id="1682" w:author="MH, Hashim" w:date="2017-11-22T10:41:00Z">
        <w:r w:rsidRPr="00167B6F" w:rsidDel="00E24C28">
          <w:delText>Leave the priorities of the threads at their default values</w:delText>
        </w:r>
      </w:del>
    </w:p>
    <w:p w14:paraId="6B171D93" w14:textId="5358B6F1" w:rsidR="00923AB5" w:rsidRPr="00167B6F" w:rsidDel="00E24C28" w:rsidRDefault="00923AB5" w:rsidP="006F4E07">
      <w:pPr>
        <w:pStyle w:val="ListParagraph"/>
        <w:ind w:left="776"/>
        <w:rPr>
          <w:del w:id="1683" w:author="MH, Hashim" w:date="2017-11-22T10:41:00Z"/>
        </w:rPr>
        <w:pPrChange w:id="1684" w:author="HS, Yogesh" w:date="2017-12-07T15:36:00Z">
          <w:pPr>
            <w:pStyle w:val="ListParagraph"/>
            <w:numPr>
              <w:numId w:val="30"/>
            </w:numPr>
            <w:ind w:hanging="360"/>
          </w:pPr>
        </w:pPrChange>
      </w:pPr>
      <w:del w:id="1685" w:author="MH, Hashim" w:date="2017-11-22T10:41:00Z">
        <w:r w:rsidRPr="00167B6F" w:rsidDel="00E24C28">
          <w:delText>Ensure thread handles the exception</w:delText>
        </w:r>
      </w:del>
    </w:p>
    <w:p w14:paraId="70D67E78" w14:textId="7BBF3609" w:rsidR="00923AB5" w:rsidDel="00E24C28" w:rsidRDefault="00923AB5" w:rsidP="006F4E07">
      <w:pPr>
        <w:pStyle w:val="ListParagraph"/>
        <w:ind w:left="776"/>
        <w:rPr>
          <w:del w:id="1686" w:author="MH, Hashim" w:date="2017-11-22T10:41:00Z"/>
        </w:rPr>
        <w:pPrChange w:id="1687" w:author="HS, Yogesh" w:date="2017-12-07T15:36:00Z">
          <w:pPr>
            <w:pStyle w:val="ListParagraph"/>
            <w:numPr>
              <w:numId w:val="30"/>
            </w:numPr>
            <w:ind w:hanging="360"/>
          </w:pPr>
        </w:pPrChange>
      </w:pPr>
      <w:del w:id="1688" w:author="MH, Hashim" w:date="2017-11-22T10:41:00Z">
        <w:r w:rsidRPr="00167B6F" w:rsidDel="00E24C28">
          <w:delText>Do not access the Android UI toolkit from outside the UI thread</w:delText>
        </w:r>
      </w:del>
    </w:p>
    <w:p w14:paraId="6FBEC6BD" w14:textId="30033DD7" w:rsidR="00923AB5" w:rsidDel="00E24C28" w:rsidRDefault="00923AB5" w:rsidP="006F4E07">
      <w:pPr>
        <w:pStyle w:val="ListParagraph"/>
        <w:ind w:left="776"/>
        <w:rPr>
          <w:del w:id="1689" w:author="MH, Hashim" w:date="2017-11-22T10:41:00Z"/>
        </w:rPr>
        <w:pPrChange w:id="1690" w:author="HS, Yogesh" w:date="2017-12-07T15:36:00Z">
          <w:pPr>
            <w:pStyle w:val="Heading2"/>
          </w:pPr>
        </w:pPrChange>
      </w:pPr>
      <w:del w:id="1691" w:author="MH, Hashim" w:date="2017-11-22T10:41:00Z">
        <w:r w:rsidRPr="00167B6F" w:rsidDel="00E24C28">
          <w:delText>Memory Management</w:delText>
        </w:r>
      </w:del>
    </w:p>
    <w:p w14:paraId="04DB3853" w14:textId="4985471E" w:rsidR="00923AB5" w:rsidRPr="00167B6F" w:rsidDel="00E24C28" w:rsidRDefault="00923AB5" w:rsidP="006F4E07">
      <w:pPr>
        <w:pStyle w:val="ListParagraph"/>
        <w:ind w:left="776"/>
        <w:rPr>
          <w:del w:id="1692" w:author="MH, Hashim" w:date="2017-11-22T10:41:00Z"/>
        </w:rPr>
        <w:pPrChange w:id="1693" w:author="HS, Yogesh" w:date="2017-12-07T15:36:00Z">
          <w:pPr/>
        </w:pPrChange>
      </w:pPr>
      <w:del w:id="1694" w:author="MH, Hashim" w:date="2017-11-22T10:41:00Z">
        <w:r w:rsidRPr="00167B6F" w:rsidDel="00E24C28">
          <w:delText>iOS &amp; Swift</w:delText>
        </w:r>
        <w:r w:rsidDel="00E24C28">
          <w:delText>:</w:delText>
        </w:r>
      </w:del>
    </w:p>
    <w:p w14:paraId="690C7EC6" w14:textId="1C2E347B" w:rsidR="00923AB5" w:rsidRPr="00167B6F" w:rsidDel="00E24C28" w:rsidRDefault="00923AB5" w:rsidP="006F4E07">
      <w:pPr>
        <w:pStyle w:val="ListParagraph"/>
        <w:ind w:left="776"/>
        <w:rPr>
          <w:del w:id="1695" w:author="MH, Hashim" w:date="2017-11-22T10:41:00Z"/>
        </w:rPr>
        <w:pPrChange w:id="1696" w:author="HS, Yogesh" w:date="2017-12-07T15:36:00Z">
          <w:pPr>
            <w:pStyle w:val="ListParagraph"/>
            <w:numPr>
              <w:numId w:val="31"/>
            </w:numPr>
            <w:ind w:hanging="360"/>
          </w:pPr>
        </w:pPrChange>
      </w:pPr>
      <w:del w:id="1697" w:author="MH, Hashim" w:date="2017-11-22T10:41:00Z">
        <w:r w:rsidRPr="00167B6F" w:rsidDel="00E24C28">
          <w:delText>Memory Management Issues</w:delText>
        </w:r>
      </w:del>
    </w:p>
    <w:p w14:paraId="1F685BBB" w14:textId="42F2DDF7" w:rsidR="00923AB5" w:rsidRPr="00167B6F" w:rsidDel="00E24C28" w:rsidRDefault="00923AB5" w:rsidP="006F4E07">
      <w:pPr>
        <w:pStyle w:val="ListParagraph"/>
        <w:ind w:left="776"/>
        <w:rPr>
          <w:del w:id="1698" w:author="MH, Hashim" w:date="2017-11-22T10:41:00Z"/>
        </w:rPr>
        <w:pPrChange w:id="1699" w:author="HS, Yogesh" w:date="2017-12-07T15:36:00Z">
          <w:pPr>
            <w:pStyle w:val="ListParagraph"/>
            <w:numPr>
              <w:ilvl w:val="1"/>
              <w:numId w:val="31"/>
            </w:numPr>
            <w:ind w:left="1440" w:hanging="360"/>
          </w:pPr>
        </w:pPrChange>
      </w:pPr>
      <w:del w:id="1700" w:author="MH, Hashim" w:date="2017-11-22T10:41:00Z">
        <w:r w:rsidRPr="00167B6F" w:rsidDel="00E24C28">
          <w:delText>Freeing or over</w:delText>
        </w:r>
        <w:r w:rsidDel="00E24C28">
          <w:delText>-</w:delText>
        </w:r>
        <w:r w:rsidRPr="00167B6F" w:rsidDel="00E24C28">
          <w:delText>writing data that is still in use. It causes memory corruption</w:delText>
        </w:r>
      </w:del>
    </w:p>
    <w:p w14:paraId="0193DAB2" w14:textId="2245B377" w:rsidR="00923AB5" w:rsidRPr="00167B6F" w:rsidDel="00E24C28" w:rsidRDefault="00923AB5" w:rsidP="006F4E07">
      <w:pPr>
        <w:pStyle w:val="ListParagraph"/>
        <w:ind w:left="776"/>
        <w:rPr>
          <w:del w:id="1701" w:author="MH, Hashim" w:date="2017-11-22T10:41:00Z"/>
        </w:rPr>
        <w:pPrChange w:id="1702" w:author="HS, Yogesh" w:date="2017-12-07T15:36:00Z">
          <w:pPr>
            <w:pStyle w:val="ListParagraph"/>
            <w:numPr>
              <w:ilvl w:val="1"/>
              <w:numId w:val="31"/>
            </w:numPr>
            <w:ind w:left="1440" w:hanging="360"/>
          </w:pPr>
        </w:pPrChange>
      </w:pPr>
      <w:del w:id="1703" w:author="MH, Hashim" w:date="2017-11-22T10:41:00Z">
        <w:r w:rsidRPr="00167B6F" w:rsidDel="00E24C28">
          <w:delText>Not freeing data that is no longer in use causes memory leaks</w:delText>
        </w:r>
      </w:del>
    </w:p>
    <w:p w14:paraId="20399643" w14:textId="6B917EEB" w:rsidR="00923AB5" w:rsidRPr="00167B6F" w:rsidDel="00E24C28" w:rsidRDefault="00923AB5" w:rsidP="006F4E07">
      <w:pPr>
        <w:pStyle w:val="ListParagraph"/>
        <w:ind w:left="776"/>
        <w:rPr>
          <w:del w:id="1704" w:author="MH, Hashim" w:date="2017-11-22T10:41:00Z"/>
        </w:rPr>
        <w:pPrChange w:id="1705" w:author="HS, Yogesh" w:date="2017-12-07T15:36:00Z">
          <w:pPr>
            <w:pStyle w:val="ListParagraph"/>
            <w:numPr>
              <w:numId w:val="32"/>
            </w:numPr>
            <w:ind w:hanging="360"/>
          </w:pPr>
        </w:pPrChange>
      </w:pPr>
      <w:del w:id="1706" w:author="MH, Hashim" w:date="2017-11-22T10:41:00Z">
        <w:r w:rsidRPr="00167B6F" w:rsidDel="00E24C28">
          <w:delText>How it happens</w:delText>
        </w:r>
      </w:del>
    </w:p>
    <w:p w14:paraId="5C4659A3" w14:textId="04214D04" w:rsidR="00923AB5" w:rsidRPr="00167B6F" w:rsidDel="00E24C28" w:rsidRDefault="00923AB5" w:rsidP="006F4E07">
      <w:pPr>
        <w:pStyle w:val="ListParagraph"/>
        <w:ind w:left="776"/>
        <w:rPr>
          <w:del w:id="1707" w:author="MH, Hashim" w:date="2017-11-22T10:41:00Z"/>
        </w:rPr>
        <w:pPrChange w:id="1708" w:author="HS, Yogesh" w:date="2017-12-07T15:36:00Z">
          <w:pPr>
            <w:pStyle w:val="ListParagraph"/>
            <w:numPr>
              <w:ilvl w:val="1"/>
              <w:numId w:val="32"/>
            </w:numPr>
            <w:ind w:left="1440" w:hanging="360"/>
          </w:pPr>
        </w:pPrChange>
      </w:pPr>
      <w:del w:id="1709" w:author="MH, Hashim" w:date="2017-11-22T10:41:00Z">
        <w:r w:rsidRPr="00167B6F" w:rsidDel="00E24C28">
          <w:delText>Retain cycles (use weak instead of nonatomic)</w:delText>
        </w:r>
      </w:del>
    </w:p>
    <w:p w14:paraId="11E9AAA1" w14:textId="25AD1DEB" w:rsidR="00923AB5" w:rsidRPr="00167B6F" w:rsidDel="00E24C28" w:rsidRDefault="00923AB5" w:rsidP="006F4E07">
      <w:pPr>
        <w:pStyle w:val="ListParagraph"/>
        <w:ind w:left="776"/>
        <w:rPr>
          <w:del w:id="1710" w:author="MH, Hashim" w:date="2017-11-22T10:41:00Z"/>
        </w:rPr>
        <w:pPrChange w:id="1711" w:author="HS, Yogesh" w:date="2017-12-07T15:36:00Z">
          <w:pPr>
            <w:pStyle w:val="ListParagraph"/>
            <w:numPr>
              <w:ilvl w:val="1"/>
              <w:numId w:val="32"/>
            </w:numPr>
            <w:ind w:left="1440" w:hanging="360"/>
          </w:pPr>
        </w:pPrChange>
      </w:pPr>
      <w:del w:id="1712" w:author="MH, Hashim" w:date="2017-11-22T10:41:00Z">
        <w:r w:rsidRPr="00167B6F" w:rsidDel="00E24C28">
          <w:delText>Unnecessary caching (Caching is ideal for storing frequently accessed objects, and we were not frequently accessing these images)</w:delText>
        </w:r>
      </w:del>
    </w:p>
    <w:p w14:paraId="4C43ADA4" w14:textId="22777189" w:rsidR="00923AB5" w:rsidRPr="00167B6F" w:rsidDel="00E24C28" w:rsidRDefault="00923AB5" w:rsidP="006F4E07">
      <w:pPr>
        <w:pStyle w:val="ListParagraph"/>
        <w:ind w:left="776"/>
        <w:rPr>
          <w:del w:id="1713" w:author="MH, Hashim" w:date="2017-11-22T10:41:00Z"/>
        </w:rPr>
        <w:pPrChange w:id="1714" w:author="HS, Yogesh" w:date="2017-12-07T15:36:00Z">
          <w:pPr>
            <w:pStyle w:val="ListParagraph"/>
            <w:numPr>
              <w:ilvl w:val="1"/>
              <w:numId w:val="32"/>
            </w:numPr>
            <w:ind w:left="1440" w:hanging="360"/>
          </w:pPr>
        </w:pPrChange>
      </w:pPr>
      <w:del w:id="1715" w:author="MH, Hashim" w:date="2017-11-22T10:41:00Z">
        <w:r w:rsidRPr="00167B6F" w:rsidDel="00E24C28">
          <w:delText xml:space="preserve">Not knowing what ARC handles in C </w:delText>
        </w:r>
      </w:del>
    </w:p>
    <w:p w14:paraId="5B694D89" w14:textId="74D14B84" w:rsidR="00923AB5" w:rsidRPr="00167B6F" w:rsidDel="00E24C28" w:rsidRDefault="00923AB5" w:rsidP="006F4E07">
      <w:pPr>
        <w:pStyle w:val="ListParagraph"/>
        <w:ind w:left="776"/>
        <w:rPr>
          <w:del w:id="1716" w:author="MH, Hashim" w:date="2017-11-22T10:41:00Z"/>
        </w:rPr>
        <w:pPrChange w:id="1717" w:author="HS, Yogesh" w:date="2017-12-07T15:36:00Z">
          <w:pPr>
            <w:pStyle w:val="ListParagraph"/>
            <w:numPr>
              <w:numId w:val="32"/>
            </w:numPr>
            <w:ind w:hanging="360"/>
          </w:pPr>
        </w:pPrChange>
      </w:pPr>
      <w:del w:id="1718" w:author="MH, Hashim" w:date="2017-11-22T10:41:00Z">
        <w:r w:rsidRPr="00167B6F" w:rsidDel="00E24C28">
          <w:delText>Memory Management Rules</w:delText>
        </w:r>
      </w:del>
    </w:p>
    <w:p w14:paraId="71D05C41" w14:textId="068F0D93" w:rsidR="00923AB5" w:rsidRPr="00167B6F" w:rsidDel="00E24C28" w:rsidRDefault="00923AB5" w:rsidP="006F4E07">
      <w:pPr>
        <w:pStyle w:val="ListParagraph"/>
        <w:ind w:left="776"/>
        <w:rPr>
          <w:del w:id="1719" w:author="MH, Hashim" w:date="2017-11-22T10:41:00Z"/>
        </w:rPr>
        <w:pPrChange w:id="1720" w:author="HS, Yogesh" w:date="2017-12-07T15:36:00Z">
          <w:pPr>
            <w:pStyle w:val="ListParagraph"/>
            <w:numPr>
              <w:ilvl w:val="1"/>
              <w:numId w:val="32"/>
            </w:numPr>
            <w:ind w:left="1440" w:hanging="360"/>
          </w:pPr>
        </w:pPrChange>
      </w:pPr>
      <w:del w:id="1721" w:author="MH, Hashim" w:date="2017-11-22T10:41:00Z">
        <w:r w:rsidRPr="00167B6F" w:rsidDel="00E24C28">
          <w:delText>We own the objects we create, and we have to subsequently release them when they are no longer needed</w:delText>
        </w:r>
      </w:del>
    </w:p>
    <w:p w14:paraId="6170217F" w14:textId="645BBBAB" w:rsidR="00923AB5" w:rsidRPr="00167B6F" w:rsidDel="00E24C28" w:rsidRDefault="00923AB5" w:rsidP="006F4E07">
      <w:pPr>
        <w:pStyle w:val="ListParagraph"/>
        <w:ind w:left="776"/>
        <w:rPr>
          <w:del w:id="1722" w:author="MH, Hashim" w:date="2017-11-22T10:41:00Z"/>
        </w:rPr>
        <w:pPrChange w:id="1723" w:author="HS, Yogesh" w:date="2017-12-07T15:36:00Z">
          <w:pPr>
            <w:pStyle w:val="ListParagraph"/>
            <w:numPr>
              <w:ilvl w:val="1"/>
              <w:numId w:val="32"/>
            </w:numPr>
            <w:ind w:left="1440" w:hanging="360"/>
          </w:pPr>
        </w:pPrChange>
      </w:pPr>
      <w:del w:id="1724" w:author="MH, Hashim" w:date="2017-11-22T10:41:00Z">
        <w:r w:rsidRPr="00167B6F" w:rsidDel="00E24C28">
          <w:delText>Use Retain to gain ownership of an object that you did not create. You have to release these objects too when they are not needed.</w:delText>
        </w:r>
      </w:del>
    </w:p>
    <w:p w14:paraId="25C1F6F4" w14:textId="6612D95E" w:rsidR="00923AB5" w:rsidRPr="00167B6F" w:rsidDel="00E24C28" w:rsidRDefault="00923AB5" w:rsidP="006F4E07">
      <w:pPr>
        <w:pStyle w:val="ListParagraph"/>
        <w:ind w:left="776"/>
        <w:rPr>
          <w:del w:id="1725" w:author="MH, Hashim" w:date="2017-11-22T10:41:00Z"/>
        </w:rPr>
        <w:pPrChange w:id="1726" w:author="HS, Yogesh" w:date="2017-12-07T15:36:00Z">
          <w:pPr>
            <w:pStyle w:val="ListParagraph"/>
            <w:numPr>
              <w:ilvl w:val="1"/>
              <w:numId w:val="32"/>
            </w:numPr>
            <w:ind w:left="1440" w:hanging="360"/>
          </w:pPr>
        </w:pPrChange>
      </w:pPr>
      <w:del w:id="1727" w:author="MH, Hashim" w:date="2017-11-22T10:41:00Z">
        <w:r w:rsidRPr="00167B6F" w:rsidDel="00E24C28">
          <w:delText>Don</w:delText>
        </w:r>
        <w:r w:rsidR="00F814AD" w:rsidDel="00E24C28">
          <w:delText>’</w:delText>
        </w:r>
        <w:r w:rsidRPr="00167B6F" w:rsidDel="00E24C28">
          <w:delText>t release the objects that you don</w:delText>
        </w:r>
        <w:r w:rsidR="00F814AD" w:rsidDel="00E24C28">
          <w:delText>’</w:delText>
        </w:r>
        <w:r w:rsidRPr="00167B6F" w:rsidDel="00E24C28">
          <w:delText>t own.</w:delText>
        </w:r>
      </w:del>
    </w:p>
    <w:p w14:paraId="1D2BC51C" w14:textId="6C6DCD70" w:rsidR="00923AB5" w:rsidRPr="00167B6F" w:rsidDel="00E24C28" w:rsidRDefault="00923AB5" w:rsidP="006F4E07">
      <w:pPr>
        <w:pStyle w:val="ListParagraph"/>
        <w:ind w:left="776"/>
        <w:rPr>
          <w:del w:id="1728" w:author="MH, Hashim" w:date="2017-11-22T10:41:00Z"/>
        </w:rPr>
        <w:pPrChange w:id="1729" w:author="HS, Yogesh" w:date="2017-12-07T15:36:00Z">
          <w:pPr>
            <w:pStyle w:val="ListParagraph"/>
            <w:numPr>
              <w:numId w:val="32"/>
            </w:numPr>
            <w:ind w:hanging="360"/>
          </w:pPr>
        </w:pPrChange>
      </w:pPr>
      <w:del w:id="1730" w:author="MH, Hashim" w:date="2017-11-22T10:41:00Z">
        <w:r w:rsidRPr="00167B6F" w:rsidDel="00E24C28">
          <w:delText>How to debug and avoid memory issues</w:delText>
        </w:r>
      </w:del>
    </w:p>
    <w:p w14:paraId="33358E2D" w14:textId="042331E4" w:rsidR="00923AB5" w:rsidRPr="00167B6F" w:rsidDel="00E24C28" w:rsidRDefault="00923AB5" w:rsidP="006F4E07">
      <w:pPr>
        <w:pStyle w:val="ListParagraph"/>
        <w:ind w:left="776"/>
        <w:rPr>
          <w:del w:id="1731" w:author="MH, Hashim" w:date="2017-11-22T10:41:00Z"/>
        </w:rPr>
        <w:pPrChange w:id="1732" w:author="HS, Yogesh" w:date="2017-12-07T15:36:00Z">
          <w:pPr>
            <w:pStyle w:val="ListParagraph"/>
            <w:numPr>
              <w:ilvl w:val="1"/>
              <w:numId w:val="32"/>
            </w:numPr>
            <w:ind w:left="1440" w:hanging="360"/>
          </w:pPr>
        </w:pPrChange>
      </w:pPr>
      <w:del w:id="1733" w:author="MH, Hashim" w:date="2017-11-22T10:41:00Z">
        <w:r w:rsidRPr="00167B6F" w:rsidDel="00E24C28">
          <w:delText>Override the dealloc method</w:delText>
        </w:r>
      </w:del>
    </w:p>
    <w:p w14:paraId="289C275F" w14:textId="3BFB28D3" w:rsidR="00923AB5" w:rsidRPr="00167B6F" w:rsidDel="00E24C28" w:rsidRDefault="00923AB5" w:rsidP="006F4E07">
      <w:pPr>
        <w:pStyle w:val="ListParagraph"/>
        <w:ind w:left="776"/>
        <w:rPr>
          <w:del w:id="1734" w:author="MH, Hashim" w:date="2017-11-22T10:41:00Z"/>
        </w:rPr>
        <w:pPrChange w:id="1735" w:author="HS, Yogesh" w:date="2017-12-07T15:36:00Z">
          <w:pPr>
            <w:pStyle w:val="ListParagraph"/>
            <w:numPr>
              <w:ilvl w:val="1"/>
              <w:numId w:val="32"/>
            </w:numPr>
            <w:ind w:left="1440" w:hanging="360"/>
          </w:pPr>
        </w:pPrChange>
      </w:pPr>
      <w:del w:id="1736" w:author="MH, Hashim" w:date="2017-11-22T10:41:00Z">
        <w:r w:rsidRPr="00167B6F" w:rsidDel="00E24C28">
          <w:delText>Manually create autorelease pools ( Could ignore in pure Swift)</w:delText>
        </w:r>
      </w:del>
    </w:p>
    <w:p w14:paraId="099F24E2" w14:textId="3FD6DD61" w:rsidR="00923AB5" w:rsidRPr="00167B6F" w:rsidDel="00E24C28" w:rsidRDefault="00923AB5" w:rsidP="006F4E07">
      <w:pPr>
        <w:pStyle w:val="ListParagraph"/>
        <w:ind w:left="776"/>
        <w:rPr>
          <w:del w:id="1737" w:author="MH, Hashim" w:date="2017-11-22T10:41:00Z"/>
        </w:rPr>
        <w:pPrChange w:id="1738" w:author="HS, Yogesh" w:date="2017-12-07T15:36:00Z">
          <w:pPr>
            <w:pStyle w:val="ListParagraph"/>
            <w:numPr>
              <w:ilvl w:val="1"/>
              <w:numId w:val="32"/>
            </w:numPr>
            <w:ind w:left="1440" w:hanging="360"/>
          </w:pPr>
        </w:pPrChange>
      </w:pPr>
      <w:del w:id="1739" w:author="MH, Hashim" w:date="2017-11-22T10:41:00Z">
        <w:r w:rsidRPr="00167B6F" w:rsidDel="00E24C28">
          <w:delText>Isolate possible problem areas</w:delText>
        </w:r>
      </w:del>
    </w:p>
    <w:p w14:paraId="39569C83" w14:textId="29BC3F7D" w:rsidR="00923AB5" w:rsidDel="00E24C28" w:rsidRDefault="00923AB5" w:rsidP="006F4E07">
      <w:pPr>
        <w:pStyle w:val="ListParagraph"/>
        <w:ind w:left="776"/>
        <w:rPr>
          <w:del w:id="1740" w:author="MH, Hashim" w:date="2017-11-22T10:41:00Z"/>
        </w:rPr>
        <w:pPrChange w:id="1741" w:author="HS, Yogesh" w:date="2017-12-07T15:36:00Z">
          <w:pPr>
            <w:pStyle w:val="ListParagraph"/>
            <w:numPr>
              <w:numId w:val="32"/>
            </w:numPr>
            <w:ind w:hanging="360"/>
          </w:pPr>
        </w:pPrChange>
      </w:pPr>
      <w:del w:id="1742" w:author="MH, Hashim" w:date="2017-11-22T10:41:00Z">
        <w:r w:rsidRPr="00167B6F" w:rsidDel="00E24C28">
          <w:delText>Use Instrumentations to debug memory leaks</w:delText>
        </w:r>
      </w:del>
    </w:p>
    <w:p w14:paraId="4ABF2016" w14:textId="5E9B5566" w:rsidR="00923AB5" w:rsidDel="00E24C28" w:rsidRDefault="00923AB5" w:rsidP="006F4E07">
      <w:pPr>
        <w:pStyle w:val="ListParagraph"/>
        <w:ind w:left="776"/>
        <w:rPr>
          <w:del w:id="1743" w:author="MH, Hashim" w:date="2017-11-22T10:41:00Z"/>
        </w:rPr>
        <w:pPrChange w:id="1744" w:author="HS, Yogesh" w:date="2017-12-07T15:36:00Z">
          <w:pPr/>
        </w:pPrChange>
      </w:pPr>
      <w:del w:id="1745" w:author="MH, Hashim" w:date="2017-11-22T10:41:00Z">
        <w:r w:rsidRPr="00167B6F" w:rsidDel="00E24C28">
          <w:delText>Android</w:delText>
        </w:r>
        <w:r w:rsidDel="00E24C28">
          <w:delText>:</w:delText>
        </w:r>
      </w:del>
    </w:p>
    <w:p w14:paraId="213EC54F" w14:textId="06A52644" w:rsidR="00923AB5" w:rsidRPr="00167B6F" w:rsidDel="00E24C28" w:rsidRDefault="00923AB5" w:rsidP="006F4E07">
      <w:pPr>
        <w:pStyle w:val="ListParagraph"/>
        <w:ind w:left="776"/>
        <w:rPr>
          <w:del w:id="1746" w:author="MH, Hashim" w:date="2017-11-22T10:41:00Z"/>
        </w:rPr>
        <w:pPrChange w:id="1747" w:author="HS, Yogesh" w:date="2017-12-07T15:36:00Z">
          <w:pPr>
            <w:pStyle w:val="ListParagraph"/>
            <w:numPr>
              <w:numId w:val="33"/>
            </w:numPr>
            <w:ind w:hanging="360"/>
          </w:pPr>
        </w:pPrChange>
      </w:pPr>
      <w:del w:id="1748" w:author="MH, Hashim" w:date="2017-11-22T10:41:00Z">
        <w:r w:rsidRPr="00167B6F" w:rsidDel="00E24C28">
          <w:delText>How Your App Should Manage Memory</w:delText>
        </w:r>
      </w:del>
    </w:p>
    <w:p w14:paraId="00242EF6" w14:textId="57B037FA" w:rsidR="00923AB5" w:rsidRPr="00167B6F" w:rsidDel="00E24C28" w:rsidRDefault="00923AB5" w:rsidP="006F4E07">
      <w:pPr>
        <w:pStyle w:val="ListParagraph"/>
        <w:ind w:left="776"/>
        <w:rPr>
          <w:del w:id="1749" w:author="MH, Hashim" w:date="2017-11-22T10:41:00Z"/>
        </w:rPr>
        <w:pPrChange w:id="1750" w:author="HS, Yogesh" w:date="2017-12-07T15:36:00Z">
          <w:pPr>
            <w:pStyle w:val="ListParagraph"/>
            <w:numPr>
              <w:ilvl w:val="1"/>
              <w:numId w:val="33"/>
            </w:numPr>
            <w:ind w:left="1440" w:hanging="360"/>
          </w:pPr>
        </w:pPrChange>
      </w:pPr>
      <w:del w:id="1751" w:author="MH, Hashim" w:date="2017-11-22T10:41:00Z">
        <w:r w:rsidRPr="00167B6F" w:rsidDel="00E24C28">
          <w:delText>Use services sparingly</w:delText>
        </w:r>
      </w:del>
    </w:p>
    <w:p w14:paraId="072A3CE2" w14:textId="6F4C03AD" w:rsidR="00923AB5" w:rsidRPr="00167B6F" w:rsidDel="00E24C28" w:rsidRDefault="00923AB5" w:rsidP="006F4E07">
      <w:pPr>
        <w:pStyle w:val="ListParagraph"/>
        <w:ind w:left="776"/>
        <w:rPr>
          <w:del w:id="1752" w:author="MH, Hashim" w:date="2017-11-22T10:41:00Z"/>
        </w:rPr>
        <w:pPrChange w:id="1753" w:author="HS, Yogesh" w:date="2017-12-07T15:36:00Z">
          <w:pPr>
            <w:pStyle w:val="ListParagraph"/>
            <w:numPr>
              <w:ilvl w:val="1"/>
              <w:numId w:val="33"/>
            </w:numPr>
            <w:ind w:left="1440" w:hanging="360"/>
          </w:pPr>
        </w:pPrChange>
      </w:pPr>
      <w:del w:id="1754" w:author="MH, Hashim" w:date="2017-11-22T10:41:00Z">
        <w:r w:rsidRPr="00167B6F" w:rsidDel="00E24C28">
          <w:delText>Release memory when your user interface becomes hidden</w:delText>
        </w:r>
      </w:del>
    </w:p>
    <w:p w14:paraId="7A6E4F57" w14:textId="7B5AAE82" w:rsidR="00923AB5" w:rsidRPr="00167B6F" w:rsidDel="00E24C28" w:rsidRDefault="00923AB5" w:rsidP="006F4E07">
      <w:pPr>
        <w:pStyle w:val="ListParagraph"/>
        <w:ind w:left="776"/>
        <w:rPr>
          <w:del w:id="1755" w:author="MH, Hashim" w:date="2017-11-22T10:41:00Z"/>
        </w:rPr>
        <w:pPrChange w:id="1756" w:author="HS, Yogesh" w:date="2017-12-07T15:36:00Z">
          <w:pPr>
            <w:pStyle w:val="ListParagraph"/>
            <w:numPr>
              <w:ilvl w:val="1"/>
              <w:numId w:val="33"/>
            </w:numPr>
            <w:ind w:left="1440" w:hanging="360"/>
          </w:pPr>
        </w:pPrChange>
      </w:pPr>
      <w:del w:id="1757" w:author="MH, Hashim" w:date="2017-11-22T10:41:00Z">
        <w:r w:rsidRPr="00167B6F" w:rsidDel="00E24C28">
          <w:delText>Release memory as memory becomes tight (use LRU principle)</w:delText>
        </w:r>
      </w:del>
    </w:p>
    <w:p w14:paraId="74E6AF62" w14:textId="4CC4BBF4" w:rsidR="00923AB5" w:rsidRPr="00167B6F" w:rsidDel="00E24C28" w:rsidRDefault="00923AB5" w:rsidP="006F4E07">
      <w:pPr>
        <w:pStyle w:val="ListParagraph"/>
        <w:ind w:left="776"/>
        <w:rPr>
          <w:del w:id="1758" w:author="MH, Hashim" w:date="2017-11-22T10:41:00Z"/>
        </w:rPr>
        <w:pPrChange w:id="1759" w:author="HS, Yogesh" w:date="2017-12-07T15:36:00Z">
          <w:pPr>
            <w:pStyle w:val="ListParagraph"/>
            <w:numPr>
              <w:ilvl w:val="1"/>
              <w:numId w:val="33"/>
            </w:numPr>
            <w:ind w:left="1440" w:hanging="360"/>
          </w:pPr>
        </w:pPrChange>
      </w:pPr>
      <w:del w:id="1760" w:author="MH, Hashim" w:date="2017-11-22T10:41:00Z">
        <w:r w:rsidRPr="00167B6F" w:rsidDel="00E24C28">
          <w:delText xml:space="preserve">Use Memory </w:delText>
        </w:r>
      </w:del>
    </w:p>
    <w:p w14:paraId="50E33E02" w14:textId="5CE14382" w:rsidR="00923AB5" w:rsidRPr="00167B6F" w:rsidDel="00E24C28" w:rsidRDefault="00923AB5" w:rsidP="006F4E07">
      <w:pPr>
        <w:pStyle w:val="ListParagraph"/>
        <w:ind w:left="776"/>
        <w:rPr>
          <w:del w:id="1761" w:author="MH, Hashim" w:date="2017-11-22T10:41:00Z"/>
        </w:rPr>
        <w:pPrChange w:id="1762" w:author="HS, Yogesh" w:date="2017-12-07T15:36:00Z">
          <w:pPr>
            <w:pStyle w:val="ListParagraph"/>
            <w:numPr>
              <w:ilvl w:val="2"/>
              <w:numId w:val="33"/>
            </w:numPr>
            <w:ind w:left="2160" w:hanging="360"/>
          </w:pPr>
        </w:pPrChange>
      </w:pPr>
      <w:del w:id="1763" w:author="MH, Hashim" w:date="2017-11-22T10:41:00Z">
        <w:r w:rsidRPr="00167B6F" w:rsidDel="00E24C28">
          <w:delText>Check how much memory you should use</w:delText>
        </w:r>
      </w:del>
    </w:p>
    <w:p w14:paraId="38CEB2DC" w14:textId="7BB24EFB" w:rsidR="00923AB5" w:rsidRPr="00167B6F" w:rsidDel="00E24C28" w:rsidRDefault="00923AB5" w:rsidP="006F4E07">
      <w:pPr>
        <w:pStyle w:val="ListParagraph"/>
        <w:ind w:left="776"/>
        <w:rPr>
          <w:del w:id="1764" w:author="MH, Hashim" w:date="2017-11-22T10:41:00Z"/>
        </w:rPr>
        <w:pPrChange w:id="1765" w:author="HS, Yogesh" w:date="2017-12-07T15:36:00Z">
          <w:pPr>
            <w:pStyle w:val="ListParagraph"/>
            <w:numPr>
              <w:ilvl w:val="2"/>
              <w:numId w:val="33"/>
            </w:numPr>
            <w:ind w:left="2160" w:hanging="360"/>
          </w:pPr>
        </w:pPrChange>
      </w:pPr>
      <w:del w:id="1766" w:author="MH, Hashim" w:date="2017-11-22T10:41:00Z">
        <w:r w:rsidRPr="00167B6F" w:rsidDel="00E24C28">
          <w:delText>Avoid wasting memory with bitmaps</w:delText>
        </w:r>
      </w:del>
    </w:p>
    <w:p w14:paraId="6CB07D7B" w14:textId="742E3109" w:rsidR="00923AB5" w:rsidRPr="00167B6F" w:rsidDel="00E24C28" w:rsidRDefault="00923AB5" w:rsidP="006F4E07">
      <w:pPr>
        <w:pStyle w:val="ListParagraph"/>
        <w:ind w:left="776"/>
        <w:rPr>
          <w:del w:id="1767" w:author="MH, Hashim" w:date="2017-11-22T10:41:00Z"/>
        </w:rPr>
        <w:pPrChange w:id="1768" w:author="HS, Yogesh" w:date="2017-12-07T15:36:00Z">
          <w:pPr>
            <w:pStyle w:val="ListParagraph"/>
            <w:numPr>
              <w:ilvl w:val="2"/>
              <w:numId w:val="33"/>
            </w:numPr>
            <w:ind w:left="2160" w:hanging="360"/>
          </w:pPr>
        </w:pPrChange>
      </w:pPr>
      <w:del w:id="1769" w:author="MH, Hashim" w:date="2017-11-22T10:41:00Z">
        <w:r w:rsidRPr="00167B6F" w:rsidDel="00E24C28">
          <w:delText>Be aware of memory overhead</w:delText>
        </w:r>
      </w:del>
    </w:p>
    <w:p w14:paraId="49CAD689" w14:textId="729531DA" w:rsidR="00923AB5" w:rsidRPr="00167B6F" w:rsidDel="00E24C28" w:rsidRDefault="00923AB5" w:rsidP="006F4E07">
      <w:pPr>
        <w:pStyle w:val="ListParagraph"/>
        <w:ind w:left="776"/>
        <w:rPr>
          <w:del w:id="1770" w:author="MH, Hashim" w:date="2017-11-22T10:41:00Z"/>
        </w:rPr>
        <w:pPrChange w:id="1771" w:author="HS, Yogesh" w:date="2017-12-07T15:36:00Z">
          <w:pPr>
            <w:pStyle w:val="ListParagraph"/>
            <w:numPr>
              <w:ilvl w:val="1"/>
              <w:numId w:val="33"/>
            </w:numPr>
            <w:ind w:left="1440" w:hanging="360"/>
          </w:pPr>
        </w:pPrChange>
      </w:pPr>
      <w:del w:id="1772" w:author="MH, Hashim" w:date="2017-11-22T10:41:00Z">
        <w:r w:rsidRPr="00167B6F" w:rsidDel="00E24C28">
          <w:delText>Use optimized data containers</w:delText>
        </w:r>
      </w:del>
    </w:p>
    <w:p w14:paraId="0595338B" w14:textId="6907852F" w:rsidR="00923AB5" w:rsidRPr="00167B6F" w:rsidDel="00E24C28" w:rsidRDefault="00923AB5" w:rsidP="006F4E07">
      <w:pPr>
        <w:pStyle w:val="ListParagraph"/>
        <w:ind w:left="776"/>
        <w:rPr>
          <w:del w:id="1773" w:author="MH, Hashim" w:date="2017-11-22T10:41:00Z"/>
        </w:rPr>
        <w:pPrChange w:id="1774" w:author="HS, Yogesh" w:date="2017-12-07T15:36:00Z">
          <w:pPr>
            <w:pStyle w:val="ListParagraph"/>
            <w:numPr>
              <w:ilvl w:val="1"/>
              <w:numId w:val="33"/>
            </w:numPr>
            <w:ind w:left="1440" w:hanging="360"/>
          </w:pPr>
        </w:pPrChange>
      </w:pPr>
      <w:del w:id="1775" w:author="MH, Hashim" w:date="2017-11-22T10:41:00Z">
        <w:r w:rsidRPr="00167B6F" w:rsidDel="00E24C28">
          <w:delText>Be careful with code abstractions</w:delText>
        </w:r>
      </w:del>
    </w:p>
    <w:p w14:paraId="47E712F1" w14:textId="25263A80" w:rsidR="00923AB5" w:rsidRPr="00167B6F" w:rsidDel="00E24C28" w:rsidRDefault="00923AB5" w:rsidP="006F4E07">
      <w:pPr>
        <w:pStyle w:val="ListParagraph"/>
        <w:ind w:left="776"/>
        <w:rPr>
          <w:del w:id="1776" w:author="MH, Hashim" w:date="2017-11-22T10:41:00Z"/>
        </w:rPr>
        <w:pPrChange w:id="1777" w:author="HS, Yogesh" w:date="2017-12-07T15:36:00Z">
          <w:pPr>
            <w:pStyle w:val="ListParagraph"/>
            <w:numPr>
              <w:ilvl w:val="1"/>
              <w:numId w:val="33"/>
            </w:numPr>
            <w:ind w:left="1440" w:hanging="360"/>
          </w:pPr>
        </w:pPrChange>
      </w:pPr>
      <w:del w:id="1778" w:author="MH, Hashim" w:date="2017-11-22T10:41:00Z">
        <w:r w:rsidRPr="00167B6F" w:rsidDel="00E24C28">
          <w:delText>Avoid dependency injection frameworks</w:delText>
        </w:r>
      </w:del>
    </w:p>
    <w:p w14:paraId="06CE9147" w14:textId="5D165791" w:rsidR="00923AB5" w:rsidRPr="00167B6F" w:rsidDel="00E24C28" w:rsidRDefault="00923AB5" w:rsidP="006F4E07">
      <w:pPr>
        <w:pStyle w:val="ListParagraph"/>
        <w:ind w:left="776"/>
        <w:rPr>
          <w:del w:id="1779" w:author="MH, Hashim" w:date="2017-11-22T10:41:00Z"/>
        </w:rPr>
        <w:pPrChange w:id="1780" w:author="HS, Yogesh" w:date="2017-12-07T15:36:00Z">
          <w:pPr>
            <w:pStyle w:val="ListParagraph"/>
            <w:numPr>
              <w:ilvl w:val="1"/>
              <w:numId w:val="33"/>
            </w:numPr>
            <w:ind w:left="1440" w:hanging="360"/>
          </w:pPr>
        </w:pPrChange>
      </w:pPr>
      <w:del w:id="1781" w:author="MH, Hashim" w:date="2017-11-22T10:41:00Z">
        <w:r w:rsidRPr="00167B6F" w:rsidDel="00E24C28">
          <w:delText>Be careful about using external libraries</w:delText>
        </w:r>
      </w:del>
    </w:p>
    <w:p w14:paraId="3DA80F95" w14:textId="72BEB710" w:rsidR="00923AB5" w:rsidRPr="00167B6F" w:rsidDel="00E24C28" w:rsidRDefault="00923AB5" w:rsidP="006F4E07">
      <w:pPr>
        <w:pStyle w:val="ListParagraph"/>
        <w:ind w:left="776"/>
        <w:rPr>
          <w:del w:id="1782" w:author="MH, Hashim" w:date="2017-11-22T10:41:00Z"/>
        </w:rPr>
        <w:pPrChange w:id="1783" w:author="HS, Yogesh" w:date="2017-12-07T15:36:00Z">
          <w:pPr>
            <w:pStyle w:val="ListParagraph"/>
            <w:numPr>
              <w:ilvl w:val="1"/>
              <w:numId w:val="33"/>
            </w:numPr>
            <w:ind w:left="1440" w:hanging="360"/>
          </w:pPr>
        </w:pPrChange>
      </w:pPr>
      <w:del w:id="1784" w:author="MH, Hashim" w:date="2017-11-22T10:41:00Z">
        <w:r w:rsidRPr="00167B6F" w:rsidDel="00E24C28">
          <w:delText>Optimize overall performance</w:delText>
        </w:r>
      </w:del>
    </w:p>
    <w:p w14:paraId="736AA935" w14:textId="2274D850" w:rsidR="00923AB5" w:rsidRPr="00167B6F" w:rsidDel="00E24C28" w:rsidRDefault="00923AB5" w:rsidP="006F4E07">
      <w:pPr>
        <w:pStyle w:val="ListParagraph"/>
        <w:ind w:left="776"/>
        <w:rPr>
          <w:del w:id="1785" w:author="MH, Hashim" w:date="2017-11-22T10:41:00Z"/>
        </w:rPr>
        <w:pPrChange w:id="1786" w:author="HS, Yogesh" w:date="2017-12-07T15:36:00Z">
          <w:pPr>
            <w:pStyle w:val="ListParagraph"/>
            <w:numPr>
              <w:ilvl w:val="1"/>
              <w:numId w:val="33"/>
            </w:numPr>
            <w:ind w:left="1440" w:hanging="360"/>
          </w:pPr>
        </w:pPrChange>
      </w:pPr>
      <w:del w:id="1787" w:author="MH, Hashim" w:date="2017-11-22T10:41:00Z">
        <w:r w:rsidRPr="00167B6F" w:rsidDel="00E24C28">
          <w:delText>Use ProGuard to strip out any unneeded code</w:delText>
        </w:r>
      </w:del>
    </w:p>
    <w:p w14:paraId="5DEA4D8A" w14:textId="229AB3C1" w:rsidR="00923AB5" w:rsidRPr="00167B6F" w:rsidDel="00E24C28" w:rsidRDefault="00923AB5" w:rsidP="006F4E07">
      <w:pPr>
        <w:pStyle w:val="ListParagraph"/>
        <w:ind w:left="776"/>
        <w:rPr>
          <w:del w:id="1788" w:author="MH, Hashim" w:date="2017-11-22T10:41:00Z"/>
        </w:rPr>
        <w:pPrChange w:id="1789" w:author="HS, Yogesh" w:date="2017-12-07T15:36:00Z">
          <w:pPr>
            <w:pStyle w:val="ListParagraph"/>
            <w:numPr>
              <w:ilvl w:val="1"/>
              <w:numId w:val="33"/>
            </w:numPr>
            <w:ind w:left="1440" w:hanging="360"/>
          </w:pPr>
        </w:pPrChange>
      </w:pPr>
      <w:del w:id="1790" w:author="MH, Hashim" w:date="2017-11-22T10:41:00Z">
        <w:r w:rsidRPr="00167B6F" w:rsidDel="00E24C28">
          <w:delText xml:space="preserve">Use zipalign on your final APK </w:delText>
        </w:r>
        <w:r w:rsidR="00F814AD" w:rsidDel="00E24C28">
          <w:delText>–</w:delText>
        </w:r>
        <w:r w:rsidRPr="00167B6F" w:rsidDel="00E24C28">
          <w:delText xml:space="preserve"> zipalign is an archive alignment tool that provides important optimization to Android application</w:delText>
        </w:r>
      </w:del>
    </w:p>
    <w:p w14:paraId="00AD8792" w14:textId="17A1A7B3" w:rsidR="00923AB5" w:rsidRPr="00167B6F" w:rsidDel="00E24C28" w:rsidRDefault="00923AB5" w:rsidP="006F4E07">
      <w:pPr>
        <w:pStyle w:val="ListParagraph"/>
        <w:ind w:left="776"/>
        <w:rPr>
          <w:del w:id="1791" w:author="MH, Hashim" w:date="2017-11-22T10:41:00Z"/>
        </w:rPr>
        <w:pPrChange w:id="1792" w:author="HS, Yogesh" w:date="2017-12-07T15:36:00Z">
          <w:pPr>
            <w:pStyle w:val="ListParagraph"/>
            <w:numPr>
              <w:ilvl w:val="1"/>
              <w:numId w:val="33"/>
            </w:numPr>
            <w:ind w:left="1440" w:hanging="360"/>
          </w:pPr>
        </w:pPrChange>
      </w:pPr>
      <w:del w:id="1793" w:author="MH, Hashim" w:date="2017-11-22T10:41:00Z">
        <w:r w:rsidRPr="00167B6F" w:rsidDel="00E24C28">
          <w:delText>Analyze your RAM usage</w:delText>
        </w:r>
      </w:del>
    </w:p>
    <w:p w14:paraId="1C3696C0" w14:textId="57AD9B7B" w:rsidR="00923AB5" w:rsidRPr="00167B6F" w:rsidDel="00E24C28" w:rsidRDefault="00923AB5" w:rsidP="006F4E07">
      <w:pPr>
        <w:pStyle w:val="ListParagraph"/>
        <w:ind w:left="776"/>
        <w:rPr>
          <w:del w:id="1794" w:author="MH, Hashim" w:date="2017-11-22T10:41:00Z"/>
        </w:rPr>
        <w:pPrChange w:id="1795" w:author="HS, Yogesh" w:date="2017-12-07T15:36:00Z">
          <w:pPr>
            <w:pStyle w:val="ListParagraph"/>
            <w:numPr>
              <w:ilvl w:val="1"/>
              <w:numId w:val="33"/>
            </w:numPr>
            <w:ind w:left="1440" w:hanging="360"/>
          </w:pPr>
        </w:pPrChange>
      </w:pPr>
      <w:del w:id="1796" w:author="MH, Hashim" w:date="2017-11-22T10:41:00Z">
        <w:r w:rsidRPr="00167B6F" w:rsidDel="00E24C28">
          <w:delText>Use multiple processes</w:delText>
        </w:r>
      </w:del>
    </w:p>
    <w:p w14:paraId="75420BC1" w14:textId="5CDC4A92" w:rsidR="00923AB5" w:rsidRPr="00167B6F" w:rsidDel="00E24C28" w:rsidRDefault="00923AB5" w:rsidP="006F4E07">
      <w:pPr>
        <w:pStyle w:val="ListParagraph"/>
        <w:ind w:left="776"/>
        <w:rPr>
          <w:del w:id="1797" w:author="MH, Hashim" w:date="2017-11-22T10:41:00Z"/>
        </w:rPr>
        <w:pPrChange w:id="1798" w:author="HS, Yogesh" w:date="2017-12-07T15:36:00Z">
          <w:pPr>
            <w:pStyle w:val="ListParagraph"/>
            <w:numPr>
              <w:ilvl w:val="1"/>
              <w:numId w:val="33"/>
            </w:numPr>
            <w:ind w:left="1440" w:hanging="360"/>
          </w:pPr>
        </w:pPrChange>
      </w:pPr>
      <w:del w:id="1799" w:author="MH, Hashim" w:date="2017-11-22T10:41:00Z">
        <w:r w:rsidRPr="00167B6F" w:rsidDel="00E24C28">
          <w:delText>Analyze and re-think before using 3</w:delText>
        </w:r>
        <w:r w:rsidRPr="00F814AD" w:rsidDel="00E24C28">
          <w:rPr>
            <w:vertAlign w:val="superscript"/>
          </w:rPr>
          <w:delText>rd</w:delText>
        </w:r>
        <w:r w:rsidRPr="00167B6F" w:rsidDel="00E24C28">
          <w:delText xml:space="preserve"> party library</w:delText>
        </w:r>
      </w:del>
    </w:p>
    <w:p w14:paraId="01C9E5D0" w14:textId="62D1B4F3" w:rsidR="00923AB5" w:rsidRPr="00167B6F" w:rsidDel="00E24C28" w:rsidRDefault="00923AB5" w:rsidP="006F4E07">
      <w:pPr>
        <w:pStyle w:val="ListParagraph"/>
        <w:ind w:left="776"/>
        <w:rPr>
          <w:del w:id="1800" w:author="MH, Hashim" w:date="2017-11-22T10:41:00Z"/>
        </w:rPr>
        <w:pPrChange w:id="1801" w:author="HS, Yogesh" w:date="2017-12-07T15:36:00Z">
          <w:pPr>
            <w:pStyle w:val="ListParagraph"/>
            <w:numPr>
              <w:ilvl w:val="2"/>
              <w:numId w:val="33"/>
            </w:numPr>
            <w:ind w:left="2160" w:hanging="360"/>
          </w:pPr>
        </w:pPrChange>
      </w:pPr>
      <w:del w:id="1802" w:author="MH, Hashim" w:date="2017-11-22T10:41:00Z">
        <w:r w:rsidRPr="00167B6F" w:rsidDel="00E24C28">
          <w:delText>ORM LITE – DATA access object DAO</w:delText>
        </w:r>
      </w:del>
    </w:p>
    <w:p w14:paraId="39820DA4" w14:textId="00BEB6E5" w:rsidR="00923AB5" w:rsidRPr="00167B6F" w:rsidDel="00E24C28" w:rsidRDefault="00923AB5" w:rsidP="006F4E07">
      <w:pPr>
        <w:pStyle w:val="ListParagraph"/>
        <w:ind w:left="776"/>
        <w:rPr>
          <w:del w:id="1803" w:author="MH, Hashim" w:date="2017-11-22T10:41:00Z"/>
        </w:rPr>
        <w:pPrChange w:id="1804" w:author="HS, Yogesh" w:date="2017-12-07T15:36:00Z">
          <w:pPr>
            <w:pStyle w:val="ListParagraph"/>
            <w:numPr>
              <w:ilvl w:val="2"/>
              <w:numId w:val="33"/>
            </w:numPr>
            <w:ind w:left="2160" w:hanging="360"/>
          </w:pPr>
        </w:pPrChange>
      </w:pPr>
      <w:del w:id="1805" w:author="MH, Hashim" w:date="2017-11-22T10:41:00Z">
        <w:r w:rsidRPr="00167B6F" w:rsidDel="00E24C28">
          <w:delText>Retrofit – time consuming in case of huge JSON parsing</w:delText>
        </w:r>
      </w:del>
    </w:p>
    <w:p w14:paraId="4D522572" w14:textId="1F9506D3" w:rsidR="00923AB5" w:rsidDel="00E24C28" w:rsidRDefault="00923AB5" w:rsidP="006F4E07">
      <w:pPr>
        <w:pStyle w:val="ListParagraph"/>
        <w:ind w:left="776"/>
        <w:rPr>
          <w:del w:id="1806" w:author="MH, Hashim" w:date="2017-11-22T10:41:00Z"/>
        </w:rPr>
        <w:pPrChange w:id="1807" w:author="HS, Yogesh" w:date="2017-12-07T15:36:00Z">
          <w:pPr>
            <w:pStyle w:val="ListParagraph"/>
            <w:numPr>
              <w:numId w:val="33"/>
            </w:numPr>
            <w:ind w:hanging="360"/>
          </w:pPr>
        </w:pPrChange>
      </w:pPr>
      <w:del w:id="1808" w:author="MH, Hashim" w:date="2017-11-22T10:41:00Z">
        <w:r w:rsidRPr="00167B6F" w:rsidDel="00E24C28">
          <w:delText>Use nano protobufs for serialized data</w:delText>
        </w:r>
      </w:del>
    </w:p>
    <w:p w14:paraId="1BB34EA0" w14:textId="5E0742B5" w:rsidR="00923AB5" w:rsidDel="00E24C28" w:rsidRDefault="00923AB5" w:rsidP="006F4E07">
      <w:pPr>
        <w:pStyle w:val="ListParagraph"/>
        <w:ind w:left="776"/>
        <w:rPr>
          <w:del w:id="1809" w:author="MH, Hashim" w:date="2017-11-22T10:41:00Z"/>
        </w:rPr>
        <w:pPrChange w:id="1810" w:author="HS, Yogesh" w:date="2017-12-07T15:36:00Z">
          <w:pPr>
            <w:pStyle w:val="ListParagraph"/>
            <w:numPr>
              <w:numId w:val="35"/>
            </w:numPr>
            <w:ind w:hanging="360"/>
          </w:pPr>
        </w:pPrChange>
      </w:pPr>
      <w:del w:id="1811" w:author="MH, Hashim" w:date="2017-11-22T10:41:00Z">
        <w:r w:rsidRPr="00F47499" w:rsidDel="00E24C28">
          <w:delText>Do not create new objects, until and unless needed</w:delText>
        </w:r>
      </w:del>
    </w:p>
    <w:p w14:paraId="48DC100A" w14:textId="619E86B2" w:rsidR="00923AB5" w:rsidDel="00E24C28" w:rsidRDefault="00923AB5" w:rsidP="006F4E07">
      <w:pPr>
        <w:pStyle w:val="ListParagraph"/>
        <w:ind w:left="776"/>
        <w:rPr>
          <w:del w:id="1812" w:author="MH, Hashim" w:date="2017-11-22T10:41:00Z"/>
        </w:rPr>
        <w:pPrChange w:id="1813" w:author="HS, Yogesh" w:date="2017-12-07T15:36:00Z">
          <w:pPr>
            <w:pStyle w:val="Heading2"/>
          </w:pPr>
        </w:pPrChange>
      </w:pPr>
      <w:del w:id="1814" w:author="MH, Hashim" w:date="2017-11-22T10:41:00Z">
        <w:r w:rsidRPr="00F47499" w:rsidDel="00E24C28">
          <w:delText xml:space="preserve">Network </w:delText>
        </w:r>
        <w:r w:rsidDel="00E24C28">
          <w:delText>P</w:delText>
        </w:r>
        <w:r w:rsidRPr="00F47499" w:rsidDel="00E24C28">
          <w:delText>erformance</w:delText>
        </w:r>
      </w:del>
    </w:p>
    <w:p w14:paraId="3D602726" w14:textId="0129D235" w:rsidR="00923AB5" w:rsidRPr="00F47499" w:rsidDel="00E24C28" w:rsidRDefault="00923AB5" w:rsidP="006F4E07">
      <w:pPr>
        <w:pStyle w:val="ListParagraph"/>
        <w:ind w:left="776"/>
        <w:rPr>
          <w:del w:id="1815" w:author="MH, Hashim" w:date="2017-11-22T10:41:00Z"/>
        </w:rPr>
        <w:pPrChange w:id="1816" w:author="HS, Yogesh" w:date="2017-12-07T15:36:00Z">
          <w:pPr/>
        </w:pPrChange>
      </w:pPr>
      <w:del w:id="1817" w:author="MH, Hashim" w:date="2017-11-22T10:41:00Z">
        <w:r w:rsidRPr="00F47499" w:rsidDel="00E24C28">
          <w:delText>A network operation costs the user time, and money</w:delText>
        </w:r>
      </w:del>
    </w:p>
    <w:p w14:paraId="2CCABCA4" w14:textId="4239E1A2" w:rsidR="00923AB5" w:rsidRPr="00F47499" w:rsidDel="00E24C28" w:rsidRDefault="00923AB5" w:rsidP="006F4E07">
      <w:pPr>
        <w:pStyle w:val="ListParagraph"/>
        <w:ind w:left="776"/>
        <w:rPr>
          <w:del w:id="1818" w:author="MH, Hashim" w:date="2017-11-22T10:41:00Z"/>
        </w:rPr>
        <w:pPrChange w:id="1819" w:author="HS, Yogesh" w:date="2017-12-07T15:36:00Z">
          <w:pPr/>
        </w:pPrChange>
      </w:pPr>
      <w:del w:id="1820" w:author="MH, Hashim" w:date="2017-11-22T10:41:00Z">
        <w:r w:rsidRPr="00F47499" w:rsidDel="00E24C28">
          <w:delText>iOS</w:delText>
        </w:r>
        <w:r w:rsidDel="00E24C28">
          <w:delText>:</w:delText>
        </w:r>
      </w:del>
    </w:p>
    <w:p w14:paraId="78B39F44" w14:textId="1631871C" w:rsidR="00923AB5" w:rsidRPr="00F47499" w:rsidDel="00E24C28" w:rsidRDefault="00923AB5" w:rsidP="006F4E07">
      <w:pPr>
        <w:pStyle w:val="ListParagraph"/>
        <w:ind w:left="776"/>
        <w:rPr>
          <w:del w:id="1821" w:author="MH, Hashim" w:date="2017-11-22T10:41:00Z"/>
        </w:rPr>
        <w:pPrChange w:id="1822" w:author="HS, Yogesh" w:date="2017-12-07T15:36:00Z">
          <w:pPr>
            <w:pStyle w:val="ListParagraph"/>
            <w:numPr>
              <w:numId w:val="36"/>
            </w:numPr>
            <w:ind w:hanging="360"/>
          </w:pPr>
        </w:pPrChange>
      </w:pPr>
      <w:del w:id="1823" w:author="MH, Hashim" w:date="2017-11-22T10:41:00Z">
        <w:r w:rsidRPr="00F47499" w:rsidDel="00E24C28">
          <w:delText>Using Power And Bandwidth Efficiently</w:delText>
        </w:r>
      </w:del>
    </w:p>
    <w:p w14:paraId="1DF1DCAE" w14:textId="2BBA809D" w:rsidR="00923AB5" w:rsidRPr="00F47499" w:rsidDel="00E24C28" w:rsidRDefault="00923AB5" w:rsidP="006F4E07">
      <w:pPr>
        <w:pStyle w:val="ListParagraph"/>
        <w:ind w:left="776"/>
        <w:rPr>
          <w:del w:id="1824" w:author="MH, Hashim" w:date="2017-11-22T10:41:00Z"/>
        </w:rPr>
        <w:pPrChange w:id="1825" w:author="HS, Yogesh" w:date="2017-12-07T15:36:00Z">
          <w:pPr>
            <w:pStyle w:val="ListParagraph"/>
            <w:numPr>
              <w:ilvl w:val="1"/>
              <w:numId w:val="36"/>
            </w:numPr>
            <w:ind w:left="1440" w:hanging="360"/>
          </w:pPr>
        </w:pPrChange>
      </w:pPr>
      <w:del w:id="1826" w:author="MH, Hashim" w:date="2017-11-22T10:41:00Z">
        <w:r w:rsidRPr="00F47499" w:rsidDel="00E24C28">
          <w:delText>Batch Your Transfers, and Idle Whenever Possible</w:delText>
        </w:r>
      </w:del>
    </w:p>
    <w:p w14:paraId="62ABC51E" w14:textId="5F667328" w:rsidR="00923AB5" w:rsidRPr="00F47499" w:rsidDel="00E24C28" w:rsidRDefault="00923AB5" w:rsidP="006F4E07">
      <w:pPr>
        <w:pStyle w:val="ListParagraph"/>
        <w:ind w:left="776"/>
        <w:rPr>
          <w:del w:id="1827" w:author="MH, Hashim" w:date="2017-11-22T10:41:00Z"/>
        </w:rPr>
        <w:pPrChange w:id="1828" w:author="HS, Yogesh" w:date="2017-12-07T15:36:00Z">
          <w:pPr>
            <w:pStyle w:val="ListParagraph"/>
            <w:numPr>
              <w:ilvl w:val="1"/>
              <w:numId w:val="36"/>
            </w:numPr>
            <w:ind w:left="1440" w:hanging="360"/>
          </w:pPr>
        </w:pPrChange>
      </w:pPr>
      <w:del w:id="1829" w:author="MH, Hashim" w:date="2017-11-22T10:41:00Z">
        <w:r w:rsidRPr="00F47499" w:rsidDel="00E24C28">
          <w:delText>Download the Smallest Resource Possible, and Cache Resources Locally</w:delText>
        </w:r>
      </w:del>
    </w:p>
    <w:p w14:paraId="72B5FBCB" w14:textId="1410148D" w:rsidR="00923AB5" w:rsidRPr="00F47499" w:rsidDel="00E24C28" w:rsidRDefault="00923AB5" w:rsidP="006F4E07">
      <w:pPr>
        <w:pStyle w:val="ListParagraph"/>
        <w:ind w:left="776"/>
        <w:rPr>
          <w:del w:id="1830" w:author="MH, Hashim" w:date="2017-11-22T10:41:00Z"/>
        </w:rPr>
        <w:pPrChange w:id="1831" w:author="HS, Yogesh" w:date="2017-12-07T15:36:00Z">
          <w:pPr>
            <w:pStyle w:val="ListParagraph"/>
            <w:numPr>
              <w:numId w:val="36"/>
            </w:numPr>
            <w:ind w:hanging="360"/>
          </w:pPr>
        </w:pPrChange>
      </w:pPr>
      <w:del w:id="1832" w:author="MH, Hashim" w:date="2017-11-22T10:41:00Z">
        <w:r w:rsidRPr="00F47499" w:rsidDel="00E24C28">
          <w:delText>Handling Network Problems Gracefully</w:delText>
        </w:r>
      </w:del>
    </w:p>
    <w:p w14:paraId="4A898A2A" w14:textId="7F1BC4A9" w:rsidR="00923AB5" w:rsidRPr="00F47499" w:rsidDel="00E24C28" w:rsidRDefault="00923AB5" w:rsidP="006F4E07">
      <w:pPr>
        <w:pStyle w:val="ListParagraph"/>
        <w:ind w:left="776"/>
        <w:rPr>
          <w:del w:id="1833" w:author="MH, Hashim" w:date="2017-11-22T10:41:00Z"/>
        </w:rPr>
        <w:pPrChange w:id="1834" w:author="HS, Yogesh" w:date="2017-12-07T15:36:00Z">
          <w:pPr>
            <w:pStyle w:val="ListParagraph"/>
            <w:numPr>
              <w:ilvl w:val="1"/>
              <w:numId w:val="36"/>
            </w:numPr>
            <w:ind w:left="1440" w:hanging="360"/>
          </w:pPr>
        </w:pPrChange>
      </w:pPr>
      <w:del w:id="1835" w:author="MH, Hashim" w:date="2017-11-22T10:41:00Z">
        <w:r w:rsidRPr="00F47499" w:rsidDel="00E24C28">
          <w:delText>Design for Variable Network Interface Availability</w:delText>
        </w:r>
      </w:del>
    </w:p>
    <w:p w14:paraId="19864AFF" w14:textId="2E9B4482" w:rsidR="00923AB5" w:rsidRPr="00F47499" w:rsidDel="00E24C28" w:rsidRDefault="00923AB5" w:rsidP="006F4E07">
      <w:pPr>
        <w:pStyle w:val="ListParagraph"/>
        <w:ind w:left="776"/>
        <w:rPr>
          <w:del w:id="1836" w:author="MH, Hashim" w:date="2017-11-22T10:41:00Z"/>
        </w:rPr>
        <w:pPrChange w:id="1837" w:author="HS, Yogesh" w:date="2017-12-07T15:36:00Z">
          <w:pPr>
            <w:pStyle w:val="ListParagraph"/>
            <w:numPr>
              <w:ilvl w:val="1"/>
              <w:numId w:val="36"/>
            </w:numPr>
            <w:ind w:left="1440" w:hanging="360"/>
          </w:pPr>
        </w:pPrChange>
      </w:pPr>
      <w:del w:id="1838" w:author="MH, Hashim" w:date="2017-11-22T10:41:00Z">
        <w:r w:rsidRPr="00F47499" w:rsidDel="00E24C28">
          <w:delText>Design for Variable Network Speed</w:delText>
        </w:r>
      </w:del>
    </w:p>
    <w:p w14:paraId="4FF7D507" w14:textId="365AD06E" w:rsidR="00923AB5" w:rsidRPr="00F47499" w:rsidDel="00E24C28" w:rsidRDefault="00923AB5" w:rsidP="006F4E07">
      <w:pPr>
        <w:pStyle w:val="ListParagraph"/>
        <w:ind w:left="776"/>
        <w:rPr>
          <w:del w:id="1839" w:author="MH, Hashim" w:date="2017-11-22T10:41:00Z"/>
        </w:rPr>
        <w:pPrChange w:id="1840" w:author="HS, Yogesh" w:date="2017-12-07T15:36:00Z">
          <w:pPr>
            <w:pStyle w:val="ListParagraph"/>
            <w:numPr>
              <w:ilvl w:val="1"/>
              <w:numId w:val="36"/>
            </w:numPr>
            <w:ind w:left="1440" w:hanging="360"/>
          </w:pPr>
        </w:pPrChange>
      </w:pPr>
      <w:del w:id="1841" w:author="MH, Hashim" w:date="2017-11-22T10:41:00Z">
        <w:r w:rsidRPr="00F47499" w:rsidDel="00E24C28">
          <w:delText>Design for High Latency</w:delText>
        </w:r>
      </w:del>
    </w:p>
    <w:p w14:paraId="71B456D1" w14:textId="3418CBA5" w:rsidR="00923AB5" w:rsidRPr="00F47499" w:rsidDel="00E24C28" w:rsidRDefault="00923AB5" w:rsidP="006F4E07">
      <w:pPr>
        <w:pStyle w:val="ListParagraph"/>
        <w:ind w:left="776"/>
        <w:rPr>
          <w:del w:id="1842" w:author="MH, Hashim" w:date="2017-11-22T10:41:00Z"/>
        </w:rPr>
        <w:pPrChange w:id="1843" w:author="HS, Yogesh" w:date="2017-12-07T15:36:00Z">
          <w:pPr>
            <w:pStyle w:val="ListParagraph"/>
            <w:numPr>
              <w:ilvl w:val="1"/>
              <w:numId w:val="36"/>
            </w:numPr>
            <w:ind w:left="1440" w:hanging="360"/>
          </w:pPr>
        </w:pPrChange>
      </w:pPr>
      <w:del w:id="1844" w:author="MH, Hashim" w:date="2017-11-22T10:41:00Z">
        <w:r w:rsidRPr="00F47499" w:rsidDel="00E24C28">
          <w:delText>Test Under Various Conditions</w:delText>
        </w:r>
      </w:del>
    </w:p>
    <w:p w14:paraId="2E7371A2" w14:textId="364936D5" w:rsidR="00923AB5" w:rsidRPr="00F47499" w:rsidDel="00E24C28" w:rsidRDefault="00923AB5" w:rsidP="006F4E07">
      <w:pPr>
        <w:pStyle w:val="ListParagraph"/>
        <w:ind w:left="776"/>
        <w:rPr>
          <w:del w:id="1845" w:author="MH, Hashim" w:date="2017-11-22T10:41:00Z"/>
        </w:rPr>
        <w:pPrChange w:id="1846" w:author="HS, Yogesh" w:date="2017-12-07T15:36:00Z">
          <w:pPr/>
        </w:pPrChange>
      </w:pPr>
    </w:p>
    <w:p w14:paraId="1DDB284C" w14:textId="7AEF3DDF" w:rsidR="00923AB5" w:rsidRPr="00F47499" w:rsidDel="00E24C28" w:rsidRDefault="00923AB5" w:rsidP="006F4E07">
      <w:pPr>
        <w:pStyle w:val="ListParagraph"/>
        <w:ind w:left="776"/>
        <w:rPr>
          <w:del w:id="1847" w:author="MH, Hashim" w:date="2017-11-22T10:41:00Z"/>
        </w:rPr>
        <w:pPrChange w:id="1848" w:author="HS, Yogesh" w:date="2017-12-07T15:36:00Z">
          <w:pPr>
            <w:pStyle w:val="Heading3"/>
          </w:pPr>
        </w:pPrChange>
      </w:pPr>
      <w:del w:id="1849" w:author="MH, Hashim" w:date="2017-11-22T10:41:00Z">
        <w:r w:rsidRPr="00F47499" w:rsidDel="00E24C28">
          <w:delText>Tips for Efficient Networking</w:delText>
        </w:r>
        <w:r w:rsidDel="00E24C28">
          <w:delText>:</w:delText>
        </w:r>
      </w:del>
    </w:p>
    <w:p w14:paraId="7BA5BA48" w14:textId="18F063E9" w:rsidR="00923AB5" w:rsidRPr="00F47499" w:rsidDel="00E24C28" w:rsidRDefault="00923AB5" w:rsidP="006F4E07">
      <w:pPr>
        <w:pStyle w:val="ListParagraph"/>
        <w:ind w:left="776"/>
        <w:rPr>
          <w:del w:id="1850" w:author="MH, Hashim" w:date="2017-11-22T10:41:00Z"/>
        </w:rPr>
        <w:pPrChange w:id="1851" w:author="HS, Yogesh" w:date="2017-12-07T15:36:00Z">
          <w:pPr/>
        </w:pPrChange>
      </w:pPr>
      <w:del w:id="1852" w:author="MH, Hashim" w:date="2017-11-22T10:41:00Z">
        <w:r w:rsidRPr="00F47499" w:rsidDel="00E24C28">
          <w:delText>Implementing code to receive or transmit data across the network is one of the most power-intensive operations on a device. Minimizing the amount of time spent transmitting or receiving data helps improve battery life. To that end, you should consider the following tips when writing your network-related code:</w:delText>
        </w:r>
      </w:del>
    </w:p>
    <w:p w14:paraId="1FE851B9" w14:textId="33AB41BE" w:rsidR="00923AB5" w:rsidRPr="00F47499" w:rsidDel="00E24C28" w:rsidRDefault="00923AB5" w:rsidP="006F4E07">
      <w:pPr>
        <w:pStyle w:val="ListParagraph"/>
        <w:ind w:left="776"/>
        <w:rPr>
          <w:del w:id="1853" w:author="MH, Hashim" w:date="2017-11-22T10:41:00Z"/>
        </w:rPr>
        <w:pPrChange w:id="1854" w:author="HS, Yogesh" w:date="2017-12-07T15:36:00Z">
          <w:pPr>
            <w:pStyle w:val="ListParagraph"/>
            <w:numPr>
              <w:numId w:val="37"/>
            </w:numPr>
            <w:ind w:hanging="360"/>
          </w:pPr>
        </w:pPrChange>
      </w:pPr>
      <w:del w:id="1855" w:author="MH, Hashim" w:date="2017-11-22T10:41:00Z">
        <w:r w:rsidRPr="00F47499" w:rsidDel="00E24C28">
          <w:delText>For protocols you control, define your data formats to be as compact as possible.</w:delText>
        </w:r>
      </w:del>
    </w:p>
    <w:p w14:paraId="2E93D989" w14:textId="1A73C719" w:rsidR="00923AB5" w:rsidRPr="00F47499" w:rsidDel="00E24C28" w:rsidRDefault="00923AB5" w:rsidP="006F4E07">
      <w:pPr>
        <w:pStyle w:val="ListParagraph"/>
        <w:ind w:left="776"/>
        <w:rPr>
          <w:del w:id="1856" w:author="MH, Hashim" w:date="2017-11-22T10:41:00Z"/>
        </w:rPr>
        <w:pPrChange w:id="1857" w:author="HS, Yogesh" w:date="2017-12-07T15:36:00Z">
          <w:pPr>
            <w:pStyle w:val="ListParagraph"/>
            <w:numPr>
              <w:numId w:val="37"/>
            </w:numPr>
            <w:ind w:hanging="360"/>
          </w:pPr>
        </w:pPrChange>
      </w:pPr>
      <w:del w:id="1858" w:author="MH, Hashim" w:date="2017-11-22T10:41:00Z">
        <w:r w:rsidRPr="00F47499" w:rsidDel="00E24C28">
          <w:delText>Avoid using chatty protocols.</w:delText>
        </w:r>
      </w:del>
    </w:p>
    <w:p w14:paraId="790D2080" w14:textId="1B4C8C6E" w:rsidR="00923AB5" w:rsidDel="00E24C28" w:rsidRDefault="00923AB5" w:rsidP="006F4E07">
      <w:pPr>
        <w:pStyle w:val="ListParagraph"/>
        <w:ind w:left="776"/>
        <w:rPr>
          <w:del w:id="1859" w:author="MH, Hashim" w:date="2017-11-22T10:41:00Z"/>
        </w:rPr>
        <w:pPrChange w:id="1860" w:author="HS, Yogesh" w:date="2017-12-07T15:36:00Z">
          <w:pPr>
            <w:pStyle w:val="ListParagraph"/>
            <w:numPr>
              <w:numId w:val="37"/>
            </w:numPr>
            <w:ind w:hanging="360"/>
          </w:pPr>
        </w:pPrChange>
      </w:pPr>
      <w:del w:id="1861" w:author="MH, Hashim" w:date="2017-11-22T10:41:00Z">
        <w:r w:rsidRPr="00F47499" w:rsidDel="00E24C28">
          <w:delText>Transmit data packets in bursts whenever you can.</w:delText>
        </w:r>
      </w:del>
    </w:p>
    <w:p w14:paraId="374A7DC0" w14:textId="62B42150" w:rsidR="007E247F" w:rsidRPr="00044929" w:rsidDel="00E24C28" w:rsidRDefault="007E247F" w:rsidP="006F4E07">
      <w:pPr>
        <w:pStyle w:val="ListParagraph"/>
        <w:ind w:left="776"/>
        <w:rPr>
          <w:del w:id="1862" w:author="MH, Hashim" w:date="2017-11-22T10:41:00Z"/>
        </w:rPr>
        <w:pPrChange w:id="1863" w:author="HS, Yogesh" w:date="2017-12-07T15:36:00Z">
          <w:pPr/>
        </w:pPrChange>
      </w:pPr>
    </w:p>
    <w:p w14:paraId="3FC7121B" w14:textId="4283FFE3" w:rsidR="00374D99" w:rsidDel="00E24C28" w:rsidRDefault="004C73D9" w:rsidP="006F4E07">
      <w:pPr>
        <w:pStyle w:val="ListParagraph"/>
        <w:ind w:left="776"/>
        <w:rPr>
          <w:del w:id="1864" w:author="MH, Hashim" w:date="2017-11-22T10:41:00Z"/>
        </w:rPr>
        <w:pPrChange w:id="1865" w:author="HS, Yogesh" w:date="2017-12-07T15:36:00Z">
          <w:pPr>
            <w:pStyle w:val="Heading1"/>
          </w:pPr>
        </w:pPrChange>
      </w:pPr>
      <w:bookmarkStart w:id="1866" w:name="_Toc498547530"/>
      <w:del w:id="1867" w:author="MH, Hashim" w:date="2017-11-22T10:41:00Z">
        <w:r w:rsidDel="00E24C28">
          <w:delText>Design Details</w:delText>
        </w:r>
        <w:bookmarkEnd w:id="1866"/>
      </w:del>
    </w:p>
    <w:p w14:paraId="530E6A1A" w14:textId="603C8B2E" w:rsidR="00374D99" w:rsidRPr="00044929" w:rsidDel="00E24C28" w:rsidRDefault="00374D99" w:rsidP="006F4E07">
      <w:pPr>
        <w:pStyle w:val="ListParagraph"/>
        <w:ind w:left="776"/>
        <w:rPr>
          <w:del w:id="1868" w:author="MH, Hashim" w:date="2017-11-22T10:41:00Z"/>
        </w:rPr>
        <w:pPrChange w:id="1869" w:author="HS, Yogesh" w:date="2017-12-07T15:36:00Z">
          <w:pPr>
            <w:pStyle w:val="Heading2"/>
          </w:pPr>
        </w:pPrChange>
      </w:pPr>
      <w:bookmarkStart w:id="1870" w:name="_Toc421201853"/>
      <w:bookmarkStart w:id="1871" w:name="_Toc498547531"/>
      <w:del w:id="1872" w:author="MH, Hashim" w:date="2017-11-22T10:41:00Z">
        <w:r w:rsidRPr="00044929" w:rsidDel="00E24C28">
          <w:delText>External Interfaces</w:delText>
        </w:r>
        <w:bookmarkEnd w:id="1870"/>
        <w:bookmarkEnd w:id="1871"/>
      </w:del>
    </w:p>
    <w:p w14:paraId="5CBDB433" w14:textId="76170EA3" w:rsidR="00502BCC" w:rsidDel="00E24C28" w:rsidRDefault="006B311B" w:rsidP="006F4E07">
      <w:pPr>
        <w:pStyle w:val="ListParagraph"/>
        <w:ind w:left="776"/>
        <w:rPr>
          <w:ins w:id="1873" w:author="Shivakumar, Deepthi" w:date="2017-11-15T22:01:00Z"/>
          <w:del w:id="1874" w:author="MH, Hashim" w:date="2017-11-22T10:41:00Z"/>
        </w:rPr>
        <w:pPrChange w:id="1875" w:author="HS, Yogesh" w:date="2017-12-07T15:36:00Z">
          <w:pPr/>
        </w:pPrChange>
      </w:pPr>
      <w:del w:id="1876" w:author="MH, Hashim" w:date="2017-11-22T10:41:00Z">
        <w:r w:rsidDel="00E24C28">
          <w:delText xml:space="preserve">MYA uApp menu </w:delText>
        </w:r>
        <w:commentRangeStart w:id="1877"/>
        <w:r w:rsidDel="00E24C28">
          <w:delText xml:space="preserve">items </w:delText>
        </w:r>
        <w:commentRangeEnd w:id="1877"/>
        <w:r w:rsidR="00CB5E85" w:rsidDel="00E24C28">
          <w:rPr>
            <w:rStyle w:val="CommentReference"/>
          </w:rPr>
          <w:commentReference w:id="1877"/>
        </w:r>
        <w:r w:rsidDel="00E24C28">
          <w:delText xml:space="preserve">can be </w:delText>
        </w:r>
        <w:commentRangeStart w:id="1878"/>
        <w:r w:rsidDel="00E24C28">
          <w:delText xml:space="preserve">configured </w:delText>
        </w:r>
        <w:commentRangeEnd w:id="1878"/>
        <w:r w:rsidR="00F6550A" w:rsidDel="00E24C28">
          <w:rPr>
            <w:rStyle w:val="CommentReference"/>
          </w:rPr>
          <w:commentReference w:id="1878"/>
        </w:r>
        <w:r w:rsidDel="00E24C28">
          <w:delText xml:space="preserve">via </w:delText>
        </w:r>
        <w:commentRangeStart w:id="1879"/>
        <w:r w:rsidDel="00E24C28">
          <w:delText>AppConfig.json</w:delText>
        </w:r>
        <w:commentRangeEnd w:id="1879"/>
        <w:r w:rsidR="002C4A43" w:rsidDel="00E24C28">
          <w:rPr>
            <w:rStyle w:val="CommentReference"/>
          </w:rPr>
          <w:commentReference w:id="1879"/>
        </w:r>
        <w:r w:rsidDel="00E24C28">
          <w:delText xml:space="preserve">. The communication between app and MYA uApp happens through below interface. </w:delText>
        </w:r>
      </w:del>
    </w:p>
    <w:p w14:paraId="2BC5ABE5" w14:textId="32B88F9F" w:rsidR="00502BCC" w:rsidDel="00E24C28" w:rsidRDefault="00502BCC" w:rsidP="006F4E07">
      <w:pPr>
        <w:pStyle w:val="ListParagraph"/>
        <w:ind w:left="776"/>
        <w:rPr>
          <w:ins w:id="1880" w:author="Shivakumar, Deepthi" w:date="2017-11-15T22:01:00Z"/>
          <w:del w:id="1881" w:author="MH, Hashim" w:date="2017-11-22T10:41:00Z"/>
        </w:rPr>
        <w:pPrChange w:id="1882" w:author="HS, Yogesh" w:date="2017-12-07T15:36:00Z">
          <w:pPr/>
        </w:pPrChange>
      </w:pPr>
      <w:ins w:id="1883" w:author="Shivakumar, Deepthi" w:date="2017-11-15T22:01:00Z">
        <w:del w:id="1884" w:author="MH, Hashim" w:date="2017-11-22T10:41:00Z">
          <w:r w:rsidDel="00E24C28">
            <w:delText>Please refer uApp framework guidelines document for standard uApp interfaces and data interfaces.</w:delText>
          </w:r>
        </w:del>
      </w:ins>
    </w:p>
    <w:p w14:paraId="74A1E21B" w14:textId="2F29FF69" w:rsidR="00502BCC" w:rsidDel="00E24C28" w:rsidRDefault="00502BCC" w:rsidP="006F4E07">
      <w:pPr>
        <w:pStyle w:val="ListParagraph"/>
        <w:ind w:left="776"/>
        <w:rPr>
          <w:ins w:id="1885" w:author="Shivakumar, Deepthi" w:date="2017-11-15T22:01:00Z"/>
          <w:del w:id="1886" w:author="MH, Hashim" w:date="2017-11-22T10:41:00Z"/>
        </w:rPr>
        <w:pPrChange w:id="1887" w:author="HS, Yogesh" w:date="2017-12-07T15:36:00Z">
          <w:pPr/>
        </w:pPrChange>
      </w:pPr>
      <w:ins w:id="1888" w:author="Shivakumar, Deepthi" w:date="2017-11-15T22:02:00Z">
        <w:del w:id="1889" w:author="MH, Hashim" w:date="2017-11-22T10:41:00Z">
          <w:r w:rsidDel="00E24C28">
            <w:delText>[Link to be provided]</w:delText>
          </w:r>
        </w:del>
      </w:ins>
    </w:p>
    <w:p w14:paraId="67051413" w14:textId="7BFD7814" w:rsidR="006B311B" w:rsidDel="00E24C28" w:rsidRDefault="006B311B" w:rsidP="006F4E07">
      <w:pPr>
        <w:pStyle w:val="ListParagraph"/>
        <w:ind w:left="776"/>
        <w:rPr>
          <w:del w:id="1890" w:author="MH, Hashim" w:date="2017-11-22T10:41:00Z"/>
        </w:rPr>
        <w:pPrChange w:id="1891" w:author="HS, Yogesh" w:date="2017-12-07T15:36:00Z">
          <w:pPr/>
        </w:pPrChange>
      </w:pPr>
      <w:del w:id="1892" w:author="MH, Hashim" w:date="2017-11-22T10:41:00Z">
        <w:r w:rsidDel="00E24C28">
          <w:rPr>
            <w:noProof/>
          </w:rPr>
          <w:drawing>
            <wp:inline distT="0" distB="0" distL="0" distR="0" wp14:anchorId="07085B67" wp14:editId="463A0D04">
              <wp:extent cx="4587240" cy="1767046"/>
              <wp:effectExtent l="0" t="0" r="10160" b="11430"/>
              <wp:docPr id="68" name="Picture 68" descr="Documents/M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MY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016" cy="1779286"/>
                      </a:xfrm>
                      <a:prstGeom prst="rect">
                        <a:avLst/>
                      </a:prstGeom>
                      <a:noFill/>
                      <a:ln>
                        <a:noFill/>
                      </a:ln>
                    </pic:spPr>
                  </pic:pic>
                </a:graphicData>
              </a:graphic>
            </wp:inline>
          </w:drawing>
        </w:r>
      </w:del>
    </w:p>
    <w:p w14:paraId="48E0117E" w14:textId="5950C9F0" w:rsidR="006B311B" w:rsidDel="00E24C28" w:rsidRDefault="006B311B" w:rsidP="006F4E07">
      <w:pPr>
        <w:pStyle w:val="ListParagraph"/>
        <w:ind w:left="776"/>
        <w:rPr>
          <w:del w:id="1893" w:author="MH, Hashim" w:date="2017-11-22T10:41:00Z"/>
        </w:rPr>
        <w:pPrChange w:id="1894" w:author="HS, Yogesh" w:date="2017-12-07T15:36:00Z">
          <w:pPr/>
        </w:pPrChange>
      </w:pPr>
      <w:del w:id="1895" w:author="MH, Hashim" w:date="2017-11-22T10:41:00Z">
        <w:r w:rsidDel="00E24C28">
          <w:delText xml:space="preserve">  </w:delText>
        </w:r>
      </w:del>
    </w:p>
    <w:p w14:paraId="570BDA86" w14:textId="366CB1FA" w:rsidR="006B311B" w:rsidRPr="002906AF" w:rsidDel="00E24C28" w:rsidRDefault="006B311B" w:rsidP="006F4E07">
      <w:pPr>
        <w:pStyle w:val="ListParagraph"/>
        <w:ind w:left="776"/>
        <w:rPr>
          <w:del w:id="1896" w:author="MH, Hashim" w:date="2017-11-22T10:41:00Z"/>
        </w:rPr>
        <w:pPrChange w:id="1897" w:author="HS, Yogesh" w:date="2017-12-07T15:36:00Z">
          <w:pPr>
            <w:pStyle w:val="Subheader"/>
          </w:pPr>
        </w:pPrChange>
      </w:pPr>
      <w:del w:id="1898" w:author="MH, Hashim" w:date="2017-11-22T10:41:00Z">
        <w:r w:rsidRPr="002906AF" w:rsidDel="00E24C28">
          <w:delText xml:space="preserve">Foreseen </w:delText>
        </w:r>
        <w:commentRangeStart w:id="1899"/>
        <w:r w:rsidRPr="002906AF" w:rsidDel="00E24C28">
          <w:delText xml:space="preserve">interfaces </w:delText>
        </w:r>
        <w:commentRangeEnd w:id="1899"/>
        <w:r w:rsidR="00E90E11" w:rsidDel="00E24C28">
          <w:rPr>
            <w:rStyle w:val="CommentReference"/>
            <w:b/>
          </w:rPr>
          <w:commentReference w:id="1899"/>
        </w:r>
        <w:r w:rsidRPr="002906AF" w:rsidDel="00E24C28">
          <w:delText>(dependencies):</w:delText>
        </w:r>
      </w:del>
    </w:p>
    <w:p w14:paraId="7CCB3904" w14:textId="7D87CB9B" w:rsidR="006B311B" w:rsidDel="00E24C28" w:rsidRDefault="006B311B" w:rsidP="006F4E07">
      <w:pPr>
        <w:pStyle w:val="ListParagraph"/>
        <w:ind w:left="776"/>
        <w:rPr>
          <w:del w:id="1900" w:author="MH, Hashim" w:date="2017-11-22T10:41:00Z"/>
        </w:rPr>
        <w:pPrChange w:id="1901" w:author="HS, Yogesh" w:date="2017-12-07T15:36:00Z">
          <w:pPr/>
        </w:pPrChange>
      </w:pPr>
      <w:del w:id="1902" w:author="MH, Hashim" w:date="2017-11-22T10:41:00Z">
        <w:r w:rsidDel="00E24C28">
          <w:delText>Provides:</w:delText>
        </w:r>
      </w:del>
    </w:p>
    <w:p w14:paraId="1B5755B4" w14:textId="64F77F22" w:rsidR="006B311B" w:rsidDel="00E24C28" w:rsidRDefault="006B311B" w:rsidP="006F4E07">
      <w:pPr>
        <w:pStyle w:val="ListParagraph"/>
        <w:ind w:left="776"/>
        <w:rPr>
          <w:del w:id="1903" w:author="MH, Hashim" w:date="2017-11-22T10:41:00Z"/>
        </w:rPr>
        <w:pPrChange w:id="1904" w:author="HS, Yogesh" w:date="2017-12-07T15:36:00Z">
          <w:pPr>
            <w:pStyle w:val="ListParagraph"/>
            <w:numPr>
              <w:numId w:val="11"/>
            </w:numPr>
            <w:spacing w:after="0"/>
            <w:ind w:hanging="360"/>
          </w:pPr>
        </w:pPrChange>
      </w:pPr>
      <w:del w:id="1905" w:author="MH, Hashim" w:date="2017-11-22T10:41:00Z">
        <w:r w:rsidDel="00E24C28">
          <w:delText xml:space="preserve">Standard uApp interface to </w:delText>
        </w:r>
        <w:commentRangeStart w:id="1906"/>
        <w:r w:rsidDel="00E24C28">
          <w:delText xml:space="preserve">initialize </w:delText>
        </w:r>
        <w:commentRangeEnd w:id="1906"/>
        <w:r w:rsidR="0047448D" w:rsidDel="00E24C28">
          <w:rPr>
            <w:rStyle w:val="CommentReference"/>
          </w:rPr>
          <w:commentReference w:id="1906"/>
        </w:r>
        <w:r w:rsidDel="00E24C28">
          <w:delText>and launch MYA uApp</w:delText>
        </w:r>
      </w:del>
    </w:p>
    <w:p w14:paraId="007F88A0" w14:textId="5F97110D" w:rsidR="006B311B" w:rsidDel="00E24C28" w:rsidRDefault="006B311B" w:rsidP="006F4E07">
      <w:pPr>
        <w:pStyle w:val="ListParagraph"/>
        <w:ind w:left="776"/>
        <w:rPr>
          <w:del w:id="1907" w:author="MH, Hashim" w:date="2017-11-22T10:41:00Z"/>
        </w:rPr>
        <w:pPrChange w:id="1908" w:author="HS, Yogesh" w:date="2017-12-07T15:36:00Z">
          <w:pPr>
            <w:pStyle w:val="ListParagraph"/>
            <w:numPr>
              <w:numId w:val="11"/>
            </w:numPr>
            <w:spacing w:after="0"/>
            <w:ind w:hanging="360"/>
          </w:pPr>
        </w:pPrChange>
      </w:pPr>
      <w:del w:id="1909" w:author="MH, Hashim" w:date="2017-11-22T10:41:00Z">
        <w:r w:rsidDel="00E24C28">
          <w:delText>An interface to inject data interfaces and to handle app specific menu items as shown above.</w:delText>
        </w:r>
      </w:del>
    </w:p>
    <w:p w14:paraId="37A91860" w14:textId="67A30795" w:rsidR="006B311B" w:rsidDel="00E24C28" w:rsidRDefault="006B311B" w:rsidP="006F4E07">
      <w:pPr>
        <w:pStyle w:val="ListParagraph"/>
        <w:ind w:left="776"/>
        <w:rPr>
          <w:del w:id="1910" w:author="MH, Hashim" w:date="2017-11-22T10:41:00Z"/>
        </w:rPr>
        <w:pPrChange w:id="1911" w:author="HS, Yogesh" w:date="2017-12-07T15:36:00Z">
          <w:pPr/>
        </w:pPrChange>
      </w:pPr>
      <w:del w:id="1912" w:author="MH, Hashim" w:date="2017-11-22T10:41:00Z">
        <w:r w:rsidDel="00E24C28">
          <w:delText>Requires:</w:delText>
        </w:r>
      </w:del>
    </w:p>
    <w:p w14:paraId="6D18E1D5" w14:textId="36AAB307" w:rsidR="006B311B" w:rsidDel="00E24C28" w:rsidRDefault="006B311B" w:rsidP="006F4E07">
      <w:pPr>
        <w:pStyle w:val="ListParagraph"/>
        <w:ind w:left="776"/>
        <w:rPr>
          <w:del w:id="1913" w:author="MH, Hashim" w:date="2017-11-22T10:41:00Z"/>
        </w:rPr>
        <w:pPrChange w:id="1914" w:author="HS, Yogesh" w:date="2017-12-07T15:36:00Z">
          <w:pPr/>
        </w:pPrChange>
      </w:pPr>
      <w:del w:id="1915" w:author="MH, Hashim" w:date="2017-11-22T10:41:00Z">
        <w:r w:rsidDel="00E24C28">
          <w:delText xml:space="preserve">App is expected </w:delText>
        </w:r>
        <w:commentRangeStart w:id="1916"/>
        <w:r w:rsidDel="00E24C28">
          <w:delText xml:space="preserve">to implement </w:delText>
        </w:r>
        <w:commentRangeEnd w:id="1916"/>
        <w:r w:rsidR="00E90E11" w:rsidDel="00E24C28">
          <w:rPr>
            <w:rStyle w:val="CommentReference"/>
          </w:rPr>
          <w:commentReference w:id="1916"/>
        </w:r>
        <w:r w:rsidDel="00E24C28">
          <w:delText>above interface to communicate with MYA uApp.</w:delText>
        </w:r>
      </w:del>
    </w:p>
    <w:p w14:paraId="6E9C8E34" w14:textId="39AD0530" w:rsidR="006B311B" w:rsidDel="00E24C28" w:rsidRDefault="006B311B" w:rsidP="006F4E07">
      <w:pPr>
        <w:pStyle w:val="ListParagraph"/>
        <w:ind w:left="776"/>
        <w:rPr>
          <w:ins w:id="1917" w:author="Shivakumar, Deepthi" w:date="2017-11-15T22:03:00Z"/>
          <w:del w:id="1918" w:author="MH, Hashim" w:date="2017-11-22T10:41:00Z"/>
        </w:rPr>
        <w:pPrChange w:id="1919" w:author="HS, Yogesh" w:date="2017-12-07T15:36:00Z">
          <w:pPr/>
        </w:pPrChange>
      </w:pPr>
      <w:del w:id="1920" w:author="MH, Hashim" w:date="2017-11-22T10:41:00Z">
        <w:r w:rsidDel="00E24C28">
          <w:delText xml:space="preserve">App is </w:delText>
        </w:r>
        <w:commentRangeStart w:id="1921"/>
        <w:r w:rsidDel="00E24C28">
          <w:delText xml:space="preserve">expected </w:delText>
        </w:r>
        <w:commentRangeEnd w:id="1921"/>
        <w:r w:rsidR="00E90E11" w:rsidDel="00E24C28">
          <w:rPr>
            <w:rStyle w:val="CommentReference"/>
          </w:rPr>
          <w:commentReference w:id="1921"/>
        </w:r>
        <w:r w:rsidDel="00E24C28">
          <w:delText>to return true when onItemClick is called with a menu item which belongs to app otherwise false.</w:delText>
        </w:r>
      </w:del>
    </w:p>
    <w:p w14:paraId="6BA0976C" w14:textId="450535A7" w:rsidR="00C32A42" w:rsidDel="00E24C28" w:rsidRDefault="00C32A42" w:rsidP="006F4E07">
      <w:pPr>
        <w:pStyle w:val="ListParagraph"/>
        <w:ind w:left="776"/>
        <w:rPr>
          <w:del w:id="1922" w:author="MH, Hashim" w:date="2017-11-22T10:41:00Z"/>
        </w:rPr>
        <w:pPrChange w:id="1923" w:author="HS, Yogesh" w:date="2017-12-07T15:36:00Z">
          <w:pPr/>
        </w:pPrChange>
      </w:pPr>
      <w:ins w:id="1924" w:author="Shivakumar, Deepthi" w:date="2017-11-15T22:03:00Z">
        <w:del w:id="1925" w:author="MH, Hashim" w:date="2017-11-22T10:41:00Z">
          <w:r w:rsidDel="00E24C28">
            <w:delText xml:space="preserve">App is expected to </w:delText>
          </w:r>
        </w:del>
      </w:ins>
      <w:ins w:id="1926" w:author="Shivakumar, Deepthi" w:date="2017-11-15T22:04:00Z">
        <w:del w:id="1927" w:author="MH, Hashim" w:date="2017-11-22T10:41:00Z">
          <w:r w:rsidR="007A3BEF" w:rsidDel="00E24C28">
            <w:delText xml:space="preserve">configure all menu items </w:delText>
          </w:r>
        </w:del>
      </w:ins>
      <w:ins w:id="1928" w:author="Shivakumar, Deepthi" w:date="2017-11-15T22:05:00Z">
        <w:del w:id="1929" w:author="MH, Hashim" w:date="2017-11-22T10:41:00Z">
          <w:r w:rsidR="00B2361D" w:rsidDel="00E24C28">
            <w:delText>in AppConfig.json</w:delText>
          </w:r>
        </w:del>
      </w:ins>
    </w:p>
    <w:p w14:paraId="1671EAEA" w14:textId="289A0996" w:rsidR="00374D99" w:rsidDel="00E24C28" w:rsidRDefault="00374D99" w:rsidP="006F4E07">
      <w:pPr>
        <w:pStyle w:val="ListParagraph"/>
        <w:ind w:left="776"/>
        <w:rPr>
          <w:del w:id="1930" w:author="MH, Hashim" w:date="2017-11-22T10:41:00Z"/>
        </w:rPr>
        <w:pPrChange w:id="1931" w:author="HS, Yogesh" w:date="2017-12-07T15:36:00Z">
          <w:pPr>
            <w:pStyle w:val="Heading2"/>
          </w:pPr>
        </w:pPrChange>
      </w:pPr>
      <w:bookmarkStart w:id="1932" w:name="_Toc498547532"/>
      <w:del w:id="1933" w:author="MH, Hashim" w:date="2017-11-22T10:41:00Z">
        <w:r w:rsidDel="00E24C28">
          <w:delText>Elements</w:delText>
        </w:r>
        <w:bookmarkEnd w:id="1932"/>
      </w:del>
    </w:p>
    <w:p w14:paraId="05C8A100" w14:textId="0CAB0BDA" w:rsidR="0084183F" w:rsidRPr="0084183F" w:rsidDel="00E24C28" w:rsidRDefault="00336154" w:rsidP="006F4E07">
      <w:pPr>
        <w:pStyle w:val="ListParagraph"/>
        <w:ind w:left="776"/>
        <w:rPr>
          <w:del w:id="1934" w:author="MH, Hashim" w:date="2017-11-22T10:41:00Z"/>
        </w:rPr>
        <w:pPrChange w:id="1935" w:author="HS, Yogesh" w:date="2017-12-07T15:36:00Z">
          <w:pPr/>
        </w:pPrChange>
      </w:pPr>
      <w:del w:id="1936" w:author="MH, Hashim" w:date="2017-11-22T10:41:00Z">
        <w:r w:rsidDel="00E24C28">
          <w:delText>NA</w:delText>
        </w:r>
      </w:del>
    </w:p>
    <w:p w14:paraId="5998E122" w14:textId="18F26CCF" w:rsidR="00004325" w:rsidDel="00E24C28" w:rsidRDefault="00004325" w:rsidP="006F4E07">
      <w:pPr>
        <w:pStyle w:val="ListParagraph"/>
        <w:ind w:left="776"/>
        <w:rPr>
          <w:del w:id="1937" w:author="MH, Hashim" w:date="2017-11-22T10:41:00Z"/>
        </w:rPr>
        <w:pPrChange w:id="1938" w:author="HS, Yogesh" w:date="2017-12-07T15:36:00Z">
          <w:pPr/>
        </w:pPrChange>
      </w:pPr>
    </w:p>
    <w:p w14:paraId="7326D2AA" w14:textId="279A35A0" w:rsidR="00004325" w:rsidDel="00E24C28" w:rsidRDefault="00004325" w:rsidP="006F4E07">
      <w:pPr>
        <w:pStyle w:val="ListParagraph"/>
        <w:ind w:left="776"/>
        <w:rPr>
          <w:del w:id="1939" w:author="MH, Hashim" w:date="2017-11-22T10:41:00Z"/>
        </w:rPr>
        <w:pPrChange w:id="1940" w:author="HS, Yogesh" w:date="2017-12-07T15:36:00Z">
          <w:pPr>
            <w:pStyle w:val="Heading2"/>
          </w:pPr>
        </w:pPrChange>
      </w:pPr>
      <w:bookmarkStart w:id="1941" w:name="_Toc442706602"/>
      <w:bookmarkStart w:id="1942" w:name="_Toc498547533"/>
      <w:del w:id="1943" w:author="MH, Hashim" w:date="2017-11-22T10:41:00Z">
        <w:r w:rsidDel="00E24C28">
          <w:delText xml:space="preserve">Internal </w:delText>
        </w:r>
        <w:r w:rsidRPr="00044929" w:rsidDel="00E24C28">
          <w:delText>Interfaces</w:delText>
        </w:r>
        <w:bookmarkEnd w:id="1941"/>
        <w:bookmarkEnd w:id="1942"/>
        <w:r w:rsidRPr="00044929" w:rsidDel="00E24C28">
          <w:delText xml:space="preserve"> </w:delText>
        </w:r>
      </w:del>
    </w:p>
    <w:p w14:paraId="4A8476B1" w14:textId="62080B4C" w:rsidR="00F97FA4" w:rsidDel="002C11E4" w:rsidRDefault="00420EFB" w:rsidP="006F4E07">
      <w:pPr>
        <w:pStyle w:val="ListParagraph"/>
        <w:ind w:left="776"/>
        <w:rPr>
          <w:ins w:id="1944" w:author="MH, Hashim" w:date="2017-11-24T11:19:00Z"/>
          <w:del w:id="1945" w:author="HS, Yogesh" w:date="2017-12-07T15:33:00Z"/>
        </w:rPr>
        <w:pPrChange w:id="1946" w:author="HS, Yogesh" w:date="2017-12-07T15:36:00Z">
          <w:pPr/>
        </w:pPrChange>
      </w:pPr>
      <w:del w:id="1947" w:author="MH, Hashim" w:date="2017-11-22T10:41:00Z">
        <w:r w:rsidDel="00E24C28">
          <w:delText>NA</w:delText>
        </w:r>
      </w:del>
      <w:del w:id="1948" w:author="HS, Yogesh" w:date="2017-12-07T15:33:00Z">
        <w:r w:rsidR="00F97FA4" w:rsidDel="002C11E4">
          <w:br w:type="page"/>
        </w:r>
      </w:del>
    </w:p>
    <w:p w14:paraId="2691B361" w14:textId="77777777" w:rsidR="001265F9" w:rsidRPr="001265F9" w:rsidRDefault="001265F9" w:rsidP="006F4E07">
      <w:pPr>
        <w:pStyle w:val="ListParagraph"/>
        <w:ind w:left="776"/>
        <w:rPr>
          <w:rPrChange w:id="1949" w:author="MH, Hashim" w:date="2017-11-24T11:19:00Z">
            <w:rPr/>
          </w:rPrChange>
        </w:rPr>
        <w:pPrChange w:id="1950" w:author="HS, Yogesh" w:date="2017-12-07T15:36:00Z">
          <w:pPr/>
        </w:pPrChange>
      </w:pPr>
    </w:p>
    <w:p w14:paraId="7A8F4448" w14:textId="5942014C" w:rsidR="006B334B" w:rsidRPr="00044929" w:rsidRDefault="006B334B" w:rsidP="00147DD8">
      <w:pPr>
        <w:pStyle w:val="Heading1"/>
        <w:rPr>
          <w:lang w:val="en-US"/>
        </w:rPr>
      </w:pPr>
      <w:bookmarkStart w:id="1951" w:name="_Toc498547534"/>
      <w:bookmarkStart w:id="1952" w:name="_Toc500416592"/>
      <w:r w:rsidRPr="00044929">
        <w:rPr>
          <w:lang w:val="en-US"/>
        </w:rPr>
        <w:t>Revision History</w:t>
      </w:r>
      <w:bookmarkEnd w:id="1951"/>
      <w:bookmarkEnd w:id="1952"/>
    </w:p>
    <w:tbl>
      <w:tblPr>
        <w:tblW w:w="9923"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3"/>
        <w:gridCol w:w="1559"/>
        <w:gridCol w:w="1843"/>
        <w:gridCol w:w="3942"/>
        <w:gridCol w:w="1586"/>
      </w:tblGrid>
      <w:tr w:rsidR="00A95B72" w:rsidRPr="00044929" w14:paraId="70EB5D02" w14:textId="77777777" w:rsidTr="003E33F7">
        <w:trPr>
          <w:tblHeader/>
        </w:trPr>
        <w:tc>
          <w:tcPr>
            <w:tcW w:w="993" w:type="dxa"/>
            <w:tcMar>
              <w:top w:w="80" w:type="dxa"/>
              <w:left w:w="80" w:type="dxa"/>
              <w:bottom w:w="80" w:type="dxa"/>
              <w:right w:w="80" w:type="dxa"/>
            </w:tcMar>
            <w:hideMark/>
          </w:tcPr>
          <w:p w14:paraId="653B8866" w14:textId="77777777" w:rsidR="006B334B" w:rsidRPr="00044929" w:rsidRDefault="006B334B" w:rsidP="00FD5BDD">
            <w:pPr>
              <w:pStyle w:val="NoSpacing"/>
              <w:rPr>
                <w:b/>
              </w:rPr>
            </w:pPr>
            <w:r w:rsidRPr="00044929">
              <w:rPr>
                <w:b/>
              </w:rPr>
              <w:t>Version</w:t>
            </w:r>
          </w:p>
        </w:tc>
        <w:tc>
          <w:tcPr>
            <w:tcW w:w="1559" w:type="dxa"/>
            <w:tcMar>
              <w:top w:w="80" w:type="dxa"/>
              <w:left w:w="80" w:type="dxa"/>
              <w:bottom w:w="80" w:type="dxa"/>
              <w:right w:w="80" w:type="dxa"/>
            </w:tcMar>
            <w:hideMark/>
          </w:tcPr>
          <w:p w14:paraId="37EC8FD7" w14:textId="77777777" w:rsidR="006B334B" w:rsidRPr="00044929" w:rsidRDefault="006B334B" w:rsidP="00FD5BDD">
            <w:pPr>
              <w:pStyle w:val="NoSpacing"/>
              <w:rPr>
                <w:b/>
              </w:rPr>
            </w:pPr>
            <w:r w:rsidRPr="00044929">
              <w:rPr>
                <w:b/>
              </w:rPr>
              <w:t>Date</w:t>
            </w:r>
          </w:p>
        </w:tc>
        <w:tc>
          <w:tcPr>
            <w:tcW w:w="1843" w:type="dxa"/>
            <w:tcMar>
              <w:top w:w="80" w:type="dxa"/>
              <w:left w:w="80" w:type="dxa"/>
              <w:bottom w:w="80" w:type="dxa"/>
              <w:right w:w="80" w:type="dxa"/>
            </w:tcMar>
            <w:hideMark/>
          </w:tcPr>
          <w:p w14:paraId="0956FC55" w14:textId="77777777" w:rsidR="006B334B" w:rsidRPr="00044929" w:rsidRDefault="006B334B" w:rsidP="00FD5BDD">
            <w:pPr>
              <w:pStyle w:val="NoSpacing"/>
              <w:rPr>
                <w:b/>
              </w:rPr>
            </w:pPr>
            <w:r w:rsidRPr="00044929">
              <w:rPr>
                <w:b/>
              </w:rPr>
              <w:t>Author</w:t>
            </w:r>
          </w:p>
        </w:tc>
        <w:tc>
          <w:tcPr>
            <w:tcW w:w="3942" w:type="dxa"/>
            <w:tcMar>
              <w:top w:w="80" w:type="dxa"/>
              <w:left w:w="80" w:type="dxa"/>
              <w:bottom w:w="80" w:type="dxa"/>
              <w:right w:w="80" w:type="dxa"/>
            </w:tcMar>
            <w:hideMark/>
          </w:tcPr>
          <w:p w14:paraId="691AF875" w14:textId="77777777" w:rsidR="006B334B" w:rsidRPr="00044929" w:rsidRDefault="006B334B" w:rsidP="00FD5BDD">
            <w:pPr>
              <w:pStyle w:val="NoSpacing"/>
              <w:rPr>
                <w:b/>
              </w:rPr>
            </w:pPr>
            <w:r w:rsidRPr="00044929">
              <w:rPr>
                <w:b/>
              </w:rPr>
              <w:t>Description of Change</w:t>
            </w:r>
          </w:p>
        </w:tc>
        <w:tc>
          <w:tcPr>
            <w:tcW w:w="1586" w:type="dxa"/>
            <w:tcMar>
              <w:top w:w="80" w:type="dxa"/>
              <w:left w:w="80" w:type="dxa"/>
              <w:bottom w:w="80" w:type="dxa"/>
              <w:right w:w="80" w:type="dxa"/>
            </w:tcMar>
            <w:hideMark/>
          </w:tcPr>
          <w:p w14:paraId="4ABA8774" w14:textId="77777777" w:rsidR="006B334B" w:rsidRPr="00044929" w:rsidRDefault="006B334B" w:rsidP="00FD5BDD">
            <w:pPr>
              <w:pStyle w:val="NoSpacing"/>
              <w:rPr>
                <w:b/>
              </w:rPr>
            </w:pPr>
            <w:r w:rsidRPr="00044929">
              <w:rPr>
                <w:b/>
              </w:rPr>
              <w:t>Reason for Change</w:t>
            </w:r>
          </w:p>
        </w:tc>
      </w:tr>
      <w:tr w:rsidR="006304D5" w:rsidRPr="00044929" w14:paraId="19FB394D" w14:textId="77777777" w:rsidTr="003E33F7">
        <w:tc>
          <w:tcPr>
            <w:tcW w:w="993" w:type="dxa"/>
            <w:tcMar>
              <w:top w:w="80" w:type="dxa"/>
              <w:left w:w="80" w:type="dxa"/>
              <w:bottom w:w="80" w:type="dxa"/>
              <w:right w:w="80" w:type="dxa"/>
            </w:tcMar>
            <w:vAlign w:val="center"/>
          </w:tcPr>
          <w:p w14:paraId="0B4A22A4" w14:textId="600F0BC4" w:rsidR="006304D5" w:rsidRDefault="00120D01" w:rsidP="003E33F7">
            <w:pPr>
              <w:pStyle w:val="NoSpacing"/>
            </w:pPr>
            <w:r>
              <w:t>0.1</w:t>
            </w:r>
          </w:p>
        </w:tc>
        <w:tc>
          <w:tcPr>
            <w:tcW w:w="1559" w:type="dxa"/>
            <w:tcMar>
              <w:top w:w="80" w:type="dxa"/>
              <w:left w:w="80" w:type="dxa"/>
              <w:bottom w:w="80" w:type="dxa"/>
              <w:right w:w="80" w:type="dxa"/>
            </w:tcMar>
            <w:vAlign w:val="center"/>
          </w:tcPr>
          <w:p w14:paraId="361FACE5" w14:textId="1B005369" w:rsidR="006304D5" w:rsidRDefault="00120D01" w:rsidP="003E33F7">
            <w:pPr>
              <w:pStyle w:val="NoSpacing"/>
            </w:pPr>
            <w:r>
              <w:t>2017-1</w:t>
            </w:r>
            <w:ins w:id="1953" w:author="HS, Yogesh" w:date="2017-12-07T13:26:00Z">
              <w:r w:rsidR="001A2F3D">
                <w:t>2</w:t>
              </w:r>
            </w:ins>
            <w:del w:id="1954" w:author="HS, Yogesh" w:date="2017-12-07T13:26:00Z">
              <w:r w:rsidDel="001A2F3D">
                <w:delText>1</w:delText>
              </w:r>
            </w:del>
            <w:r>
              <w:t>-</w:t>
            </w:r>
            <w:ins w:id="1955" w:author="HS, Yogesh" w:date="2017-12-07T13:26:00Z">
              <w:r w:rsidR="001A2F3D">
                <w:t>07</w:t>
              </w:r>
            </w:ins>
            <w:ins w:id="1956" w:author="MH, Hashim" w:date="2017-11-22T11:26:00Z">
              <w:del w:id="1957" w:author="HS, Yogesh" w:date="2017-12-07T13:26:00Z">
                <w:r w:rsidR="00026E07" w:rsidDel="001A2F3D">
                  <w:delText>24</w:delText>
                </w:r>
              </w:del>
            </w:ins>
            <w:del w:id="1958" w:author="MH, Hashim" w:date="2017-11-22T11:26:00Z">
              <w:r w:rsidDel="00FB610A">
                <w:delText>12</w:delText>
              </w:r>
            </w:del>
          </w:p>
        </w:tc>
        <w:tc>
          <w:tcPr>
            <w:tcW w:w="1843" w:type="dxa"/>
            <w:tcMar>
              <w:top w:w="80" w:type="dxa"/>
              <w:left w:w="80" w:type="dxa"/>
              <w:bottom w:w="80" w:type="dxa"/>
              <w:right w:w="80" w:type="dxa"/>
            </w:tcMar>
          </w:tcPr>
          <w:p w14:paraId="78389352" w14:textId="4FA94F4C" w:rsidR="006304D5" w:rsidRDefault="00FB610A" w:rsidP="003E33F7">
            <w:pPr>
              <w:pStyle w:val="NoSpacing"/>
            </w:pPr>
            <w:ins w:id="1959" w:author="MH, Hashim" w:date="2017-11-22T11:26:00Z">
              <w:del w:id="1960" w:author="HS, Yogesh" w:date="2017-12-07T13:26:00Z">
                <w:r w:rsidDel="00B359B8">
                  <w:delText>Hashim M H</w:delText>
                </w:r>
              </w:del>
            </w:ins>
            <w:ins w:id="1961" w:author="HS, Yogesh" w:date="2017-12-07T13:26:00Z">
              <w:r w:rsidR="00B359B8">
                <w:t>Yogesh HS</w:t>
              </w:r>
            </w:ins>
            <w:del w:id="1962" w:author="MH, Hashim" w:date="2017-11-22T11:26:00Z">
              <w:r w:rsidR="006304D5" w:rsidDel="00FB610A">
                <w:delText>Deepthi Shivakumar</w:delText>
              </w:r>
            </w:del>
          </w:p>
        </w:tc>
        <w:tc>
          <w:tcPr>
            <w:tcW w:w="3942" w:type="dxa"/>
            <w:tcMar>
              <w:top w:w="80" w:type="dxa"/>
              <w:left w:w="80" w:type="dxa"/>
              <w:bottom w:w="80" w:type="dxa"/>
              <w:right w:w="80" w:type="dxa"/>
            </w:tcMar>
            <w:vAlign w:val="center"/>
          </w:tcPr>
          <w:p w14:paraId="2D78B198" w14:textId="63AAA593" w:rsidR="006304D5" w:rsidRDefault="00120D01" w:rsidP="00120D01">
            <w:pPr>
              <w:pStyle w:val="ListParagraph"/>
              <w:spacing w:after="0"/>
              <w:ind w:left="33"/>
              <w:rPr>
                <w:rFonts w:eastAsia="Calibri" w:cs="Arial"/>
              </w:rPr>
            </w:pPr>
            <w:r>
              <w:rPr>
                <w:rFonts w:eastAsia="Calibri" w:cs="Arial"/>
              </w:rPr>
              <w:t xml:space="preserve">Draft version of MYA </w:t>
            </w:r>
            <w:ins w:id="1963" w:author="MH, Hashim" w:date="2017-11-22T11:26:00Z">
              <w:r w:rsidR="00FB610A">
                <w:rPr>
                  <w:rFonts w:eastAsia="Calibri" w:cs="Arial"/>
                </w:rPr>
                <w:t>Integration doc</w:t>
              </w:r>
            </w:ins>
            <w:del w:id="1964" w:author="MH, Hashim" w:date="2017-11-22T11:26:00Z">
              <w:r w:rsidDel="00FB610A">
                <w:rPr>
                  <w:rFonts w:eastAsia="Calibri" w:cs="Arial"/>
                </w:rPr>
                <w:delText>uApp</w:delText>
              </w:r>
            </w:del>
          </w:p>
        </w:tc>
        <w:tc>
          <w:tcPr>
            <w:tcW w:w="1586" w:type="dxa"/>
            <w:tcMar>
              <w:top w:w="80" w:type="dxa"/>
              <w:left w:w="80" w:type="dxa"/>
              <w:bottom w:w="80" w:type="dxa"/>
              <w:right w:w="80" w:type="dxa"/>
            </w:tcMar>
          </w:tcPr>
          <w:p w14:paraId="0A41D0FD" w14:textId="2E710D31" w:rsidR="006304D5" w:rsidRDefault="006304D5" w:rsidP="00120D01">
            <w:pPr>
              <w:pStyle w:val="NoSpacing"/>
            </w:pPr>
          </w:p>
        </w:tc>
      </w:tr>
    </w:tbl>
    <w:p w14:paraId="2CEDA0DF" w14:textId="6C4B5D0D" w:rsidR="006B334B" w:rsidRPr="00044929" w:rsidRDefault="006B334B" w:rsidP="00336498"/>
    <w:p w14:paraId="33415890" w14:textId="77777777" w:rsidR="00A458AF" w:rsidRPr="00044929" w:rsidRDefault="00A458AF" w:rsidP="00147DD8">
      <w:pPr>
        <w:pStyle w:val="Heading1"/>
        <w:rPr>
          <w:lang w:val="en-US"/>
        </w:rPr>
      </w:pPr>
      <w:bookmarkStart w:id="1965" w:name="_Toc498547535"/>
      <w:bookmarkStart w:id="1966" w:name="_Toc500416593"/>
      <w:r w:rsidRPr="00044929">
        <w:rPr>
          <w:lang w:val="en-US"/>
        </w:rPr>
        <w:t>Approval</w:t>
      </w:r>
      <w:bookmarkEnd w:id="1965"/>
      <w:bookmarkEnd w:id="1966"/>
    </w:p>
    <w:tbl>
      <w:tblPr>
        <w:tblW w:w="9923"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42"/>
        <w:gridCol w:w="2087"/>
        <w:gridCol w:w="2713"/>
        <w:gridCol w:w="2581"/>
      </w:tblGrid>
      <w:tr w:rsidR="00FD5BDD" w:rsidRPr="00044929" w14:paraId="383D7A28" w14:textId="77777777" w:rsidTr="00B1769D">
        <w:trPr>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402D4BD" w14:textId="77777777" w:rsidR="00905DAF" w:rsidRPr="00044929" w:rsidRDefault="00905DAF" w:rsidP="00FD5BDD">
            <w:pPr>
              <w:pStyle w:val="NoSpacing"/>
              <w:rPr>
                <w:rFonts w:ascii="Calibri" w:hAnsi="Calibri" w:cs="Calibri"/>
                <w:b/>
                <w:szCs w:val="22"/>
              </w:rPr>
            </w:pPr>
            <w:r w:rsidRPr="00044929">
              <w:rPr>
                <w:b/>
              </w:rPr>
              <w:t>Name</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7F9CC" w14:textId="77777777" w:rsidR="00905DAF" w:rsidRPr="00044929" w:rsidRDefault="00905DAF" w:rsidP="00FD5BDD">
            <w:pPr>
              <w:pStyle w:val="NoSpacing"/>
              <w:rPr>
                <w:b/>
              </w:rPr>
            </w:pPr>
            <w:r w:rsidRPr="00044929">
              <w:rPr>
                <w:b/>
              </w:rPr>
              <w:t>Role / Function</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270E94" w14:textId="40CEFEE0" w:rsidR="00905DAF" w:rsidRPr="00044929" w:rsidRDefault="00905DAF" w:rsidP="00C32CFF">
            <w:pPr>
              <w:pStyle w:val="NoSpacing"/>
              <w:rPr>
                <w:b/>
              </w:rPr>
            </w:pPr>
            <w:r w:rsidRPr="00044929">
              <w:rPr>
                <w:b/>
              </w:rPr>
              <w:t xml:space="preserve">Date </w:t>
            </w:r>
            <w:r w:rsidR="00BA4E68" w:rsidRPr="00BA4E68">
              <w:rPr>
                <w:sz w:val="16"/>
                <w:szCs w:val="16"/>
              </w:rPr>
              <w:t>(YYYY-MON-DD)</w:t>
            </w:r>
          </w:p>
        </w:tc>
        <w:tc>
          <w:tcPr>
            <w:tcW w:w="2581" w:type="dxa"/>
            <w:tcBorders>
              <w:top w:val="single" w:sz="8" w:space="0" w:color="A3A3A3"/>
              <w:left w:val="single" w:sz="8" w:space="0" w:color="A3A3A3"/>
              <w:bottom w:val="single" w:sz="8" w:space="0" w:color="A3A3A3"/>
              <w:right w:val="single" w:sz="8" w:space="0" w:color="A3A3A3"/>
            </w:tcBorders>
          </w:tcPr>
          <w:p w14:paraId="53672D30" w14:textId="64573903" w:rsidR="00905DAF" w:rsidRPr="00044929" w:rsidRDefault="00C32CFF" w:rsidP="00FD5BDD">
            <w:pPr>
              <w:pStyle w:val="NoSpacing"/>
              <w:rPr>
                <w:b/>
              </w:rPr>
            </w:pPr>
            <w:r w:rsidRPr="00044929">
              <w:rPr>
                <w:b/>
              </w:rPr>
              <w:t>Signature</w:t>
            </w:r>
          </w:p>
        </w:tc>
      </w:tr>
      <w:tr w:rsidR="00FD5BDD" w:rsidRPr="00044929" w14:paraId="47BC3F6A" w14:textId="77777777" w:rsidTr="00155E5F">
        <w:trPr>
          <w:trHeight w:val="363"/>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98423B4" w14:textId="7BE326F8" w:rsidR="00905DAF" w:rsidRPr="00044929" w:rsidRDefault="00FB610A" w:rsidP="008A40E0">
            <w:pPr>
              <w:pStyle w:val="NoSpacing"/>
            </w:pPr>
            <w:proofErr w:type="spellStart"/>
            <w:ins w:id="1967" w:author="MH, Hashim" w:date="2017-11-22T11:26:00Z">
              <w:r>
                <w:rPr>
                  <w:rFonts w:cs="Arial"/>
                </w:rPr>
                <w:t>Deepthi</w:t>
              </w:r>
              <w:proofErr w:type="spellEnd"/>
              <w:r>
                <w:rPr>
                  <w:rFonts w:cs="Arial"/>
                </w:rPr>
                <w:t xml:space="preserve"> </w:t>
              </w:r>
              <w:proofErr w:type="spellStart"/>
              <w:r>
                <w:rPr>
                  <w:rFonts w:cs="Arial"/>
                </w:rPr>
                <w:t>Shivakumar</w:t>
              </w:r>
            </w:ins>
            <w:proofErr w:type="spellEnd"/>
            <w:del w:id="1968" w:author="MH, Hashim" w:date="2017-11-22T11:26:00Z">
              <w:r w:rsidR="006304D5" w:rsidDel="00FB610A">
                <w:rPr>
                  <w:rFonts w:cs="Arial"/>
                </w:rPr>
                <w:delText>Ajit Dubey</w:delText>
              </w:r>
            </w:del>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D5A7BB1" w14:textId="545AEA35" w:rsidR="00905DAF" w:rsidRPr="00044929" w:rsidRDefault="00FB610A" w:rsidP="006304D5">
            <w:pPr>
              <w:pStyle w:val="NoSpacing"/>
              <w:rPr>
                <w:color w:val="C0504D" w:themeColor="accent2"/>
              </w:rPr>
            </w:pPr>
            <w:ins w:id="1969" w:author="MH, Hashim" w:date="2017-11-22T11:26:00Z">
              <w:r>
                <w:rPr>
                  <w:rFonts w:cs="Arial"/>
                </w:rPr>
                <w:t>Architect</w:t>
              </w:r>
            </w:ins>
            <w:del w:id="1970" w:author="MH, Hashim" w:date="2017-11-22T11:26:00Z">
              <w:r w:rsidR="006304D5" w:rsidDel="00FB610A">
                <w:rPr>
                  <w:rFonts w:cs="Arial"/>
                </w:rPr>
                <w:delText>Chapter Group lead</w:delText>
              </w:r>
            </w:del>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3482432" w14:textId="327164B0" w:rsidR="00905DAF" w:rsidRPr="00044929" w:rsidRDefault="000251A1" w:rsidP="00FD5BDD">
            <w:pPr>
              <w:pStyle w:val="NoSpacing"/>
              <w:rPr>
                <w:color w:val="C0504D" w:themeColor="accent2"/>
              </w:rPr>
            </w:pPr>
            <w:del w:id="1971" w:author="MH, Hashim" w:date="2017-11-22T11:26:00Z">
              <w:r w:rsidRPr="006A6526" w:rsidDel="00FB610A">
                <w:delText>2</w:delText>
              </w:r>
              <w:r w:rsidR="00120D01" w:rsidDel="00FB610A">
                <w:delText>017-11-20</w:delText>
              </w:r>
            </w:del>
          </w:p>
        </w:tc>
        <w:tc>
          <w:tcPr>
            <w:tcW w:w="2581" w:type="dxa"/>
            <w:tcBorders>
              <w:top w:val="single" w:sz="8" w:space="0" w:color="A3A3A3"/>
              <w:left w:val="single" w:sz="8" w:space="0" w:color="A3A3A3"/>
              <w:bottom w:val="single" w:sz="8" w:space="0" w:color="A3A3A3"/>
              <w:right w:val="single" w:sz="8" w:space="0" w:color="A3A3A3"/>
            </w:tcBorders>
            <w:vAlign w:val="center"/>
          </w:tcPr>
          <w:p w14:paraId="21A16569" w14:textId="38CD99BA" w:rsidR="00905DAF" w:rsidRPr="00044929" w:rsidRDefault="00905DAF" w:rsidP="00C32CFF">
            <w:pPr>
              <w:pStyle w:val="NoSpacing"/>
              <w:rPr>
                <w:color w:val="C0504D" w:themeColor="accent2"/>
              </w:rPr>
            </w:pPr>
          </w:p>
        </w:tc>
      </w:tr>
      <w:tr w:rsidR="003538A3" w:rsidRPr="00044929" w14:paraId="35BA56C0" w14:textId="77777777" w:rsidTr="00155E5F">
        <w:trPr>
          <w:trHeight w:val="183"/>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BD9B048" w14:textId="77777777" w:rsidR="003538A3" w:rsidRPr="00044929" w:rsidRDefault="003538A3" w:rsidP="008A40E0">
            <w:pPr>
              <w:pStyle w:val="NoSpacing"/>
              <w:rPr>
                <w:i/>
              </w:rPr>
            </w:pP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094C8DC8" w14:textId="77777777" w:rsidR="003538A3" w:rsidRPr="00044929" w:rsidRDefault="003538A3" w:rsidP="00FD5BDD">
            <w:pPr>
              <w:pStyle w:val="NoSpacing"/>
              <w:rPr>
                <w:i/>
              </w:rPr>
            </w:pP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58E7DA0B" w14:textId="77777777" w:rsidR="003538A3" w:rsidRPr="00044929" w:rsidRDefault="003538A3" w:rsidP="00FD5BDD">
            <w:pPr>
              <w:pStyle w:val="NoSpacing"/>
              <w:rPr>
                <w:i/>
              </w:rPr>
            </w:pPr>
          </w:p>
        </w:tc>
        <w:tc>
          <w:tcPr>
            <w:tcW w:w="2581" w:type="dxa"/>
            <w:tcBorders>
              <w:top w:val="single" w:sz="8" w:space="0" w:color="A3A3A3"/>
              <w:left w:val="single" w:sz="8" w:space="0" w:color="A3A3A3"/>
              <w:bottom w:val="single" w:sz="8" w:space="0" w:color="A3A3A3"/>
              <w:right w:val="single" w:sz="8" w:space="0" w:color="A3A3A3"/>
            </w:tcBorders>
            <w:vAlign w:val="center"/>
          </w:tcPr>
          <w:p w14:paraId="51A4AE2A" w14:textId="77777777" w:rsidR="003538A3" w:rsidRPr="00044929" w:rsidRDefault="003538A3" w:rsidP="00FD5BDD">
            <w:pPr>
              <w:pStyle w:val="NoSpacing"/>
              <w:rPr>
                <w:i/>
              </w:rPr>
            </w:pPr>
          </w:p>
        </w:tc>
      </w:tr>
    </w:tbl>
    <w:p w14:paraId="489EE741" w14:textId="77777777" w:rsidR="006B334B" w:rsidRPr="00044929" w:rsidRDefault="006B334B" w:rsidP="00336498"/>
    <w:p w14:paraId="2C4D49B3" w14:textId="77777777" w:rsidR="00C32CFF" w:rsidRDefault="00C32CFF" w:rsidP="00C32CFF"/>
    <w:p w14:paraId="3F4EF1B5" w14:textId="77777777" w:rsidR="00043CF8" w:rsidRPr="00044929" w:rsidRDefault="00043CF8" w:rsidP="00336498"/>
    <w:sectPr w:rsidR="00043CF8" w:rsidRPr="00044929" w:rsidSect="002D6121">
      <w:headerReference w:type="even" r:id="rId14"/>
      <w:headerReference w:type="default" r:id="rId15"/>
      <w:footerReference w:type="default" r:id="rId16"/>
      <w:pgSz w:w="11909" w:h="16834" w:code="9"/>
      <w:pgMar w:top="1985" w:right="1134" w:bottom="851" w:left="1134" w:header="561" w:footer="227"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10" w:author="Gundumane, Aravind" w:date="2017-11-14T08:54:00Z" w:initials="GA">
    <w:p w14:paraId="150D440C" w14:textId="1E8D6E9D" w:rsidR="002B502F" w:rsidRDefault="002B502F">
      <w:pPr>
        <w:pStyle w:val="CommentText"/>
        <w:rPr>
          <w:noProof/>
        </w:rPr>
      </w:pPr>
      <w:r>
        <w:rPr>
          <w:rStyle w:val="CommentReference"/>
        </w:rPr>
        <w:annotationRef/>
      </w:r>
      <w:r>
        <w:t xml:space="preserve">Common components do not use </w:t>
      </w:r>
      <w:proofErr w:type="gramStart"/>
      <w:r>
        <w:t>My</w:t>
      </w:r>
      <w:proofErr w:type="gramEnd"/>
      <w:r>
        <w:t xml:space="preserve"> </w:t>
      </w:r>
    </w:p>
    <w:p w14:paraId="010B6D12" w14:textId="77777777" w:rsidR="002B502F" w:rsidRDefault="002B502F">
      <w:pPr>
        <w:pStyle w:val="CommentText"/>
        <w:rPr>
          <w:noProof/>
        </w:rPr>
      </w:pPr>
    </w:p>
    <w:p w14:paraId="4B305EC5" w14:textId="77777777" w:rsidR="002B502F" w:rsidRDefault="002B502F">
      <w:pPr>
        <w:pStyle w:val="CommentText"/>
        <w:rPr>
          <w:noProof/>
        </w:rPr>
      </w:pPr>
    </w:p>
    <w:p w14:paraId="047774E9" w14:textId="77777777" w:rsidR="002B502F" w:rsidRDefault="002B502F">
      <w:pPr>
        <w:pStyle w:val="CommentText"/>
        <w:rPr>
          <w:noProof/>
        </w:rPr>
      </w:pPr>
    </w:p>
    <w:p w14:paraId="765F367B" w14:textId="77777777" w:rsidR="002B502F" w:rsidRDefault="002B502F">
      <w:pPr>
        <w:pStyle w:val="CommentText"/>
        <w:rPr>
          <w:noProof/>
        </w:rPr>
      </w:pPr>
    </w:p>
    <w:p w14:paraId="3AAAA241" w14:textId="77777777" w:rsidR="002B502F" w:rsidRDefault="002B502F">
      <w:pPr>
        <w:pStyle w:val="CommentText"/>
        <w:rPr>
          <w:noProof/>
        </w:rPr>
      </w:pPr>
    </w:p>
    <w:p w14:paraId="5567323B" w14:textId="77777777" w:rsidR="002B502F" w:rsidRDefault="002B502F">
      <w:pPr>
        <w:pStyle w:val="CommentText"/>
        <w:rPr>
          <w:noProof/>
        </w:rPr>
      </w:pPr>
    </w:p>
    <w:p w14:paraId="61BDCDD3" w14:textId="77777777" w:rsidR="002B502F" w:rsidRDefault="002B502F">
      <w:pPr>
        <w:pStyle w:val="CommentText"/>
        <w:rPr>
          <w:noProof/>
        </w:rPr>
      </w:pPr>
    </w:p>
    <w:p w14:paraId="730678C6" w14:textId="2D02DBFA" w:rsidR="002B502F" w:rsidRDefault="002B502F">
      <w:pPr>
        <w:pStyle w:val="CommentText"/>
      </w:pPr>
      <w:r>
        <w:t>.</w:t>
      </w:r>
    </w:p>
  </w:comment>
  <w:comment w:id="1488" w:author="Gundumane, Aravind" w:date="2017-11-14T08:55:00Z" w:initials="GA">
    <w:p w14:paraId="09A0F5E5" w14:textId="278126DC" w:rsidR="002B502F" w:rsidRDefault="002B502F">
      <w:pPr>
        <w:pStyle w:val="CommentText"/>
      </w:pPr>
      <w:r>
        <w:rPr>
          <w:rStyle w:val="CommentReference"/>
        </w:rPr>
        <w:annotationRef/>
      </w:r>
      <w:r>
        <w:t>??</w:t>
      </w:r>
    </w:p>
  </w:comment>
  <w:comment w:id="1494" w:author="Gundumane, Aravind" w:date="2017-11-14T08:55:00Z" w:initials="GA">
    <w:p w14:paraId="20BC97AC" w14:textId="47A947CA" w:rsidR="002B502F" w:rsidRDefault="002B502F">
      <w:pPr>
        <w:pStyle w:val="CommentText"/>
      </w:pPr>
      <w:r>
        <w:rPr>
          <w:rStyle w:val="CommentReference"/>
        </w:rPr>
        <w:annotationRef/>
      </w:r>
      <w:r>
        <w:t>Which platform?</w:t>
      </w:r>
    </w:p>
  </w:comment>
  <w:comment w:id="1499" w:author="Gundumane, Aravind" w:date="2017-11-14T08:56:00Z" w:initials="GA">
    <w:p w14:paraId="4433DC96" w14:textId="2DFB4087" w:rsidR="002B502F" w:rsidRDefault="002B502F">
      <w:pPr>
        <w:pStyle w:val="CommentText"/>
      </w:pPr>
      <w:r>
        <w:rPr>
          <w:rStyle w:val="CommentReference"/>
        </w:rPr>
        <w:annotationRef/>
      </w:r>
      <w:r>
        <w:t>Add reference</w:t>
      </w:r>
    </w:p>
  </w:comment>
  <w:comment w:id="1618" w:author="Gundumane, Aravind" w:date="2017-11-14T08:57:00Z" w:initials="GA">
    <w:p w14:paraId="1AE751D0" w14:textId="547816CD" w:rsidR="002B502F" w:rsidRDefault="002B502F">
      <w:pPr>
        <w:pStyle w:val="CommentText"/>
      </w:pPr>
      <w:r>
        <w:rPr>
          <w:rStyle w:val="CommentReference"/>
        </w:rPr>
        <w:annotationRef/>
      </w:r>
      <w:r>
        <w:t xml:space="preserve">This looks very generic. Better to put in guidelines. But here it is interesting to see how it is specifically planned to handle in </w:t>
      </w:r>
      <w:proofErr w:type="spellStart"/>
      <w:r>
        <w:t>thisd</w:t>
      </w:r>
      <w:proofErr w:type="spellEnd"/>
      <w:r>
        <w:t xml:space="preserve"> micro app.</w:t>
      </w:r>
    </w:p>
  </w:comment>
  <w:comment w:id="1877" w:author="Gundumane, Aravind" w:date="2017-11-14T09:02:00Z" w:initials="GA">
    <w:p w14:paraId="52A6347A" w14:textId="7B0EB085" w:rsidR="002B502F" w:rsidRDefault="002B502F">
      <w:pPr>
        <w:pStyle w:val="CommentText"/>
      </w:pPr>
      <w:r>
        <w:rPr>
          <w:rStyle w:val="CommentReference"/>
        </w:rPr>
        <w:annotationRef/>
      </w:r>
      <w:r>
        <w:t>Missing design patterns used.</w:t>
      </w:r>
    </w:p>
  </w:comment>
  <w:comment w:id="1878" w:author="Gundumane, Aravind" w:date="2017-11-14T09:01:00Z" w:initials="GA">
    <w:p w14:paraId="2A0257C2" w14:textId="4E22C5FD" w:rsidR="002B502F" w:rsidRDefault="002B502F">
      <w:pPr>
        <w:pStyle w:val="CommentText"/>
      </w:pPr>
      <w:r>
        <w:rPr>
          <w:rStyle w:val="CommentReference"/>
        </w:rPr>
        <w:annotationRef/>
      </w:r>
      <w:r>
        <w:t>Missing data information.</w:t>
      </w:r>
    </w:p>
  </w:comment>
  <w:comment w:id="1879" w:author="Gundumane, Aravind" w:date="2017-11-14T08:59:00Z" w:initials="GA">
    <w:p w14:paraId="1E0F9BB4" w14:textId="2316CB12" w:rsidR="002B502F" w:rsidRDefault="002B502F">
      <w:pPr>
        <w:pStyle w:val="CommentText"/>
      </w:pPr>
      <w:r>
        <w:rPr>
          <w:rStyle w:val="CommentReference"/>
        </w:rPr>
        <w:annotationRef/>
      </w:r>
      <w:r>
        <w:t>Reference? It is very unclear for a new person.</w:t>
      </w:r>
    </w:p>
  </w:comment>
  <w:comment w:id="1899" w:author="Gundumane, Aravind" w:date="2017-11-14T09:00:00Z" w:initials="GA">
    <w:p w14:paraId="49ADEE27" w14:textId="0ABAAFB7" w:rsidR="002B502F" w:rsidRDefault="002B502F">
      <w:pPr>
        <w:pStyle w:val="CommentText"/>
      </w:pPr>
      <w:r>
        <w:rPr>
          <w:rStyle w:val="CommentReference"/>
        </w:rPr>
        <w:annotationRef/>
      </w:r>
      <w:r>
        <w:t xml:space="preserve">Cannot understand what is </w:t>
      </w:r>
      <w:proofErr w:type="spellStart"/>
      <w:r>
        <w:t>DataModelType</w:t>
      </w:r>
      <w:proofErr w:type="spellEnd"/>
      <w:r>
        <w:t xml:space="preserve">, </w:t>
      </w:r>
      <w:proofErr w:type="spellStart"/>
      <w:r>
        <w:t>DataInterface</w:t>
      </w:r>
      <w:proofErr w:type="spellEnd"/>
      <w:r>
        <w:t>.</w:t>
      </w:r>
    </w:p>
  </w:comment>
  <w:comment w:id="1906" w:author="Gundumane, Aravind" w:date="2017-11-14T09:02:00Z" w:initials="GA">
    <w:p w14:paraId="260BCF53" w14:textId="58B608B6" w:rsidR="002B502F" w:rsidRDefault="002B502F">
      <w:pPr>
        <w:pStyle w:val="CommentText"/>
      </w:pPr>
      <w:r>
        <w:rPr>
          <w:rStyle w:val="CommentReference"/>
        </w:rPr>
        <w:annotationRef/>
      </w:r>
      <w:r>
        <w:t xml:space="preserve">Missing NFR’s for this </w:t>
      </w:r>
      <w:proofErr w:type="spellStart"/>
      <w:r>
        <w:t>microapp</w:t>
      </w:r>
      <w:proofErr w:type="spellEnd"/>
      <w:r>
        <w:t>.</w:t>
      </w:r>
    </w:p>
  </w:comment>
  <w:comment w:id="1916" w:author="Gundumane, Aravind" w:date="2017-11-14T09:00:00Z" w:initials="GA">
    <w:p w14:paraId="36F3A851" w14:textId="090733C4" w:rsidR="002B502F" w:rsidRDefault="002B502F">
      <w:pPr>
        <w:pStyle w:val="CommentText"/>
      </w:pPr>
      <w:r>
        <w:rPr>
          <w:rStyle w:val="CommentReference"/>
        </w:rPr>
        <w:annotationRef/>
      </w:r>
      <w:r>
        <w:t>Missing configuration options</w:t>
      </w:r>
    </w:p>
  </w:comment>
  <w:comment w:id="1921" w:author="Gundumane, Aravind" w:date="2017-11-14T09:01:00Z" w:initials="GA">
    <w:p w14:paraId="7459A597" w14:textId="6331712E" w:rsidR="002B502F" w:rsidRDefault="002B502F">
      <w:pPr>
        <w:pStyle w:val="CommentText"/>
      </w:pPr>
      <w:r>
        <w:rPr>
          <w:rStyle w:val="CommentReference"/>
        </w:rPr>
        <w:annotationRef/>
      </w:r>
      <w:r>
        <w:t xml:space="preserve">Missing dependencies (ex: App </w:t>
      </w:r>
      <w:proofErr w:type="gramStart"/>
      <w:r>
        <w:t>Infra ,</w:t>
      </w:r>
      <w:proofErr w:type="gramEnd"/>
      <w:r>
        <w:t xml:space="preserve"> UI kit </w:t>
      </w:r>
      <w:proofErr w:type="spellStart"/>
      <w:r>
        <w:t>etc</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0678C6" w15:done="0"/>
  <w15:commentEx w15:paraId="09A0F5E5" w15:done="0"/>
  <w15:commentEx w15:paraId="20BC97AC" w15:done="0"/>
  <w15:commentEx w15:paraId="4433DC96" w15:done="0"/>
  <w15:commentEx w15:paraId="1AE751D0" w15:done="0"/>
  <w15:commentEx w15:paraId="52A6347A" w15:done="0"/>
  <w15:commentEx w15:paraId="2A0257C2" w15:done="0"/>
  <w15:commentEx w15:paraId="1E0F9BB4" w15:done="0"/>
  <w15:commentEx w15:paraId="49ADEE27" w15:done="0"/>
  <w15:commentEx w15:paraId="260BCF53" w15:done="0"/>
  <w15:commentEx w15:paraId="36F3A851" w15:done="0"/>
  <w15:commentEx w15:paraId="7459A59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41DEC" w14:textId="77777777" w:rsidR="00C03E1F" w:rsidRDefault="00C03E1F">
      <w:r>
        <w:separator/>
      </w:r>
    </w:p>
    <w:p w14:paraId="2C6CB7BC" w14:textId="77777777" w:rsidR="00C03E1F" w:rsidRDefault="00C03E1F"/>
    <w:p w14:paraId="61D16855" w14:textId="77777777" w:rsidR="00C03E1F" w:rsidRDefault="00C03E1F" w:rsidP="00EF70B1"/>
    <w:p w14:paraId="399C7832" w14:textId="77777777" w:rsidR="00C03E1F" w:rsidRDefault="00C03E1F" w:rsidP="00EF70B1"/>
    <w:p w14:paraId="42BBDE8C" w14:textId="77777777" w:rsidR="00C03E1F" w:rsidRDefault="00C03E1F" w:rsidP="00EF70B1"/>
    <w:p w14:paraId="3C55662B" w14:textId="77777777" w:rsidR="00C03E1F" w:rsidRDefault="00C03E1F" w:rsidP="00EF70B1"/>
    <w:p w14:paraId="333D5A23" w14:textId="77777777" w:rsidR="00C03E1F" w:rsidRDefault="00C03E1F" w:rsidP="00214BFF"/>
  </w:endnote>
  <w:endnote w:type="continuationSeparator" w:id="0">
    <w:p w14:paraId="498FA18A" w14:textId="77777777" w:rsidR="00C03E1F" w:rsidRDefault="00C03E1F">
      <w:r>
        <w:continuationSeparator/>
      </w:r>
    </w:p>
    <w:p w14:paraId="2634FCBB" w14:textId="77777777" w:rsidR="00C03E1F" w:rsidRDefault="00C03E1F"/>
    <w:p w14:paraId="59D0645A" w14:textId="77777777" w:rsidR="00C03E1F" w:rsidRDefault="00C03E1F" w:rsidP="00EF70B1"/>
    <w:p w14:paraId="2AA6C968" w14:textId="77777777" w:rsidR="00C03E1F" w:rsidRDefault="00C03E1F" w:rsidP="00EF70B1"/>
    <w:p w14:paraId="5B896628" w14:textId="77777777" w:rsidR="00C03E1F" w:rsidRDefault="00C03E1F" w:rsidP="00EF70B1"/>
    <w:p w14:paraId="41210265" w14:textId="77777777" w:rsidR="00C03E1F" w:rsidRDefault="00C03E1F" w:rsidP="00EF70B1"/>
    <w:p w14:paraId="2A65ABD1" w14:textId="77777777" w:rsidR="00C03E1F" w:rsidRDefault="00C03E1F"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Menlo">
    <w:altName w:val="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9EFF1" w14:textId="77777777" w:rsidR="002B502F" w:rsidRPr="00B363DA" w:rsidRDefault="002B502F" w:rsidP="002C78F3">
    <w:pPr>
      <w:pStyle w:val="Footer"/>
    </w:pPr>
  </w:p>
  <w:tbl>
    <w:tblPr>
      <w:tblStyle w:val="TableGrid"/>
      <w:tblW w:w="10492" w:type="dxa"/>
      <w:tblInd w:w="-34" w:type="dxa"/>
      <w:tblLayout w:type="fixed"/>
      <w:tblLook w:val="04A0" w:firstRow="1" w:lastRow="0" w:firstColumn="1" w:lastColumn="0" w:noHBand="0" w:noVBand="1"/>
    </w:tblPr>
    <w:tblGrid>
      <w:gridCol w:w="952"/>
      <w:gridCol w:w="1771"/>
      <w:gridCol w:w="1199"/>
      <w:gridCol w:w="2070"/>
      <w:gridCol w:w="990"/>
      <w:gridCol w:w="702"/>
      <w:gridCol w:w="992"/>
      <w:gridCol w:w="1816"/>
    </w:tblGrid>
    <w:tr w:rsidR="002B502F" w:rsidRPr="00782F17" w14:paraId="58130DF6" w14:textId="77777777" w:rsidTr="00B74EF3">
      <w:trPr>
        <w:trHeight w:hRule="exact" w:val="445"/>
      </w:trPr>
      <w:tc>
        <w:tcPr>
          <w:tcW w:w="952" w:type="dxa"/>
          <w:shd w:val="clear" w:color="auto" w:fill="FFFFFF" w:themeFill="background1"/>
          <w:vAlign w:val="center"/>
        </w:tcPr>
        <w:p w14:paraId="1EE22EE9" w14:textId="77777777" w:rsidR="002B502F" w:rsidRPr="00326297" w:rsidRDefault="002B502F" w:rsidP="00783CCA">
          <w:pPr>
            <w:pStyle w:val="Footer"/>
            <w:jc w:val="right"/>
            <w:rPr>
              <w:szCs w:val="16"/>
            </w:rPr>
          </w:pPr>
          <w:r w:rsidRPr="00326297">
            <w:rPr>
              <w:szCs w:val="16"/>
            </w:rPr>
            <w:t>Doc ID:</w:t>
          </w:r>
        </w:p>
      </w:tc>
      <w:tc>
        <w:tcPr>
          <w:tcW w:w="1771" w:type="dxa"/>
          <w:shd w:val="clear" w:color="auto" w:fill="FFFFFF" w:themeFill="background1"/>
          <w:vAlign w:val="center"/>
        </w:tcPr>
        <w:p w14:paraId="662E571E" w14:textId="09980AAD" w:rsidR="002B502F" w:rsidRPr="00045028" w:rsidRDefault="002B502F" w:rsidP="00783CCA">
          <w:pPr>
            <w:pStyle w:val="Footer"/>
            <w:rPr>
              <w:szCs w:val="16"/>
            </w:rPr>
          </w:pPr>
          <w:r>
            <w:rPr>
              <w:szCs w:val="16"/>
            </w:rPr>
            <w:t>MYA0000</w:t>
          </w:r>
          <w:ins w:id="1977" w:author="MH, Hashim" w:date="2017-11-22T10:37:00Z">
            <w:r>
              <w:rPr>
                <w:szCs w:val="16"/>
              </w:rPr>
              <w:t>08</w:t>
            </w:r>
          </w:ins>
          <w:del w:id="1978" w:author="MH, Hashim" w:date="2017-11-22T10:37:00Z">
            <w:r w:rsidDel="00E24C28">
              <w:rPr>
                <w:szCs w:val="16"/>
              </w:rPr>
              <w:delText>0</w:delText>
            </w:r>
          </w:del>
          <w:del w:id="1979" w:author="MH, Hashim" w:date="2017-11-22T10:36:00Z">
            <w:r w:rsidDel="00E24C28">
              <w:rPr>
                <w:szCs w:val="16"/>
              </w:rPr>
              <w:delText>2</w:delText>
            </w:r>
          </w:del>
        </w:p>
        <w:p w14:paraId="1AD0F5C3" w14:textId="77777777" w:rsidR="002B502F" w:rsidRPr="00326297" w:rsidRDefault="002B502F" w:rsidP="00783CCA">
          <w:pPr>
            <w:pStyle w:val="Footer"/>
            <w:rPr>
              <w:szCs w:val="16"/>
            </w:rPr>
          </w:pPr>
        </w:p>
      </w:tc>
      <w:tc>
        <w:tcPr>
          <w:tcW w:w="4961" w:type="dxa"/>
          <w:gridSpan w:val="4"/>
          <w:shd w:val="clear" w:color="auto" w:fill="FFFFFF" w:themeFill="background1"/>
          <w:vAlign w:val="center"/>
        </w:tcPr>
        <w:p w14:paraId="5D7107D7" w14:textId="67F3030F" w:rsidR="002B502F" w:rsidRPr="00326297" w:rsidRDefault="002B502F">
          <w:pPr>
            <w:pStyle w:val="Footer"/>
            <w:jc w:val="center"/>
            <w:rPr>
              <w:szCs w:val="16"/>
            </w:rPr>
          </w:pPr>
          <w:r w:rsidRPr="00326297">
            <w:rPr>
              <w:szCs w:val="16"/>
            </w:rPr>
            <w:t>Document title:</w:t>
          </w:r>
          <w:ins w:id="1980" w:author="MH, Hashim" w:date="2017-11-22T10:37:00Z">
            <w:r>
              <w:rPr>
                <w:szCs w:val="16"/>
              </w:rPr>
              <w:t xml:space="preserve"> </w:t>
            </w:r>
          </w:ins>
        </w:p>
      </w:tc>
      <w:tc>
        <w:tcPr>
          <w:tcW w:w="992" w:type="dxa"/>
          <w:shd w:val="clear" w:color="auto" w:fill="FFFFFF" w:themeFill="background1"/>
          <w:vAlign w:val="center"/>
        </w:tcPr>
        <w:p w14:paraId="5446A051" w14:textId="77777777" w:rsidR="002B502F" w:rsidRPr="00326297" w:rsidRDefault="002B502F" w:rsidP="00783CCA">
          <w:pPr>
            <w:pStyle w:val="Footer"/>
            <w:jc w:val="right"/>
            <w:rPr>
              <w:szCs w:val="16"/>
            </w:rPr>
          </w:pPr>
          <w:r w:rsidRPr="00326297">
            <w:rPr>
              <w:szCs w:val="16"/>
            </w:rPr>
            <w:t>Author:</w:t>
          </w:r>
        </w:p>
      </w:tc>
      <w:tc>
        <w:tcPr>
          <w:tcW w:w="1816" w:type="dxa"/>
          <w:shd w:val="clear" w:color="auto" w:fill="FFFFFF" w:themeFill="background1"/>
          <w:vAlign w:val="center"/>
        </w:tcPr>
        <w:p w14:paraId="34811BC4" w14:textId="0A1733F9" w:rsidR="002B502F" w:rsidRPr="00326297" w:rsidRDefault="002B502F" w:rsidP="00783CCA">
          <w:pPr>
            <w:pStyle w:val="Footer"/>
            <w:rPr>
              <w:szCs w:val="16"/>
            </w:rPr>
          </w:pPr>
          <w:ins w:id="1981" w:author="MH, Hashim" w:date="2017-11-22T10:37:00Z">
            <w:del w:id="1982" w:author="HS, Yogesh" w:date="2017-12-07T13:55:00Z">
              <w:r w:rsidDel="00971E8B">
                <w:rPr>
                  <w:szCs w:val="16"/>
                </w:rPr>
                <w:delText>Hashim M H</w:delText>
              </w:r>
            </w:del>
          </w:ins>
          <w:ins w:id="1983" w:author="MH, Hashim" w:date="2017-11-22T10:38:00Z">
            <w:del w:id="1984" w:author="HS, Yogesh" w:date="2017-12-07T13:55:00Z">
              <w:r w:rsidDel="00971E8B">
                <w:rPr>
                  <w:szCs w:val="16"/>
                </w:rPr>
                <w:delText>, Leslie</w:delText>
              </w:r>
            </w:del>
          </w:ins>
          <w:ins w:id="1985" w:author="HS, Yogesh" w:date="2017-12-07T13:55:00Z">
            <w:r w:rsidR="00971E8B">
              <w:rPr>
                <w:szCs w:val="16"/>
              </w:rPr>
              <w:t>Yogesh HS</w:t>
            </w:r>
          </w:ins>
          <w:ins w:id="1986" w:author="MH, Hashim" w:date="2017-11-22T10:38:00Z">
            <w:del w:id="1987" w:author="HS, Yogesh" w:date="2017-12-07T13:55:00Z">
              <w:r w:rsidDel="00971E8B">
                <w:rPr>
                  <w:szCs w:val="16"/>
                </w:rPr>
                <w:delText xml:space="preserve"> Sebastian</w:delText>
              </w:r>
            </w:del>
          </w:ins>
          <w:del w:id="1988" w:author="MH, Hashim" w:date="2017-11-22T10:37:00Z">
            <w:r w:rsidDel="00E24C28">
              <w:rPr>
                <w:szCs w:val="16"/>
              </w:rPr>
              <w:delText xml:space="preserve">Deepthi Shivakumar </w:delText>
            </w:r>
          </w:del>
        </w:p>
      </w:tc>
    </w:tr>
    <w:tr w:rsidR="002B502F" w:rsidRPr="00782F17" w14:paraId="6551983B" w14:textId="77777777" w:rsidTr="0084183F">
      <w:trPr>
        <w:trHeight w:hRule="exact" w:val="418"/>
      </w:trPr>
      <w:tc>
        <w:tcPr>
          <w:tcW w:w="952" w:type="dxa"/>
          <w:shd w:val="clear" w:color="auto" w:fill="FFFFFF" w:themeFill="background1"/>
          <w:vAlign w:val="center"/>
        </w:tcPr>
        <w:p w14:paraId="6E0B7573" w14:textId="77777777" w:rsidR="002B502F" w:rsidRPr="00326297" w:rsidRDefault="002B502F" w:rsidP="00783CCA">
          <w:pPr>
            <w:pStyle w:val="Footer"/>
            <w:jc w:val="right"/>
            <w:rPr>
              <w:szCs w:val="16"/>
            </w:rPr>
          </w:pPr>
          <w:r w:rsidRPr="00326297">
            <w:rPr>
              <w:szCs w:val="16"/>
            </w:rPr>
            <w:t>Version:</w:t>
          </w:r>
        </w:p>
      </w:tc>
      <w:tc>
        <w:tcPr>
          <w:tcW w:w="1771" w:type="dxa"/>
          <w:shd w:val="clear" w:color="auto" w:fill="FFFFFF" w:themeFill="background1"/>
          <w:vAlign w:val="center"/>
        </w:tcPr>
        <w:p w14:paraId="48A5A9DF" w14:textId="08B1E908" w:rsidR="002B502F" w:rsidRPr="00326297" w:rsidRDefault="002B502F" w:rsidP="00783CCA">
          <w:pPr>
            <w:pStyle w:val="Footer"/>
            <w:rPr>
              <w:szCs w:val="16"/>
            </w:rPr>
          </w:pPr>
          <w:r>
            <w:rPr>
              <w:szCs w:val="16"/>
            </w:rPr>
            <w:t>0.1</w:t>
          </w:r>
        </w:p>
      </w:tc>
      <w:tc>
        <w:tcPr>
          <w:tcW w:w="4961" w:type="dxa"/>
          <w:gridSpan w:val="4"/>
          <w:vMerge w:val="restart"/>
          <w:shd w:val="clear" w:color="auto" w:fill="FFFFFF" w:themeFill="background1"/>
        </w:tcPr>
        <w:p w14:paraId="1672BBD6" w14:textId="77777777" w:rsidR="002B502F" w:rsidRDefault="002B502F" w:rsidP="00783CCA">
          <w:pPr>
            <w:pStyle w:val="Footer"/>
            <w:jc w:val="center"/>
            <w:rPr>
              <w:color w:val="4F81BD" w:themeColor="accent1"/>
            </w:rPr>
          </w:pPr>
        </w:p>
        <w:p w14:paraId="4A9CC2D4" w14:textId="7536AB8C" w:rsidR="002B502F" w:rsidRPr="00326297" w:rsidRDefault="002B502F" w:rsidP="00C01BC8">
          <w:pPr>
            <w:pStyle w:val="Footer"/>
            <w:jc w:val="center"/>
            <w:rPr>
              <w:szCs w:val="16"/>
            </w:rPr>
          </w:pPr>
          <w:ins w:id="1989" w:author="MH, Hashim" w:date="2017-11-22T10:38:00Z">
            <w:r>
              <w:rPr>
                <w:szCs w:val="16"/>
              </w:rPr>
              <w:t>Integration Document</w:t>
            </w:r>
            <w:r w:rsidDel="00E24C28">
              <w:t xml:space="preserve"> </w:t>
            </w:r>
          </w:ins>
          <w:del w:id="1990" w:author="MH, Hashim" w:date="2017-11-22T10:38:00Z">
            <w:r w:rsidDel="00E24C28">
              <w:delText>Technical Design</w:delText>
            </w:r>
          </w:del>
          <w:r>
            <w:t xml:space="preserve"> My Account</w:t>
          </w:r>
        </w:p>
      </w:tc>
      <w:tc>
        <w:tcPr>
          <w:tcW w:w="992" w:type="dxa"/>
          <w:shd w:val="clear" w:color="auto" w:fill="FFFFFF" w:themeFill="background1"/>
          <w:vAlign w:val="center"/>
        </w:tcPr>
        <w:p w14:paraId="7AEB20CB" w14:textId="77777777" w:rsidR="002B502F" w:rsidRPr="00326297" w:rsidRDefault="002B502F" w:rsidP="00783CCA">
          <w:pPr>
            <w:pStyle w:val="Footer"/>
            <w:jc w:val="right"/>
            <w:rPr>
              <w:szCs w:val="16"/>
            </w:rPr>
          </w:pPr>
          <w:r w:rsidRPr="00326297">
            <w:rPr>
              <w:szCs w:val="16"/>
            </w:rPr>
            <w:t>Approver:</w:t>
          </w:r>
        </w:p>
      </w:tc>
      <w:tc>
        <w:tcPr>
          <w:tcW w:w="1816" w:type="dxa"/>
          <w:shd w:val="clear" w:color="auto" w:fill="FFFFFF" w:themeFill="background1"/>
          <w:vAlign w:val="center"/>
        </w:tcPr>
        <w:p w14:paraId="29560D86" w14:textId="4D1395A1" w:rsidR="002B502F" w:rsidRPr="00326297" w:rsidRDefault="002B502F" w:rsidP="00783CCA">
          <w:pPr>
            <w:pStyle w:val="Footer"/>
            <w:rPr>
              <w:szCs w:val="16"/>
            </w:rPr>
          </w:pPr>
          <w:proofErr w:type="spellStart"/>
          <w:ins w:id="1991" w:author="MH, Hashim" w:date="2017-11-22T10:37:00Z">
            <w:r>
              <w:rPr>
                <w:szCs w:val="16"/>
              </w:rPr>
              <w:t>Deepthi</w:t>
            </w:r>
            <w:proofErr w:type="spellEnd"/>
            <w:r>
              <w:rPr>
                <w:szCs w:val="16"/>
              </w:rPr>
              <w:t xml:space="preserve"> </w:t>
            </w:r>
            <w:proofErr w:type="spellStart"/>
            <w:r>
              <w:rPr>
                <w:szCs w:val="16"/>
              </w:rPr>
              <w:t>Shivakumar</w:t>
            </w:r>
            <w:proofErr w:type="spellEnd"/>
            <w:r w:rsidDel="00E24C28">
              <w:rPr>
                <w:szCs w:val="16"/>
              </w:rPr>
              <w:t xml:space="preserve"> </w:t>
            </w:r>
          </w:ins>
          <w:del w:id="1992" w:author="MH, Hashim" w:date="2017-11-22T10:37:00Z">
            <w:r w:rsidDel="00E24C28">
              <w:rPr>
                <w:szCs w:val="16"/>
              </w:rPr>
              <w:delText>Ajit Dubey</w:delText>
            </w:r>
          </w:del>
        </w:p>
      </w:tc>
    </w:tr>
    <w:tr w:rsidR="002B502F" w:rsidRPr="00782F17" w14:paraId="587854B9" w14:textId="77777777" w:rsidTr="0084183F">
      <w:trPr>
        <w:trHeight w:hRule="exact" w:val="95"/>
      </w:trPr>
      <w:tc>
        <w:tcPr>
          <w:tcW w:w="952" w:type="dxa"/>
          <w:vMerge w:val="restart"/>
          <w:shd w:val="clear" w:color="auto" w:fill="FFFFFF" w:themeFill="background1"/>
          <w:vAlign w:val="center"/>
        </w:tcPr>
        <w:p w14:paraId="064A0560" w14:textId="77777777" w:rsidR="002B502F" w:rsidRPr="00326297" w:rsidRDefault="002B502F" w:rsidP="00783CCA">
          <w:pPr>
            <w:pStyle w:val="Footer"/>
            <w:jc w:val="right"/>
            <w:rPr>
              <w:szCs w:val="16"/>
            </w:rPr>
          </w:pPr>
          <w:r w:rsidRPr="00326297">
            <w:rPr>
              <w:szCs w:val="16"/>
            </w:rPr>
            <w:t>Status:</w:t>
          </w:r>
        </w:p>
      </w:tc>
      <w:tc>
        <w:tcPr>
          <w:tcW w:w="1771" w:type="dxa"/>
          <w:vMerge w:val="restart"/>
          <w:shd w:val="clear" w:color="auto" w:fill="FFFFFF" w:themeFill="background1"/>
          <w:vAlign w:val="center"/>
        </w:tcPr>
        <w:p w14:paraId="60BCE39A" w14:textId="274D75FA" w:rsidR="002B502F" w:rsidRPr="00326297" w:rsidRDefault="002B502F" w:rsidP="0076652C">
          <w:pPr>
            <w:pStyle w:val="Footer"/>
            <w:rPr>
              <w:szCs w:val="16"/>
            </w:rPr>
          </w:pPr>
          <w:r>
            <w:rPr>
              <w:szCs w:val="16"/>
            </w:rPr>
            <w:t>DRAFT</w:t>
          </w:r>
        </w:p>
      </w:tc>
      <w:tc>
        <w:tcPr>
          <w:tcW w:w="4961" w:type="dxa"/>
          <w:gridSpan w:val="4"/>
          <w:vMerge/>
          <w:shd w:val="clear" w:color="auto" w:fill="FFFFFF" w:themeFill="background1"/>
        </w:tcPr>
        <w:p w14:paraId="49747FD5" w14:textId="77777777" w:rsidR="002B502F" w:rsidRPr="00326297" w:rsidRDefault="002B502F" w:rsidP="00783CCA">
          <w:pPr>
            <w:pStyle w:val="Footer"/>
            <w:rPr>
              <w:szCs w:val="16"/>
            </w:rPr>
          </w:pPr>
        </w:p>
      </w:tc>
      <w:tc>
        <w:tcPr>
          <w:tcW w:w="992" w:type="dxa"/>
          <w:vMerge w:val="restart"/>
          <w:shd w:val="clear" w:color="auto" w:fill="FFFFFF" w:themeFill="background1"/>
          <w:vAlign w:val="center"/>
        </w:tcPr>
        <w:p w14:paraId="1558F602" w14:textId="77777777" w:rsidR="002B502F" w:rsidRPr="00326297" w:rsidRDefault="002B502F" w:rsidP="00783CCA">
          <w:pPr>
            <w:pStyle w:val="Footer"/>
            <w:jc w:val="right"/>
            <w:rPr>
              <w:szCs w:val="16"/>
            </w:rPr>
          </w:pPr>
          <w:r w:rsidRPr="00326297">
            <w:rPr>
              <w:szCs w:val="16"/>
            </w:rPr>
            <w:t>Page</w:t>
          </w:r>
        </w:p>
      </w:tc>
      <w:tc>
        <w:tcPr>
          <w:tcW w:w="1816" w:type="dxa"/>
          <w:vMerge w:val="restart"/>
          <w:shd w:val="clear" w:color="auto" w:fill="FFFFFF" w:themeFill="background1"/>
          <w:vAlign w:val="center"/>
        </w:tcPr>
        <w:p w14:paraId="10E26639" w14:textId="3A6E29A6" w:rsidR="002B502F" w:rsidRPr="00326297" w:rsidRDefault="002B502F" w:rsidP="00783CCA">
          <w:pPr>
            <w:pStyle w:val="Footer"/>
            <w:rPr>
              <w:szCs w:val="16"/>
            </w:rPr>
          </w:pPr>
          <w:r w:rsidRPr="00326297">
            <w:rPr>
              <w:szCs w:val="16"/>
            </w:rPr>
            <w:fldChar w:fldCharType="begin"/>
          </w:r>
          <w:r w:rsidRPr="00326297">
            <w:rPr>
              <w:szCs w:val="16"/>
            </w:rPr>
            <w:instrText xml:space="preserve"> PAGE   \* MERGEFORMAT </w:instrText>
          </w:r>
          <w:r w:rsidRPr="00326297">
            <w:rPr>
              <w:szCs w:val="16"/>
            </w:rPr>
            <w:fldChar w:fldCharType="separate"/>
          </w:r>
          <w:r w:rsidR="00F51E21">
            <w:rPr>
              <w:noProof/>
              <w:szCs w:val="16"/>
            </w:rPr>
            <w:t>5</w:t>
          </w:r>
          <w:r w:rsidRPr="00326297">
            <w:rPr>
              <w:szCs w:val="16"/>
            </w:rPr>
            <w:fldChar w:fldCharType="end"/>
          </w:r>
          <w:r w:rsidRPr="00326297">
            <w:rPr>
              <w:szCs w:val="16"/>
            </w:rPr>
            <w:t xml:space="preserve"> of </w:t>
          </w:r>
          <w:r w:rsidRPr="00326297">
            <w:rPr>
              <w:szCs w:val="16"/>
            </w:rPr>
            <w:fldChar w:fldCharType="begin"/>
          </w:r>
          <w:r w:rsidRPr="00326297">
            <w:rPr>
              <w:szCs w:val="16"/>
            </w:rPr>
            <w:instrText xml:space="preserve"> NUMPAGES  \* Arabic  \* MERGEFORMAT </w:instrText>
          </w:r>
          <w:r w:rsidRPr="00326297">
            <w:rPr>
              <w:szCs w:val="16"/>
            </w:rPr>
            <w:fldChar w:fldCharType="separate"/>
          </w:r>
          <w:r w:rsidR="00F51E21">
            <w:rPr>
              <w:noProof/>
              <w:szCs w:val="16"/>
            </w:rPr>
            <w:t>7</w:t>
          </w:r>
          <w:r w:rsidRPr="00326297">
            <w:rPr>
              <w:noProof/>
              <w:szCs w:val="16"/>
            </w:rPr>
            <w:fldChar w:fldCharType="end"/>
          </w:r>
        </w:p>
      </w:tc>
    </w:tr>
    <w:tr w:rsidR="002B502F" w:rsidRPr="00782F17" w14:paraId="2B8E31E3" w14:textId="77777777" w:rsidTr="0084183F">
      <w:trPr>
        <w:trHeight w:hRule="exact" w:val="413"/>
      </w:trPr>
      <w:tc>
        <w:tcPr>
          <w:tcW w:w="952" w:type="dxa"/>
          <w:vMerge/>
          <w:shd w:val="clear" w:color="auto" w:fill="F2F2F2" w:themeFill="background1" w:themeFillShade="F2"/>
          <w:vAlign w:val="center"/>
        </w:tcPr>
        <w:p w14:paraId="1B572A01" w14:textId="1727D69E" w:rsidR="002B502F" w:rsidRPr="00782F17" w:rsidRDefault="002B502F" w:rsidP="00783CCA">
          <w:pPr>
            <w:pStyle w:val="Footer"/>
            <w:jc w:val="right"/>
          </w:pPr>
        </w:p>
      </w:tc>
      <w:tc>
        <w:tcPr>
          <w:tcW w:w="1771" w:type="dxa"/>
          <w:vMerge/>
          <w:shd w:val="clear" w:color="auto" w:fill="F2F2F2" w:themeFill="background1" w:themeFillShade="F2"/>
          <w:vAlign w:val="center"/>
        </w:tcPr>
        <w:p w14:paraId="79F3384F" w14:textId="77777777" w:rsidR="002B502F" w:rsidRPr="00782F17" w:rsidRDefault="002B502F" w:rsidP="00783CCA">
          <w:pPr>
            <w:pStyle w:val="Footer"/>
          </w:pPr>
        </w:p>
      </w:tc>
      <w:tc>
        <w:tcPr>
          <w:tcW w:w="1199" w:type="dxa"/>
          <w:vAlign w:val="center"/>
        </w:tcPr>
        <w:p w14:paraId="02C427A3" w14:textId="77777777" w:rsidR="002B502F" w:rsidRPr="00326297" w:rsidRDefault="002B502F" w:rsidP="00783CCA">
          <w:pPr>
            <w:pStyle w:val="Footer"/>
            <w:jc w:val="right"/>
          </w:pPr>
          <w:r w:rsidRPr="00326297">
            <w:t xml:space="preserve">Template ID </w:t>
          </w:r>
        </w:p>
      </w:tc>
      <w:tc>
        <w:tcPr>
          <w:tcW w:w="2070" w:type="dxa"/>
          <w:vAlign w:val="center"/>
        </w:tcPr>
        <w:p w14:paraId="3A315249" w14:textId="27DCAF70" w:rsidR="002B502F" w:rsidRPr="00326297" w:rsidRDefault="002B502F" w:rsidP="00783CCA">
          <w:pPr>
            <w:pStyle w:val="Footer"/>
          </w:pPr>
          <w:r>
            <w:t>CDPP-T-</w:t>
          </w:r>
          <w:del w:id="1993" w:author="MH, Hashim" w:date="2017-11-22T10:37:00Z">
            <w:r w:rsidDel="00E24C28">
              <w:delText>03000002</w:delText>
            </w:r>
          </w:del>
        </w:p>
      </w:tc>
      <w:tc>
        <w:tcPr>
          <w:tcW w:w="990" w:type="dxa"/>
          <w:vAlign w:val="center"/>
        </w:tcPr>
        <w:p w14:paraId="112E8B99" w14:textId="77777777" w:rsidR="002B502F" w:rsidRPr="00326297" w:rsidRDefault="002B502F" w:rsidP="00783CCA">
          <w:pPr>
            <w:pStyle w:val="Footer"/>
            <w:jc w:val="right"/>
          </w:pPr>
          <w:r w:rsidRPr="00326297">
            <w:t xml:space="preserve">Template Version </w:t>
          </w:r>
        </w:p>
      </w:tc>
      <w:tc>
        <w:tcPr>
          <w:tcW w:w="702" w:type="dxa"/>
          <w:vAlign w:val="center"/>
        </w:tcPr>
        <w:p w14:paraId="41AE253A" w14:textId="77777777" w:rsidR="002B502F" w:rsidRPr="00326297" w:rsidRDefault="002B502F" w:rsidP="00783CCA">
          <w:pPr>
            <w:pStyle w:val="Footer"/>
          </w:pPr>
          <w:r>
            <w:t>1.0</w:t>
          </w:r>
        </w:p>
      </w:tc>
      <w:tc>
        <w:tcPr>
          <w:tcW w:w="992" w:type="dxa"/>
          <w:vMerge/>
          <w:shd w:val="clear" w:color="auto" w:fill="F2F2F2" w:themeFill="background1" w:themeFillShade="F2"/>
          <w:vAlign w:val="center"/>
        </w:tcPr>
        <w:p w14:paraId="50D70832" w14:textId="77777777" w:rsidR="002B502F" w:rsidRPr="00782F17" w:rsidRDefault="002B502F" w:rsidP="00783CCA">
          <w:pPr>
            <w:pStyle w:val="Footer"/>
            <w:jc w:val="right"/>
          </w:pPr>
        </w:p>
      </w:tc>
      <w:tc>
        <w:tcPr>
          <w:tcW w:w="1816" w:type="dxa"/>
          <w:vMerge/>
          <w:shd w:val="clear" w:color="auto" w:fill="F2F2F2" w:themeFill="background1" w:themeFillShade="F2"/>
          <w:vAlign w:val="center"/>
        </w:tcPr>
        <w:p w14:paraId="6462561B" w14:textId="77777777" w:rsidR="002B502F" w:rsidRPr="00782F17" w:rsidRDefault="002B502F" w:rsidP="00783CCA">
          <w:pPr>
            <w:pStyle w:val="Footer"/>
          </w:pPr>
        </w:p>
      </w:tc>
    </w:tr>
  </w:tbl>
  <w:p w14:paraId="245D20DB" w14:textId="77777777" w:rsidR="002B502F" w:rsidRPr="00B363DA" w:rsidRDefault="002B502F"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971770" w14:textId="77777777" w:rsidR="00C03E1F" w:rsidRDefault="00C03E1F">
      <w:r>
        <w:separator/>
      </w:r>
    </w:p>
    <w:p w14:paraId="126B1CC6" w14:textId="77777777" w:rsidR="00C03E1F" w:rsidRDefault="00C03E1F"/>
    <w:p w14:paraId="323B9FC9" w14:textId="77777777" w:rsidR="00C03E1F" w:rsidRDefault="00C03E1F" w:rsidP="00EF70B1"/>
    <w:p w14:paraId="346DC347" w14:textId="77777777" w:rsidR="00C03E1F" w:rsidRDefault="00C03E1F" w:rsidP="00EF70B1"/>
    <w:p w14:paraId="71E94BCA" w14:textId="77777777" w:rsidR="00C03E1F" w:rsidRDefault="00C03E1F" w:rsidP="00EF70B1"/>
    <w:p w14:paraId="1E0D6BC9" w14:textId="77777777" w:rsidR="00C03E1F" w:rsidRDefault="00C03E1F" w:rsidP="00EF70B1"/>
    <w:p w14:paraId="03ECCAFA" w14:textId="77777777" w:rsidR="00C03E1F" w:rsidRDefault="00C03E1F" w:rsidP="00214BFF"/>
  </w:footnote>
  <w:footnote w:type="continuationSeparator" w:id="0">
    <w:p w14:paraId="07FC4F6B" w14:textId="77777777" w:rsidR="00C03E1F" w:rsidRDefault="00C03E1F">
      <w:r>
        <w:continuationSeparator/>
      </w:r>
    </w:p>
    <w:p w14:paraId="757F7005" w14:textId="77777777" w:rsidR="00C03E1F" w:rsidRDefault="00C03E1F"/>
    <w:p w14:paraId="34F959D7" w14:textId="77777777" w:rsidR="00C03E1F" w:rsidRDefault="00C03E1F" w:rsidP="00EF70B1"/>
    <w:p w14:paraId="5CF867D8" w14:textId="77777777" w:rsidR="00C03E1F" w:rsidRDefault="00C03E1F" w:rsidP="00EF70B1"/>
    <w:p w14:paraId="40B4A209" w14:textId="77777777" w:rsidR="00C03E1F" w:rsidRDefault="00C03E1F" w:rsidP="00EF70B1"/>
    <w:p w14:paraId="6CB90191" w14:textId="77777777" w:rsidR="00C03E1F" w:rsidRDefault="00C03E1F" w:rsidP="00EF70B1"/>
    <w:p w14:paraId="107E10C3" w14:textId="77777777" w:rsidR="00C03E1F" w:rsidRDefault="00C03E1F"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FB447" w14:textId="77777777" w:rsidR="002B502F" w:rsidRDefault="002B502F">
    <w:pPr>
      <w:pStyle w:val="Header"/>
    </w:pPr>
  </w:p>
  <w:p w14:paraId="43E3E6BA" w14:textId="77777777" w:rsidR="002B502F" w:rsidRDefault="002B502F"/>
  <w:p w14:paraId="19174CBB" w14:textId="77777777" w:rsidR="002B502F" w:rsidRDefault="002B502F" w:rsidP="00EF70B1"/>
  <w:p w14:paraId="2DE76FA3" w14:textId="77777777" w:rsidR="002B502F" w:rsidRDefault="002B502F" w:rsidP="00EF70B1"/>
  <w:p w14:paraId="22B2818E" w14:textId="77777777" w:rsidR="002B502F" w:rsidRDefault="002B502F" w:rsidP="00EF70B1"/>
  <w:p w14:paraId="3520E70C" w14:textId="77777777" w:rsidR="002B502F" w:rsidRDefault="002B502F" w:rsidP="00EF70B1"/>
  <w:p w14:paraId="4A4C959E" w14:textId="77777777" w:rsidR="002B502F" w:rsidRDefault="002B502F"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142" w:type="dxa"/>
      <w:tblLayout w:type="fixed"/>
      <w:tblCellMar>
        <w:left w:w="0" w:type="dxa"/>
        <w:right w:w="0" w:type="dxa"/>
      </w:tblCellMar>
      <w:tblLook w:val="0000" w:firstRow="0" w:lastRow="0" w:firstColumn="0" w:lastColumn="0" w:noHBand="0" w:noVBand="0"/>
    </w:tblPr>
    <w:tblGrid>
      <w:gridCol w:w="6805"/>
      <w:gridCol w:w="3118"/>
    </w:tblGrid>
    <w:tr w:rsidR="002B502F" w:rsidRPr="009B3147" w14:paraId="4CE7274E" w14:textId="77777777" w:rsidTr="00F76146">
      <w:trPr>
        <w:trHeight w:hRule="exact" w:val="721"/>
      </w:trPr>
      <w:tc>
        <w:tcPr>
          <w:tcW w:w="6805" w:type="dxa"/>
        </w:tcPr>
        <w:p w14:paraId="160C327F" w14:textId="4499C2DD" w:rsidR="002B502F" w:rsidRPr="00C95909" w:rsidRDefault="002B502F" w:rsidP="00F10212">
          <w:pPr>
            <w:pStyle w:val="Header"/>
            <w:jc w:val="right"/>
          </w:pPr>
        </w:p>
      </w:tc>
      <w:tc>
        <w:tcPr>
          <w:tcW w:w="3118" w:type="dxa"/>
        </w:tcPr>
        <w:p w14:paraId="6CF9F98A" w14:textId="4E53BC04" w:rsidR="002B502F" w:rsidRPr="009B3147" w:rsidRDefault="002B502F" w:rsidP="00D625CC">
          <w:pPr>
            <w:pStyle w:val="Header"/>
            <w:jc w:val="right"/>
            <w:rPr>
              <w:b w:val="0"/>
              <w:sz w:val="20"/>
            </w:rPr>
          </w:pPr>
          <w:r w:rsidRPr="002C78F3">
            <w:rPr>
              <w:rFonts w:ascii="Calibri" w:hAnsi="Calibri" w:cs="Calibri"/>
              <w:noProof/>
            </w:rPr>
            <w:drawing>
              <wp:inline distT="0" distB="0" distL="0" distR="0" wp14:anchorId="7D60B553" wp14:editId="0219231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2B502F" w14:paraId="40FAB707" w14:textId="77777777" w:rsidTr="00F76146">
      <w:trPr>
        <w:cantSplit/>
      </w:trPr>
      <w:tc>
        <w:tcPr>
          <w:tcW w:w="9923" w:type="dxa"/>
          <w:gridSpan w:val="2"/>
          <w:tcBorders>
            <w:bottom w:val="single" w:sz="4" w:space="0" w:color="auto"/>
          </w:tcBorders>
        </w:tcPr>
        <w:p w14:paraId="5ADBC50F" w14:textId="5198F3EB" w:rsidR="002B502F" w:rsidDel="00E24C28" w:rsidRDefault="002B502F" w:rsidP="00D625CC">
          <w:pPr>
            <w:pStyle w:val="Header"/>
            <w:jc w:val="right"/>
            <w:rPr>
              <w:del w:id="1972" w:author="MH, Hashim" w:date="2017-11-22T10:36:00Z"/>
            </w:rPr>
          </w:pPr>
        </w:p>
        <w:p w14:paraId="3C23B59A" w14:textId="1F3C32DA" w:rsidR="002B502F" w:rsidRDefault="002B502F" w:rsidP="003E33F7">
          <w:pPr>
            <w:pStyle w:val="Header"/>
          </w:pPr>
          <w:del w:id="1973" w:author="MH, Hashim" w:date="2017-11-22T10:36:00Z">
            <w:r w:rsidDel="00E24C28">
              <w:delText>Technical Design</w:delText>
            </w:r>
            <w:r w:rsidRPr="006D4A06" w:rsidDel="00E24C28">
              <w:delText xml:space="preserve"> </w:delText>
            </w:r>
            <w:r w:rsidDel="00E24C28">
              <w:delText>My Account</w:delText>
            </w:r>
          </w:del>
          <w:ins w:id="1974" w:author="MH, Hashim" w:date="2017-11-22T10:36:00Z">
            <w:r>
              <w:t>My Account Integration Document</w:t>
            </w:r>
          </w:ins>
        </w:p>
      </w:tc>
    </w:tr>
  </w:tbl>
  <w:p w14:paraId="7EE94079" w14:textId="737032A4" w:rsidR="002B502F" w:rsidRPr="00C95909" w:rsidRDefault="002B502F">
    <w:pPr>
      <w:pStyle w:val="Header"/>
      <w:tabs>
        <w:tab w:val="left" w:pos="2441"/>
      </w:tabs>
      <w:rPr>
        <w:sz w:val="18"/>
      </w:rPr>
      <w:pPrChange w:id="1975" w:author="MH, Hashim" w:date="2017-11-22T10:36:00Z">
        <w:pPr>
          <w:pStyle w:val="Header"/>
        </w:pPr>
      </w:pPrChange>
    </w:pPr>
    <w:r>
      <w:rPr>
        <w:noProof/>
      </w:rPr>
      <mc:AlternateContent>
        <mc:Choice Requires="wps">
          <w:drawing>
            <wp:anchor distT="0" distB="0" distL="114300" distR="114300" simplePos="0" relativeHeight="251671040" behindDoc="0" locked="0" layoutInCell="1" allowOverlap="1" wp14:anchorId="0D356862" wp14:editId="54F22C46">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96DDE" w14:textId="77777777" w:rsidR="002B502F" w:rsidRPr="00FB5A60" w:rsidRDefault="002B502F"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356862" id="_x0000_t202" coordsize="21600,21600" o:spt="202" path="m0,0l0,21600,21600,21600,21600,0xe">
              <v:stroke joinstyle="miter"/>
              <v:path gradientshapeok="t" o:connecttype="rect"/>
            </v:shapetype>
            <v:shape id="Text Box 1" o:spid="_x0000_s1050" type="#_x0000_t202" style="position:absolute;margin-left:-43.55pt;margin-top:11.7pt;width:26.3pt;height:665.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" stroked="f">
              <v:textbox style="layout-flow:vertical;mso-layout-flow-alt:bottom-to-top">
                <w:txbxContent>
                  <w:p w14:paraId="69996DDE" w14:textId="77777777" w:rsidR="002B502F" w:rsidRPr="00FB5A60" w:rsidRDefault="002B502F" w:rsidP="00FB5A60">
                    <w:pPr>
                      <w:pStyle w:val="Footer"/>
                      <w:jc w:val="center"/>
                    </w:pPr>
                    <w:r w:rsidRPr="00FB5A60">
                      <w:t>Printed copies are uncontrolled unless authenticated</w:t>
                    </w:r>
                  </w:p>
                </w:txbxContent>
              </v:textbox>
            </v:shape>
          </w:pict>
        </mc:Fallback>
      </mc:AlternateContent>
    </w:r>
    <w:ins w:id="1976" w:author="MH, Hashim" w:date="2017-11-22T10:36:00Z">
      <w:r>
        <w:rPr>
          <w:sz w:val="18"/>
        </w:rPr>
        <w:tab/>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5957"/>
    <w:multiLevelType w:val="multilevel"/>
    <w:tmpl w:val="4052F66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561"/>
        </w:tabs>
        <w:ind w:left="2561"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2934"/>
        </w:tabs>
        <w:ind w:left="293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2261B5A"/>
    <w:multiLevelType w:val="hybridMultilevel"/>
    <w:tmpl w:val="2166C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3F6A44"/>
    <w:multiLevelType w:val="hybridMultilevel"/>
    <w:tmpl w:val="8A7E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A5F21"/>
    <w:multiLevelType w:val="hybridMultilevel"/>
    <w:tmpl w:val="63A2B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03A6D"/>
    <w:multiLevelType w:val="hybridMultilevel"/>
    <w:tmpl w:val="5246C542"/>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A0D69"/>
    <w:multiLevelType w:val="hybridMultilevel"/>
    <w:tmpl w:val="4966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557431"/>
    <w:multiLevelType w:val="hybridMultilevel"/>
    <w:tmpl w:val="BE9C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DA2FE8"/>
    <w:multiLevelType w:val="hybridMultilevel"/>
    <w:tmpl w:val="1AFA4AAA"/>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254978"/>
    <w:multiLevelType w:val="hybridMultilevel"/>
    <w:tmpl w:val="A184F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DE1F0D"/>
    <w:multiLevelType w:val="hybridMultilevel"/>
    <w:tmpl w:val="ECDC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B54088"/>
    <w:multiLevelType w:val="hybridMultilevel"/>
    <w:tmpl w:val="E27C3756"/>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AA53FF"/>
    <w:multiLevelType w:val="hybridMultilevel"/>
    <w:tmpl w:val="678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485C72"/>
    <w:multiLevelType w:val="multilevel"/>
    <w:tmpl w:val="5B649E46"/>
    <w:lvl w:ilvl="0">
      <w:start w:val="1"/>
      <w:numFmt w:val="decimal"/>
      <w:pStyle w:val="Section-header"/>
      <w:lvlText w:val="%1."/>
      <w:lvlJc w:val="left"/>
      <w:pPr>
        <w:tabs>
          <w:tab w:val="num" w:pos="993"/>
        </w:tabs>
        <w:ind w:left="993" w:hanging="851"/>
      </w:pPr>
      <w:rPr>
        <w:rFonts w:hint="default"/>
      </w:rPr>
    </w:lvl>
    <w:lvl w:ilvl="1">
      <w:start w:val="1"/>
      <w:numFmt w:val="decimal"/>
      <w:pStyle w:val="Subsection-header"/>
      <w:lvlText w:val="%1.%2."/>
      <w:lvlJc w:val="left"/>
      <w:pPr>
        <w:tabs>
          <w:tab w:val="num" w:pos="851"/>
        </w:tabs>
        <w:ind w:left="851" w:hanging="851"/>
      </w:pPr>
      <w:rPr>
        <w:rFonts w:hint="default"/>
      </w:rPr>
    </w:lvl>
    <w:lvl w:ilvl="2">
      <w:start w:val="1"/>
      <w:numFmt w:val="decimal"/>
      <w:pStyle w:val="Sub-subsectionheader"/>
      <w:lvlText w:val="%1.%2.%3."/>
      <w:lvlJc w:val="left"/>
      <w:pPr>
        <w:tabs>
          <w:tab w:val="num" w:pos="851"/>
        </w:tabs>
        <w:ind w:left="851" w:hanging="851"/>
      </w:pPr>
      <w:rPr>
        <w:rFonts w:hint="default"/>
        <w:lang w:val="en-GB"/>
      </w:rPr>
    </w:lvl>
    <w:lvl w:ilvl="3">
      <w:start w:val="1"/>
      <w:numFmt w:val="decimal"/>
      <w:pStyle w:val="Sub-sub-subsection-header"/>
      <w:lvlText w:val="%1.%2.%3.%4."/>
      <w:lvlJc w:val="left"/>
      <w:pPr>
        <w:tabs>
          <w:tab w:val="num" w:pos="851"/>
        </w:tabs>
        <w:ind w:left="851" w:hanging="85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70940F4"/>
    <w:multiLevelType w:val="hybridMultilevel"/>
    <w:tmpl w:val="03E2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9535A8"/>
    <w:multiLevelType w:val="hybridMultilevel"/>
    <w:tmpl w:val="4338500E"/>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16536B"/>
    <w:multiLevelType w:val="hybridMultilevel"/>
    <w:tmpl w:val="F5F0B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2E828E8"/>
    <w:multiLevelType w:val="hybridMultilevel"/>
    <w:tmpl w:val="FCC2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021065"/>
    <w:multiLevelType w:val="hybridMultilevel"/>
    <w:tmpl w:val="2A685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F32A7D"/>
    <w:multiLevelType w:val="hybridMultilevel"/>
    <w:tmpl w:val="87263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A61C27"/>
    <w:multiLevelType w:val="hybridMultilevel"/>
    <w:tmpl w:val="5A5AC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DCA2EA5"/>
    <w:multiLevelType w:val="hybridMultilevel"/>
    <w:tmpl w:val="08F0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A502B0"/>
    <w:multiLevelType w:val="hybridMultilevel"/>
    <w:tmpl w:val="999A0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D952E8"/>
    <w:multiLevelType w:val="hybridMultilevel"/>
    <w:tmpl w:val="257C8BD4"/>
    <w:lvl w:ilvl="0" w:tplc="EE783340">
      <w:start w:val="1"/>
      <w:numFmt w:val="bullet"/>
      <w:pStyle w:val="Bullitlis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E10C54"/>
    <w:multiLevelType w:val="hybridMultilevel"/>
    <w:tmpl w:val="4C06F27E"/>
    <w:lvl w:ilvl="0" w:tplc="48A2F5FC">
      <w:numFmt w:val="bullet"/>
      <w:lvlText w:val="•"/>
      <w:lvlJc w:val="left"/>
      <w:pPr>
        <w:ind w:left="794" w:hanging="434"/>
      </w:pPr>
      <w:rPr>
        <w:rFonts w:ascii="Arial" w:eastAsiaTheme="minorHAnsi"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CC73C86"/>
    <w:multiLevelType w:val="hybridMultilevel"/>
    <w:tmpl w:val="2BA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247B59"/>
    <w:multiLevelType w:val="hybridMultilevel"/>
    <w:tmpl w:val="B192BDA6"/>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777CB2"/>
    <w:multiLevelType w:val="hybridMultilevel"/>
    <w:tmpl w:val="87FAF5BC"/>
    <w:lvl w:ilvl="0" w:tplc="0C64D78E">
      <w:start w:val="3"/>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2DE659D"/>
    <w:multiLevelType w:val="hybridMultilevel"/>
    <w:tmpl w:val="082866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7B62FB9"/>
    <w:multiLevelType w:val="hybridMultilevel"/>
    <w:tmpl w:val="1DB4CD38"/>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30">
    <w:nsid w:val="582F43A8"/>
    <w:multiLevelType w:val="hybridMultilevel"/>
    <w:tmpl w:val="60FC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441A52"/>
    <w:multiLevelType w:val="hybridMultilevel"/>
    <w:tmpl w:val="EE82A034"/>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D66FBB"/>
    <w:multiLevelType w:val="hybridMultilevel"/>
    <w:tmpl w:val="2F4A8284"/>
    <w:lvl w:ilvl="0" w:tplc="AA40FD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F767B55"/>
    <w:multiLevelType w:val="hybridMultilevel"/>
    <w:tmpl w:val="5F94469E"/>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C64CC4"/>
    <w:multiLevelType w:val="hybridMultilevel"/>
    <w:tmpl w:val="8570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983EA8"/>
    <w:multiLevelType w:val="hybridMultilevel"/>
    <w:tmpl w:val="03BA68F4"/>
    <w:lvl w:ilvl="0" w:tplc="0809000F">
      <w:start w:val="1"/>
      <w:numFmt w:val="decimal"/>
      <w:lvlText w:val="%1."/>
      <w:lvlJc w:val="left"/>
      <w:pPr>
        <w:ind w:left="776" w:hanging="360"/>
      </w:pPr>
    </w:lvl>
    <w:lvl w:ilvl="1" w:tplc="08090019" w:tentative="1">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36">
    <w:nsid w:val="620103FE"/>
    <w:multiLevelType w:val="hybridMultilevel"/>
    <w:tmpl w:val="03E0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881B73"/>
    <w:multiLevelType w:val="hybridMultilevel"/>
    <w:tmpl w:val="98021374"/>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877FEA"/>
    <w:multiLevelType w:val="hybridMultilevel"/>
    <w:tmpl w:val="20ACE6F0"/>
    <w:lvl w:ilvl="0" w:tplc="6F70BF24">
      <w:start w:val="88"/>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F01A5D"/>
    <w:multiLevelType w:val="hybridMultilevel"/>
    <w:tmpl w:val="3D84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0B6CE5"/>
    <w:multiLevelType w:val="hybridMultilevel"/>
    <w:tmpl w:val="B73E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FC26E7"/>
    <w:multiLevelType w:val="hybridMultilevel"/>
    <w:tmpl w:val="1CF4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A45893"/>
    <w:multiLevelType w:val="hybridMultilevel"/>
    <w:tmpl w:val="27A08C14"/>
    <w:lvl w:ilvl="0" w:tplc="B908F72E">
      <w:start w:val="3"/>
      <w:numFmt w:val="bullet"/>
      <w:lvlText w:val=""/>
      <w:lvlJc w:val="left"/>
      <w:pPr>
        <w:ind w:left="792" w:hanging="360"/>
      </w:pPr>
      <w:rPr>
        <w:rFonts w:ascii="Symbol" w:eastAsiaTheme="minorHAnsi" w:hAnsi="Symbol" w:cs="Aria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3">
    <w:nsid w:val="6ECC50B5"/>
    <w:multiLevelType w:val="hybridMultilevel"/>
    <w:tmpl w:val="CAEE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AF7868"/>
    <w:multiLevelType w:val="hybridMultilevel"/>
    <w:tmpl w:val="FEBC10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58F45F3"/>
    <w:multiLevelType w:val="hybridMultilevel"/>
    <w:tmpl w:val="01E4D13E"/>
    <w:lvl w:ilvl="0" w:tplc="6F70BF24">
      <w:start w:val="88"/>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8D7501"/>
    <w:multiLevelType w:val="hybridMultilevel"/>
    <w:tmpl w:val="0D70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7C0C9A"/>
    <w:multiLevelType w:val="hybridMultilevel"/>
    <w:tmpl w:val="99D8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0"/>
  </w:num>
  <w:num w:numId="4">
    <w:abstractNumId w:val="24"/>
  </w:num>
  <w:num w:numId="5">
    <w:abstractNumId w:val="14"/>
  </w:num>
  <w:num w:numId="6">
    <w:abstractNumId w:val="13"/>
  </w:num>
  <w:num w:numId="7">
    <w:abstractNumId w:val="46"/>
  </w:num>
  <w:num w:numId="8">
    <w:abstractNumId w:val="23"/>
  </w:num>
  <w:num w:numId="9">
    <w:abstractNumId w:val="22"/>
  </w:num>
  <w:num w:numId="10">
    <w:abstractNumId w:val="41"/>
  </w:num>
  <w:num w:numId="11">
    <w:abstractNumId w:val="47"/>
  </w:num>
  <w:num w:numId="12">
    <w:abstractNumId w:val="34"/>
  </w:num>
  <w:num w:numId="13">
    <w:abstractNumId w:val="6"/>
  </w:num>
  <w:num w:numId="14">
    <w:abstractNumId w:val="12"/>
  </w:num>
  <w:num w:numId="15">
    <w:abstractNumId w:val="36"/>
  </w:num>
  <w:num w:numId="16">
    <w:abstractNumId w:val="19"/>
  </w:num>
  <w:num w:numId="17">
    <w:abstractNumId w:val="17"/>
  </w:num>
  <w:num w:numId="18">
    <w:abstractNumId w:val="40"/>
  </w:num>
  <w:num w:numId="19">
    <w:abstractNumId w:val="21"/>
  </w:num>
  <w:num w:numId="20">
    <w:abstractNumId w:val="18"/>
  </w:num>
  <w:num w:numId="21">
    <w:abstractNumId w:val="2"/>
  </w:num>
  <w:num w:numId="22">
    <w:abstractNumId w:val="30"/>
  </w:num>
  <w:num w:numId="23">
    <w:abstractNumId w:val="25"/>
  </w:num>
  <w:num w:numId="24">
    <w:abstractNumId w:val="5"/>
  </w:num>
  <w:num w:numId="25">
    <w:abstractNumId w:val="39"/>
  </w:num>
  <w:num w:numId="26">
    <w:abstractNumId w:val="10"/>
  </w:num>
  <w:num w:numId="27">
    <w:abstractNumId w:val="9"/>
  </w:num>
  <w:num w:numId="28">
    <w:abstractNumId w:val="15"/>
  </w:num>
  <w:num w:numId="29">
    <w:abstractNumId w:val="7"/>
  </w:num>
  <w:num w:numId="30">
    <w:abstractNumId w:val="11"/>
  </w:num>
  <w:num w:numId="31">
    <w:abstractNumId w:val="45"/>
  </w:num>
  <w:num w:numId="32">
    <w:abstractNumId w:val="31"/>
  </w:num>
  <w:num w:numId="33">
    <w:abstractNumId w:val="26"/>
  </w:num>
  <w:num w:numId="34">
    <w:abstractNumId w:val="37"/>
  </w:num>
  <w:num w:numId="35">
    <w:abstractNumId w:val="33"/>
  </w:num>
  <w:num w:numId="36">
    <w:abstractNumId w:val="4"/>
  </w:num>
  <w:num w:numId="37">
    <w:abstractNumId w:val="38"/>
  </w:num>
  <w:num w:numId="38">
    <w:abstractNumId w:val="32"/>
  </w:num>
  <w:num w:numId="39">
    <w:abstractNumId w:val="1"/>
  </w:num>
  <w:num w:numId="40">
    <w:abstractNumId w:val="28"/>
  </w:num>
  <w:num w:numId="41">
    <w:abstractNumId w:val="44"/>
  </w:num>
  <w:num w:numId="42">
    <w:abstractNumId w:val="16"/>
  </w:num>
  <w:num w:numId="43">
    <w:abstractNumId w:val="35"/>
  </w:num>
  <w:num w:numId="44">
    <w:abstractNumId w:val="42"/>
  </w:num>
  <w:num w:numId="45">
    <w:abstractNumId w:val="27"/>
  </w:num>
  <w:num w:numId="46">
    <w:abstractNumId w:val="29"/>
  </w:num>
  <w:num w:numId="47">
    <w:abstractNumId w:val="8"/>
  </w:num>
  <w:num w:numId="48">
    <w:abstractNumId w:val="43"/>
  </w:num>
  <w:numIdMacAtCleanup w:val="26"/>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ndumane, Aravind">
    <w15:presenceInfo w15:providerId="None" w15:userId="Gundumane, Aravind"/>
  </w15:person>
  <w15:person w15:author="MH, Hashim">
    <w15:presenceInfo w15:providerId="None" w15:userId="MH, Hashim"/>
  </w15:person>
  <w15:person w15:author="HS, Yogesh">
    <w15:presenceInfo w15:providerId="None" w15:userId="HS, Yogesh"/>
  </w15:person>
  <w15:person w15:author="Shivakumar, Deepthi">
    <w15:presenceInfo w15:providerId="None" w15:userId="Shivakumar, Deept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removeDateAndTime/>
  <w:hideSpellingErrors/>
  <w:hideGrammaticalErrors/>
  <w:activeWritingStyle w:appName="MSWord" w:lang="nl-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781"/>
    <w:rsid w:val="000023E0"/>
    <w:rsid w:val="00004325"/>
    <w:rsid w:val="0000445D"/>
    <w:rsid w:val="00005062"/>
    <w:rsid w:val="0000727A"/>
    <w:rsid w:val="00013A96"/>
    <w:rsid w:val="00014402"/>
    <w:rsid w:val="000179A0"/>
    <w:rsid w:val="00020D45"/>
    <w:rsid w:val="00021B0A"/>
    <w:rsid w:val="00024CF5"/>
    <w:rsid w:val="000251A1"/>
    <w:rsid w:val="00025616"/>
    <w:rsid w:val="00026E07"/>
    <w:rsid w:val="00027F4D"/>
    <w:rsid w:val="00031B29"/>
    <w:rsid w:val="000324F3"/>
    <w:rsid w:val="00032546"/>
    <w:rsid w:val="0003466B"/>
    <w:rsid w:val="00043CF8"/>
    <w:rsid w:val="00044929"/>
    <w:rsid w:val="00044D94"/>
    <w:rsid w:val="0004559A"/>
    <w:rsid w:val="000465F9"/>
    <w:rsid w:val="00047B99"/>
    <w:rsid w:val="00051D8C"/>
    <w:rsid w:val="00061505"/>
    <w:rsid w:val="000643E5"/>
    <w:rsid w:val="00065430"/>
    <w:rsid w:val="00070924"/>
    <w:rsid w:val="0007251B"/>
    <w:rsid w:val="000732D4"/>
    <w:rsid w:val="0007626E"/>
    <w:rsid w:val="00087299"/>
    <w:rsid w:val="0009287F"/>
    <w:rsid w:val="000971F3"/>
    <w:rsid w:val="000A02A6"/>
    <w:rsid w:val="000A2B56"/>
    <w:rsid w:val="000A3E62"/>
    <w:rsid w:val="000A46DD"/>
    <w:rsid w:val="000A493D"/>
    <w:rsid w:val="000A4FA4"/>
    <w:rsid w:val="000A5082"/>
    <w:rsid w:val="000B1105"/>
    <w:rsid w:val="000B3472"/>
    <w:rsid w:val="000B5744"/>
    <w:rsid w:val="000C67E9"/>
    <w:rsid w:val="000C7672"/>
    <w:rsid w:val="000C77CC"/>
    <w:rsid w:val="000D1530"/>
    <w:rsid w:val="000D68CA"/>
    <w:rsid w:val="000E077E"/>
    <w:rsid w:val="000E5184"/>
    <w:rsid w:val="000E63B0"/>
    <w:rsid w:val="000F6B7C"/>
    <w:rsid w:val="001034C4"/>
    <w:rsid w:val="00104233"/>
    <w:rsid w:val="001052F4"/>
    <w:rsid w:val="00113E29"/>
    <w:rsid w:val="00113EB0"/>
    <w:rsid w:val="001164E9"/>
    <w:rsid w:val="00116558"/>
    <w:rsid w:val="0011681A"/>
    <w:rsid w:val="001205A6"/>
    <w:rsid w:val="00120D01"/>
    <w:rsid w:val="00122CF1"/>
    <w:rsid w:val="0012317E"/>
    <w:rsid w:val="001265F9"/>
    <w:rsid w:val="00126AC2"/>
    <w:rsid w:val="00126B19"/>
    <w:rsid w:val="00126D7B"/>
    <w:rsid w:val="001351B4"/>
    <w:rsid w:val="0013646F"/>
    <w:rsid w:val="00136480"/>
    <w:rsid w:val="001431A8"/>
    <w:rsid w:val="00145283"/>
    <w:rsid w:val="00147DD8"/>
    <w:rsid w:val="001507AC"/>
    <w:rsid w:val="0015448C"/>
    <w:rsid w:val="00155E5F"/>
    <w:rsid w:val="00161AAF"/>
    <w:rsid w:val="00162FA1"/>
    <w:rsid w:val="001630BC"/>
    <w:rsid w:val="00163DB5"/>
    <w:rsid w:val="00164C2F"/>
    <w:rsid w:val="00164F15"/>
    <w:rsid w:val="00167922"/>
    <w:rsid w:val="00170AA6"/>
    <w:rsid w:val="00175776"/>
    <w:rsid w:val="00182C95"/>
    <w:rsid w:val="00191712"/>
    <w:rsid w:val="00192D36"/>
    <w:rsid w:val="0019319D"/>
    <w:rsid w:val="0019793F"/>
    <w:rsid w:val="001A0A7D"/>
    <w:rsid w:val="001A2F3D"/>
    <w:rsid w:val="001A3B80"/>
    <w:rsid w:val="001A3E29"/>
    <w:rsid w:val="001A529F"/>
    <w:rsid w:val="001A5337"/>
    <w:rsid w:val="001A692E"/>
    <w:rsid w:val="001B236E"/>
    <w:rsid w:val="001B27CC"/>
    <w:rsid w:val="001B46A9"/>
    <w:rsid w:val="001B6652"/>
    <w:rsid w:val="001C2E6C"/>
    <w:rsid w:val="001C44E8"/>
    <w:rsid w:val="001D2695"/>
    <w:rsid w:val="001D7649"/>
    <w:rsid w:val="001E096E"/>
    <w:rsid w:val="001E1835"/>
    <w:rsid w:val="001E1DAA"/>
    <w:rsid w:val="001E2F3C"/>
    <w:rsid w:val="001E73EF"/>
    <w:rsid w:val="001F0B2C"/>
    <w:rsid w:val="001F3297"/>
    <w:rsid w:val="001F51BD"/>
    <w:rsid w:val="001F6047"/>
    <w:rsid w:val="001F7850"/>
    <w:rsid w:val="001F7E33"/>
    <w:rsid w:val="002011C9"/>
    <w:rsid w:val="002053CC"/>
    <w:rsid w:val="00205F8E"/>
    <w:rsid w:val="00206B46"/>
    <w:rsid w:val="002077B8"/>
    <w:rsid w:val="002103E2"/>
    <w:rsid w:val="002104DE"/>
    <w:rsid w:val="00214BFF"/>
    <w:rsid w:val="0022569A"/>
    <w:rsid w:val="0022629F"/>
    <w:rsid w:val="00227164"/>
    <w:rsid w:val="002321A4"/>
    <w:rsid w:val="00235277"/>
    <w:rsid w:val="00236449"/>
    <w:rsid w:val="00240AC1"/>
    <w:rsid w:val="00252C23"/>
    <w:rsid w:val="00252E87"/>
    <w:rsid w:val="00253A1F"/>
    <w:rsid w:val="00253DDC"/>
    <w:rsid w:val="00254DC7"/>
    <w:rsid w:val="002550E9"/>
    <w:rsid w:val="00255857"/>
    <w:rsid w:val="002563D8"/>
    <w:rsid w:val="0026056A"/>
    <w:rsid w:val="00267D42"/>
    <w:rsid w:val="0027187D"/>
    <w:rsid w:val="00272023"/>
    <w:rsid w:val="0027342F"/>
    <w:rsid w:val="00273994"/>
    <w:rsid w:val="002764A5"/>
    <w:rsid w:val="00277487"/>
    <w:rsid w:val="00277626"/>
    <w:rsid w:val="0028011E"/>
    <w:rsid w:val="0028196E"/>
    <w:rsid w:val="002853B9"/>
    <w:rsid w:val="002866A0"/>
    <w:rsid w:val="00287903"/>
    <w:rsid w:val="002909F1"/>
    <w:rsid w:val="00290A14"/>
    <w:rsid w:val="002A2F3D"/>
    <w:rsid w:val="002A532C"/>
    <w:rsid w:val="002A5B2B"/>
    <w:rsid w:val="002B1DEF"/>
    <w:rsid w:val="002B2625"/>
    <w:rsid w:val="002B35B0"/>
    <w:rsid w:val="002B3E67"/>
    <w:rsid w:val="002B502F"/>
    <w:rsid w:val="002B637F"/>
    <w:rsid w:val="002B69FF"/>
    <w:rsid w:val="002C11E4"/>
    <w:rsid w:val="002C1B12"/>
    <w:rsid w:val="002C2076"/>
    <w:rsid w:val="002C2210"/>
    <w:rsid w:val="002C3AC0"/>
    <w:rsid w:val="002C4A43"/>
    <w:rsid w:val="002C4DF0"/>
    <w:rsid w:val="002C6717"/>
    <w:rsid w:val="002C78F3"/>
    <w:rsid w:val="002D30F5"/>
    <w:rsid w:val="002D6121"/>
    <w:rsid w:val="002E1A4D"/>
    <w:rsid w:val="002E4139"/>
    <w:rsid w:val="002E5ABA"/>
    <w:rsid w:val="002E6E13"/>
    <w:rsid w:val="002F13D3"/>
    <w:rsid w:val="002F210D"/>
    <w:rsid w:val="002F4303"/>
    <w:rsid w:val="002F55A6"/>
    <w:rsid w:val="003119CF"/>
    <w:rsid w:val="00313CC4"/>
    <w:rsid w:val="00316E7E"/>
    <w:rsid w:val="00317C43"/>
    <w:rsid w:val="00323B48"/>
    <w:rsid w:val="00325CD1"/>
    <w:rsid w:val="00326F11"/>
    <w:rsid w:val="00332AE0"/>
    <w:rsid w:val="003348AF"/>
    <w:rsid w:val="003348B0"/>
    <w:rsid w:val="00336154"/>
    <w:rsid w:val="00336498"/>
    <w:rsid w:val="00347BF3"/>
    <w:rsid w:val="0035005D"/>
    <w:rsid w:val="003538A3"/>
    <w:rsid w:val="0035468F"/>
    <w:rsid w:val="00354F15"/>
    <w:rsid w:val="00355B13"/>
    <w:rsid w:val="0035722B"/>
    <w:rsid w:val="003606C0"/>
    <w:rsid w:val="00365128"/>
    <w:rsid w:val="003652BE"/>
    <w:rsid w:val="00371DBA"/>
    <w:rsid w:val="003723F8"/>
    <w:rsid w:val="003738F0"/>
    <w:rsid w:val="00374D99"/>
    <w:rsid w:val="00383DA2"/>
    <w:rsid w:val="00384089"/>
    <w:rsid w:val="003855D6"/>
    <w:rsid w:val="00385E43"/>
    <w:rsid w:val="0038639C"/>
    <w:rsid w:val="00390B8A"/>
    <w:rsid w:val="003940ED"/>
    <w:rsid w:val="00396088"/>
    <w:rsid w:val="00396382"/>
    <w:rsid w:val="003A1ED1"/>
    <w:rsid w:val="003A3D04"/>
    <w:rsid w:val="003A791A"/>
    <w:rsid w:val="003A7E54"/>
    <w:rsid w:val="003B50A7"/>
    <w:rsid w:val="003B5440"/>
    <w:rsid w:val="003B58F2"/>
    <w:rsid w:val="003B6C59"/>
    <w:rsid w:val="003C485B"/>
    <w:rsid w:val="003D0AC9"/>
    <w:rsid w:val="003D0DCE"/>
    <w:rsid w:val="003D4290"/>
    <w:rsid w:val="003D53E7"/>
    <w:rsid w:val="003D5C5A"/>
    <w:rsid w:val="003D62E9"/>
    <w:rsid w:val="003D701F"/>
    <w:rsid w:val="003D716E"/>
    <w:rsid w:val="003E04F5"/>
    <w:rsid w:val="003E33F7"/>
    <w:rsid w:val="003E62BC"/>
    <w:rsid w:val="003E6AF0"/>
    <w:rsid w:val="003E6F72"/>
    <w:rsid w:val="003F01D5"/>
    <w:rsid w:val="003F30AF"/>
    <w:rsid w:val="003F31E4"/>
    <w:rsid w:val="003F3F23"/>
    <w:rsid w:val="003F5DE2"/>
    <w:rsid w:val="00400688"/>
    <w:rsid w:val="0040589B"/>
    <w:rsid w:val="004059F1"/>
    <w:rsid w:val="0040704C"/>
    <w:rsid w:val="00411109"/>
    <w:rsid w:val="00413DB4"/>
    <w:rsid w:val="00416BCA"/>
    <w:rsid w:val="0041771B"/>
    <w:rsid w:val="00420BFC"/>
    <w:rsid w:val="00420EFB"/>
    <w:rsid w:val="00423D87"/>
    <w:rsid w:val="00425502"/>
    <w:rsid w:val="00425CF2"/>
    <w:rsid w:val="00426605"/>
    <w:rsid w:val="004270CE"/>
    <w:rsid w:val="00440EE5"/>
    <w:rsid w:val="00445F56"/>
    <w:rsid w:val="00447E1C"/>
    <w:rsid w:val="00452B26"/>
    <w:rsid w:val="00453EF4"/>
    <w:rsid w:val="00455E50"/>
    <w:rsid w:val="004571CA"/>
    <w:rsid w:val="00461672"/>
    <w:rsid w:val="00461805"/>
    <w:rsid w:val="00464720"/>
    <w:rsid w:val="00470633"/>
    <w:rsid w:val="00473663"/>
    <w:rsid w:val="0047448D"/>
    <w:rsid w:val="004754DE"/>
    <w:rsid w:val="004801A1"/>
    <w:rsid w:val="0048216E"/>
    <w:rsid w:val="00482BE6"/>
    <w:rsid w:val="0048738F"/>
    <w:rsid w:val="004909CA"/>
    <w:rsid w:val="00491312"/>
    <w:rsid w:val="0049143B"/>
    <w:rsid w:val="00491CF8"/>
    <w:rsid w:val="00492280"/>
    <w:rsid w:val="00492EEA"/>
    <w:rsid w:val="004964AD"/>
    <w:rsid w:val="004A253F"/>
    <w:rsid w:val="004A3C40"/>
    <w:rsid w:val="004A486F"/>
    <w:rsid w:val="004B04C2"/>
    <w:rsid w:val="004B3409"/>
    <w:rsid w:val="004B5D5D"/>
    <w:rsid w:val="004B630F"/>
    <w:rsid w:val="004B7DBF"/>
    <w:rsid w:val="004C1AF9"/>
    <w:rsid w:val="004C369E"/>
    <w:rsid w:val="004C3E53"/>
    <w:rsid w:val="004C4383"/>
    <w:rsid w:val="004C44E6"/>
    <w:rsid w:val="004C526C"/>
    <w:rsid w:val="004C63D4"/>
    <w:rsid w:val="004C73D9"/>
    <w:rsid w:val="004D6622"/>
    <w:rsid w:val="004D66FB"/>
    <w:rsid w:val="004E00C6"/>
    <w:rsid w:val="004E03D0"/>
    <w:rsid w:val="004E3319"/>
    <w:rsid w:val="004E3CBA"/>
    <w:rsid w:val="004E71F0"/>
    <w:rsid w:val="004E7B8C"/>
    <w:rsid w:val="004E7E17"/>
    <w:rsid w:val="004F12B9"/>
    <w:rsid w:val="004F3860"/>
    <w:rsid w:val="004F5D87"/>
    <w:rsid w:val="004F6200"/>
    <w:rsid w:val="005007E3"/>
    <w:rsid w:val="0050292D"/>
    <w:rsid w:val="00502BCC"/>
    <w:rsid w:val="0050600E"/>
    <w:rsid w:val="00506574"/>
    <w:rsid w:val="00507515"/>
    <w:rsid w:val="0051352F"/>
    <w:rsid w:val="00514FF4"/>
    <w:rsid w:val="0051695D"/>
    <w:rsid w:val="00517619"/>
    <w:rsid w:val="0052031A"/>
    <w:rsid w:val="00520B0E"/>
    <w:rsid w:val="00521DF2"/>
    <w:rsid w:val="00522DA6"/>
    <w:rsid w:val="00523B43"/>
    <w:rsid w:val="00524106"/>
    <w:rsid w:val="00524765"/>
    <w:rsid w:val="00526253"/>
    <w:rsid w:val="00535B9C"/>
    <w:rsid w:val="00540046"/>
    <w:rsid w:val="00547D63"/>
    <w:rsid w:val="005516A2"/>
    <w:rsid w:val="005517FE"/>
    <w:rsid w:val="00552853"/>
    <w:rsid w:val="00553FA7"/>
    <w:rsid w:val="00554FE4"/>
    <w:rsid w:val="00555300"/>
    <w:rsid w:val="00555B82"/>
    <w:rsid w:val="00556D50"/>
    <w:rsid w:val="00566992"/>
    <w:rsid w:val="00570875"/>
    <w:rsid w:val="00571328"/>
    <w:rsid w:val="005739CF"/>
    <w:rsid w:val="0057771C"/>
    <w:rsid w:val="00580662"/>
    <w:rsid w:val="00580E9E"/>
    <w:rsid w:val="00581997"/>
    <w:rsid w:val="00584777"/>
    <w:rsid w:val="005865A6"/>
    <w:rsid w:val="00594400"/>
    <w:rsid w:val="005946AC"/>
    <w:rsid w:val="005A283F"/>
    <w:rsid w:val="005A2B81"/>
    <w:rsid w:val="005A75E5"/>
    <w:rsid w:val="005B13E3"/>
    <w:rsid w:val="005B3C8A"/>
    <w:rsid w:val="005B4A0D"/>
    <w:rsid w:val="005B767D"/>
    <w:rsid w:val="005C3A65"/>
    <w:rsid w:val="005C5CBB"/>
    <w:rsid w:val="005C74F5"/>
    <w:rsid w:val="005D0A30"/>
    <w:rsid w:val="005D1196"/>
    <w:rsid w:val="005D15BC"/>
    <w:rsid w:val="005D21AE"/>
    <w:rsid w:val="005D2F43"/>
    <w:rsid w:val="005D40BC"/>
    <w:rsid w:val="005D6330"/>
    <w:rsid w:val="005D7B12"/>
    <w:rsid w:val="005E0DFF"/>
    <w:rsid w:val="005E1554"/>
    <w:rsid w:val="005E25AB"/>
    <w:rsid w:val="005E6159"/>
    <w:rsid w:val="005F0C19"/>
    <w:rsid w:val="005F1666"/>
    <w:rsid w:val="00603BA4"/>
    <w:rsid w:val="006067F1"/>
    <w:rsid w:val="00613C2C"/>
    <w:rsid w:val="00614DF0"/>
    <w:rsid w:val="006151B7"/>
    <w:rsid w:val="0061554D"/>
    <w:rsid w:val="00615B3C"/>
    <w:rsid w:val="006164BF"/>
    <w:rsid w:val="00621FAC"/>
    <w:rsid w:val="00622588"/>
    <w:rsid w:val="00623423"/>
    <w:rsid w:val="00624099"/>
    <w:rsid w:val="00625850"/>
    <w:rsid w:val="006304D5"/>
    <w:rsid w:val="00632104"/>
    <w:rsid w:val="00632383"/>
    <w:rsid w:val="0063408B"/>
    <w:rsid w:val="00634BBC"/>
    <w:rsid w:val="00640C36"/>
    <w:rsid w:val="00642726"/>
    <w:rsid w:val="00644F3D"/>
    <w:rsid w:val="00654923"/>
    <w:rsid w:val="00656390"/>
    <w:rsid w:val="00660F05"/>
    <w:rsid w:val="006628EE"/>
    <w:rsid w:val="00665973"/>
    <w:rsid w:val="00667FAC"/>
    <w:rsid w:val="00673398"/>
    <w:rsid w:val="00674C95"/>
    <w:rsid w:val="006752A0"/>
    <w:rsid w:val="00680388"/>
    <w:rsid w:val="00680607"/>
    <w:rsid w:val="006811FC"/>
    <w:rsid w:val="00684A4B"/>
    <w:rsid w:val="00684E7D"/>
    <w:rsid w:val="006A0FB0"/>
    <w:rsid w:val="006A15CB"/>
    <w:rsid w:val="006A1650"/>
    <w:rsid w:val="006A5D54"/>
    <w:rsid w:val="006A6115"/>
    <w:rsid w:val="006A6526"/>
    <w:rsid w:val="006B0560"/>
    <w:rsid w:val="006B0A3F"/>
    <w:rsid w:val="006B2136"/>
    <w:rsid w:val="006B2EE9"/>
    <w:rsid w:val="006B311B"/>
    <w:rsid w:val="006B334B"/>
    <w:rsid w:val="006B3D9A"/>
    <w:rsid w:val="006B3E6A"/>
    <w:rsid w:val="006B5ABA"/>
    <w:rsid w:val="006B6854"/>
    <w:rsid w:val="006B74B3"/>
    <w:rsid w:val="006C706B"/>
    <w:rsid w:val="006D1838"/>
    <w:rsid w:val="006D334C"/>
    <w:rsid w:val="006D482B"/>
    <w:rsid w:val="006D4A06"/>
    <w:rsid w:val="006E1211"/>
    <w:rsid w:val="006E3255"/>
    <w:rsid w:val="006E58E8"/>
    <w:rsid w:val="006E704C"/>
    <w:rsid w:val="006E778B"/>
    <w:rsid w:val="006F4E07"/>
    <w:rsid w:val="006F4E55"/>
    <w:rsid w:val="006F7334"/>
    <w:rsid w:val="00701D47"/>
    <w:rsid w:val="0071266A"/>
    <w:rsid w:val="007220E3"/>
    <w:rsid w:val="0072267C"/>
    <w:rsid w:val="0072294E"/>
    <w:rsid w:val="00724227"/>
    <w:rsid w:val="007243A4"/>
    <w:rsid w:val="007248FE"/>
    <w:rsid w:val="00724E90"/>
    <w:rsid w:val="00726AEE"/>
    <w:rsid w:val="00730304"/>
    <w:rsid w:val="00733496"/>
    <w:rsid w:val="00734156"/>
    <w:rsid w:val="00736AB0"/>
    <w:rsid w:val="00740C65"/>
    <w:rsid w:val="00742CCA"/>
    <w:rsid w:val="00744E6A"/>
    <w:rsid w:val="0074550F"/>
    <w:rsid w:val="0075065E"/>
    <w:rsid w:val="007508D7"/>
    <w:rsid w:val="007619B3"/>
    <w:rsid w:val="00761B1A"/>
    <w:rsid w:val="007624F4"/>
    <w:rsid w:val="00764784"/>
    <w:rsid w:val="0076652C"/>
    <w:rsid w:val="00767748"/>
    <w:rsid w:val="00767F3D"/>
    <w:rsid w:val="00770A9E"/>
    <w:rsid w:val="00774836"/>
    <w:rsid w:val="00775258"/>
    <w:rsid w:val="00781BDE"/>
    <w:rsid w:val="00783C7B"/>
    <w:rsid w:val="00783CCA"/>
    <w:rsid w:val="007911C0"/>
    <w:rsid w:val="00791D38"/>
    <w:rsid w:val="00793574"/>
    <w:rsid w:val="00796DCD"/>
    <w:rsid w:val="007A2A67"/>
    <w:rsid w:val="007A3BEF"/>
    <w:rsid w:val="007A3FFE"/>
    <w:rsid w:val="007A7D73"/>
    <w:rsid w:val="007B161B"/>
    <w:rsid w:val="007B328A"/>
    <w:rsid w:val="007B334F"/>
    <w:rsid w:val="007C6299"/>
    <w:rsid w:val="007C6B10"/>
    <w:rsid w:val="007D2A50"/>
    <w:rsid w:val="007D2BD3"/>
    <w:rsid w:val="007D340B"/>
    <w:rsid w:val="007D3E65"/>
    <w:rsid w:val="007D41ED"/>
    <w:rsid w:val="007D4909"/>
    <w:rsid w:val="007D4E21"/>
    <w:rsid w:val="007D5FBE"/>
    <w:rsid w:val="007D7939"/>
    <w:rsid w:val="007E247F"/>
    <w:rsid w:val="007E512B"/>
    <w:rsid w:val="007E6521"/>
    <w:rsid w:val="007F20CF"/>
    <w:rsid w:val="007F2C61"/>
    <w:rsid w:val="007F3C7F"/>
    <w:rsid w:val="007F44A1"/>
    <w:rsid w:val="007F4518"/>
    <w:rsid w:val="007F4DD6"/>
    <w:rsid w:val="007F4EE7"/>
    <w:rsid w:val="007F6A59"/>
    <w:rsid w:val="007F70C0"/>
    <w:rsid w:val="007F7821"/>
    <w:rsid w:val="008040C7"/>
    <w:rsid w:val="008043B8"/>
    <w:rsid w:val="0080769B"/>
    <w:rsid w:val="00811305"/>
    <w:rsid w:val="00813AF4"/>
    <w:rsid w:val="00814EA9"/>
    <w:rsid w:val="0081552D"/>
    <w:rsid w:val="008165F1"/>
    <w:rsid w:val="008170B3"/>
    <w:rsid w:val="00820AA2"/>
    <w:rsid w:val="00820FA2"/>
    <w:rsid w:val="008226EA"/>
    <w:rsid w:val="00822CC9"/>
    <w:rsid w:val="00823418"/>
    <w:rsid w:val="008240EB"/>
    <w:rsid w:val="00825D5F"/>
    <w:rsid w:val="00827AE6"/>
    <w:rsid w:val="00832716"/>
    <w:rsid w:val="00832721"/>
    <w:rsid w:val="0083533D"/>
    <w:rsid w:val="008367AD"/>
    <w:rsid w:val="00837815"/>
    <w:rsid w:val="0084183F"/>
    <w:rsid w:val="00845649"/>
    <w:rsid w:val="00847118"/>
    <w:rsid w:val="0084757E"/>
    <w:rsid w:val="00847B65"/>
    <w:rsid w:val="00851B43"/>
    <w:rsid w:val="00854C7F"/>
    <w:rsid w:val="008550AC"/>
    <w:rsid w:val="00856E39"/>
    <w:rsid w:val="00857297"/>
    <w:rsid w:val="00860836"/>
    <w:rsid w:val="0086385C"/>
    <w:rsid w:val="00871FA5"/>
    <w:rsid w:val="0088009C"/>
    <w:rsid w:val="0088177C"/>
    <w:rsid w:val="00885000"/>
    <w:rsid w:val="00893EA4"/>
    <w:rsid w:val="008964E7"/>
    <w:rsid w:val="00897F17"/>
    <w:rsid w:val="008A24B9"/>
    <w:rsid w:val="008A2AB0"/>
    <w:rsid w:val="008A40E0"/>
    <w:rsid w:val="008A5916"/>
    <w:rsid w:val="008A652D"/>
    <w:rsid w:val="008A6F05"/>
    <w:rsid w:val="008A7160"/>
    <w:rsid w:val="008B43BE"/>
    <w:rsid w:val="008B472E"/>
    <w:rsid w:val="008B4A6A"/>
    <w:rsid w:val="008B614B"/>
    <w:rsid w:val="008B6234"/>
    <w:rsid w:val="008C1B2D"/>
    <w:rsid w:val="008C3848"/>
    <w:rsid w:val="008C5834"/>
    <w:rsid w:val="008C58FE"/>
    <w:rsid w:val="008C5B6D"/>
    <w:rsid w:val="008D1B4A"/>
    <w:rsid w:val="008D4352"/>
    <w:rsid w:val="008D6648"/>
    <w:rsid w:val="008E3633"/>
    <w:rsid w:val="008E7955"/>
    <w:rsid w:val="008F10BE"/>
    <w:rsid w:val="008F1D71"/>
    <w:rsid w:val="008F2EBD"/>
    <w:rsid w:val="008F5C90"/>
    <w:rsid w:val="008F7158"/>
    <w:rsid w:val="008F717A"/>
    <w:rsid w:val="0090113A"/>
    <w:rsid w:val="00902700"/>
    <w:rsid w:val="00903E9B"/>
    <w:rsid w:val="009041C0"/>
    <w:rsid w:val="00905DAF"/>
    <w:rsid w:val="00906174"/>
    <w:rsid w:val="00910A02"/>
    <w:rsid w:val="0091288E"/>
    <w:rsid w:val="00916F6E"/>
    <w:rsid w:val="00923864"/>
    <w:rsid w:val="00923AB5"/>
    <w:rsid w:val="00932A2A"/>
    <w:rsid w:val="00936F31"/>
    <w:rsid w:val="00940B9E"/>
    <w:rsid w:val="00947D8F"/>
    <w:rsid w:val="009547B1"/>
    <w:rsid w:val="00956702"/>
    <w:rsid w:val="00957879"/>
    <w:rsid w:val="00960402"/>
    <w:rsid w:val="00960A5C"/>
    <w:rsid w:val="009629A1"/>
    <w:rsid w:val="00963806"/>
    <w:rsid w:val="00964667"/>
    <w:rsid w:val="00971AC2"/>
    <w:rsid w:val="00971E8B"/>
    <w:rsid w:val="00972446"/>
    <w:rsid w:val="009741DA"/>
    <w:rsid w:val="00974D35"/>
    <w:rsid w:val="00975728"/>
    <w:rsid w:val="00985627"/>
    <w:rsid w:val="00994449"/>
    <w:rsid w:val="00994DDD"/>
    <w:rsid w:val="009A2BCA"/>
    <w:rsid w:val="009A2D11"/>
    <w:rsid w:val="009A5F74"/>
    <w:rsid w:val="009A6D14"/>
    <w:rsid w:val="009B20C9"/>
    <w:rsid w:val="009B40B8"/>
    <w:rsid w:val="009B5AFE"/>
    <w:rsid w:val="009B629C"/>
    <w:rsid w:val="009B7446"/>
    <w:rsid w:val="009C305A"/>
    <w:rsid w:val="009C4854"/>
    <w:rsid w:val="009C5772"/>
    <w:rsid w:val="009D38F8"/>
    <w:rsid w:val="009D4F05"/>
    <w:rsid w:val="009D567D"/>
    <w:rsid w:val="009D7F8E"/>
    <w:rsid w:val="009E319D"/>
    <w:rsid w:val="009E39E9"/>
    <w:rsid w:val="009E4C51"/>
    <w:rsid w:val="009E5142"/>
    <w:rsid w:val="009E69CC"/>
    <w:rsid w:val="009F0FB3"/>
    <w:rsid w:val="009F115E"/>
    <w:rsid w:val="009F4DB7"/>
    <w:rsid w:val="00A02C31"/>
    <w:rsid w:val="00A03FA5"/>
    <w:rsid w:val="00A05E26"/>
    <w:rsid w:val="00A10649"/>
    <w:rsid w:val="00A121B5"/>
    <w:rsid w:val="00A12835"/>
    <w:rsid w:val="00A14084"/>
    <w:rsid w:val="00A16CBF"/>
    <w:rsid w:val="00A203B1"/>
    <w:rsid w:val="00A25A5F"/>
    <w:rsid w:val="00A260A7"/>
    <w:rsid w:val="00A270F8"/>
    <w:rsid w:val="00A30B88"/>
    <w:rsid w:val="00A32F6C"/>
    <w:rsid w:val="00A401E0"/>
    <w:rsid w:val="00A458AF"/>
    <w:rsid w:val="00A47E65"/>
    <w:rsid w:val="00A52A3F"/>
    <w:rsid w:val="00A52FE7"/>
    <w:rsid w:val="00A5337C"/>
    <w:rsid w:val="00A54254"/>
    <w:rsid w:val="00A547EE"/>
    <w:rsid w:val="00A644FA"/>
    <w:rsid w:val="00A64E7E"/>
    <w:rsid w:val="00A656F6"/>
    <w:rsid w:val="00A674D9"/>
    <w:rsid w:val="00A725A6"/>
    <w:rsid w:val="00A72C11"/>
    <w:rsid w:val="00A75DEA"/>
    <w:rsid w:val="00A802A1"/>
    <w:rsid w:val="00A80C99"/>
    <w:rsid w:val="00A8541E"/>
    <w:rsid w:val="00A85A89"/>
    <w:rsid w:val="00A86F4D"/>
    <w:rsid w:val="00A874E3"/>
    <w:rsid w:val="00A95B72"/>
    <w:rsid w:val="00A9774B"/>
    <w:rsid w:val="00AA12BE"/>
    <w:rsid w:val="00AA1C32"/>
    <w:rsid w:val="00AB0F4B"/>
    <w:rsid w:val="00AB2C10"/>
    <w:rsid w:val="00AB2DA3"/>
    <w:rsid w:val="00AB796C"/>
    <w:rsid w:val="00AC6C45"/>
    <w:rsid w:val="00AD1156"/>
    <w:rsid w:val="00AD2763"/>
    <w:rsid w:val="00AD4167"/>
    <w:rsid w:val="00AD575C"/>
    <w:rsid w:val="00AD7FC6"/>
    <w:rsid w:val="00AE0579"/>
    <w:rsid w:val="00AE3140"/>
    <w:rsid w:val="00AF0378"/>
    <w:rsid w:val="00AF0940"/>
    <w:rsid w:val="00AF1779"/>
    <w:rsid w:val="00AF17C8"/>
    <w:rsid w:val="00AF56DD"/>
    <w:rsid w:val="00B10D57"/>
    <w:rsid w:val="00B13D98"/>
    <w:rsid w:val="00B170E4"/>
    <w:rsid w:val="00B1769D"/>
    <w:rsid w:val="00B20B71"/>
    <w:rsid w:val="00B2119E"/>
    <w:rsid w:val="00B2250D"/>
    <w:rsid w:val="00B2361D"/>
    <w:rsid w:val="00B32A12"/>
    <w:rsid w:val="00B3506A"/>
    <w:rsid w:val="00B359B8"/>
    <w:rsid w:val="00B423D5"/>
    <w:rsid w:val="00B44D02"/>
    <w:rsid w:val="00B44E6C"/>
    <w:rsid w:val="00B45255"/>
    <w:rsid w:val="00B45718"/>
    <w:rsid w:val="00B46150"/>
    <w:rsid w:val="00B463C3"/>
    <w:rsid w:val="00B517DA"/>
    <w:rsid w:val="00B530C9"/>
    <w:rsid w:val="00B535F0"/>
    <w:rsid w:val="00B53BD2"/>
    <w:rsid w:val="00B555C5"/>
    <w:rsid w:val="00B635F3"/>
    <w:rsid w:val="00B64C37"/>
    <w:rsid w:val="00B679A4"/>
    <w:rsid w:val="00B7289F"/>
    <w:rsid w:val="00B72A29"/>
    <w:rsid w:val="00B72D8B"/>
    <w:rsid w:val="00B74EF3"/>
    <w:rsid w:val="00B76013"/>
    <w:rsid w:val="00B777AF"/>
    <w:rsid w:val="00B80203"/>
    <w:rsid w:val="00B8683D"/>
    <w:rsid w:val="00B86C00"/>
    <w:rsid w:val="00B9288A"/>
    <w:rsid w:val="00B930E7"/>
    <w:rsid w:val="00B93877"/>
    <w:rsid w:val="00B941E5"/>
    <w:rsid w:val="00B945A8"/>
    <w:rsid w:val="00B94820"/>
    <w:rsid w:val="00B948D2"/>
    <w:rsid w:val="00B95770"/>
    <w:rsid w:val="00B971C3"/>
    <w:rsid w:val="00BA3A3B"/>
    <w:rsid w:val="00BA496A"/>
    <w:rsid w:val="00BA4E68"/>
    <w:rsid w:val="00BA56BF"/>
    <w:rsid w:val="00BA61D2"/>
    <w:rsid w:val="00BA7542"/>
    <w:rsid w:val="00BA771C"/>
    <w:rsid w:val="00BB2ADA"/>
    <w:rsid w:val="00BB2ECA"/>
    <w:rsid w:val="00BB3CF8"/>
    <w:rsid w:val="00BC2156"/>
    <w:rsid w:val="00BC2A62"/>
    <w:rsid w:val="00BC7212"/>
    <w:rsid w:val="00BD0828"/>
    <w:rsid w:val="00BD0A1F"/>
    <w:rsid w:val="00BD5828"/>
    <w:rsid w:val="00BD5CB8"/>
    <w:rsid w:val="00BD5CC6"/>
    <w:rsid w:val="00BD6102"/>
    <w:rsid w:val="00BD67E3"/>
    <w:rsid w:val="00BD7D11"/>
    <w:rsid w:val="00BE3B56"/>
    <w:rsid w:val="00BE5240"/>
    <w:rsid w:val="00BE6B0F"/>
    <w:rsid w:val="00BF07A6"/>
    <w:rsid w:val="00BF1058"/>
    <w:rsid w:val="00BF399F"/>
    <w:rsid w:val="00BF4EB2"/>
    <w:rsid w:val="00BF62D1"/>
    <w:rsid w:val="00BF75F3"/>
    <w:rsid w:val="00BF7EFC"/>
    <w:rsid w:val="00C00CC2"/>
    <w:rsid w:val="00C01BC8"/>
    <w:rsid w:val="00C03E1F"/>
    <w:rsid w:val="00C0729C"/>
    <w:rsid w:val="00C163D5"/>
    <w:rsid w:val="00C16B7C"/>
    <w:rsid w:val="00C22C43"/>
    <w:rsid w:val="00C23D8A"/>
    <w:rsid w:val="00C25651"/>
    <w:rsid w:val="00C25EEF"/>
    <w:rsid w:val="00C26A79"/>
    <w:rsid w:val="00C31BBE"/>
    <w:rsid w:val="00C32A42"/>
    <w:rsid w:val="00C32CFF"/>
    <w:rsid w:val="00C41507"/>
    <w:rsid w:val="00C43D52"/>
    <w:rsid w:val="00C441C7"/>
    <w:rsid w:val="00C50A33"/>
    <w:rsid w:val="00C517E1"/>
    <w:rsid w:val="00C51C15"/>
    <w:rsid w:val="00C5650A"/>
    <w:rsid w:val="00C565A8"/>
    <w:rsid w:val="00C62781"/>
    <w:rsid w:val="00C729E0"/>
    <w:rsid w:val="00C73C88"/>
    <w:rsid w:val="00C757B8"/>
    <w:rsid w:val="00C83542"/>
    <w:rsid w:val="00C83905"/>
    <w:rsid w:val="00C86D79"/>
    <w:rsid w:val="00C86FFD"/>
    <w:rsid w:val="00C90C47"/>
    <w:rsid w:val="00C91018"/>
    <w:rsid w:val="00C917A3"/>
    <w:rsid w:val="00C91877"/>
    <w:rsid w:val="00C91D49"/>
    <w:rsid w:val="00C95909"/>
    <w:rsid w:val="00C97F3B"/>
    <w:rsid w:val="00CA0B5C"/>
    <w:rsid w:val="00CA2F0A"/>
    <w:rsid w:val="00CA7B00"/>
    <w:rsid w:val="00CB1A9F"/>
    <w:rsid w:val="00CB5E85"/>
    <w:rsid w:val="00CB62F8"/>
    <w:rsid w:val="00CC6695"/>
    <w:rsid w:val="00CD06B0"/>
    <w:rsid w:val="00CD4072"/>
    <w:rsid w:val="00CD530A"/>
    <w:rsid w:val="00CE7A7B"/>
    <w:rsid w:val="00CF2276"/>
    <w:rsid w:val="00CF4405"/>
    <w:rsid w:val="00CF5F15"/>
    <w:rsid w:val="00CF60DE"/>
    <w:rsid w:val="00CF70C1"/>
    <w:rsid w:val="00D12550"/>
    <w:rsid w:val="00D1422D"/>
    <w:rsid w:val="00D15B82"/>
    <w:rsid w:val="00D17C2A"/>
    <w:rsid w:val="00D20454"/>
    <w:rsid w:val="00D2159A"/>
    <w:rsid w:val="00D236CC"/>
    <w:rsid w:val="00D26D82"/>
    <w:rsid w:val="00D3452C"/>
    <w:rsid w:val="00D35D7A"/>
    <w:rsid w:val="00D37BEE"/>
    <w:rsid w:val="00D418B7"/>
    <w:rsid w:val="00D448AF"/>
    <w:rsid w:val="00D45CBC"/>
    <w:rsid w:val="00D476F6"/>
    <w:rsid w:val="00D47EF2"/>
    <w:rsid w:val="00D50D25"/>
    <w:rsid w:val="00D52535"/>
    <w:rsid w:val="00D54987"/>
    <w:rsid w:val="00D56BF0"/>
    <w:rsid w:val="00D617AE"/>
    <w:rsid w:val="00D61E9B"/>
    <w:rsid w:val="00D625CC"/>
    <w:rsid w:val="00D6266E"/>
    <w:rsid w:val="00D63386"/>
    <w:rsid w:val="00D67B53"/>
    <w:rsid w:val="00D67E00"/>
    <w:rsid w:val="00D67F85"/>
    <w:rsid w:val="00D70932"/>
    <w:rsid w:val="00D7202E"/>
    <w:rsid w:val="00D730AE"/>
    <w:rsid w:val="00D75AEE"/>
    <w:rsid w:val="00D773C1"/>
    <w:rsid w:val="00D80092"/>
    <w:rsid w:val="00D802B0"/>
    <w:rsid w:val="00D866CA"/>
    <w:rsid w:val="00D904AE"/>
    <w:rsid w:val="00D927DA"/>
    <w:rsid w:val="00DA0442"/>
    <w:rsid w:val="00DA252C"/>
    <w:rsid w:val="00DA2FF3"/>
    <w:rsid w:val="00DA6583"/>
    <w:rsid w:val="00DB0696"/>
    <w:rsid w:val="00DB0DFE"/>
    <w:rsid w:val="00DB1709"/>
    <w:rsid w:val="00DB4067"/>
    <w:rsid w:val="00DB4EDE"/>
    <w:rsid w:val="00DC3E3D"/>
    <w:rsid w:val="00DC4F5B"/>
    <w:rsid w:val="00DD0202"/>
    <w:rsid w:val="00DD26BA"/>
    <w:rsid w:val="00DD2EDA"/>
    <w:rsid w:val="00DD571B"/>
    <w:rsid w:val="00DD5984"/>
    <w:rsid w:val="00DE0362"/>
    <w:rsid w:val="00DE36FB"/>
    <w:rsid w:val="00DF0F69"/>
    <w:rsid w:val="00DF29B5"/>
    <w:rsid w:val="00DF5D37"/>
    <w:rsid w:val="00DF7958"/>
    <w:rsid w:val="00DF7ECD"/>
    <w:rsid w:val="00E00A59"/>
    <w:rsid w:val="00E00D2A"/>
    <w:rsid w:val="00E02A82"/>
    <w:rsid w:val="00E04E8B"/>
    <w:rsid w:val="00E11614"/>
    <w:rsid w:val="00E13E02"/>
    <w:rsid w:val="00E140FA"/>
    <w:rsid w:val="00E14A0E"/>
    <w:rsid w:val="00E178D6"/>
    <w:rsid w:val="00E17FE8"/>
    <w:rsid w:val="00E200E9"/>
    <w:rsid w:val="00E22920"/>
    <w:rsid w:val="00E24C28"/>
    <w:rsid w:val="00E25274"/>
    <w:rsid w:val="00E2595A"/>
    <w:rsid w:val="00E25D59"/>
    <w:rsid w:val="00E260BF"/>
    <w:rsid w:val="00E27B8A"/>
    <w:rsid w:val="00E300F3"/>
    <w:rsid w:val="00E3209E"/>
    <w:rsid w:val="00E32F56"/>
    <w:rsid w:val="00E33CB4"/>
    <w:rsid w:val="00E33F77"/>
    <w:rsid w:val="00E3644B"/>
    <w:rsid w:val="00E41388"/>
    <w:rsid w:val="00E44917"/>
    <w:rsid w:val="00E46EDF"/>
    <w:rsid w:val="00E50CB9"/>
    <w:rsid w:val="00E510C3"/>
    <w:rsid w:val="00E562E8"/>
    <w:rsid w:val="00E57876"/>
    <w:rsid w:val="00E62E48"/>
    <w:rsid w:val="00E643F5"/>
    <w:rsid w:val="00E64994"/>
    <w:rsid w:val="00E673B7"/>
    <w:rsid w:val="00E67759"/>
    <w:rsid w:val="00E709D3"/>
    <w:rsid w:val="00E71563"/>
    <w:rsid w:val="00E74898"/>
    <w:rsid w:val="00E750A7"/>
    <w:rsid w:val="00E80AD4"/>
    <w:rsid w:val="00E82E58"/>
    <w:rsid w:val="00E84948"/>
    <w:rsid w:val="00E850F3"/>
    <w:rsid w:val="00E85B98"/>
    <w:rsid w:val="00E90E11"/>
    <w:rsid w:val="00EA1715"/>
    <w:rsid w:val="00EA55B3"/>
    <w:rsid w:val="00EA5FCA"/>
    <w:rsid w:val="00EB471D"/>
    <w:rsid w:val="00EC1B2C"/>
    <w:rsid w:val="00EC30E3"/>
    <w:rsid w:val="00EC34A8"/>
    <w:rsid w:val="00EC3A62"/>
    <w:rsid w:val="00EC468C"/>
    <w:rsid w:val="00EC4A39"/>
    <w:rsid w:val="00EC4CEC"/>
    <w:rsid w:val="00EC51A3"/>
    <w:rsid w:val="00EC61BF"/>
    <w:rsid w:val="00EC6F53"/>
    <w:rsid w:val="00ED50FA"/>
    <w:rsid w:val="00ED6A1E"/>
    <w:rsid w:val="00EF16C5"/>
    <w:rsid w:val="00EF2460"/>
    <w:rsid w:val="00EF5E9A"/>
    <w:rsid w:val="00EF70B1"/>
    <w:rsid w:val="00F03087"/>
    <w:rsid w:val="00F031BC"/>
    <w:rsid w:val="00F05D9D"/>
    <w:rsid w:val="00F06B25"/>
    <w:rsid w:val="00F10212"/>
    <w:rsid w:val="00F16B32"/>
    <w:rsid w:val="00F2281E"/>
    <w:rsid w:val="00F24D78"/>
    <w:rsid w:val="00F25768"/>
    <w:rsid w:val="00F30784"/>
    <w:rsid w:val="00F37F0A"/>
    <w:rsid w:val="00F45192"/>
    <w:rsid w:val="00F4691A"/>
    <w:rsid w:val="00F505DE"/>
    <w:rsid w:val="00F51E21"/>
    <w:rsid w:val="00F54F63"/>
    <w:rsid w:val="00F57061"/>
    <w:rsid w:val="00F621A6"/>
    <w:rsid w:val="00F63538"/>
    <w:rsid w:val="00F63C0A"/>
    <w:rsid w:val="00F6550A"/>
    <w:rsid w:val="00F70E52"/>
    <w:rsid w:val="00F710C2"/>
    <w:rsid w:val="00F72EF9"/>
    <w:rsid w:val="00F75DF3"/>
    <w:rsid w:val="00F76117"/>
    <w:rsid w:val="00F76146"/>
    <w:rsid w:val="00F802C9"/>
    <w:rsid w:val="00F80393"/>
    <w:rsid w:val="00F8086F"/>
    <w:rsid w:val="00F814AD"/>
    <w:rsid w:val="00F87C03"/>
    <w:rsid w:val="00F903D7"/>
    <w:rsid w:val="00F9347A"/>
    <w:rsid w:val="00F97214"/>
    <w:rsid w:val="00F97FA4"/>
    <w:rsid w:val="00FA2F85"/>
    <w:rsid w:val="00FA3A6A"/>
    <w:rsid w:val="00FA4634"/>
    <w:rsid w:val="00FA4FE0"/>
    <w:rsid w:val="00FA7001"/>
    <w:rsid w:val="00FA727B"/>
    <w:rsid w:val="00FB0865"/>
    <w:rsid w:val="00FB2611"/>
    <w:rsid w:val="00FB3C99"/>
    <w:rsid w:val="00FB3F01"/>
    <w:rsid w:val="00FB5A60"/>
    <w:rsid w:val="00FB610A"/>
    <w:rsid w:val="00FC41B3"/>
    <w:rsid w:val="00FC7CF3"/>
    <w:rsid w:val="00FD1BB2"/>
    <w:rsid w:val="00FD3FA5"/>
    <w:rsid w:val="00FD5254"/>
    <w:rsid w:val="00FD5950"/>
    <w:rsid w:val="00FD5984"/>
    <w:rsid w:val="00FD5BDD"/>
    <w:rsid w:val="00FD737E"/>
    <w:rsid w:val="00FE1A93"/>
    <w:rsid w:val="00FE553A"/>
    <w:rsid w:val="00FF1CE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2CB506"/>
  <w15:docId w15:val="{6E152FD3-02EE-4968-B3D8-D17DA68C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619B3"/>
    <w:pPr>
      <w:spacing w:after="120"/>
    </w:pPr>
    <w:rPr>
      <w:rFonts w:ascii="Arial" w:eastAsiaTheme="minorHAnsi" w:hAnsi="Arial"/>
    </w:rPr>
  </w:style>
  <w:style w:type="paragraph" w:styleId="Heading1">
    <w:name w:val="heading 1"/>
    <w:basedOn w:val="Normal"/>
    <w:next w:val="Normal"/>
    <w:link w:val="Heading1Char"/>
    <w:uiPriority w:val="9"/>
    <w:qFormat/>
    <w:rsid w:val="00336498"/>
    <w:pPr>
      <w:keepNext/>
      <w:numPr>
        <w:numId w:val="1"/>
      </w:numPr>
      <w:spacing w:before="240" w:after="60"/>
      <w:outlineLvl w:val="0"/>
    </w:pPr>
    <w:rPr>
      <w:b/>
      <w:color w:val="0B5ED7"/>
      <w:kern w:val="28"/>
      <w:sz w:val="28"/>
      <w:lang w:val="en-GB"/>
    </w:rPr>
  </w:style>
  <w:style w:type="paragraph" w:styleId="Heading2">
    <w:name w:val="heading 2"/>
    <w:basedOn w:val="Normal"/>
    <w:next w:val="Normal"/>
    <w:link w:val="Heading2Char"/>
    <w:uiPriority w:val="9"/>
    <w:qFormat/>
    <w:rsid w:val="0080769B"/>
    <w:pPr>
      <w:keepNext/>
      <w:numPr>
        <w:ilvl w:val="1"/>
        <w:numId w:val="1"/>
      </w:numPr>
      <w:tabs>
        <w:tab w:val="clear" w:pos="2561"/>
        <w:tab w:val="num" w:pos="576"/>
      </w:tabs>
      <w:spacing w:before="240" w:after="60"/>
      <w:ind w:left="576"/>
      <w:outlineLvl w:val="1"/>
    </w:pPr>
    <w:rPr>
      <w:b/>
      <w:color w:val="0B5ED7"/>
      <w:sz w:val="24"/>
    </w:rPr>
  </w:style>
  <w:style w:type="paragraph" w:styleId="Heading3">
    <w:name w:val="heading 3"/>
    <w:basedOn w:val="Normal"/>
    <w:next w:val="Normal"/>
    <w:link w:val="Heading3Char"/>
    <w:uiPriority w:val="9"/>
    <w:qFormat/>
    <w:rsid w:val="00336498"/>
    <w:pPr>
      <w:keepNext/>
      <w:numPr>
        <w:ilvl w:val="2"/>
        <w:numId w:val="1"/>
      </w:numPr>
      <w:spacing w:before="240" w:after="60"/>
      <w:outlineLvl w:val="2"/>
    </w:pPr>
    <w:rPr>
      <w:b/>
      <w:sz w:val="24"/>
    </w:rPr>
  </w:style>
  <w:style w:type="paragraph" w:styleId="Heading4">
    <w:name w:val="heading 4"/>
    <w:basedOn w:val="Normal"/>
    <w:next w:val="Normal"/>
    <w:link w:val="Heading4Char"/>
    <w:uiPriority w:val="9"/>
    <w:qFormat/>
    <w:rsid w:val="00336498"/>
    <w:pPr>
      <w:keepNext/>
      <w:numPr>
        <w:ilvl w:val="3"/>
        <w:numId w:val="1"/>
      </w:numPr>
      <w:tabs>
        <w:tab w:val="clear" w:pos="2934"/>
        <w:tab w:val="num" w:pos="864"/>
      </w:tabs>
      <w:spacing w:before="240" w:after="60"/>
      <w:ind w:left="864"/>
      <w:outlineLvl w:val="3"/>
    </w:pPr>
    <w:rPr>
      <w:b/>
      <w:sz w:val="22"/>
    </w:rPr>
  </w:style>
  <w:style w:type="paragraph" w:styleId="Heading5">
    <w:name w:val="heading 5"/>
    <w:basedOn w:val="Normal"/>
    <w:next w:val="Normal"/>
    <w:uiPriority w:val="9"/>
    <w:qFormat/>
    <w:rsid w:val="00336498"/>
    <w:pPr>
      <w:numPr>
        <w:ilvl w:val="4"/>
        <w:numId w:val="1"/>
      </w:numPr>
      <w:spacing w:before="240" w:after="60"/>
      <w:outlineLvl w:val="4"/>
    </w:pPr>
    <w:rPr>
      <w:b/>
      <w:i/>
      <w:sz w:val="22"/>
    </w:rPr>
  </w:style>
  <w:style w:type="paragraph" w:styleId="Heading6">
    <w:name w:val="heading 6"/>
    <w:basedOn w:val="Normal"/>
    <w:next w:val="Normal"/>
    <w:qFormat/>
    <w:rsid w:val="00336498"/>
    <w:pPr>
      <w:numPr>
        <w:ilvl w:val="5"/>
        <w:numId w:val="1"/>
      </w:numPr>
      <w:spacing w:before="240" w:after="60"/>
      <w:outlineLvl w:val="5"/>
    </w:pPr>
    <w:rPr>
      <w:sz w:val="22"/>
    </w:rPr>
  </w:style>
  <w:style w:type="paragraph" w:styleId="Heading7">
    <w:name w:val="heading 7"/>
    <w:basedOn w:val="Normal"/>
    <w:next w:val="Normal"/>
    <w:qFormat/>
    <w:rsid w:val="00336498"/>
    <w:pPr>
      <w:numPr>
        <w:ilvl w:val="6"/>
        <w:numId w:val="1"/>
      </w:numPr>
      <w:spacing w:before="240" w:after="60"/>
      <w:outlineLvl w:val="6"/>
    </w:pPr>
    <w:rPr>
      <w:i/>
      <w:sz w:val="22"/>
    </w:rPr>
  </w:style>
  <w:style w:type="paragraph" w:styleId="Heading8">
    <w:name w:val="heading 8"/>
    <w:basedOn w:val="Normal"/>
    <w:next w:val="Normal"/>
    <w:qFormat/>
    <w:rsid w:val="00336498"/>
    <w:pPr>
      <w:numPr>
        <w:ilvl w:val="7"/>
        <w:numId w:val="1"/>
      </w:numPr>
      <w:spacing w:before="240" w:after="60"/>
      <w:outlineLvl w:val="7"/>
    </w:pPr>
  </w:style>
  <w:style w:type="paragraph" w:styleId="Heading9">
    <w:name w:val="heading 9"/>
    <w:basedOn w:val="Normal"/>
    <w:next w:val="Normal"/>
    <w:qFormat/>
    <w:rsid w:val="00336498"/>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2550E9"/>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3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basedOn w:val="DefaultParagraphFont"/>
    <w:link w:val="Heading1"/>
    <w:uiPriority w:val="9"/>
    <w:rsid w:val="00336498"/>
    <w:rPr>
      <w:rFonts w:ascii="Arial" w:eastAsiaTheme="minorHAnsi" w:hAnsi="Arial"/>
      <w:b/>
      <w:color w:val="0B5ED7"/>
      <w:kern w:val="28"/>
      <w:sz w:val="28"/>
      <w:lang w:val="en-GB"/>
    </w:rPr>
  </w:style>
  <w:style w:type="paragraph" w:styleId="TOC1">
    <w:name w:val="toc 1"/>
    <w:basedOn w:val="Normal"/>
    <w:next w:val="Normal"/>
    <w:autoRedefine/>
    <w:uiPriority w:val="39"/>
    <w:rsid w:val="00020D45"/>
    <w:pPr>
      <w:spacing w:before="120" w:after="0"/>
      <w:pPrChange w:id="0" w:author="Gundumane, Aravind" w:date="2017-11-15T22:16:00Z">
        <w:pPr>
          <w:tabs>
            <w:tab w:val="left" w:pos="403"/>
            <w:tab w:val="right" w:leader="dot" w:pos="9631"/>
          </w:tabs>
          <w:spacing w:after="60"/>
        </w:pPr>
      </w:pPrChange>
    </w:pPr>
    <w:rPr>
      <w:rFonts w:asciiTheme="minorHAnsi" w:hAnsiTheme="minorHAnsi"/>
      <w:b/>
      <w:bCs/>
      <w:sz w:val="24"/>
      <w:szCs w:val="24"/>
      <w:rPrChange w:id="0" w:author="Gundumane, Aravind" w:date="2017-11-15T22:16:00Z">
        <w:rPr>
          <w:rFonts w:ascii="Arial" w:eastAsiaTheme="minorHAnsi" w:hAnsi="Arial"/>
          <w:b/>
          <w:lang w:val="en-US" w:eastAsia="en-US" w:bidi="ar-SA"/>
        </w:rPr>
      </w:rPrChange>
    </w:rPr>
  </w:style>
  <w:style w:type="paragraph" w:styleId="TOC2">
    <w:name w:val="toc 2"/>
    <w:basedOn w:val="Normal"/>
    <w:next w:val="Normal"/>
    <w:autoRedefine/>
    <w:uiPriority w:val="39"/>
    <w:rsid w:val="00020D45"/>
    <w:pPr>
      <w:spacing w:after="0"/>
      <w:ind w:left="200"/>
      <w:pPrChange w:id="1" w:author="Gundumane, Aravind" w:date="2017-11-15T22:16:00Z">
        <w:pPr>
          <w:spacing w:after="60"/>
          <w:ind w:left="198"/>
        </w:pPr>
      </w:pPrChange>
    </w:pPr>
    <w:rPr>
      <w:rFonts w:asciiTheme="minorHAnsi" w:hAnsiTheme="minorHAnsi"/>
      <w:b/>
      <w:bCs/>
      <w:sz w:val="22"/>
      <w:szCs w:val="22"/>
      <w:rPrChange w:id="1" w:author="Gundumane, Aravind" w:date="2017-11-15T22:16:00Z">
        <w:rPr>
          <w:rFonts w:ascii="Arial" w:eastAsiaTheme="minorHAnsi" w:hAnsi="Arial"/>
          <w:lang w:val="en-US" w:eastAsia="en-US" w:bidi="ar-SA"/>
        </w:rPr>
      </w:rPrChange>
    </w:rPr>
  </w:style>
  <w:style w:type="paragraph" w:styleId="TOC3">
    <w:name w:val="toc 3"/>
    <w:basedOn w:val="Normal"/>
    <w:next w:val="Normal"/>
    <w:autoRedefine/>
    <w:uiPriority w:val="39"/>
    <w:rsid w:val="00336498"/>
    <w:pPr>
      <w:spacing w:after="0"/>
      <w:ind w:left="400"/>
    </w:pPr>
    <w:rPr>
      <w:rFonts w:asciiTheme="minorHAnsi" w:hAnsiTheme="minorHAnsi"/>
      <w:sz w:val="22"/>
      <w:szCs w:val="22"/>
    </w:rPr>
  </w:style>
  <w:style w:type="character" w:styleId="Hyperlink">
    <w:name w:val="Hyperlink"/>
    <w:basedOn w:val="DefaultParagraphFont"/>
    <w:uiPriority w:val="99"/>
    <w:unhideWhenUsed/>
    <w:rsid w:val="00623423"/>
    <w:rPr>
      <w:color w:val="0000FF" w:themeColor="hyperlink"/>
      <w:u w:val="single"/>
    </w:rPr>
  </w:style>
  <w:style w:type="paragraph" w:styleId="TOCHeading">
    <w:name w:val="TOC Heading"/>
    <w:basedOn w:val="Heading1"/>
    <w:next w:val="Normal"/>
    <w:uiPriority w:val="39"/>
    <w:unhideWhenUsed/>
    <w:qFormat/>
    <w:rsid w:val="00336498"/>
    <w:pPr>
      <w:keepLines/>
      <w:numPr>
        <w:numId w:val="0"/>
      </w:numPr>
      <w:outlineLvl w:val="9"/>
    </w:pPr>
    <w:rPr>
      <w:rFonts w:eastAsiaTheme="majorEastAsia" w:cstheme="majorBidi"/>
      <w:bCs/>
      <w:kern w:val="0"/>
      <w:szCs w:val="28"/>
      <w:lang w:val="en-US"/>
    </w:rPr>
  </w:style>
  <w:style w:type="paragraph" w:styleId="ListParagraph">
    <w:name w:val="List Paragraph"/>
    <w:basedOn w:val="Normal"/>
    <w:link w:val="ListParagraphChar"/>
    <w:uiPriority w:val="34"/>
    <w:qFormat/>
    <w:rsid w:val="009B629C"/>
    <w:pPr>
      <w:ind w:left="720"/>
      <w:contextualSpacing/>
    </w:pPr>
  </w:style>
  <w:style w:type="character" w:styleId="LineNumber">
    <w:name w:val="line number"/>
    <w:basedOn w:val="DefaultParagraphFont"/>
    <w:semiHidden/>
    <w:unhideWhenUsed/>
    <w:rsid w:val="00940B9E"/>
  </w:style>
  <w:style w:type="character" w:styleId="CommentReference">
    <w:name w:val="annotation reference"/>
    <w:basedOn w:val="DefaultParagraphFont"/>
    <w:semiHidden/>
    <w:unhideWhenUsed/>
    <w:rsid w:val="00C91877"/>
    <w:rPr>
      <w:sz w:val="16"/>
      <w:szCs w:val="16"/>
    </w:rPr>
  </w:style>
  <w:style w:type="paragraph" w:styleId="CommentText">
    <w:name w:val="annotation text"/>
    <w:basedOn w:val="Normal"/>
    <w:link w:val="CommentTextChar"/>
    <w:semiHidden/>
    <w:unhideWhenUsed/>
    <w:rsid w:val="00C91877"/>
  </w:style>
  <w:style w:type="character" w:customStyle="1" w:styleId="CommentTextChar">
    <w:name w:val="Comment Text Char"/>
    <w:basedOn w:val="DefaultParagraphFont"/>
    <w:link w:val="CommentText"/>
    <w:semiHidden/>
    <w:rsid w:val="00C91877"/>
    <w:rPr>
      <w:rFonts w:ascii="Arial" w:eastAsiaTheme="minorHAnsi" w:hAnsi="Arial"/>
    </w:rPr>
  </w:style>
  <w:style w:type="paragraph" w:styleId="CommentSubject">
    <w:name w:val="annotation subject"/>
    <w:basedOn w:val="CommentText"/>
    <w:next w:val="CommentText"/>
    <w:link w:val="CommentSubjectChar"/>
    <w:semiHidden/>
    <w:unhideWhenUsed/>
    <w:rsid w:val="00C91877"/>
    <w:rPr>
      <w:b/>
      <w:bCs/>
    </w:rPr>
  </w:style>
  <w:style w:type="character" w:customStyle="1" w:styleId="CommentSubjectChar">
    <w:name w:val="Comment Subject Char"/>
    <w:basedOn w:val="CommentTextChar"/>
    <w:link w:val="CommentSubject"/>
    <w:semiHidden/>
    <w:rsid w:val="00C91877"/>
    <w:rPr>
      <w:rFonts w:ascii="Arial" w:eastAsiaTheme="minorHAnsi" w:hAnsi="Arial"/>
      <w:b/>
      <w:bCs/>
    </w:rPr>
  </w:style>
  <w:style w:type="paragraph" w:styleId="Revision">
    <w:name w:val="Revision"/>
    <w:hidden/>
    <w:uiPriority w:val="99"/>
    <w:semiHidden/>
    <w:rsid w:val="00E562E8"/>
    <w:rPr>
      <w:rFonts w:ascii="Arial" w:eastAsiaTheme="minorHAnsi" w:hAnsi="Arial"/>
    </w:rPr>
  </w:style>
  <w:style w:type="character" w:customStyle="1" w:styleId="Heading2Char">
    <w:name w:val="Heading 2 Char"/>
    <w:basedOn w:val="DefaultParagraphFont"/>
    <w:link w:val="Heading2"/>
    <w:uiPriority w:val="9"/>
    <w:rsid w:val="0080769B"/>
    <w:rPr>
      <w:rFonts w:ascii="Arial" w:eastAsiaTheme="minorHAnsi" w:hAnsi="Arial"/>
      <w:b/>
      <w:color w:val="0B5ED7"/>
      <w:sz w:val="24"/>
    </w:rPr>
  </w:style>
  <w:style w:type="character" w:customStyle="1" w:styleId="Heading3Char">
    <w:name w:val="Heading 3 Char"/>
    <w:basedOn w:val="DefaultParagraphFont"/>
    <w:link w:val="Heading3"/>
    <w:uiPriority w:val="9"/>
    <w:rsid w:val="00CA0B5C"/>
    <w:rPr>
      <w:rFonts w:ascii="Arial" w:eastAsiaTheme="minorHAnsi" w:hAnsi="Arial"/>
      <w:b/>
      <w:sz w:val="24"/>
    </w:rPr>
  </w:style>
  <w:style w:type="paragraph" w:styleId="NormalWeb">
    <w:name w:val="Normal (Web)"/>
    <w:basedOn w:val="Normal"/>
    <w:uiPriority w:val="99"/>
    <w:unhideWhenUsed/>
    <w:rsid w:val="0080769B"/>
    <w:pPr>
      <w:spacing w:before="100" w:beforeAutospacing="1" w:after="100" w:afterAutospacing="1"/>
    </w:pPr>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7619B3"/>
    <w:rPr>
      <w:rFonts w:ascii="Arial" w:eastAsiaTheme="minorHAnsi" w:hAnsi="Arial"/>
      <w:b/>
      <w:sz w:val="22"/>
    </w:rPr>
  </w:style>
  <w:style w:type="paragraph" w:customStyle="1" w:styleId="philips">
    <w:name w:val="philips"/>
    <w:basedOn w:val="Normal"/>
    <w:rsid w:val="003E33F7"/>
    <w:pPr>
      <w:spacing w:after="0"/>
    </w:pPr>
    <w:rPr>
      <w:rFonts w:eastAsia="Arial Unicode MS"/>
      <w:b/>
      <w:sz w:val="23"/>
      <w:lang w:eastAsia="zh-CN"/>
    </w:rPr>
  </w:style>
  <w:style w:type="paragraph" w:customStyle="1" w:styleId="Section-header">
    <w:name w:val="Section-header"/>
    <w:basedOn w:val="Normal"/>
    <w:next w:val="Normal"/>
    <w:rsid w:val="003E33F7"/>
    <w:pPr>
      <w:numPr>
        <w:numId w:val="6"/>
      </w:numPr>
      <w:tabs>
        <w:tab w:val="clear" w:pos="993"/>
        <w:tab w:val="num" w:pos="851"/>
      </w:tabs>
      <w:spacing w:after="240"/>
      <w:ind w:left="851"/>
    </w:pPr>
    <w:rPr>
      <w:rFonts w:eastAsia="Arial Unicode MS"/>
      <w:b/>
      <w:caps/>
      <w:color w:val="0000FF"/>
      <w:sz w:val="24"/>
      <w:lang w:eastAsia="zh-CN"/>
    </w:rPr>
  </w:style>
  <w:style w:type="paragraph" w:customStyle="1" w:styleId="Subsection-header">
    <w:name w:val="Subsection-header"/>
    <w:basedOn w:val="Section-header"/>
    <w:next w:val="Normal"/>
    <w:rsid w:val="003E33F7"/>
    <w:pPr>
      <w:numPr>
        <w:ilvl w:val="1"/>
      </w:numPr>
      <w:spacing w:after="120"/>
    </w:pPr>
    <w:rPr>
      <w:caps w:val="0"/>
    </w:rPr>
  </w:style>
  <w:style w:type="paragraph" w:customStyle="1" w:styleId="Sub-subsectionheader">
    <w:name w:val="Sub-subsection header"/>
    <w:basedOn w:val="Subsection-header"/>
    <w:next w:val="Normal"/>
    <w:rsid w:val="003E33F7"/>
    <w:pPr>
      <w:numPr>
        <w:ilvl w:val="2"/>
      </w:numPr>
      <w:spacing w:after="60"/>
    </w:pPr>
    <w:rPr>
      <w:color w:val="auto"/>
      <w:sz w:val="22"/>
    </w:rPr>
  </w:style>
  <w:style w:type="paragraph" w:customStyle="1" w:styleId="Sub-sub-subsection-header">
    <w:name w:val="Sub-sub-subsection-header"/>
    <w:basedOn w:val="Sub-subsectionheader"/>
    <w:next w:val="Normal"/>
    <w:rsid w:val="003E33F7"/>
    <w:pPr>
      <w:numPr>
        <w:ilvl w:val="3"/>
      </w:numPr>
      <w:spacing w:after="0"/>
    </w:pPr>
    <w:rPr>
      <w:b w:val="0"/>
      <w:sz w:val="20"/>
      <w:u w:val="single"/>
    </w:rPr>
  </w:style>
  <w:style w:type="paragraph" w:styleId="Bibliography">
    <w:name w:val="Bibliography"/>
    <w:basedOn w:val="Normal"/>
    <w:next w:val="Normal"/>
    <w:uiPriority w:val="37"/>
    <w:unhideWhenUsed/>
    <w:rsid w:val="003E33F7"/>
    <w:pPr>
      <w:spacing w:after="0"/>
    </w:pPr>
    <w:rPr>
      <w:rFonts w:eastAsia="Arial Unicode MS"/>
      <w:lang w:eastAsia="zh-CN"/>
    </w:rPr>
  </w:style>
  <w:style w:type="paragraph" w:styleId="Caption">
    <w:name w:val="caption"/>
    <w:basedOn w:val="Normal"/>
    <w:next w:val="Normal"/>
    <w:unhideWhenUsed/>
    <w:qFormat/>
    <w:rsid w:val="003D53E7"/>
    <w:pPr>
      <w:spacing w:after="200"/>
    </w:pPr>
    <w:rPr>
      <w:i/>
      <w:iCs/>
      <w:color w:val="1F497D" w:themeColor="text2"/>
      <w:sz w:val="18"/>
      <w:szCs w:val="18"/>
    </w:rPr>
  </w:style>
  <w:style w:type="paragraph" w:customStyle="1" w:styleId="Bullitlistlevel1">
    <w:name w:val="Bullit list level 1"/>
    <w:basedOn w:val="ListParagraph"/>
    <w:rsid w:val="003D53E7"/>
    <w:pPr>
      <w:numPr>
        <w:numId w:val="8"/>
      </w:numPr>
      <w:spacing w:after="0"/>
    </w:pPr>
    <w:rPr>
      <w:rFonts w:eastAsia="Arial Unicode MS"/>
      <w:lang w:eastAsia="zh-CN"/>
    </w:rPr>
  </w:style>
  <w:style w:type="character" w:customStyle="1" w:styleId="Code">
    <w:name w:val="Code"/>
    <w:basedOn w:val="DefaultParagraphFont"/>
    <w:uiPriority w:val="1"/>
    <w:qFormat/>
    <w:rsid w:val="003D53E7"/>
    <w:rPr>
      <w:rFonts w:ascii="Courier New" w:hAnsi="Courier New" w:cs="Courier New"/>
      <w:noProof/>
      <w:lang w:val="en-US"/>
    </w:rPr>
  </w:style>
  <w:style w:type="paragraph" w:customStyle="1" w:styleId="Subheader">
    <w:name w:val="Subheader"/>
    <w:basedOn w:val="Normal"/>
    <w:next w:val="Normal"/>
    <w:qFormat/>
    <w:rsid w:val="003D53E7"/>
    <w:pPr>
      <w:keepNext/>
      <w:spacing w:before="240" w:after="0"/>
    </w:pPr>
    <w:rPr>
      <w:rFonts w:eastAsia="Arial Unicode MS"/>
      <w:b/>
      <w:lang w:eastAsia="zh-CN"/>
    </w:rPr>
  </w:style>
  <w:style w:type="character" w:styleId="FollowedHyperlink">
    <w:name w:val="FollowedHyperlink"/>
    <w:basedOn w:val="DefaultParagraphFont"/>
    <w:semiHidden/>
    <w:unhideWhenUsed/>
    <w:rsid w:val="00923AB5"/>
    <w:rPr>
      <w:color w:val="800080" w:themeColor="followedHyperlink"/>
      <w:u w:val="single"/>
    </w:rPr>
  </w:style>
  <w:style w:type="character" w:customStyle="1" w:styleId="ListParagraphChar">
    <w:name w:val="List Paragraph Char"/>
    <w:link w:val="ListParagraph"/>
    <w:uiPriority w:val="34"/>
    <w:rsid w:val="00923AB5"/>
    <w:rPr>
      <w:rFonts w:ascii="Arial" w:eastAsiaTheme="minorHAnsi" w:hAnsi="Arial"/>
    </w:rPr>
  </w:style>
  <w:style w:type="paragraph" w:styleId="TOC4">
    <w:name w:val="toc 4"/>
    <w:basedOn w:val="Normal"/>
    <w:next w:val="Normal"/>
    <w:autoRedefine/>
    <w:semiHidden/>
    <w:unhideWhenUsed/>
    <w:rsid w:val="00FB610A"/>
    <w:pPr>
      <w:spacing w:after="0"/>
      <w:ind w:left="600"/>
    </w:pPr>
    <w:rPr>
      <w:rFonts w:asciiTheme="minorHAnsi" w:hAnsiTheme="minorHAnsi"/>
    </w:rPr>
  </w:style>
  <w:style w:type="paragraph" w:styleId="TOC5">
    <w:name w:val="toc 5"/>
    <w:basedOn w:val="Normal"/>
    <w:next w:val="Normal"/>
    <w:autoRedefine/>
    <w:semiHidden/>
    <w:unhideWhenUsed/>
    <w:rsid w:val="00FB610A"/>
    <w:pPr>
      <w:spacing w:after="0"/>
      <w:ind w:left="800"/>
    </w:pPr>
    <w:rPr>
      <w:rFonts w:asciiTheme="minorHAnsi" w:hAnsiTheme="minorHAnsi"/>
    </w:rPr>
  </w:style>
  <w:style w:type="paragraph" w:styleId="TOC6">
    <w:name w:val="toc 6"/>
    <w:basedOn w:val="Normal"/>
    <w:next w:val="Normal"/>
    <w:autoRedefine/>
    <w:semiHidden/>
    <w:unhideWhenUsed/>
    <w:rsid w:val="00FB610A"/>
    <w:pPr>
      <w:spacing w:after="0"/>
      <w:ind w:left="1000"/>
    </w:pPr>
    <w:rPr>
      <w:rFonts w:asciiTheme="minorHAnsi" w:hAnsiTheme="minorHAnsi"/>
    </w:rPr>
  </w:style>
  <w:style w:type="paragraph" w:styleId="TOC7">
    <w:name w:val="toc 7"/>
    <w:basedOn w:val="Normal"/>
    <w:next w:val="Normal"/>
    <w:autoRedefine/>
    <w:semiHidden/>
    <w:unhideWhenUsed/>
    <w:rsid w:val="00FB610A"/>
    <w:pPr>
      <w:spacing w:after="0"/>
      <w:ind w:left="1200"/>
    </w:pPr>
    <w:rPr>
      <w:rFonts w:asciiTheme="minorHAnsi" w:hAnsiTheme="minorHAnsi"/>
    </w:rPr>
  </w:style>
  <w:style w:type="paragraph" w:styleId="TOC8">
    <w:name w:val="toc 8"/>
    <w:basedOn w:val="Normal"/>
    <w:next w:val="Normal"/>
    <w:autoRedefine/>
    <w:semiHidden/>
    <w:unhideWhenUsed/>
    <w:rsid w:val="00FB610A"/>
    <w:pPr>
      <w:spacing w:after="0"/>
      <w:ind w:left="1400"/>
    </w:pPr>
    <w:rPr>
      <w:rFonts w:asciiTheme="minorHAnsi" w:hAnsiTheme="minorHAnsi"/>
    </w:rPr>
  </w:style>
  <w:style w:type="paragraph" w:styleId="TOC9">
    <w:name w:val="toc 9"/>
    <w:basedOn w:val="Normal"/>
    <w:next w:val="Normal"/>
    <w:autoRedefine/>
    <w:semiHidden/>
    <w:unhideWhenUsed/>
    <w:rsid w:val="00FB610A"/>
    <w:pPr>
      <w:spacing w:after="0"/>
      <w:ind w:left="1600"/>
    </w:pPr>
    <w:rPr>
      <w:rFonts w:asciiTheme="minorHAnsi" w:hAnsiTheme="minorHAnsi"/>
    </w:rPr>
  </w:style>
  <w:style w:type="paragraph" w:customStyle="1" w:styleId="p1">
    <w:name w:val="p1"/>
    <w:basedOn w:val="Normal"/>
    <w:rsid w:val="00FA7001"/>
    <w:pPr>
      <w:shd w:val="clear" w:color="auto" w:fill="000000"/>
      <w:spacing w:after="0"/>
    </w:pPr>
    <w:rPr>
      <w:rFonts w:ascii="Menlo" w:eastAsia="Times New Roman" w:hAnsi="Menlo" w:cs="Menlo"/>
      <w:color w:val="8B87FF"/>
      <w:lang w:val="en-GB" w:eastAsia="en-GB"/>
    </w:rPr>
  </w:style>
  <w:style w:type="paragraph" w:customStyle="1" w:styleId="p2">
    <w:name w:val="p2"/>
    <w:basedOn w:val="Normal"/>
    <w:rsid w:val="00FA7001"/>
    <w:pPr>
      <w:shd w:val="clear" w:color="auto" w:fill="000000"/>
      <w:spacing w:after="0"/>
    </w:pPr>
    <w:rPr>
      <w:rFonts w:ascii="Helvetica" w:eastAsia="Times New Roman" w:hAnsi="Helvetica"/>
      <w:sz w:val="18"/>
      <w:szCs w:val="18"/>
      <w:lang w:val="en-GB" w:eastAsia="en-GB"/>
    </w:rPr>
  </w:style>
  <w:style w:type="paragraph" w:customStyle="1" w:styleId="p3">
    <w:name w:val="p3"/>
    <w:basedOn w:val="Normal"/>
    <w:rsid w:val="00FA7001"/>
    <w:pPr>
      <w:shd w:val="clear" w:color="auto" w:fill="000000"/>
      <w:spacing w:after="0"/>
    </w:pPr>
    <w:rPr>
      <w:rFonts w:ascii="Menlo" w:eastAsia="Times New Roman" w:hAnsi="Menlo" w:cs="Menlo"/>
      <w:color w:val="FFFFFF"/>
      <w:lang w:val="en-GB" w:eastAsia="en-GB"/>
    </w:rPr>
  </w:style>
  <w:style w:type="paragraph" w:customStyle="1" w:styleId="p4">
    <w:name w:val="p4"/>
    <w:basedOn w:val="Normal"/>
    <w:rsid w:val="00FA7001"/>
    <w:pPr>
      <w:shd w:val="clear" w:color="auto" w:fill="000000"/>
      <w:spacing w:after="0"/>
    </w:pPr>
    <w:rPr>
      <w:rFonts w:ascii="Menlo" w:eastAsia="Times New Roman" w:hAnsi="Menlo" w:cs="Menlo"/>
      <w:color w:val="FFFFFF"/>
      <w:lang w:val="en-GB" w:eastAsia="en-GB"/>
    </w:rPr>
  </w:style>
  <w:style w:type="paragraph" w:customStyle="1" w:styleId="p5">
    <w:name w:val="p5"/>
    <w:basedOn w:val="Normal"/>
    <w:rsid w:val="00FA7001"/>
    <w:pPr>
      <w:shd w:val="clear" w:color="auto" w:fill="000000"/>
      <w:spacing w:after="0"/>
    </w:pPr>
    <w:rPr>
      <w:rFonts w:ascii="Menlo" w:eastAsia="Times New Roman" w:hAnsi="Menlo" w:cs="Menlo"/>
      <w:color w:val="DE38A5"/>
      <w:lang w:val="en-GB" w:eastAsia="en-GB"/>
    </w:rPr>
  </w:style>
  <w:style w:type="character" w:customStyle="1" w:styleId="s1">
    <w:name w:val="s1"/>
    <w:basedOn w:val="DefaultParagraphFont"/>
    <w:rsid w:val="00FA7001"/>
    <w:rPr>
      <w:color w:val="FFFFFF"/>
    </w:rPr>
  </w:style>
  <w:style w:type="character" w:customStyle="1" w:styleId="s2">
    <w:name w:val="s2"/>
    <w:basedOn w:val="DefaultParagraphFont"/>
    <w:rsid w:val="00FA7001"/>
    <w:rPr>
      <w:color w:val="DE38A5"/>
    </w:rPr>
  </w:style>
  <w:style w:type="character" w:customStyle="1" w:styleId="apple-converted-space">
    <w:name w:val="apple-converted-space"/>
    <w:basedOn w:val="DefaultParagraphFont"/>
    <w:rsid w:val="00FA7001"/>
  </w:style>
  <w:style w:type="paragraph" w:customStyle="1" w:styleId="p6">
    <w:name w:val="p6"/>
    <w:basedOn w:val="Normal"/>
    <w:rsid w:val="00136480"/>
    <w:pPr>
      <w:shd w:val="clear" w:color="auto" w:fill="000000"/>
      <w:spacing w:after="0"/>
    </w:pPr>
    <w:rPr>
      <w:rFonts w:ascii="Helvetica" w:eastAsia="Times New Roman" w:hAnsi="Helvetica"/>
      <w:sz w:val="18"/>
      <w:szCs w:val="18"/>
      <w:lang w:val="en-GB" w:eastAsia="en-GB"/>
    </w:rPr>
  </w:style>
  <w:style w:type="character" w:customStyle="1" w:styleId="s3">
    <w:name w:val="s3"/>
    <w:basedOn w:val="DefaultParagraphFont"/>
    <w:rsid w:val="00136480"/>
    <w:rPr>
      <w:color w:val="FFFFFF"/>
    </w:rPr>
  </w:style>
  <w:style w:type="character" w:customStyle="1" w:styleId="s4">
    <w:name w:val="s4"/>
    <w:basedOn w:val="DefaultParagraphFont"/>
    <w:rsid w:val="00136480"/>
    <w:rPr>
      <w:color w:val="00B1FF"/>
    </w:rPr>
  </w:style>
  <w:style w:type="character" w:customStyle="1" w:styleId="s5">
    <w:name w:val="s5"/>
    <w:basedOn w:val="DefaultParagraphFont"/>
    <w:rsid w:val="00136480"/>
    <w:rPr>
      <w:color w:val="FF4647"/>
    </w:rPr>
  </w:style>
  <w:style w:type="character" w:customStyle="1" w:styleId="s6">
    <w:name w:val="s6"/>
    <w:basedOn w:val="DefaultParagraphFont"/>
    <w:rsid w:val="00136480"/>
    <w:rPr>
      <w:color w:val="8B87FF"/>
    </w:rPr>
  </w:style>
  <w:style w:type="paragraph" w:styleId="HTMLPreformatted">
    <w:name w:val="HTML Preformatted"/>
    <w:basedOn w:val="Normal"/>
    <w:link w:val="HTMLPreformattedChar"/>
    <w:uiPriority w:val="99"/>
    <w:unhideWhenUsed/>
    <w:rsid w:val="006F7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F73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4876">
      <w:bodyDiv w:val="1"/>
      <w:marLeft w:val="0"/>
      <w:marRight w:val="0"/>
      <w:marTop w:val="0"/>
      <w:marBottom w:val="0"/>
      <w:divBdr>
        <w:top w:val="none" w:sz="0" w:space="0" w:color="auto"/>
        <w:left w:val="none" w:sz="0" w:space="0" w:color="auto"/>
        <w:bottom w:val="none" w:sz="0" w:space="0" w:color="auto"/>
        <w:right w:val="none" w:sz="0" w:space="0" w:color="auto"/>
      </w:divBdr>
    </w:div>
    <w:div w:id="57942655">
      <w:bodyDiv w:val="1"/>
      <w:marLeft w:val="0"/>
      <w:marRight w:val="0"/>
      <w:marTop w:val="0"/>
      <w:marBottom w:val="0"/>
      <w:divBdr>
        <w:top w:val="none" w:sz="0" w:space="0" w:color="auto"/>
        <w:left w:val="none" w:sz="0" w:space="0" w:color="auto"/>
        <w:bottom w:val="none" w:sz="0" w:space="0" w:color="auto"/>
        <w:right w:val="none" w:sz="0" w:space="0" w:color="auto"/>
      </w:divBdr>
    </w:div>
    <w:div w:id="112789682">
      <w:bodyDiv w:val="1"/>
      <w:marLeft w:val="0"/>
      <w:marRight w:val="0"/>
      <w:marTop w:val="0"/>
      <w:marBottom w:val="0"/>
      <w:divBdr>
        <w:top w:val="none" w:sz="0" w:space="0" w:color="auto"/>
        <w:left w:val="none" w:sz="0" w:space="0" w:color="auto"/>
        <w:bottom w:val="none" w:sz="0" w:space="0" w:color="auto"/>
        <w:right w:val="none" w:sz="0" w:space="0" w:color="auto"/>
      </w:divBdr>
    </w:div>
    <w:div w:id="162746293">
      <w:bodyDiv w:val="1"/>
      <w:marLeft w:val="0"/>
      <w:marRight w:val="0"/>
      <w:marTop w:val="0"/>
      <w:marBottom w:val="0"/>
      <w:divBdr>
        <w:top w:val="none" w:sz="0" w:space="0" w:color="auto"/>
        <w:left w:val="none" w:sz="0" w:space="0" w:color="auto"/>
        <w:bottom w:val="none" w:sz="0" w:space="0" w:color="auto"/>
        <w:right w:val="none" w:sz="0" w:space="0" w:color="auto"/>
      </w:divBdr>
    </w:div>
    <w:div w:id="187836185">
      <w:bodyDiv w:val="1"/>
      <w:marLeft w:val="0"/>
      <w:marRight w:val="0"/>
      <w:marTop w:val="0"/>
      <w:marBottom w:val="0"/>
      <w:divBdr>
        <w:top w:val="none" w:sz="0" w:space="0" w:color="auto"/>
        <w:left w:val="none" w:sz="0" w:space="0" w:color="auto"/>
        <w:bottom w:val="none" w:sz="0" w:space="0" w:color="auto"/>
        <w:right w:val="none" w:sz="0" w:space="0" w:color="auto"/>
      </w:divBdr>
    </w:div>
    <w:div w:id="232815458">
      <w:bodyDiv w:val="1"/>
      <w:marLeft w:val="0"/>
      <w:marRight w:val="0"/>
      <w:marTop w:val="0"/>
      <w:marBottom w:val="0"/>
      <w:divBdr>
        <w:top w:val="none" w:sz="0" w:space="0" w:color="auto"/>
        <w:left w:val="none" w:sz="0" w:space="0" w:color="auto"/>
        <w:bottom w:val="none" w:sz="0" w:space="0" w:color="auto"/>
        <w:right w:val="none" w:sz="0" w:space="0" w:color="auto"/>
      </w:divBdr>
    </w:div>
    <w:div w:id="276106878">
      <w:bodyDiv w:val="1"/>
      <w:marLeft w:val="0"/>
      <w:marRight w:val="0"/>
      <w:marTop w:val="0"/>
      <w:marBottom w:val="0"/>
      <w:divBdr>
        <w:top w:val="none" w:sz="0" w:space="0" w:color="auto"/>
        <w:left w:val="none" w:sz="0" w:space="0" w:color="auto"/>
        <w:bottom w:val="none" w:sz="0" w:space="0" w:color="auto"/>
        <w:right w:val="none" w:sz="0" w:space="0" w:color="auto"/>
      </w:divBdr>
    </w:div>
    <w:div w:id="277493169">
      <w:bodyDiv w:val="1"/>
      <w:marLeft w:val="0"/>
      <w:marRight w:val="0"/>
      <w:marTop w:val="0"/>
      <w:marBottom w:val="0"/>
      <w:divBdr>
        <w:top w:val="none" w:sz="0" w:space="0" w:color="auto"/>
        <w:left w:val="none" w:sz="0" w:space="0" w:color="auto"/>
        <w:bottom w:val="none" w:sz="0" w:space="0" w:color="auto"/>
        <w:right w:val="none" w:sz="0" w:space="0" w:color="auto"/>
      </w:divBdr>
    </w:div>
    <w:div w:id="279997677">
      <w:bodyDiv w:val="1"/>
      <w:marLeft w:val="0"/>
      <w:marRight w:val="0"/>
      <w:marTop w:val="0"/>
      <w:marBottom w:val="0"/>
      <w:divBdr>
        <w:top w:val="none" w:sz="0" w:space="0" w:color="auto"/>
        <w:left w:val="none" w:sz="0" w:space="0" w:color="auto"/>
        <w:bottom w:val="none" w:sz="0" w:space="0" w:color="auto"/>
        <w:right w:val="none" w:sz="0" w:space="0" w:color="auto"/>
      </w:divBdr>
      <w:divsChild>
        <w:div w:id="28339636">
          <w:marLeft w:val="274"/>
          <w:marRight w:val="0"/>
          <w:marTop w:val="0"/>
          <w:marBottom w:val="0"/>
          <w:divBdr>
            <w:top w:val="none" w:sz="0" w:space="0" w:color="auto"/>
            <w:left w:val="none" w:sz="0" w:space="0" w:color="auto"/>
            <w:bottom w:val="none" w:sz="0" w:space="0" w:color="auto"/>
            <w:right w:val="none" w:sz="0" w:space="0" w:color="auto"/>
          </w:divBdr>
        </w:div>
        <w:div w:id="529682413">
          <w:marLeft w:val="274"/>
          <w:marRight w:val="0"/>
          <w:marTop w:val="0"/>
          <w:marBottom w:val="0"/>
          <w:divBdr>
            <w:top w:val="none" w:sz="0" w:space="0" w:color="auto"/>
            <w:left w:val="none" w:sz="0" w:space="0" w:color="auto"/>
            <w:bottom w:val="none" w:sz="0" w:space="0" w:color="auto"/>
            <w:right w:val="none" w:sz="0" w:space="0" w:color="auto"/>
          </w:divBdr>
        </w:div>
        <w:div w:id="1127119014">
          <w:marLeft w:val="274"/>
          <w:marRight w:val="0"/>
          <w:marTop w:val="0"/>
          <w:marBottom w:val="0"/>
          <w:divBdr>
            <w:top w:val="none" w:sz="0" w:space="0" w:color="auto"/>
            <w:left w:val="none" w:sz="0" w:space="0" w:color="auto"/>
            <w:bottom w:val="none" w:sz="0" w:space="0" w:color="auto"/>
            <w:right w:val="none" w:sz="0" w:space="0" w:color="auto"/>
          </w:divBdr>
        </w:div>
        <w:div w:id="1811051959">
          <w:marLeft w:val="274"/>
          <w:marRight w:val="0"/>
          <w:marTop w:val="0"/>
          <w:marBottom w:val="0"/>
          <w:divBdr>
            <w:top w:val="none" w:sz="0" w:space="0" w:color="auto"/>
            <w:left w:val="none" w:sz="0" w:space="0" w:color="auto"/>
            <w:bottom w:val="none" w:sz="0" w:space="0" w:color="auto"/>
            <w:right w:val="none" w:sz="0" w:space="0" w:color="auto"/>
          </w:divBdr>
        </w:div>
        <w:div w:id="1173378655">
          <w:marLeft w:val="274"/>
          <w:marRight w:val="0"/>
          <w:marTop w:val="0"/>
          <w:marBottom w:val="0"/>
          <w:divBdr>
            <w:top w:val="none" w:sz="0" w:space="0" w:color="auto"/>
            <w:left w:val="none" w:sz="0" w:space="0" w:color="auto"/>
            <w:bottom w:val="none" w:sz="0" w:space="0" w:color="auto"/>
            <w:right w:val="none" w:sz="0" w:space="0" w:color="auto"/>
          </w:divBdr>
        </w:div>
        <w:div w:id="471485641">
          <w:marLeft w:val="274"/>
          <w:marRight w:val="0"/>
          <w:marTop w:val="0"/>
          <w:marBottom w:val="0"/>
          <w:divBdr>
            <w:top w:val="none" w:sz="0" w:space="0" w:color="auto"/>
            <w:left w:val="none" w:sz="0" w:space="0" w:color="auto"/>
            <w:bottom w:val="none" w:sz="0" w:space="0" w:color="auto"/>
            <w:right w:val="none" w:sz="0" w:space="0" w:color="auto"/>
          </w:divBdr>
        </w:div>
        <w:div w:id="112526677">
          <w:marLeft w:val="274"/>
          <w:marRight w:val="0"/>
          <w:marTop w:val="0"/>
          <w:marBottom w:val="0"/>
          <w:divBdr>
            <w:top w:val="none" w:sz="0" w:space="0" w:color="auto"/>
            <w:left w:val="none" w:sz="0" w:space="0" w:color="auto"/>
            <w:bottom w:val="none" w:sz="0" w:space="0" w:color="auto"/>
            <w:right w:val="none" w:sz="0" w:space="0" w:color="auto"/>
          </w:divBdr>
        </w:div>
      </w:divsChild>
    </w:div>
    <w:div w:id="296419335">
      <w:bodyDiv w:val="1"/>
      <w:marLeft w:val="0"/>
      <w:marRight w:val="0"/>
      <w:marTop w:val="0"/>
      <w:marBottom w:val="0"/>
      <w:divBdr>
        <w:top w:val="none" w:sz="0" w:space="0" w:color="auto"/>
        <w:left w:val="none" w:sz="0" w:space="0" w:color="auto"/>
        <w:bottom w:val="none" w:sz="0" w:space="0" w:color="auto"/>
        <w:right w:val="none" w:sz="0" w:space="0" w:color="auto"/>
      </w:divBdr>
    </w:div>
    <w:div w:id="329605807">
      <w:bodyDiv w:val="1"/>
      <w:marLeft w:val="0"/>
      <w:marRight w:val="0"/>
      <w:marTop w:val="0"/>
      <w:marBottom w:val="0"/>
      <w:divBdr>
        <w:top w:val="none" w:sz="0" w:space="0" w:color="auto"/>
        <w:left w:val="none" w:sz="0" w:space="0" w:color="auto"/>
        <w:bottom w:val="none" w:sz="0" w:space="0" w:color="auto"/>
        <w:right w:val="none" w:sz="0" w:space="0" w:color="auto"/>
      </w:divBdr>
    </w:div>
    <w:div w:id="343871348">
      <w:bodyDiv w:val="1"/>
      <w:marLeft w:val="0"/>
      <w:marRight w:val="0"/>
      <w:marTop w:val="0"/>
      <w:marBottom w:val="0"/>
      <w:divBdr>
        <w:top w:val="none" w:sz="0" w:space="0" w:color="auto"/>
        <w:left w:val="none" w:sz="0" w:space="0" w:color="auto"/>
        <w:bottom w:val="none" w:sz="0" w:space="0" w:color="auto"/>
        <w:right w:val="none" w:sz="0" w:space="0" w:color="auto"/>
      </w:divBdr>
    </w:div>
    <w:div w:id="356200389">
      <w:bodyDiv w:val="1"/>
      <w:marLeft w:val="0"/>
      <w:marRight w:val="0"/>
      <w:marTop w:val="0"/>
      <w:marBottom w:val="0"/>
      <w:divBdr>
        <w:top w:val="none" w:sz="0" w:space="0" w:color="auto"/>
        <w:left w:val="none" w:sz="0" w:space="0" w:color="auto"/>
        <w:bottom w:val="none" w:sz="0" w:space="0" w:color="auto"/>
        <w:right w:val="none" w:sz="0" w:space="0" w:color="auto"/>
      </w:divBdr>
    </w:div>
    <w:div w:id="362364287">
      <w:bodyDiv w:val="1"/>
      <w:marLeft w:val="0"/>
      <w:marRight w:val="0"/>
      <w:marTop w:val="0"/>
      <w:marBottom w:val="0"/>
      <w:divBdr>
        <w:top w:val="none" w:sz="0" w:space="0" w:color="auto"/>
        <w:left w:val="none" w:sz="0" w:space="0" w:color="auto"/>
        <w:bottom w:val="none" w:sz="0" w:space="0" w:color="auto"/>
        <w:right w:val="none" w:sz="0" w:space="0" w:color="auto"/>
      </w:divBdr>
    </w:div>
    <w:div w:id="379479360">
      <w:bodyDiv w:val="1"/>
      <w:marLeft w:val="0"/>
      <w:marRight w:val="0"/>
      <w:marTop w:val="0"/>
      <w:marBottom w:val="0"/>
      <w:divBdr>
        <w:top w:val="none" w:sz="0" w:space="0" w:color="auto"/>
        <w:left w:val="none" w:sz="0" w:space="0" w:color="auto"/>
        <w:bottom w:val="none" w:sz="0" w:space="0" w:color="auto"/>
        <w:right w:val="none" w:sz="0" w:space="0" w:color="auto"/>
      </w:divBdr>
    </w:div>
    <w:div w:id="500583492">
      <w:bodyDiv w:val="1"/>
      <w:marLeft w:val="0"/>
      <w:marRight w:val="0"/>
      <w:marTop w:val="0"/>
      <w:marBottom w:val="0"/>
      <w:divBdr>
        <w:top w:val="none" w:sz="0" w:space="0" w:color="auto"/>
        <w:left w:val="none" w:sz="0" w:space="0" w:color="auto"/>
        <w:bottom w:val="none" w:sz="0" w:space="0" w:color="auto"/>
        <w:right w:val="none" w:sz="0" w:space="0" w:color="auto"/>
      </w:divBdr>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533156781">
      <w:bodyDiv w:val="1"/>
      <w:marLeft w:val="0"/>
      <w:marRight w:val="0"/>
      <w:marTop w:val="0"/>
      <w:marBottom w:val="0"/>
      <w:divBdr>
        <w:top w:val="none" w:sz="0" w:space="0" w:color="auto"/>
        <w:left w:val="none" w:sz="0" w:space="0" w:color="auto"/>
        <w:bottom w:val="none" w:sz="0" w:space="0" w:color="auto"/>
        <w:right w:val="none" w:sz="0" w:space="0" w:color="auto"/>
      </w:divBdr>
    </w:div>
    <w:div w:id="563639368">
      <w:bodyDiv w:val="1"/>
      <w:marLeft w:val="0"/>
      <w:marRight w:val="0"/>
      <w:marTop w:val="0"/>
      <w:marBottom w:val="0"/>
      <w:divBdr>
        <w:top w:val="none" w:sz="0" w:space="0" w:color="auto"/>
        <w:left w:val="none" w:sz="0" w:space="0" w:color="auto"/>
        <w:bottom w:val="none" w:sz="0" w:space="0" w:color="auto"/>
        <w:right w:val="none" w:sz="0" w:space="0" w:color="auto"/>
      </w:divBdr>
    </w:div>
    <w:div w:id="630212010">
      <w:bodyDiv w:val="1"/>
      <w:marLeft w:val="0"/>
      <w:marRight w:val="0"/>
      <w:marTop w:val="0"/>
      <w:marBottom w:val="0"/>
      <w:divBdr>
        <w:top w:val="none" w:sz="0" w:space="0" w:color="auto"/>
        <w:left w:val="none" w:sz="0" w:space="0" w:color="auto"/>
        <w:bottom w:val="none" w:sz="0" w:space="0" w:color="auto"/>
        <w:right w:val="none" w:sz="0" w:space="0" w:color="auto"/>
      </w:divBdr>
      <w:divsChild>
        <w:div w:id="287128245">
          <w:marLeft w:val="0"/>
          <w:marRight w:val="0"/>
          <w:marTop w:val="0"/>
          <w:marBottom w:val="0"/>
          <w:divBdr>
            <w:top w:val="none" w:sz="0" w:space="0" w:color="auto"/>
            <w:left w:val="none" w:sz="0" w:space="0" w:color="auto"/>
            <w:bottom w:val="none" w:sz="0" w:space="0" w:color="auto"/>
            <w:right w:val="none" w:sz="0" w:space="0" w:color="auto"/>
          </w:divBdr>
        </w:div>
        <w:div w:id="367485112">
          <w:marLeft w:val="0"/>
          <w:marRight w:val="0"/>
          <w:marTop w:val="0"/>
          <w:marBottom w:val="0"/>
          <w:divBdr>
            <w:top w:val="none" w:sz="0" w:space="0" w:color="auto"/>
            <w:left w:val="none" w:sz="0" w:space="0" w:color="auto"/>
            <w:bottom w:val="none" w:sz="0" w:space="0" w:color="auto"/>
            <w:right w:val="none" w:sz="0" w:space="0" w:color="auto"/>
          </w:divBdr>
        </w:div>
      </w:divsChild>
    </w:div>
    <w:div w:id="661931523">
      <w:bodyDiv w:val="1"/>
      <w:marLeft w:val="0"/>
      <w:marRight w:val="0"/>
      <w:marTop w:val="0"/>
      <w:marBottom w:val="0"/>
      <w:divBdr>
        <w:top w:val="none" w:sz="0" w:space="0" w:color="auto"/>
        <w:left w:val="none" w:sz="0" w:space="0" w:color="auto"/>
        <w:bottom w:val="none" w:sz="0" w:space="0" w:color="auto"/>
        <w:right w:val="none" w:sz="0" w:space="0" w:color="auto"/>
      </w:divBdr>
    </w:div>
    <w:div w:id="670832741">
      <w:bodyDiv w:val="1"/>
      <w:marLeft w:val="0"/>
      <w:marRight w:val="0"/>
      <w:marTop w:val="0"/>
      <w:marBottom w:val="0"/>
      <w:divBdr>
        <w:top w:val="none" w:sz="0" w:space="0" w:color="auto"/>
        <w:left w:val="none" w:sz="0" w:space="0" w:color="auto"/>
        <w:bottom w:val="none" w:sz="0" w:space="0" w:color="auto"/>
        <w:right w:val="none" w:sz="0" w:space="0" w:color="auto"/>
      </w:divBdr>
    </w:div>
    <w:div w:id="706295488">
      <w:bodyDiv w:val="1"/>
      <w:marLeft w:val="0"/>
      <w:marRight w:val="0"/>
      <w:marTop w:val="0"/>
      <w:marBottom w:val="0"/>
      <w:divBdr>
        <w:top w:val="none" w:sz="0" w:space="0" w:color="auto"/>
        <w:left w:val="none" w:sz="0" w:space="0" w:color="auto"/>
        <w:bottom w:val="none" w:sz="0" w:space="0" w:color="auto"/>
        <w:right w:val="none" w:sz="0" w:space="0" w:color="auto"/>
      </w:divBdr>
    </w:div>
    <w:div w:id="766387068">
      <w:bodyDiv w:val="1"/>
      <w:marLeft w:val="0"/>
      <w:marRight w:val="0"/>
      <w:marTop w:val="0"/>
      <w:marBottom w:val="0"/>
      <w:divBdr>
        <w:top w:val="none" w:sz="0" w:space="0" w:color="auto"/>
        <w:left w:val="none" w:sz="0" w:space="0" w:color="auto"/>
        <w:bottom w:val="none" w:sz="0" w:space="0" w:color="auto"/>
        <w:right w:val="none" w:sz="0" w:space="0" w:color="auto"/>
      </w:divBdr>
    </w:div>
    <w:div w:id="785929183">
      <w:bodyDiv w:val="1"/>
      <w:marLeft w:val="0"/>
      <w:marRight w:val="0"/>
      <w:marTop w:val="0"/>
      <w:marBottom w:val="0"/>
      <w:divBdr>
        <w:top w:val="none" w:sz="0" w:space="0" w:color="auto"/>
        <w:left w:val="none" w:sz="0" w:space="0" w:color="auto"/>
        <w:bottom w:val="none" w:sz="0" w:space="0" w:color="auto"/>
        <w:right w:val="none" w:sz="0" w:space="0" w:color="auto"/>
      </w:divBdr>
    </w:div>
    <w:div w:id="810753285">
      <w:bodyDiv w:val="1"/>
      <w:marLeft w:val="0"/>
      <w:marRight w:val="0"/>
      <w:marTop w:val="0"/>
      <w:marBottom w:val="0"/>
      <w:divBdr>
        <w:top w:val="none" w:sz="0" w:space="0" w:color="auto"/>
        <w:left w:val="none" w:sz="0" w:space="0" w:color="auto"/>
        <w:bottom w:val="none" w:sz="0" w:space="0" w:color="auto"/>
        <w:right w:val="none" w:sz="0" w:space="0" w:color="auto"/>
      </w:divBdr>
    </w:div>
    <w:div w:id="823551185">
      <w:bodyDiv w:val="1"/>
      <w:marLeft w:val="0"/>
      <w:marRight w:val="0"/>
      <w:marTop w:val="0"/>
      <w:marBottom w:val="0"/>
      <w:divBdr>
        <w:top w:val="none" w:sz="0" w:space="0" w:color="auto"/>
        <w:left w:val="none" w:sz="0" w:space="0" w:color="auto"/>
        <w:bottom w:val="none" w:sz="0" w:space="0" w:color="auto"/>
        <w:right w:val="none" w:sz="0" w:space="0" w:color="auto"/>
      </w:divBdr>
    </w:div>
    <w:div w:id="877425677">
      <w:bodyDiv w:val="1"/>
      <w:marLeft w:val="0"/>
      <w:marRight w:val="0"/>
      <w:marTop w:val="0"/>
      <w:marBottom w:val="0"/>
      <w:divBdr>
        <w:top w:val="none" w:sz="0" w:space="0" w:color="auto"/>
        <w:left w:val="none" w:sz="0" w:space="0" w:color="auto"/>
        <w:bottom w:val="none" w:sz="0" w:space="0" w:color="auto"/>
        <w:right w:val="none" w:sz="0" w:space="0" w:color="auto"/>
      </w:divBdr>
    </w:div>
    <w:div w:id="894659506">
      <w:bodyDiv w:val="1"/>
      <w:marLeft w:val="0"/>
      <w:marRight w:val="0"/>
      <w:marTop w:val="0"/>
      <w:marBottom w:val="0"/>
      <w:divBdr>
        <w:top w:val="none" w:sz="0" w:space="0" w:color="auto"/>
        <w:left w:val="none" w:sz="0" w:space="0" w:color="auto"/>
        <w:bottom w:val="none" w:sz="0" w:space="0" w:color="auto"/>
        <w:right w:val="none" w:sz="0" w:space="0" w:color="auto"/>
      </w:divBdr>
    </w:div>
    <w:div w:id="930351778">
      <w:bodyDiv w:val="1"/>
      <w:marLeft w:val="0"/>
      <w:marRight w:val="0"/>
      <w:marTop w:val="0"/>
      <w:marBottom w:val="0"/>
      <w:divBdr>
        <w:top w:val="none" w:sz="0" w:space="0" w:color="auto"/>
        <w:left w:val="none" w:sz="0" w:space="0" w:color="auto"/>
        <w:bottom w:val="none" w:sz="0" w:space="0" w:color="auto"/>
        <w:right w:val="none" w:sz="0" w:space="0" w:color="auto"/>
      </w:divBdr>
    </w:div>
    <w:div w:id="933317740">
      <w:bodyDiv w:val="1"/>
      <w:marLeft w:val="0"/>
      <w:marRight w:val="0"/>
      <w:marTop w:val="0"/>
      <w:marBottom w:val="0"/>
      <w:divBdr>
        <w:top w:val="none" w:sz="0" w:space="0" w:color="auto"/>
        <w:left w:val="none" w:sz="0" w:space="0" w:color="auto"/>
        <w:bottom w:val="none" w:sz="0" w:space="0" w:color="auto"/>
        <w:right w:val="none" w:sz="0" w:space="0" w:color="auto"/>
      </w:divBdr>
    </w:div>
    <w:div w:id="950674334">
      <w:bodyDiv w:val="1"/>
      <w:marLeft w:val="0"/>
      <w:marRight w:val="0"/>
      <w:marTop w:val="0"/>
      <w:marBottom w:val="0"/>
      <w:divBdr>
        <w:top w:val="none" w:sz="0" w:space="0" w:color="auto"/>
        <w:left w:val="none" w:sz="0" w:space="0" w:color="auto"/>
        <w:bottom w:val="none" w:sz="0" w:space="0" w:color="auto"/>
        <w:right w:val="none" w:sz="0" w:space="0" w:color="auto"/>
      </w:divBdr>
    </w:div>
    <w:div w:id="957373245">
      <w:bodyDiv w:val="1"/>
      <w:marLeft w:val="0"/>
      <w:marRight w:val="0"/>
      <w:marTop w:val="0"/>
      <w:marBottom w:val="0"/>
      <w:divBdr>
        <w:top w:val="none" w:sz="0" w:space="0" w:color="auto"/>
        <w:left w:val="none" w:sz="0" w:space="0" w:color="auto"/>
        <w:bottom w:val="none" w:sz="0" w:space="0" w:color="auto"/>
        <w:right w:val="none" w:sz="0" w:space="0" w:color="auto"/>
      </w:divBdr>
    </w:div>
    <w:div w:id="983006261">
      <w:bodyDiv w:val="1"/>
      <w:marLeft w:val="0"/>
      <w:marRight w:val="0"/>
      <w:marTop w:val="0"/>
      <w:marBottom w:val="0"/>
      <w:divBdr>
        <w:top w:val="none" w:sz="0" w:space="0" w:color="auto"/>
        <w:left w:val="none" w:sz="0" w:space="0" w:color="auto"/>
        <w:bottom w:val="none" w:sz="0" w:space="0" w:color="auto"/>
        <w:right w:val="none" w:sz="0" w:space="0" w:color="auto"/>
      </w:divBdr>
    </w:div>
    <w:div w:id="985550283">
      <w:bodyDiv w:val="1"/>
      <w:marLeft w:val="0"/>
      <w:marRight w:val="0"/>
      <w:marTop w:val="0"/>
      <w:marBottom w:val="0"/>
      <w:divBdr>
        <w:top w:val="none" w:sz="0" w:space="0" w:color="auto"/>
        <w:left w:val="none" w:sz="0" w:space="0" w:color="auto"/>
        <w:bottom w:val="none" w:sz="0" w:space="0" w:color="auto"/>
        <w:right w:val="none" w:sz="0" w:space="0" w:color="auto"/>
      </w:divBdr>
    </w:div>
    <w:div w:id="988247676">
      <w:bodyDiv w:val="1"/>
      <w:marLeft w:val="0"/>
      <w:marRight w:val="0"/>
      <w:marTop w:val="0"/>
      <w:marBottom w:val="0"/>
      <w:divBdr>
        <w:top w:val="none" w:sz="0" w:space="0" w:color="auto"/>
        <w:left w:val="none" w:sz="0" w:space="0" w:color="auto"/>
        <w:bottom w:val="none" w:sz="0" w:space="0" w:color="auto"/>
        <w:right w:val="none" w:sz="0" w:space="0" w:color="auto"/>
      </w:divBdr>
    </w:div>
    <w:div w:id="1000429231">
      <w:bodyDiv w:val="1"/>
      <w:marLeft w:val="0"/>
      <w:marRight w:val="0"/>
      <w:marTop w:val="0"/>
      <w:marBottom w:val="0"/>
      <w:divBdr>
        <w:top w:val="none" w:sz="0" w:space="0" w:color="auto"/>
        <w:left w:val="none" w:sz="0" w:space="0" w:color="auto"/>
        <w:bottom w:val="none" w:sz="0" w:space="0" w:color="auto"/>
        <w:right w:val="none" w:sz="0" w:space="0" w:color="auto"/>
      </w:divBdr>
    </w:div>
    <w:div w:id="1014452060">
      <w:bodyDiv w:val="1"/>
      <w:marLeft w:val="0"/>
      <w:marRight w:val="0"/>
      <w:marTop w:val="0"/>
      <w:marBottom w:val="0"/>
      <w:divBdr>
        <w:top w:val="none" w:sz="0" w:space="0" w:color="auto"/>
        <w:left w:val="none" w:sz="0" w:space="0" w:color="auto"/>
        <w:bottom w:val="none" w:sz="0" w:space="0" w:color="auto"/>
        <w:right w:val="none" w:sz="0" w:space="0" w:color="auto"/>
      </w:divBdr>
    </w:div>
    <w:div w:id="1184325656">
      <w:bodyDiv w:val="1"/>
      <w:marLeft w:val="0"/>
      <w:marRight w:val="0"/>
      <w:marTop w:val="0"/>
      <w:marBottom w:val="0"/>
      <w:divBdr>
        <w:top w:val="none" w:sz="0" w:space="0" w:color="auto"/>
        <w:left w:val="none" w:sz="0" w:space="0" w:color="auto"/>
        <w:bottom w:val="none" w:sz="0" w:space="0" w:color="auto"/>
        <w:right w:val="none" w:sz="0" w:space="0" w:color="auto"/>
      </w:divBdr>
    </w:div>
    <w:div w:id="1202547599">
      <w:bodyDiv w:val="1"/>
      <w:marLeft w:val="0"/>
      <w:marRight w:val="0"/>
      <w:marTop w:val="0"/>
      <w:marBottom w:val="0"/>
      <w:divBdr>
        <w:top w:val="none" w:sz="0" w:space="0" w:color="auto"/>
        <w:left w:val="none" w:sz="0" w:space="0" w:color="auto"/>
        <w:bottom w:val="none" w:sz="0" w:space="0" w:color="auto"/>
        <w:right w:val="none" w:sz="0" w:space="0" w:color="auto"/>
      </w:divBdr>
    </w:div>
    <w:div w:id="1267926108">
      <w:bodyDiv w:val="1"/>
      <w:marLeft w:val="0"/>
      <w:marRight w:val="0"/>
      <w:marTop w:val="0"/>
      <w:marBottom w:val="0"/>
      <w:divBdr>
        <w:top w:val="none" w:sz="0" w:space="0" w:color="auto"/>
        <w:left w:val="none" w:sz="0" w:space="0" w:color="auto"/>
        <w:bottom w:val="none" w:sz="0" w:space="0" w:color="auto"/>
        <w:right w:val="none" w:sz="0" w:space="0" w:color="auto"/>
      </w:divBdr>
    </w:div>
    <w:div w:id="1285691719">
      <w:bodyDiv w:val="1"/>
      <w:marLeft w:val="0"/>
      <w:marRight w:val="0"/>
      <w:marTop w:val="0"/>
      <w:marBottom w:val="0"/>
      <w:divBdr>
        <w:top w:val="none" w:sz="0" w:space="0" w:color="auto"/>
        <w:left w:val="none" w:sz="0" w:space="0" w:color="auto"/>
        <w:bottom w:val="none" w:sz="0" w:space="0" w:color="auto"/>
        <w:right w:val="none" w:sz="0" w:space="0" w:color="auto"/>
      </w:divBdr>
      <w:divsChild>
        <w:div w:id="1962346258">
          <w:marLeft w:val="274"/>
          <w:marRight w:val="0"/>
          <w:marTop w:val="0"/>
          <w:marBottom w:val="0"/>
          <w:divBdr>
            <w:top w:val="none" w:sz="0" w:space="0" w:color="auto"/>
            <w:left w:val="none" w:sz="0" w:space="0" w:color="auto"/>
            <w:bottom w:val="none" w:sz="0" w:space="0" w:color="auto"/>
            <w:right w:val="none" w:sz="0" w:space="0" w:color="auto"/>
          </w:divBdr>
        </w:div>
        <w:div w:id="912156517">
          <w:marLeft w:val="274"/>
          <w:marRight w:val="0"/>
          <w:marTop w:val="0"/>
          <w:marBottom w:val="0"/>
          <w:divBdr>
            <w:top w:val="none" w:sz="0" w:space="0" w:color="auto"/>
            <w:left w:val="none" w:sz="0" w:space="0" w:color="auto"/>
            <w:bottom w:val="none" w:sz="0" w:space="0" w:color="auto"/>
            <w:right w:val="none" w:sz="0" w:space="0" w:color="auto"/>
          </w:divBdr>
        </w:div>
        <w:div w:id="1990163557">
          <w:marLeft w:val="274"/>
          <w:marRight w:val="0"/>
          <w:marTop w:val="0"/>
          <w:marBottom w:val="0"/>
          <w:divBdr>
            <w:top w:val="none" w:sz="0" w:space="0" w:color="auto"/>
            <w:left w:val="none" w:sz="0" w:space="0" w:color="auto"/>
            <w:bottom w:val="none" w:sz="0" w:space="0" w:color="auto"/>
            <w:right w:val="none" w:sz="0" w:space="0" w:color="auto"/>
          </w:divBdr>
        </w:div>
        <w:div w:id="765157496">
          <w:marLeft w:val="274"/>
          <w:marRight w:val="0"/>
          <w:marTop w:val="0"/>
          <w:marBottom w:val="0"/>
          <w:divBdr>
            <w:top w:val="none" w:sz="0" w:space="0" w:color="auto"/>
            <w:left w:val="none" w:sz="0" w:space="0" w:color="auto"/>
            <w:bottom w:val="none" w:sz="0" w:space="0" w:color="auto"/>
            <w:right w:val="none" w:sz="0" w:space="0" w:color="auto"/>
          </w:divBdr>
        </w:div>
        <w:div w:id="1483348771">
          <w:marLeft w:val="274"/>
          <w:marRight w:val="0"/>
          <w:marTop w:val="0"/>
          <w:marBottom w:val="0"/>
          <w:divBdr>
            <w:top w:val="none" w:sz="0" w:space="0" w:color="auto"/>
            <w:left w:val="none" w:sz="0" w:space="0" w:color="auto"/>
            <w:bottom w:val="none" w:sz="0" w:space="0" w:color="auto"/>
            <w:right w:val="none" w:sz="0" w:space="0" w:color="auto"/>
          </w:divBdr>
        </w:div>
        <w:div w:id="175927753">
          <w:marLeft w:val="274"/>
          <w:marRight w:val="0"/>
          <w:marTop w:val="0"/>
          <w:marBottom w:val="0"/>
          <w:divBdr>
            <w:top w:val="none" w:sz="0" w:space="0" w:color="auto"/>
            <w:left w:val="none" w:sz="0" w:space="0" w:color="auto"/>
            <w:bottom w:val="none" w:sz="0" w:space="0" w:color="auto"/>
            <w:right w:val="none" w:sz="0" w:space="0" w:color="auto"/>
          </w:divBdr>
        </w:div>
      </w:divsChild>
    </w:div>
    <w:div w:id="1290672584">
      <w:bodyDiv w:val="1"/>
      <w:marLeft w:val="0"/>
      <w:marRight w:val="0"/>
      <w:marTop w:val="0"/>
      <w:marBottom w:val="0"/>
      <w:divBdr>
        <w:top w:val="none" w:sz="0" w:space="0" w:color="auto"/>
        <w:left w:val="none" w:sz="0" w:space="0" w:color="auto"/>
        <w:bottom w:val="none" w:sz="0" w:space="0" w:color="auto"/>
        <w:right w:val="none" w:sz="0" w:space="0" w:color="auto"/>
      </w:divBdr>
    </w:div>
    <w:div w:id="1325282891">
      <w:bodyDiv w:val="1"/>
      <w:marLeft w:val="0"/>
      <w:marRight w:val="0"/>
      <w:marTop w:val="0"/>
      <w:marBottom w:val="0"/>
      <w:divBdr>
        <w:top w:val="none" w:sz="0" w:space="0" w:color="auto"/>
        <w:left w:val="none" w:sz="0" w:space="0" w:color="auto"/>
        <w:bottom w:val="none" w:sz="0" w:space="0" w:color="auto"/>
        <w:right w:val="none" w:sz="0" w:space="0" w:color="auto"/>
      </w:divBdr>
    </w:div>
    <w:div w:id="1338116914">
      <w:bodyDiv w:val="1"/>
      <w:marLeft w:val="0"/>
      <w:marRight w:val="0"/>
      <w:marTop w:val="0"/>
      <w:marBottom w:val="0"/>
      <w:divBdr>
        <w:top w:val="none" w:sz="0" w:space="0" w:color="auto"/>
        <w:left w:val="none" w:sz="0" w:space="0" w:color="auto"/>
        <w:bottom w:val="none" w:sz="0" w:space="0" w:color="auto"/>
        <w:right w:val="none" w:sz="0" w:space="0" w:color="auto"/>
      </w:divBdr>
    </w:div>
    <w:div w:id="1349915901">
      <w:bodyDiv w:val="1"/>
      <w:marLeft w:val="0"/>
      <w:marRight w:val="0"/>
      <w:marTop w:val="0"/>
      <w:marBottom w:val="0"/>
      <w:divBdr>
        <w:top w:val="none" w:sz="0" w:space="0" w:color="auto"/>
        <w:left w:val="none" w:sz="0" w:space="0" w:color="auto"/>
        <w:bottom w:val="none" w:sz="0" w:space="0" w:color="auto"/>
        <w:right w:val="none" w:sz="0" w:space="0" w:color="auto"/>
      </w:divBdr>
    </w:div>
    <w:div w:id="1419062396">
      <w:bodyDiv w:val="1"/>
      <w:marLeft w:val="0"/>
      <w:marRight w:val="0"/>
      <w:marTop w:val="0"/>
      <w:marBottom w:val="0"/>
      <w:divBdr>
        <w:top w:val="none" w:sz="0" w:space="0" w:color="auto"/>
        <w:left w:val="none" w:sz="0" w:space="0" w:color="auto"/>
        <w:bottom w:val="none" w:sz="0" w:space="0" w:color="auto"/>
        <w:right w:val="none" w:sz="0" w:space="0" w:color="auto"/>
      </w:divBdr>
    </w:div>
    <w:div w:id="1449162643">
      <w:bodyDiv w:val="1"/>
      <w:marLeft w:val="0"/>
      <w:marRight w:val="0"/>
      <w:marTop w:val="0"/>
      <w:marBottom w:val="0"/>
      <w:divBdr>
        <w:top w:val="none" w:sz="0" w:space="0" w:color="auto"/>
        <w:left w:val="none" w:sz="0" w:space="0" w:color="auto"/>
        <w:bottom w:val="none" w:sz="0" w:space="0" w:color="auto"/>
        <w:right w:val="none" w:sz="0" w:space="0" w:color="auto"/>
      </w:divBdr>
    </w:div>
    <w:div w:id="1478377838">
      <w:bodyDiv w:val="1"/>
      <w:marLeft w:val="0"/>
      <w:marRight w:val="0"/>
      <w:marTop w:val="0"/>
      <w:marBottom w:val="0"/>
      <w:divBdr>
        <w:top w:val="none" w:sz="0" w:space="0" w:color="auto"/>
        <w:left w:val="none" w:sz="0" w:space="0" w:color="auto"/>
        <w:bottom w:val="none" w:sz="0" w:space="0" w:color="auto"/>
        <w:right w:val="none" w:sz="0" w:space="0" w:color="auto"/>
      </w:divBdr>
    </w:div>
    <w:div w:id="1482311509">
      <w:bodyDiv w:val="1"/>
      <w:marLeft w:val="0"/>
      <w:marRight w:val="0"/>
      <w:marTop w:val="0"/>
      <w:marBottom w:val="0"/>
      <w:divBdr>
        <w:top w:val="none" w:sz="0" w:space="0" w:color="auto"/>
        <w:left w:val="none" w:sz="0" w:space="0" w:color="auto"/>
        <w:bottom w:val="none" w:sz="0" w:space="0" w:color="auto"/>
        <w:right w:val="none" w:sz="0" w:space="0" w:color="auto"/>
      </w:divBdr>
      <w:divsChild>
        <w:div w:id="931857093">
          <w:marLeft w:val="274"/>
          <w:marRight w:val="0"/>
          <w:marTop w:val="0"/>
          <w:marBottom w:val="0"/>
          <w:divBdr>
            <w:top w:val="none" w:sz="0" w:space="0" w:color="auto"/>
            <w:left w:val="none" w:sz="0" w:space="0" w:color="auto"/>
            <w:bottom w:val="none" w:sz="0" w:space="0" w:color="auto"/>
            <w:right w:val="none" w:sz="0" w:space="0" w:color="auto"/>
          </w:divBdr>
        </w:div>
        <w:div w:id="15694339">
          <w:marLeft w:val="274"/>
          <w:marRight w:val="0"/>
          <w:marTop w:val="0"/>
          <w:marBottom w:val="0"/>
          <w:divBdr>
            <w:top w:val="none" w:sz="0" w:space="0" w:color="auto"/>
            <w:left w:val="none" w:sz="0" w:space="0" w:color="auto"/>
            <w:bottom w:val="none" w:sz="0" w:space="0" w:color="auto"/>
            <w:right w:val="none" w:sz="0" w:space="0" w:color="auto"/>
          </w:divBdr>
        </w:div>
        <w:div w:id="650132787">
          <w:marLeft w:val="274"/>
          <w:marRight w:val="0"/>
          <w:marTop w:val="0"/>
          <w:marBottom w:val="0"/>
          <w:divBdr>
            <w:top w:val="none" w:sz="0" w:space="0" w:color="auto"/>
            <w:left w:val="none" w:sz="0" w:space="0" w:color="auto"/>
            <w:bottom w:val="none" w:sz="0" w:space="0" w:color="auto"/>
            <w:right w:val="none" w:sz="0" w:space="0" w:color="auto"/>
          </w:divBdr>
        </w:div>
        <w:div w:id="694044382">
          <w:marLeft w:val="274"/>
          <w:marRight w:val="0"/>
          <w:marTop w:val="0"/>
          <w:marBottom w:val="0"/>
          <w:divBdr>
            <w:top w:val="none" w:sz="0" w:space="0" w:color="auto"/>
            <w:left w:val="none" w:sz="0" w:space="0" w:color="auto"/>
            <w:bottom w:val="none" w:sz="0" w:space="0" w:color="auto"/>
            <w:right w:val="none" w:sz="0" w:space="0" w:color="auto"/>
          </w:divBdr>
        </w:div>
        <w:div w:id="164170983">
          <w:marLeft w:val="274"/>
          <w:marRight w:val="0"/>
          <w:marTop w:val="0"/>
          <w:marBottom w:val="0"/>
          <w:divBdr>
            <w:top w:val="none" w:sz="0" w:space="0" w:color="auto"/>
            <w:left w:val="none" w:sz="0" w:space="0" w:color="auto"/>
            <w:bottom w:val="none" w:sz="0" w:space="0" w:color="auto"/>
            <w:right w:val="none" w:sz="0" w:space="0" w:color="auto"/>
          </w:divBdr>
        </w:div>
        <w:div w:id="1826388448">
          <w:marLeft w:val="274"/>
          <w:marRight w:val="0"/>
          <w:marTop w:val="0"/>
          <w:marBottom w:val="0"/>
          <w:divBdr>
            <w:top w:val="none" w:sz="0" w:space="0" w:color="auto"/>
            <w:left w:val="none" w:sz="0" w:space="0" w:color="auto"/>
            <w:bottom w:val="none" w:sz="0" w:space="0" w:color="auto"/>
            <w:right w:val="none" w:sz="0" w:space="0" w:color="auto"/>
          </w:divBdr>
        </w:div>
        <w:div w:id="444927628">
          <w:marLeft w:val="274"/>
          <w:marRight w:val="0"/>
          <w:marTop w:val="0"/>
          <w:marBottom w:val="0"/>
          <w:divBdr>
            <w:top w:val="none" w:sz="0" w:space="0" w:color="auto"/>
            <w:left w:val="none" w:sz="0" w:space="0" w:color="auto"/>
            <w:bottom w:val="none" w:sz="0" w:space="0" w:color="auto"/>
            <w:right w:val="none" w:sz="0" w:space="0" w:color="auto"/>
          </w:divBdr>
        </w:div>
        <w:div w:id="1036152208">
          <w:marLeft w:val="274"/>
          <w:marRight w:val="0"/>
          <w:marTop w:val="0"/>
          <w:marBottom w:val="0"/>
          <w:divBdr>
            <w:top w:val="none" w:sz="0" w:space="0" w:color="auto"/>
            <w:left w:val="none" w:sz="0" w:space="0" w:color="auto"/>
            <w:bottom w:val="none" w:sz="0" w:space="0" w:color="auto"/>
            <w:right w:val="none" w:sz="0" w:space="0" w:color="auto"/>
          </w:divBdr>
        </w:div>
      </w:divsChild>
    </w:div>
    <w:div w:id="1495804380">
      <w:bodyDiv w:val="1"/>
      <w:marLeft w:val="0"/>
      <w:marRight w:val="0"/>
      <w:marTop w:val="0"/>
      <w:marBottom w:val="0"/>
      <w:divBdr>
        <w:top w:val="none" w:sz="0" w:space="0" w:color="auto"/>
        <w:left w:val="none" w:sz="0" w:space="0" w:color="auto"/>
        <w:bottom w:val="none" w:sz="0" w:space="0" w:color="auto"/>
        <w:right w:val="none" w:sz="0" w:space="0" w:color="auto"/>
      </w:divBdr>
    </w:div>
    <w:div w:id="1589659525">
      <w:bodyDiv w:val="1"/>
      <w:marLeft w:val="0"/>
      <w:marRight w:val="0"/>
      <w:marTop w:val="0"/>
      <w:marBottom w:val="0"/>
      <w:divBdr>
        <w:top w:val="none" w:sz="0" w:space="0" w:color="auto"/>
        <w:left w:val="none" w:sz="0" w:space="0" w:color="auto"/>
        <w:bottom w:val="none" w:sz="0" w:space="0" w:color="auto"/>
        <w:right w:val="none" w:sz="0" w:space="0" w:color="auto"/>
      </w:divBdr>
    </w:div>
    <w:div w:id="1608535255">
      <w:bodyDiv w:val="1"/>
      <w:marLeft w:val="0"/>
      <w:marRight w:val="0"/>
      <w:marTop w:val="0"/>
      <w:marBottom w:val="0"/>
      <w:divBdr>
        <w:top w:val="none" w:sz="0" w:space="0" w:color="auto"/>
        <w:left w:val="none" w:sz="0" w:space="0" w:color="auto"/>
        <w:bottom w:val="none" w:sz="0" w:space="0" w:color="auto"/>
        <w:right w:val="none" w:sz="0" w:space="0" w:color="auto"/>
      </w:divBdr>
    </w:div>
    <w:div w:id="1612468226">
      <w:bodyDiv w:val="1"/>
      <w:marLeft w:val="0"/>
      <w:marRight w:val="0"/>
      <w:marTop w:val="0"/>
      <w:marBottom w:val="0"/>
      <w:divBdr>
        <w:top w:val="none" w:sz="0" w:space="0" w:color="auto"/>
        <w:left w:val="none" w:sz="0" w:space="0" w:color="auto"/>
        <w:bottom w:val="none" w:sz="0" w:space="0" w:color="auto"/>
        <w:right w:val="none" w:sz="0" w:space="0" w:color="auto"/>
      </w:divBdr>
    </w:div>
    <w:div w:id="1656303375">
      <w:bodyDiv w:val="1"/>
      <w:marLeft w:val="0"/>
      <w:marRight w:val="0"/>
      <w:marTop w:val="0"/>
      <w:marBottom w:val="0"/>
      <w:divBdr>
        <w:top w:val="none" w:sz="0" w:space="0" w:color="auto"/>
        <w:left w:val="none" w:sz="0" w:space="0" w:color="auto"/>
        <w:bottom w:val="none" w:sz="0" w:space="0" w:color="auto"/>
        <w:right w:val="none" w:sz="0" w:space="0" w:color="auto"/>
      </w:divBdr>
    </w:div>
    <w:div w:id="1678269697">
      <w:bodyDiv w:val="1"/>
      <w:marLeft w:val="0"/>
      <w:marRight w:val="0"/>
      <w:marTop w:val="0"/>
      <w:marBottom w:val="0"/>
      <w:divBdr>
        <w:top w:val="none" w:sz="0" w:space="0" w:color="auto"/>
        <w:left w:val="none" w:sz="0" w:space="0" w:color="auto"/>
        <w:bottom w:val="none" w:sz="0" w:space="0" w:color="auto"/>
        <w:right w:val="none" w:sz="0" w:space="0" w:color="auto"/>
      </w:divBdr>
    </w:div>
    <w:div w:id="1683631124">
      <w:bodyDiv w:val="1"/>
      <w:marLeft w:val="0"/>
      <w:marRight w:val="0"/>
      <w:marTop w:val="0"/>
      <w:marBottom w:val="0"/>
      <w:divBdr>
        <w:top w:val="none" w:sz="0" w:space="0" w:color="auto"/>
        <w:left w:val="none" w:sz="0" w:space="0" w:color="auto"/>
        <w:bottom w:val="none" w:sz="0" w:space="0" w:color="auto"/>
        <w:right w:val="none" w:sz="0" w:space="0" w:color="auto"/>
      </w:divBdr>
    </w:div>
    <w:div w:id="1689794717">
      <w:bodyDiv w:val="1"/>
      <w:marLeft w:val="0"/>
      <w:marRight w:val="0"/>
      <w:marTop w:val="0"/>
      <w:marBottom w:val="0"/>
      <w:divBdr>
        <w:top w:val="none" w:sz="0" w:space="0" w:color="auto"/>
        <w:left w:val="none" w:sz="0" w:space="0" w:color="auto"/>
        <w:bottom w:val="none" w:sz="0" w:space="0" w:color="auto"/>
        <w:right w:val="none" w:sz="0" w:space="0" w:color="auto"/>
      </w:divBdr>
    </w:div>
    <w:div w:id="1760447149">
      <w:bodyDiv w:val="1"/>
      <w:marLeft w:val="0"/>
      <w:marRight w:val="0"/>
      <w:marTop w:val="0"/>
      <w:marBottom w:val="0"/>
      <w:divBdr>
        <w:top w:val="none" w:sz="0" w:space="0" w:color="auto"/>
        <w:left w:val="none" w:sz="0" w:space="0" w:color="auto"/>
        <w:bottom w:val="none" w:sz="0" w:space="0" w:color="auto"/>
        <w:right w:val="none" w:sz="0" w:space="0" w:color="auto"/>
      </w:divBdr>
    </w:div>
    <w:div w:id="1839228150">
      <w:bodyDiv w:val="1"/>
      <w:marLeft w:val="0"/>
      <w:marRight w:val="0"/>
      <w:marTop w:val="0"/>
      <w:marBottom w:val="0"/>
      <w:divBdr>
        <w:top w:val="none" w:sz="0" w:space="0" w:color="auto"/>
        <w:left w:val="none" w:sz="0" w:space="0" w:color="auto"/>
        <w:bottom w:val="none" w:sz="0" w:space="0" w:color="auto"/>
        <w:right w:val="none" w:sz="0" w:space="0" w:color="auto"/>
      </w:divBdr>
      <w:divsChild>
        <w:div w:id="383258756">
          <w:marLeft w:val="274"/>
          <w:marRight w:val="0"/>
          <w:marTop w:val="0"/>
          <w:marBottom w:val="0"/>
          <w:divBdr>
            <w:top w:val="none" w:sz="0" w:space="0" w:color="auto"/>
            <w:left w:val="none" w:sz="0" w:space="0" w:color="auto"/>
            <w:bottom w:val="none" w:sz="0" w:space="0" w:color="auto"/>
            <w:right w:val="none" w:sz="0" w:space="0" w:color="auto"/>
          </w:divBdr>
        </w:div>
        <w:div w:id="185219552">
          <w:marLeft w:val="274"/>
          <w:marRight w:val="0"/>
          <w:marTop w:val="0"/>
          <w:marBottom w:val="0"/>
          <w:divBdr>
            <w:top w:val="none" w:sz="0" w:space="0" w:color="auto"/>
            <w:left w:val="none" w:sz="0" w:space="0" w:color="auto"/>
            <w:bottom w:val="none" w:sz="0" w:space="0" w:color="auto"/>
            <w:right w:val="none" w:sz="0" w:space="0" w:color="auto"/>
          </w:divBdr>
        </w:div>
        <w:div w:id="120196997">
          <w:marLeft w:val="274"/>
          <w:marRight w:val="0"/>
          <w:marTop w:val="0"/>
          <w:marBottom w:val="0"/>
          <w:divBdr>
            <w:top w:val="none" w:sz="0" w:space="0" w:color="auto"/>
            <w:left w:val="none" w:sz="0" w:space="0" w:color="auto"/>
            <w:bottom w:val="none" w:sz="0" w:space="0" w:color="auto"/>
            <w:right w:val="none" w:sz="0" w:space="0" w:color="auto"/>
          </w:divBdr>
        </w:div>
      </w:divsChild>
    </w:div>
    <w:div w:id="1921020556">
      <w:bodyDiv w:val="1"/>
      <w:marLeft w:val="0"/>
      <w:marRight w:val="0"/>
      <w:marTop w:val="0"/>
      <w:marBottom w:val="0"/>
      <w:divBdr>
        <w:top w:val="none" w:sz="0" w:space="0" w:color="auto"/>
        <w:left w:val="none" w:sz="0" w:space="0" w:color="auto"/>
        <w:bottom w:val="none" w:sz="0" w:space="0" w:color="auto"/>
        <w:right w:val="none" w:sz="0" w:space="0" w:color="auto"/>
      </w:divBdr>
    </w:div>
    <w:div w:id="1964921572">
      <w:bodyDiv w:val="1"/>
      <w:marLeft w:val="0"/>
      <w:marRight w:val="0"/>
      <w:marTop w:val="0"/>
      <w:marBottom w:val="0"/>
      <w:divBdr>
        <w:top w:val="none" w:sz="0" w:space="0" w:color="auto"/>
        <w:left w:val="none" w:sz="0" w:space="0" w:color="auto"/>
        <w:bottom w:val="none" w:sz="0" w:space="0" w:color="auto"/>
        <w:right w:val="none" w:sz="0" w:space="0" w:color="auto"/>
      </w:divBdr>
    </w:div>
    <w:div w:id="1969779335">
      <w:bodyDiv w:val="1"/>
      <w:marLeft w:val="0"/>
      <w:marRight w:val="0"/>
      <w:marTop w:val="0"/>
      <w:marBottom w:val="0"/>
      <w:divBdr>
        <w:top w:val="none" w:sz="0" w:space="0" w:color="auto"/>
        <w:left w:val="none" w:sz="0" w:space="0" w:color="auto"/>
        <w:bottom w:val="none" w:sz="0" w:space="0" w:color="auto"/>
        <w:right w:val="none" w:sz="0" w:space="0" w:color="auto"/>
      </w:divBdr>
    </w:div>
    <w:div w:id="2000234658">
      <w:bodyDiv w:val="1"/>
      <w:marLeft w:val="0"/>
      <w:marRight w:val="0"/>
      <w:marTop w:val="0"/>
      <w:marBottom w:val="0"/>
      <w:divBdr>
        <w:top w:val="none" w:sz="0" w:space="0" w:color="auto"/>
        <w:left w:val="none" w:sz="0" w:space="0" w:color="auto"/>
        <w:bottom w:val="none" w:sz="0" w:space="0" w:color="auto"/>
        <w:right w:val="none" w:sz="0" w:space="0" w:color="auto"/>
      </w:divBdr>
    </w:div>
    <w:div w:id="2018578482">
      <w:bodyDiv w:val="1"/>
      <w:marLeft w:val="0"/>
      <w:marRight w:val="0"/>
      <w:marTop w:val="0"/>
      <w:marBottom w:val="0"/>
      <w:divBdr>
        <w:top w:val="none" w:sz="0" w:space="0" w:color="auto"/>
        <w:left w:val="none" w:sz="0" w:space="0" w:color="auto"/>
        <w:bottom w:val="none" w:sz="0" w:space="0" w:color="auto"/>
        <w:right w:val="none" w:sz="0" w:space="0" w:color="auto"/>
      </w:divBdr>
      <w:divsChild>
        <w:div w:id="270868550">
          <w:marLeft w:val="274"/>
          <w:marRight w:val="0"/>
          <w:marTop w:val="0"/>
          <w:marBottom w:val="0"/>
          <w:divBdr>
            <w:top w:val="none" w:sz="0" w:space="0" w:color="auto"/>
            <w:left w:val="none" w:sz="0" w:space="0" w:color="auto"/>
            <w:bottom w:val="none" w:sz="0" w:space="0" w:color="auto"/>
            <w:right w:val="none" w:sz="0" w:space="0" w:color="auto"/>
          </w:divBdr>
        </w:div>
        <w:div w:id="1769036890">
          <w:marLeft w:val="274"/>
          <w:marRight w:val="0"/>
          <w:marTop w:val="0"/>
          <w:marBottom w:val="0"/>
          <w:divBdr>
            <w:top w:val="none" w:sz="0" w:space="0" w:color="auto"/>
            <w:left w:val="none" w:sz="0" w:space="0" w:color="auto"/>
            <w:bottom w:val="none" w:sz="0" w:space="0" w:color="auto"/>
            <w:right w:val="none" w:sz="0" w:space="0" w:color="auto"/>
          </w:divBdr>
        </w:div>
        <w:div w:id="609242124">
          <w:marLeft w:val="274"/>
          <w:marRight w:val="0"/>
          <w:marTop w:val="0"/>
          <w:marBottom w:val="0"/>
          <w:divBdr>
            <w:top w:val="none" w:sz="0" w:space="0" w:color="auto"/>
            <w:left w:val="none" w:sz="0" w:space="0" w:color="auto"/>
            <w:bottom w:val="none" w:sz="0" w:space="0" w:color="auto"/>
            <w:right w:val="none" w:sz="0" w:space="0" w:color="auto"/>
          </w:divBdr>
        </w:div>
        <w:div w:id="1710296770">
          <w:marLeft w:val="274"/>
          <w:marRight w:val="0"/>
          <w:marTop w:val="0"/>
          <w:marBottom w:val="0"/>
          <w:divBdr>
            <w:top w:val="none" w:sz="0" w:space="0" w:color="auto"/>
            <w:left w:val="none" w:sz="0" w:space="0" w:color="auto"/>
            <w:bottom w:val="none" w:sz="0" w:space="0" w:color="auto"/>
            <w:right w:val="none" w:sz="0" w:space="0" w:color="auto"/>
          </w:divBdr>
        </w:div>
        <w:div w:id="967971653">
          <w:marLeft w:val="274"/>
          <w:marRight w:val="0"/>
          <w:marTop w:val="0"/>
          <w:marBottom w:val="0"/>
          <w:divBdr>
            <w:top w:val="none" w:sz="0" w:space="0" w:color="auto"/>
            <w:left w:val="none" w:sz="0" w:space="0" w:color="auto"/>
            <w:bottom w:val="none" w:sz="0" w:space="0" w:color="auto"/>
            <w:right w:val="none" w:sz="0" w:space="0" w:color="auto"/>
          </w:divBdr>
        </w:div>
        <w:div w:id="1960993155">
          <w:marLeft w:val="274"/>
          <w:marRight w:val="0"/>
          <w:marTop w:val="0"/>
          <w:marBottom w:val="0"/>
          <w:divBdr>
            <w:top w:val="none" w:sz="0" w:space="0" w:color="auto"/>
            <w:left w:val="none" w:sz="0" w:space="0" w:color="auto"/>
            <w:bottom w:val="none" w:sz="0" w:space="0" w:color="auto"/>
            <w:right w:val="none" w:sz="0" w:space="0" w:color="auto"/>
          </w:divBdr>
        </w:div>
      </w:divsChild>
    </w:div>
    <w:div w:id="2139059312">
      <w:bodyDiv w:val="1"/>
      <w:marLeft w:val="0"/>
      <w:marRight w:val="0"/>
      <w:marTop w:val="0"/>
      <w:marBottom w:val="0"/>
      <w:divBdr>
        <w:top w:val="none" w:sz="0" w:space="0" w:color="auto"/>
        <w:left w:val="none" w:sz="0" w:space="0" w:color="auto"/>
        <w:bottom w:val="none" w:sz="0" w:space="0" w:color="auto"/>
        <w:right w:val="none" w:sz="0" w:space="0" w:color="auto"/>
      </w:divBdr>
    </w:div>
    <w:div w:id="213990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1.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C356F8E1D36642B88ADD05DBA2175B" ma:contentTypeVersion="0" ma:contentTypeDescription="Create a new document." ma:contentTypeScope="" ma:versionID="d5caac0f2500184a09392517ffd772e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AppInfraInterfaceAndroid</b:Tag>
    <b:SourceType>Report</b:SourceType>
    <b:Guid>{E321C02D-5CA4-448D-BDBA-909C4E9570CB}</b:Guid>
    <b:Author>
      <b:Author>
        <b:NameList>
          <b:Person>
            <b:Last>App Infra Android Team</b:Last>
          </b:Person>
        </b:NameList>
      </b:Author>
    </b:Author>
    <b:Title>Mobile App Infra Android interface specification</b:Title>
    <b:URL>https://atlas.natlab.research.philips.com/bitbucket/projects/MAIL/repos/app-infra_android/browse/Documents/External/JavDocs/index.html?at=refs%2Fheads%2Fmaster</b:URL>
    <b:RefOrder>3</b:RefOrder>
  </b:Source>
  <b:Source>
    <b:Tag>AppInfraInterfaceiOS</b:Tag>
    <b:SourceType>Report</b:SourceType>
    <b:Guid>{1C88A134-5A48-4B53-8E86-1E41ED2D3849}</b:Guid>
    <b:Author>
      <b:Author>
        <b:NameList>
          <b:Person>
            <b:Last>App Infra iOS Team</b:Last>
          </b:Person>
        </b:NameList>
      </b:Author>
    </b:Author>
    <b:Title>Mobile App Infra iOS interface specification</b:Title>
    <b:URL>https://atlas.natlab.research.philips.com/bitbucket/projects/MAIL/repos/app-infra_ios/browse/Documents/External/Apple%20Docs/html/index.html?at=refs%2Fheads%2Fmaster</b:URL>
    <b:RefOrder>4</b:RefOrder>
  </b:Source>
  <b:Source>
    <b:Tag>AppInfraDesignAndroid</b:Tag>
    <b:SourceType>Report</b:SourceType>
    <b:Guid>{65E4C618-2066-4A51-BBAA-AF51B1B98A34}</b:Guid>
    <b:Author>
      <b:Author>
        <b:NameList>
          <b:Person>
            <b:Last>App Infra Android Team</b:Last>
          </b:Person>
        </b:NameList>
      </b:Author>
    </b:Author>
    <b:Title>Mobile App Infra Android design specification</b:Title>
    <b:URL>https://atlas.natlab.research.philips.com/bitbucket/projects/MAIL/repos/app-infra_android/browse/Documents/Internal/Android%20_Code_Design_AppInfra_global_v1.2.0.docx</b:URL>
    <b:RefOrder>1</b:RefOrder>
  </b:Source>
  <b:Source>
    <b:Tag>AppInfraDesigniOS</b:Tag>
    <b:SourceType>Report</b:SourceType>
    <b:Guid>{D165C020-8009-4783-84D2-1D6604ADC358}</b:Guid>
    <b:Author>
      <b:Author>
        <b:NameList>
          <b:Person>
            <b:Last>App Infra iOS Team</b:Last>
          </b:Person>
        </b:NameList>
      </b:Author>
    </b:Author>
    <b:Title>Mobile App Infra iOS design specification</b:Title>
    <b:URL>https://atlas.natlab.research.philips.com/bitbucket/projects/MAIL/repos/app-infra_ios/browse/Documents/Internal/IOS_Code_Design_AppInfra_global_v1.1.0.docx?at=refs%2Fheads%2Fmaster</b:URL>
    <b:RefOrder>2</b:RefOrder>
  </b:Source>
  <b:Source xmlns:b="http://schemas.openxmlformats.org/officeDocument/2006/bibliography">
    <b:Tag>AppInfraSWReqSpec</b:Tag>
    <b:SourceType>Report</b:SourceType>
    <b:Guid>{F9B97015-9D70-4660-9943-D92CB6B3D4D0}</b:Guid>
    <b:Author>
      <b:Author>
        <b:NameList>
          <b:Person>
            <b:Last>Kloprogge</b:Last>
            <b:First>Raymond</b:First>
          </b:Person>
        </b:NameList>
      </b:Author>
    </b:Author>
    <b:Title>Software Requirements Specification</b:Title>
    <b:Year>RayKlo20151216-08V40</b:Year>
    <b:URL>https://atlas.natlab.research.philips.com/confluence/download/attachments/7439168/RayKlo20151216-08V%20App%20Infra%20software%20requirements%20specification.docx</b:URL>
    <b:DOI>v4.0</b:DOI>
    <b:RefOrder>5</b:RefOrder>
  </b:Source>
</b:Sources>
</file>

<file path=customXml/itemProps1.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2.xml><?xml version="1.0" encoding="utf-8"?>
<ds:datastoreItem xmlns:ds="http://schemas.openxmlformats.org/officeDocument/2006/customXml" ds:itemID="{939EF2C6-2918-4969-8C8A-330760ECDF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4.xml><?xml version="1.0" encoding="utf-8"?>
<ds:datastoreItem xmlns:ds="http://schemas.openxmlformats.org/officeDocument/2006/customXml" ds:itemID="{BCF5CE99-C389-434F-B7A9-136D90482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3286</Words>
  <Characters>18735</Characters>
  <Application>Microsoft Macintosh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Philips NPDL  Template</vt:lpstr>
    </vt:vector>
  </TitlesOfParts>
  <Company>Philips</Company>
  <LinksUpToDate>false</LinksUpToDate>
  <CharactersWithSpaces>21978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Philips NPDL  Template</dc:title>
  <dc:creator>Philips</dc:creator>
  <cp:lastModifiedBy>HS, Yogesh</cp:lastModifiedBy>
  <cp:revision>22</cp:revision>
  <cp:lastPrinted>2016-12-02T10:47:00Z</cp:lastPrinted>
  <dcterms:created xsi:type="dcterms:W3CDTF">2017-12-07T07:04:00Z</dcterms:created>
  <dcterms:modified xsi:type="dcterms:W3CDTF">2017-12-07T10:08:00Z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0x010100E8C356F8E1D36642B88ADD05DBA2175B</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ies>
</file>
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r w:rsidR="008F0D40" w:rsidRPr="008D6FA5" w14:paraId="7DB71A14" w14:textId="77777777" w:rsidTr="009F33D6">
        <w:trPr>
          <w:trHeight w:val="583"/>
        </w:trPr>
        <w:tc>
          <w:tcPr>
            <w:tcW w:w="993" w:type="dxa"/>
          </w:tcPr>
          <w:p w14:paraId="0CB0CC0B" w14:textId="74706973" w:rsidR="008F0D40" w:rsidRDefault="008F0D40" w:rsidP="000776BB">
            <w:pPr>
              <w:rPr>
                <w:rFonts w:cs="Arial"/>
              </w:rPr>
            </w:pPr>
            <w:r>
              <w:rPr>
                <w:rFonts w:cs="Arial"/>
              </w:rPr>
              <w:t>2.0</w:t>
            </w:r>
          </w:p>
        </w:tc>
        <w:tc>
          <w:tcPr>
            <w:tcW w:w="1533" w:type="dxa"/>
          </w:tcPr>
          <w:p w14:paraId="75907120" w14:textId="178A481B" w:rsidR="008F0D40" w:rsidRDefault="008F0D40" w:rsidP="000776BB">
            <w:pPr>
              <w:rPr>
                <w:rFonts w:cs="Arial"/>
              </w:rPr>
            </w:pPr>
            <w:r>
              <w:rPr>
                <w:rFonts w:cs="Arial"/>
              </w:rPr>
              <w:t>20/07/2016</w:t>
            </w:r>
          </w:p>
        </w:tc>
        <w:tc>
          <w:tcPr>
            <w:tcW w:w="1706" w:type="dxa"/>
          </w:tcPr>
          <w:p w14:paraId="4150BC21" w14:textId="2EFCF9DE" w:rsidR="008F0D40" w:rsidRDefault="008F0D40" w:rsidP="000776BB">
            <w:pPr>
              <w:rPr>
                <w:rFonts w:cs="Arial"/>
              </w:rPr>
            </w:pPr>
            <w:r>
              <w:rPr>
                <w:rFonts w:cs="Arial"/>
              </w:rPr>
              <w:t>Naveen AH</w:t>
            </w:r>
          </w:p>
        </w:tc>
        <w:tc>
          <w:tcPr>
            <w:tcW w:w="1525" w:type="dxa"/>
          </w:tcPr>
          <w:p w14:paraId="514E2038" w14:textId="198968B1" w:rsidR="008F0D40" w:rsidRDefault="006702BD" w:rsidP="00E70503">
            <w:pPr>
              <w:rPr>
                <w:rFonts w:cs="Arial"/>
              </w:rPr>
            </w:pPr>
            <w:r>
              <w:rPr>
                <w:rFonts w:cs="Arial"/>
              </w:rPr>
              <w:t>Library Integration &amp; Progaurd</w:t>
            </w:r>
          </w:p>
        </w:tc>
        <w:tc>
          <w:tcPr>
            <w:tcW w:w="3299" w:type="dxa"/>
          </w:tcPr>
          <w:p w14:paraId="3D36E334" w14:textId="6923F728" w:rsidR="008F0D40" w:rsidRDefault="008F0D40" w:rsidP="008F0D40">
            <w:pPr>
              <w:rPr>
                <w:rFonts w:cs="Arial"/>
              </w:rPr>
            </w:pPr>
            <w:r>
              <w:rPr>
                <w:rFonts w:cs="Arial"/>
              </w:rPr>
              <w:t>APPInfra Component Integration.</w:t>
            </w:r>
            <w:r>
              <w:rPr>
                <w:rFonts w:cs="Arial"/>
              </w:rPr>
              <w:br/>
              <w:t>Volley library removal.</w:t>
            </w:r>
            <w:r>
              <w:rPr>
                <w:rFonts w:cs="Arial"/>
              </w:rPr>
              <w:br/>
              <w:t>Tagging Library Removal.</w:t>
            </w:r>
          </w:p>
        </w:tc>
      </w:tr>
      <w:tr w:rsidR="00C34C79" w:rsidRPr="008D6FA5" w14:paraId="0490C0B4" w14:textId="77777777" w:rsidTr="009F33D6">
        <w:trPr>
          <w:trHeight w:val="583"/>
        </w:trPr>
        <w:tc>
          <w:tcPr>
            <w:tcW w:w="993" w:type="dxa"/>
          </w:tcPr>
          <w:p w14:paraId="6AA5FFD9" w14:textId="403D793B" w:rsidR="00C34C79" w:rsidRDefault="00C34C79" w:rsidP="000776BB">
            <w:pPr>
              <w:rPr>
                <w:rFonts w:cs="Arial"/>
              </w:rPr>
            </w:pPr>
            <w:r>
              <w:rPr>
                <w:rFonts w:cs="Arial"/>
              </w:rPr>
              <w:t>2.1</w:t>
            </w:r>
          </w:p>
        </w:tc>
        <w:tc>
          <w:tcPr>
            <w:tcW w:w="1533" w:type="dxa"/>
          </w:tcPr>
          <w:p w14:paraId="7D55167F" w14:textId="3FED61B0" w:rsidR="00C34C79" w:rsidRDefault="00255DDE" w:rsidP="000776BB">
            <w:pPr>
              <w:rPr>
                <w:rFonts w:cs="Arial"/>
              </w:rPr>
            </w:pPr>
            <w:r>
              <w:rPr>
                <w:rFonts w:cs="Arial"/>
              </w:rPr>
              <w:t>30/09/2016</w:t>
            </w:r>
          </w:p>
        </w:tc>
        <w:tc>
          <w:tcPr>
            <w:tcW w:w="1706" w:type="dxa"/>
          </w:tcPr>
          <w:p w14:paraId="444D1134" w14:textId="11609CFC" w:rsidR="00C34C79" w:rsidRDefault="00C34C79" w:rsidP="000776BB">
            <w:pPr>
              <w:rPr>
                <w:rFonts w:cs="Arial"/>
              </w:rPr>
            </w:pPr>
            <w:r>
              <w:rPr>
                <w:rFonts w:cs="Arial"/>
              </w:rPr>
              <w:t>Sampath kumar</w:t>
            </w:r>
          </w:p>
        </w:tc>
        <w:tc>
          <w:tcPr>
            <w:tcW w:w="1525" w:type="dxa"/>
          </w:tcPr>
          <w:p w14:paraId="5B99D686" w14:textId="10C9641F" w:rsidR="00C34C79" w:rsidRDefault="00255DDE" w:rsidP="00E70503">
            <w:pPr>
              <w:rPr>
                <w:rFonts w:cs="Arial"/>
              </w:rPr>
            </w:pPr>
            <w:r>
              <w:rPr>
                <w:rFonts w:cs="Arial"/>
              </w:rPr>
              <w:t>All</w:t>
            </w:r>
          </w:p>
        </w:tc>
        <w:tc>
          <w:tcPr>
            <w:tcW w:w="3299" w:type="dxa"/>
          </w:tcPr>
          <w:p w14:paraId="37C7BC54" w14:textId="271DB066" w:rsidR="00C34C79" w:rsidRDefault="00C34C79" w:rsidP="008F0D40">
            <w:pPr>
              <w:rPr>
                <w:rFonts w:cs="Arial"/>
              </w:rPr>
            </w:pPr>
            <w:r>
              <w:rPr>
                <w:rFonts w:cs="Arial"/>
              </w:rPr>
              <w:t>OneRoofChanges</w:t>
            </w:r>
            <w:r w:rsidR="001B7549">
              <w:rPr>
                <w:rFonts w:cs="Arial"/>
              </w:rPr>
              <w:t>, bug fixes</w:t>
            </w:r>
          </w:p>
        </w:tc>
      </w:tr>
      <w:tr w:rsidR="00614C01" w:rsidRPr="008D6FA5" w14:paraId="2E9B05BC" w14:textId="77777777" w:rsidTr="009F33D6">
        <w:trPr>
          <w:trHeight w:val="583"/>
        </w:trPr>
        <w:tc>
          <w:tcPr>
            <w:tcW w:w="993" w:type="dxa"/>
          </w:tcPr>
          <w:p w14:paraId="12F5BDC1" w14:textId="0C37C29C" w:rsidR="00614C01" w:rsidRDefault="00614C01" w:rsidP="000776BB">
            <w:pPr>
              <w:rPr>
                <w:rFonts w:cs="Arial"/>
              </w:rPr>
            </w:pPr>
            <w:r>
              <w:rPr>
                <w:rFonts w:cs="Arial"/>
              </w:rPr>
              <w:t>2.2</w:t>
            </w:r>
          </w:p>
        </w:tc>
        <w:tc>
          <w:tcPr>
            <w:tcW w:w="1533" w:type="dxa"/>
          </w:tcPr>
          <w:p w14:paraId="787D40A5" w14:textId="52318ED2" w:rsidR="00614C01" w:rsidRDefault="00614C01" w:rsidP="000776BB">
            <w:pPr>
              <w:rPr>
                <w:rFonts w:cs="Arial"/>
              </w:rPr>
            </w:pPr>
            <w:r>
              <w:rPr>
                <w:rFonts w:cs="Arial"/>
              </w:rPr>
              <w:t>29/11/2016</w:t>
            </w:r>
          </w:p>
        </w:tc>
        <w:tc>
          <w:tcPr>
            <w:tcW w:w="1706" w:type="dxa"/>
          </w:tcPr>
          <w:p w14:paraId="7825E83C" w14:textId="5240F850" w:rsidR="00614C01" w:rsidRDefault="00614C01" w:rsidP="000776BB">
            <w:pPr>
              <w:rPr>
                <w:rFonts w:cs="Arial"/>
              </w:rPr>
            </w:pPr>
            <w:r>
              <w:rPr>
                <w:rFonts w:cs="Arial"/>
              </w:rPr>
              <w:t>Sampath kumar</w:t>
            </w:r>
          </w:p>
        </w:tc>
        <w:tc>
          <w:tcPr>
            <w:tcW w:w="1525" w:type="dxa"/>
          </w:tcPr>
          <w:p w14:paraId="614B2E05" w14:textId="2182EFBA" w:rsidR="00614C01" w:rsidRDefault="00614C01" w:rsidP="00E70503">
            <w:pPr>
              <w:rPr>
                <w:rFonts w:cs="Arial"/>
              </w:rPr>
            </w:pPr>
            <w:r>
              <w:rPr>
                <w:rFonts w:cs="Arial"/>
              </w:rPr>
              <w:t>All</w:t>
            </w:r>
          </w:p>
        </w:tc>
        <w:tc>
          <w:tcPr>
            <w:tcW w:w="3299" w:type="dxa"/>
          </w:tcPr>
          <w:p w14:paraId="1C316922" w14:textId="3733842B" w:rsidR="00614C01" w:rsidRDefault="00614C01" w:rsidP="008F0D40">
            <w:pPr>
              <w:rPr>
                <w:rFonts w:cs="Arial"/>
              </w:rPr>
            </w:pPr>
            <w:r>
              <w:rPr>
                <w:rFonts w:cs="Arial"/>
              </w:rPr>
              <w:t>Android N changes, Memory leak fixes</w:t>
            </w:r>
          </w:p>
        </w:tc>
      </w:tr>
      <w:tr w:rsidR="00FC741E" w:rsidRPr="008D6FA5" w14:paraId="5F3DD688" w14:textId="77777777" w:rsidTr="007F1AC6">
        <w:trPr>
          <w:trHeight w:val="583"/>
        </w:trPr>
        <w:tc>
          <w:tcPr>
            <w:tcW w:w="993" w:type="dxa"/>
          </w:tcPr>
          <w:p w14:paraId="1069E7FD" w14:textId="77777777" w:rsidR="00FC741E" w:rsidRDefault="00FC741E" w:rsidP="00FC741E">
            <w:pPr>
              <w:rPr>
                <w:rFonts w:cs="Arial"/>
              </w:rPr>
            </w:pPr>
            <w:r>
              <w:rPr>
                <w:rFonts w:cs="Arial"/>
              </w:rPr>
              <w:lastRenderedPageBreak/>
              <w:t>2.3</w:t>
            </w:r>
          </w:p>
        </w:tc>
        <w:tc>
          <w:tcPr>
            <w:tcW w:w="1533" w:type="dxa"/>
          </w:tcPr>
          <w:p w14:paraId="49F58CE2" w14:textId="77777777" w:rsidR="00FC741E" w:rsidRDefault="00FC741E" w:rsidP="00FC741E">
            <w:pPr>
              <w:rPr>
                <w:rFonts w:cs="Arial"/>
              </w:rPr>
            </w:pPr>
            <w:r>
              <w:rPr>
                <w:rFonts w:cs="Arial"/>
              </w:rPr>
              <w:t>10/02/2017</w:t>
            </w:r>
          </w:p>
        </w:tc>
        <w:tc>
          <w:tcPr>
            <w:tcW w:w="1706" w:type="dxa"/>
          </w:tcPr>
          <w:p w14:paraId="6C2A87E0" w14:textId="77777777" w:rsidR="00FC741E" w:rsidRDefault="00FC741E" w:rsidP="00FC741E">
            <w:pPr>
              <w:rPr>
                <w:rFonts w:cs="Arial"/>
              </w:rPr>
            </w:pPr>
            <w:r>
              <w:rPr>
                <w:rFonts w:cs="Arial"/>
              </w:rPr>
              <w:t>Sampath kumar</w:t>
            </w:r>
          </w:p>
        </w:tc>
        <w:tc>
          <w:tcPr>
            <w:tcW w:w="1525" w:type="dxa"/>
          </w:tcPr>
          <w:p w14:paraId="36AB8B0C" w14:textId="77777777" w:rsidR="00FC741E" w:rsidRDefault="00FC741E" w:rsidP="00FC741E">
            <w:pPr>
              <w:rPr>
                <w:rFonts w:cs="Arial"/>
              </w:rPr>
            </w:pPr>
            <w:r>
              <w:rPr>
                <w:rFonts w:cs="Arial"/>
              </w:rPr>
              <w:t>All</w:t>
            </w:r>
          </w:p>
        </w:tc>
        <w:tc>
          <w:tcPr>
            <w:tcW w:w="3299" w:type="dxa"/>
          </w:tcPr>
          <w:p w14:paraId="6E0209C6" w14:textId="77777777" w:rsidR="00FC741E" w:rsidRDefault="00FC741E" w:rsidP="00FC741E">
            <w:pPr>
              <w:rPr>
                <w:rFonts w:cs="Arial"/>
              </w:rPr>
            </w:pPr>
            <w:r>
              <w:rPr>
                <w:rFonts w:cs="Arial"/>
              </w:rPr>
              <w:t>Service discovery integration, China support, Memory leak fixes</w:t>
            </w:r>
          </w:p>
        </w:tc>
      </w:tr>
      <w:tr w:rsidR="00666580" w:rsidRPr="008D6FA5" w14:paraId="2689C65B" w14:textId="77777777" w:rsidTr="009F33D6">
        <w:trPr>
          <w:trHeight w:val="583"/>
        </w:trPr>
        <w:tc>
          <w:tcPr>
            <w:tcW w:w="993" w:type="dxa"/>
          </w:tcPr>
          <w:p w14:paraId="5BB23A64" w14:textId="7F362361" w:rsidR="00666580" w:rsidRDefault="00666580" w:rsidP="000776BB">
            <w:pPr>
              <w:rPr>
                <w:rFonts w:cs="Arial"/>
              </w:rPr>
            </w:pPr>
            <w:r>
              <w:rPr>
                <w:rFonts w:cs="Arial"/>
              </w:rPr>
              <w:t>2.</w:t>
            </w:r>
            <w:r w:rsidR="00FC741E">
              <w:rPr>
                <w:rFonts w:cs="Arial"/>
              </w:rPr>
              <w:t>4</w:t>
            </w:r>
          </w:p>
        </w:tc>
        <w:tc>
          <w:tcPr>
            <w:tcW w:w="1533" w:type="dxa"/>
          </w:tcPr>
          <w:p w14:paraId="5F76F581" w14:textId="6BF527A0" w:rsidR="00666580" w:rsidRDefault="00FC741E" w:rsidP="000776BB">
            <w:pPr>
              <w:rPr>
                <w:rFonts w:cs="Arial"/>
              </w:rPr>
            </w:pPr>
            <w:r>
              <w:rPr>
                <w:rFonts w:cs="Arial"/>
              </w:rPr>
              <w:t>20/03</w:t>
            </w:r>
            <w:r w:rsidR="00666580">
              <w:rPr>
                <w:rFonts w:cs="Arial"/>
              </w:rPr>
              <w:t>/2017</w:t>
            </w:r>
          </w:p>
        </w:tc>
        <w:tc>
          <w:tcPr>
            <w:tcW w:w="1706" w:type="dxa"/>
          </w:tcPr>
          <w:p w14:paraId="71B53445" w14:textId="24528AF5" w:rsidR="00666580" w:rsidRDefault="00666580" w:rsidP="000776BB">
            <w:pPr>
              <w:rPr>
                <w:rFonts w:cs="Arial"/>
              </w:rPr>
            </w:pPr>
            <w:r>
              <w:rPr>
                <w:rFonts w:cs="Arial"/>
              </w:rPr>
              <w:t>Sampath kumar</w:t>
            </w:r>
          </w:p>
        </w:tc>
        <w:tc>
          <w:tcPr>
            <w:tcW w:w="1525" w:type="dxa"/>
          </w:tcPr>
          <w:p w14:paraId="4FA3362C" w14:textId="0DA9ACDA" w:rsidR="00666580" w:rsidRDefault="00666580" w:rsidP="00E70503">
            <w:pPr>
              <w:rPr>
                <w:rFonts w:cs="Arial"/>
              </w:rPr>
            </w:pPr>
            <w:r>
              <w:rPr>
                <w:rFonts w:cs="Arial"/>
              </w:rPr>
              <w:t>All</w:t>
            </w:r>
          </w:p>
        </w:tc>
        <w:tc>
          <w:tcPr>
            <w:tcW w:w="3299" w:type="dxa"/>
          </w:tcPr>
          <w:p w14:paraId="4362209C" w14:textId="0B8CD4B9" w:rsidR="00666580" w:rsidRDefault="00FC741E" w:rsidP="008F0D40">
            <w:pPr>
              <w:rPr>
                <w:rFonts w:cs="Arial"/>
              </w:rPr>
            </w:pPr>
            <w:r w:rsidRPr="00FC741E">
              <w:rPr>
                <w:rFonts w:cs="Arial"/>
              </w:rPr>
              <w:t>FAQ Feature with Tutuorials and Troubleshooting implemented</w:t>
            </w:r>
          </w:p>
        </w:tc>
      </w:tr>
    </w:tbl>
    <w:p w14:paraId="3B749FD9" w14:textId="77777777" w:rsidR="003C4F40" w:rsidRPr="008D6FA5" w:rsidRDefault="003C4F40">
      <w:pPr>
        <w:rPr>
          <w:rFonts w:cs="Arial"/>
        </w:rPr>
      </w:pPr>
    </w:p>
    <w:p w14:paraId="03428358" w14:textId="41933ECC" w:rsidR="00FC741E" w:rsidRDefault="00FA0BE5" w:rsidP="00FA0BE5">
      <w:pPr>
        <w:pStyle w:val="Title"/>
        <w:jc w:val="left"/>
        <w:rPr>
          <w:rFonts w:cs="Arial"/>
        </w:rPr>
      </w:pPr>
      <w:r w:rsidRPr="008D6FA5">
        <w:rPr>
          <w:rFonts w:cs="Arial"/>
        </w:rPr>
        <w:t xml:space="preserve">         </w:t>
      </w:r>
    </w:p>
    <w:p w14:paraId="13302F80" w14:textId="48DFE55F"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FAFBB57" w:rsidR="00A1206C" w:rsidRPr="008D6FA5" w:rsidRDefault="001B7549" w:rsidP="00A1206C">
            <w:pPr>
              <w:pStyle w:val="Title"/>
              <w:jc w:val="left"/>
              <w:rPr>
                <w:rFonts w:cs="Arial"/>
                <w:b w:val="0"/>
                <w:sz w:val="22"/>
                <w:szCs w:val="22"/>
              </w:rPr>
            </w:pPr>
            <w:r>
              <w:rPr>
                <w:rFonts w:cs="Arial"/>
                <w:b w:val="0"/>
                <w:sz w:val="22"/>
                <w:szCs w:val="22"/>
              </w:rPr>
              <w:t>Sampath</w:t>
            </w:r>
            <w:r w:rsidR="00255DDE">
              <w:rPr>
                <w:rFonts w:cs="Arial"/>
                <w:b w:val="0"/>
                <w:sz w:val="22"/>
                <w:szCs w:val="22"/>
              </w:rPr>
              <w:t xml:space="preserve"> kumar</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285B0C9" w:rsidR="0035134D" w:rsidRPr="008D6FA5" w:rsidRDefault="00152907" w:rsidP="0035134D">
            <w:pPr>
              <w:pStyle w:val="Title"/>
              <w:jc w:val="left"/>
              <w:rPr>
                <w:rFonts w:cs="Arial"/>
                <w:b w:val="0"/>
                <w:sz w:val="22"/>
                <w:szCs w:val="22"/>
              </w:rPr>
            </w:pPr>
            <w:hyperlink r:id="rId8" w:history="1">
              <w:r w:rsidR="00613971" w:rsidRPr="00CB1FC3">
                <w:rPr>
                  <w:rStyle w:val="Hyperlink"/>
                  <w:rFonts w:cs="Arial"/>
                  <w:b w:val="0"/>
                  <w:sz w:val="22"/>
                  <w:szCs w:val="22"/>
                </w:rPr>
                <w:t>Bhargavi.Upadhya@philips.com</w:t>
              </w:r>
            </w:hyperlink>
          </w:p>
        </w:tc>
      </w:tr>
      <w:tr w:rsidR="006A42C9" w:rsidRPr="008D6FA5" w14:paraId="30168804" w14:textId="77777777" w:rsidTr="00A1206C">
        <w:tc>
          <w:tcPr>
            <w:tcW w:w="1451" w:type="pct"/>
          </w:tcPr>
          <w:p w14:paraId="7296A171" w14:textId="6B6CDED0" w:rsidR="006A42C9" w:rsidRPr="008D6FA5" w:rsidRDefault="006A42C9" w:rsidP="00A1206C">
            <w:pPr>
              <w:pStyle w:val="Title"/>
              <w:jc w:val="left"/>
              <w:rPr>
                <w:rFonts w:cs="Arial"/>
                <w:sz w:val="22"/>
                <w:szCs w:val="22"/>
              </w:rPr>
            </w:pPr>
            <w:r>
              <w:rPr>
                <w:rFonts w:cs="Arial"/>
                <w:sz w:val="22"/>
                <w:szCs w:val="22"/>
              </w:rPr>
              <w:t xml:space="preserve">Reviewed by </w:t>
            </w:r>
          </w:p>
        </w:tc>
        <w:tc>
          <w:tcPr>
            <w:tcW w:w="3549" w:type="pct"/>
          </w:tcPr>
          <w:p w14:paraId="17BC5BB2" w14:textId="5D1C7829" w:rsidR="006A42C9" w:rsidRPr="006A42C9" w:rsidRDefault="006A42C9" w:rsidP="0035134D">
            <w:pPr>
              <w:pStyle w:val="Title"/>
              <w:jc w:val="left"/>
              <w:rPr>
                <w:b w:val="0"/>
                <w:sz w:val="22"/>
                <w:szCs w:val="22"/>
                <w:u w:val="single"/>
              </w:rPr>
            </w:pPr>
            <w:r w:rsidRPr="006A42C9">
              <w:rPr>
                <w:b w:val="0"/>
                <w:color w:val="0070C0"/>
                <w:sz w:val="22"/>
                <w:szCs w:val="22"/>
                <w:u w:val="single"/>
              </w:rPr>
              <w:t>deepthi.shivakumar@philips.com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710F716B" w:rsidR="006C5E5E" w:rsidRPr="008D6FA5" w:rsidRDefault="006C5E5E" w:rsidP="006C5E5E">
            <w:pPr>
              <w:pStyle w:val="Title"/>
              <w:jc w:val="left"/>
              <w:rPr>
                <w:rFonts w:cs="Arial"/>
                <w:b w:val="0"/>
                <w:sz w:val="22"/>
                <w:szCs w:val="22"/>
              </w:rPr>
            </w:pPr>
            <w:r>
              <w:rPr>
                <w:rStyle w:val="Hyperlink"/>
                <w:rFonts w:cs="Arial"/>
                <w:b w:val="0"/>
                <w:sz w:val="22"/>
                <w:szCs w:val="22"/>
              </w:rPr>
              <w:t>Sampath.kumar@philips.com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lastRenderedPageBreak/>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6AAE284A" w:rsidR="00A57309" w:rsidRPr="00B178F8" w:rsidRDefault="007272C4" w:rsidP="00E060AE">
      <w:pPr>
        <w:rPr>
          <w:color w:val="FFC000"/>
        </w:rPr>
      </w:pPr>
      <w:hyperlink r:id="rId9" w:history="1">
        <w:r w:rsidRPr="006C3AE6">
          <w:rPr>
            <w:rStyle w:val="Hyperlink"/>
          </w:rPr>
          <w:t>http://maartens-mini.ddns.htc.nl.philips.com:8081/artifactory/simple/libs-release-local-android/com/philips/cdp/digitalCare/7.3.5/</w:t>
        </w:r>
      </w:hyperlink>
    </w:p>
    <w:p w14:paraId="20639C86" w14:textId="77777777" w:rsidR="009560E4" w:rsidRDefault="009560E4" w:rsidP="00E060AE">
      <w:pPr>
        <w:rPr>
          <w:rFonts w:cs="Arial"/>
          <w:color w:val="333333"/>
          <w:sz w:val="21"/>
          <w:szCs w:val="21"/>
          <w:shd w:val="clear" w:color="auto" w:fill="FFFFFF"/>
          <w:lang w:val="en-IN"/>
        </w:rPr>
      </w:pPr>
    </w:p>
    <w:p w14:paraId="70661D7B" w14:textId="04EBA451"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w:t>
      </w:r>
      <w:r w:rsidR="00CF42CA">
        <w:rPr>
          <w:rFonts w:cs="Arial"/>
          <w:b/>
          <w:sz w:val="26"/>
        </w:rPr>
        <w:t>14.1</w:t>
      </w:r>
      <w:r w:rsidRPr="00413806">
        <w:rPr>
          <w:rFonts w:cs="Arial"/>
          <w:b/>
          <w:sz w:val="26"/>
        </w:rPr>
        <w:t xml:space="preserve">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268ACF38" w14:textId="1F4C96E7" w:rsidR="008D4020" w:rsidRPr="00F93033"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C000"/>
          <w:sz w:val="18"/>
          <w:szCs w:val="18"/>
        </w:rPr>
      </w:pPr>
      <w:r w:rsidRPr="00F93033">
        <w:rPr>
          <w:rFonts w:eastAsiaTheme="minorEastAsia" w:cs="Arial"/>
          <w:color w:val="FFC000"/>
          <w:sz w:val="23"/>
          <w:szCs w:val="23"/>
        </w:rPr>
        <w:t>compile</w:t>
      </w:r>
      <w:r w:rsidRPr="00F93033">
        <w:rPr>
          <w:rFonts w:ascii="Courier New" w:hAnsi="Courier New" w:cs="Courier New"/>
          <w:b/>
          <w:bCs/>
          <w:color w:val="FFC000"/>
          <w:sz w:val="18"/>
          <w:szCs w:val="18"/>
        </w:rPr>
        <w:t>(name:'digitalCare-v</w:t>
      </w:r>
      <w:r w:rsidR="007272C4">
        <w:rPr>
          <w:rFonts w:ascii="Courier New" w:hAnsi="Courier New" w:cs="Courier New"/>
          <w:b/>
          <w:bCs/>
          <w:color w:val="FFC000"/>
          <w:sz w:val="18"/>
          <w:szCs w:val="18"/>
        </w:rPr>
        <w:t>7.3.5</w:t>
      </w:r>
      <w:r w:rsidRPr="00F93033">
        <w:rPr>
          <w:rFonts w:ascii="Courier New" w:hAnsi="Courier New" w:cs="Courier New"/>
          <w:b/>
          <w:bCs/>
          <w:color w:val="FFC000"/>
          <w:sz w:val="18"/>
          <w:szCs w:val="18"/>
        </w:rPr>
        <w:t xml:space="preserve">', ext:aar)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2" w:name="_Toc444883175"/>
      <w:bookmarkEnd w:id="21"/>
      <w:r>
        <w:rPr>
          <w:rFonts w:cs="Arial"/>
        </w:rPr>
        <w:t>Root gradle changes</w:t>
      </w:r>
      <w:bookmarkEnd w:id="22"/>
    </w:p>
    <w:p w14:paraId="67B2B23D" w14:textId="04F492A1"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CF42CA">
        <w:rPr>
          <w:rFonts w:ascii="Courier New" w:hAnsi="Courier New" w:cs="Courier New"/>
          <w:b/>
          <w:bCs/>
          <w:color w:val="008000"/>
          <w:sz w:val="18"/>
          <w:szCs w:val="18"/>
        </w:rPr>
        <w:t>2</w:t>
      </w:r>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r>
      <w:r w:rsidRPr="008B7E07">
        <w:rPr>
          <w:rFonts w:ascii="Courier New" w:hAnsi="Courier New" w:cs="Courier New"/>
          <w:b/>
          <w:color w:val="000000"/>
          <w:sz w:val="18"/>
          <w:szCs w:val="18"/>
        </w:rPr>
        <w:lastRenderedPageBreak/>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30913457"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F93033">
        <w:rPr>
          <w:rFonts w:ascii="Courier New" w:hAnsi="Courier New" w:cs="Courier New"/>
          <w:color w:val="FFC000"/>
          <w:sz w:val="18"/>
          <w:szCs w:val="18"/>
        </w:rPr>
        <w:t xml:space="preserve">version: </w:t>
      </w:r>
      <w:r w:rsidR="00A823F3" w:rsidRPr="00F93033">
        <w:rPr>
          <w:rFonts w:ascii="Courier New" w:hAnsi="Courier New" w:cs="Courier New"/>
          <w:b/>
          <w:bCs/>
          <w:color w:val="FFC000"/>
          <w:sz w:val="18"/>
          <w:szCs w:val="18"/>
        </w:rPr>
        <w:t>'</w:t>
      </w:r>
      <w:r w:rsidR="007272C4">
        <w:rPr>
          <w:rFonts w:ascii="Courier New" w:hAnsi="Courier New" w:cs="Courier New"/>
          <w:b/>
          <w:bCs/>
          <w:color w:val="FFC000"/>
          <w:sz w:val="18"/>
          <w:szCs w:val="18"/>
        </w:rPr>
        <w:t>7.3</w:t>
      </w:r>
      <w:r w:rsidR="00D6724F" w:rsidRPr="00F93033">
        <w:rPr>
          <w:rFonts w:ascii="Courier New" w:hAnsi="Courier New" w:cs="Courier New"/>
          <w:b/>
          <w:bCs/>
          <w:color w:val="FFC000"/>
          <w:sz w:val="18"/>
          <w:szCs w:val="18"/>
        </w:rPr>
        <w:t>.</w:t>
      </w:r>
      <w:r w:rsidR="007272C4">
        <w:rPr>
          <w:rFonts w:ascii="Courier New" w:hAnsi="Courier New" w:cs="Courier New"/>
          <w:b/>
          <w:bCs/>
          <w:color w:val="FFC000"/>
          <w:sz w:val="18"/>
          <w:szCs w:val="18"/>
        </w:rPr>
        <w:t>5</w:t>
      </w:r>
      <w:r w:rsidRPr="00F93033">
        <w:rPr>
          <w:rFonts w:ascii="Courier New" w:hAnsi="Courier New" w:cs="Courier New"/>
          <w:b/>
          <w:bCs/>
          <w:color w:val="FFC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1B5C2313" w14:textId="4EE360CD" w:rsidR="002063CE" w:rsidRPr="002063CE" w:rsidRDefault="002063CE"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rP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lastRenderedPageBreak/>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7E5441F" w14:textId="77777777" w:rsidR="00E86EBE" w:rsidRDefault="00E86EBE" w:rsidP="00E86EBE">
      <w:pPr>
        <w:pStyle w:val="HTMLPreformatted"/>
        <w:shd w:val="clear" w:color="auto" w:fill="FFFFFF"/>
        <w:rPr>
          <w:rFonts w:cs="Arial"/>
          <w:szCs w:val="24"/>
        </w:rPr>
      </w:pPr>
    </w:p>
    <w:p w14:paraId="5564678C" w14:textId="3E8ACE10" w:rsidR="00E86EBE" w:rsidRPr="00E86EBE" w:rsidRDefault="000C5126" w:rsidP="00E86EBE">
      <w:pPr>
        <w:pStyle w:val="HTMLPreformatted"/>
        <w:numPr>
          <w:ilvl w:val="0"/>
          <w:numId w:val="16"/>
        </w:numPr>
        <w:shd w:val="clear" w:color="auto" w:fill="FFFFFF"/>
        <w:rPr>
          <w:rFonts w:eastAsia="Times New Roman"/>
          <w:color w:val="000000"/>
          <w:sz w:val="18"/>
          <w:szCs w:val="18"/>
        </w:rPr>
      </w:pPr>
      <w:r>
        <w:rPr>
          <w:rFonts w:cs="Arial"/>
          <w:szCs w:val="24"/>
        </w:rPr>
        <w:t xml:space="preserve">Import </w:t>
      </w:r>
      <w:r w:rsidR="00E86EBE" w:rsidRPr="00E86EBE">
        <w:rPr>
          <w:rFonts w:eastAsia="Times New Roman"/>
          <w:color w:val="000000"/>
          <w:sz w:val="18"/>
          <w:szCs w:val="18"/>
          <w:shd w:val="clear" w:color="auto" w:fill="E4E4FF"/>
        </w:rPr>
        <w:t>com</w:t>
      </w:r>
      <w:r w:rsidR="00E86EBE" w:rsidRPr="00E86EBE">
        <w:rPr>
          <w:rFonts w:eastAsia="Times New Roman"/>
          <w:color w:val="000000"/>
          <w:sz w:val="18"/>
          <w:szCs w:val="18"/>
        </w:rPr>
        <w:t>.philips.platform.uappframework.launcher.FragmentLauncher;</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6121A538" w14:textId="2D8E7EE1"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E809A1">
        <w:rPr>
          <w:rFonts w:cs="Arial"/>
          <w:b/>
          <w:szCs w:val="24"/>
        </w:rPr>
        <w:t>APPInfra</w:t>
      </w:r>
      <w:r w:rsidR="00C51D2D" w:rsidRPr="00646198">
        <w:rPr>
          <w:rFonts w:cs="Arial"/>
          <w:szCs w:val="24"/>
        </w:rPr>
        <w:t xml:space="preserve"> related APIs as below,</w:t>
      </w:r>
    </w:p>
    <w:p w14:paraId="62057B3A" w14:textId="77777777" w:rsidR="00C22AC7" w:rsidRDefault="00C22AC7" w:rsidP="00C22A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shd w:val="clear" w:color="auto" w:fill="FFE4FF"/>
        </w:rPr>
      </w:pPr>
    </w:p>
    <w:p w14:paraId="3B8C6D5D" w14:textId="74DE4728" w:rsidR="00C22AC7" w:rsidRPr="00C22AC7" w:rsidRDefault="00C22AC7"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r w:rsidRPr="00C22AC7">
        <w:rPr>
          <w:rFonts w:ascii="Courier New" w:hAnsi="Courier New" w:cs="Courier New"/>
          <w:color w:val="000000"/>
          <w:sz w:val="18"/>
          <w:szCs w:val="18"/>
          <w:shd w:val="clear" w:color="auto" w:fill="E4E4FF"/>
        </w:rPr>
        <w:t>AppInfraInterface</w:t>
      </w:r>
      <w:r>
        <w:rPr>
          <w:rFonts w:ascii="Courier New" w:hAnsi="Courier New" w:cs="Courier New"/>
          <w:color w:val="000000"/>
          <w:sz w:val="18"/>
          <w:szCs w:val="18"/>
          <w:shd w:val="clear" w:color="auto" w:fill="FFE4FF"/>
        </w:rPr>
        <w:t xml:space="preserve"> </w:t>
      </w:r>
      <w:r w:rsidRPr="00C22AC7">
        <w:rPr>
          <w:rFonts w:ascii="Courier New" w:hAnsi="Courier New" w:cs="Courier New"/>
          <w:color w:val="000000"/>
          <w:sz w:val="18"/>
          <w:szCs w:val="18"/>
          <w:shd w:val="clear" w:color="auto" w:fill="FFE4FF"/>
        </w:rPr>
        <w:t>mAppInfraInterface</w:t>
      </w:r>
      <w:r w:rsidRPr="00C22AC7">
        <w:rPr>
          <w:rFonts w:ascii="Courier New" w:hAnsi="Courier New" w:cs="Courier New"/>
          <w:color w:val="000000"/>
          <w:sz w:val="18"/>
          <w:szCs w:val="18"/>
        </w:rPr>
        <w:t xml:space="preserve"> = </w:t>
      </w:r>
      <w:r w:rsidRPr="00C22AC7">
        <w:rPr>
          <w:rFonts w:ascii="Courier New" w:hAnsi="Courier New" w:cs="Courier New"/>
          <w:b/>
          <w:bCs/>
          <w:color w:val="000080"/>
          <w:sz w:val="18"/>
          <w:szCs w:val="18"/>
        </w:rPr>
        <w:t xml:space="preserve">new </w:t>
      </w:r>
      <w:r>
        <w:rPr>
          <w:rFonts w:ascii="Courier New" w:hAnsi="Courier New" w:cs="Courier New"/>
          <w:b/>
          <w:bCs/>
          <w:color w:val="000080"/>
          <w:sz w:val="18"/>
          <w:szCs w:val="18"/>
        </w:rPr>
        <w:t>A</w:t>
      </w:r>
      <w:r w:rsidRPr="00C22AC7">
        <w:rPr>
          <w:rFonts w:ascii="Courier New" w:hAnsi="Courier New" w:cs="Courier New"/>
          <w:color w:val="000000"/>
          <w:sz w:val="18"/>
          <w:szCs w:val="18"/>
        </w:rPr>
        <w:t>ppInfra.Builder().build(getApplicationContext());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67FA8738" w14:textId="2C7E7979" w:rsidR="005A1855" w:rsidRDefault="004A774B" w:rsidP="00C51D2D">
      <w:pPr>
        <w:spacing w:before="100" w:beforeAutospacing="1" w:after="100" w:afterAutospacing="1"/>
        <w:ind w:left="795"/>
        <w:rPr>
          <w:rFonts w:cs="Arial"/>
          <w:szCs w:val="24"/>
        </w:rPr>
      </w:pPr>
      <w:r>
        <w:rPr>
          <w:rFonts w:cs="Arial"/>
          <w:b/>
          <w:szCs w:val="24"/>
        </w:rPr>
        <w:t xml:space="preserve"> </w:t>
      </w:r>
      <w:r w:rsidR="005A1855">
        <w:rPr>
          <w:rFonts w:cs="Arial"/>
          <w:b/>
          <w:szCs w:val="24"/>
        </w:rPr>
        <w:t>“</w:t>
      </w:r>
      <w:r w:rsidR="005A1855" w:rsidRPr="005A1855">
        <w:rPr>
          <w:rFonts w:cs="Arial"/>
          <w:b/>
          <w:szCs w:val="24"/>
        </w:rPr>
        <w:t>ADBMobileConfig.json</w:t>
      </w:r>
      <w:r w:rsidR="005A1855">
        <w:rPr>
          <w:rFonts w:cs="Arial"/>
          <w:b/>
          <w:szCs w:val="24"/>
        </w:rPr>
        <w:t xml:space="preserve">”: </w:t>
      </w:r>
      <w:r w:rsidR="005A1855">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54EC28E3" w14:textId="0146E25D" w:rsidR="00607475" w:rsidRDefault="003E2C0A" w:rsidP="00607475">
      <w:pPr>
        <w:pStyle w:val="HTMLPreformatted"/>
        <w:shd w:val="clear" w:color="auto" w:fill="FFFFFF"/>
        <w:rPr>
          <w:rFonts w:eastAsia="Times New Roman"/>
          <w:color w:val="000000"/>
          <w:sz w:val="24"/>
          <w:szCs w:val="24"/>
        </w:rPr>
      </w:pPr>
      <w:r w:rsidRPr="00250466">
        <w:rPr>
          <w:rFonts w:cs="Arial"/>
          <w:color w:val="000000"/>
          <w:sz w:val="24"/>
          <w:szCs w:val="24"/>
          <w:highlight w:val="yellow"/>
        </w:rPr>
        <w:t xml:space="preserve">HardcodedProductList </w:t>
      </w:r>
      <w:r w:rsidR="001B7549" w:rsidRPr="00EB15E6">
        <w:rPr>
          <w:color w:val="000000"/>
          <w:szCs w:val="24"/>
        </w:rPr>
        <w:t xml:space="preserve">productsSelection </w:t>
      </w:r>
      <w:r w:rsidRPr="00250466">
        <w:rPr>
          <w:rFonts w:cs="Arial"/>
          <w:color w:val="000000"/>
          <w:sz w:val="24"/>
          <w:szCs w:val="24"/>
          <w:highlight w:val="yellow"/>
        </w:rPr>
        <w:t xml:space="preserve">= </w:t>
      </w:r>
      <w:r w:rsidRPr="00250466">
        <w:rPr>
          <w:rFonts w:cs="Arial"/>
          <w:b/>
          <w:bCs/>
          <w:color w:val="000080"/>
          <w:sz w:val="24"/>
          <w:szCs w:val="24"/>
          <w:highlight w:val="yellow"/>
        </w:rPr>
        <w:t xml:space="preserve">new </w:t>
      </w:r>
      <w:r w:rsidRPr="00250466">
        <w:rPr>
          <w:rFonts w:cs="Arial"/>
          <w:color w:val="000000"/>
          <w:sz w:val="24"/>
          <w:szCs w:val="24"/>
          <w:highlight w:val="yellow"/>
        </w:rPr>
        <w:t>HardcodedProductLis</w:t>
      </w:r>
      <w:r w:rsidR="00116FD5" w:rsidRPr="00250466">
        <w:rPr>
          <w:rFonts w:cs="Arial"/>
          <w:color w:val="000000"/>
          <w:sz w:val="24"/>
          <w:szCs w:val="24"/>
          <w:highlight w:val="yellow"/>
        </w:rPr>
        <w:tab/>
      </w:r>
      <w:r w:rsidRPr="00250466">
        <w:rPr>
          <w:rFonts w:cs="Arial"/>
          <w:color w:val="000000"/>
          <w:sz w:val="24"/>
          <w:szCs w:val="24"/>
          <w:highlight w:val="yellow"/>
        </w:rPr>
        <w:t>t(ctnList);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.setCatalog(Catalog.</w:t>
      </w:r>
      <w:r w:rsidRPr="00250466">
        <w:rPr>
          <w:rFonts w:cs="Arial"/>
          <w:b/>
          <w:bCs/>
          <w:i/>
          <w:iCs/>
          <w:color w:val="660E7A"/>
          <w:sz w:val="24"/>
          <w:szCs w:val="24"/>
          <w:highlight w:val="yellow"/>
        </w:rPr>
        <w:t>CARE</w:t>
      </w:r>
      <w:r w:rsidRPr="00250466">
        <w:rPr>
          <w:rFonts w:cs="Arial"/>
          <w:color w:val="000000"/>
          <w:sz w:val="24"/>
          <w:szCs w:val="24"/>
          <w:highlight w:val="yellow"/>
        </w:rPr>
        <w: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.setSector(Sector.</w:t>
      </w:r>
      <w:r w:rsidRPr="00250466">
        <w:rPr>
          <w:rFonts w:cs="Arial"/>
          <w:b/>
          <w:bCs/>
          <w:i/>
          <w:iCs/>
          <w:color w:val="660E7A"/>
          <w:sz w:val="24"/>
          <w:szCs w:val="24"/>
          <w:highlight w:val="yellow"/>
        </w:rPr>
        <w:t>B2C</w:t>
      </w:r>
      <w:r w:rsidRPr="00250466">
        <w:rPr>
          <w:rFonts w:cs="Arial"/>
          <w:color w:val="000000"/>
          <w:sz w:val="24"/>
          <w:szCs w:val="24"/>
          <w:highlight w:val="yellow"/>
        </w:rPr>
        <w:t>);</w:t>
      </w:r>
      <w:r w:rsidRPr="00250466">
        <w:rPr>
          <w:rFonts w:cs="Arial"/>
          <w:color w:val="000000"/>
          <w:sz w:val="24"/>
          <w:szCs w:val="24"/>
          <w:highlight w:val="yellow"/>
        </w:rPr>
        <w:br/>
      </w:r>
    </w:p>
    <w:p w14:paraId="7F86DC2E" w14:textId="77777777" w:rsidR="000C5126" w:rsidRPr="00250466" w:rsidRDefault="000C5126" w:rsidP="000C5126">
      <w:pPr>
        <w:pStyle w:val="HTMLPreformatted"/>
        <w:shd w:val="clear" w:color="auto" w:fill="FFFFFF"/>
        <w:rPr>
          <w:rFonts w:eastAsia="Times New Roman"/>
          <w:color w:val="000000"/>
          <w:sz w:val="24"/>
          <w:szCs w:val="24"/>
        </w:rPr>
      </w:pPr>
      <w:r w:rsidRPr="00250466">
        <w:rPr>
          <w:rFonts w:eastAsia="Times New Roman"/>
          <w:color w:val="000000"/>
          <w:sz w:val="24"/>
          <w:szCs w:val="24"/>
        </w:rPr>
        <w:t>ActivityLauncher activityLauncher =</w:t>
      </w:r>
      <w:r w:rsidRPr="00250466">
        <w:rPr>
          <w:rFonts w:eastAsia="Times New Roman"/>
          <w:color w:val="000000"/>
          <w:sz w:val="24"/>
          <w:szCs w:val="24"/>
        </w:rPr>
        <w:br/>
        <w:t xml:space="preserve">        </w:t>
      </w:r>
      <w:r w:rsidRPr="00250466">
        <w:rPr>
          <w:rFonts w:eastAsia="Times New Roman"/>
          <w:b/>
          <w:bCs/>
          <w:color w:val="000080"/>
          <w:sz w:val="24"/>
          <w:szCs w:val="24"/>
        </w:rPr>
        <w:t xml:space="preserve">new </w:t>
      </w:r>
      <w:r w:rsidRPr="00250466">
        <w:rPr>
          <w:rFonts w:eastAsia="Times New Roman"/>
          <w:color w:val="000000"/>
          <w:sz w:val="24"/>
          <w:szCs w:val="24"/>
        </w:rPr>
        <w:t>ActivityLauncher</w:t>
      </w:r>
      <w:r w:rsidRPr="00250466">
        <w:rPr>
          <w:rFonts w:eastAsia="Times New Roman"/>
          <w:color w:val="000000"/>
          <w:sz w:val="24"/>
          <w:szCs w:val="24"/>
        </w:rPr>
        <w:br/>
        <w:t xml:space="preserve">                (com.philips.platform.uappframework.</w:t>
      </w:r>
      <w:r w:rsidRPr="00250466">
        <w:rPr>
          <w:rFonts w:eastAsia="Times New Roman"/>
          <w:color w:val="000000"/>
          <w:sz w:val="24"/>
          <w:szCs w:val="24"/>
        </w:rPr>
        <w:br/>
      </w:r>
      <w:r w:rsidRPr="00250466">
        <w:rPr>
          <w:rFonts w:eastAsia="Times New Roman"/>
          <w:color w:val="000000"/>
          <w:sz w:val="24"/>
          <w:szCs w:val="24"/>
        </w:rPr>
        <w:lastRenderedPageBreak/>
        <w:t xml:space="preserve">                        launcher.ActivityLauncher.</w:t>
      </w:r>
      <w:r w:rsidRPr="00250466">
        <w:rPr>
          <w:rFonts w:eastAsia="Times New Roman"/>
          <w:color w:val="000000"/>
          <w:sz w:val="24"/>
          <w:szCs w:val="24"/>
        </w:rPr>
        <w:br/>
        <w:t xml:space="preserve">                        ActivityOrientation.SCREEN_ORIENTATION_UNSPECIFIED,                        R.style.Theme_Philips_BrightBlue_Gradient_WhiteBackground);</w:t>
      </w:r>
      <w:r w:rsidRPr="00250466">
        <w:rPr>
          <w:rFonts w:eastAsia="Times New Roman"/>
          <w:color w:val="000000"/>
          <w:sz w:val="24"/>
          <w:szCs w:val="24"/>
        </w:rPr>
        <w:br/>
        <w:t>activityLauncher.setCustomAnimation(R.anim.slide_in_bottom, R.anim.slide_out_bottom);</w:t>
      </w:r>
    </w:p>
    <w:p w14:paraId="1766B638" w14:textId="77777777" w:rsidR="00E85228" w:rsidRPr="00250466" w:rsidRDefault="00E85228" w:rsidP="00607475">
      <w:pPr>
        <w:pStyle w:val="HTMLPreformatted"/>
        <w:shd w:val="clear" w:color="auto" w:fill="FFFFFF"/>
        <w:rPr>
          <w:rFonts w:eastAsia="Times New Roman"/>
          <w:color w:val="000000"/>
          <w:sz w:val="24"/>
          <w:szCs w:val="24"/>
        </w:rPr>
      </w:pPr>
    </w:p>
    <w:p w14:paraId="216BD5D9" w14:textId="77777777" w:rsidR="00E85228" w:rsidRDefault="00607475" w:rsidP="00545B04">
      <w:pPr>
        <w:pStyle w:val="HTMLPreformatted"/>
        <w:shd w:val="clear" w:color="auto" w:fill="FFFFFF"/>
        <w:rPr>
          <w:rFonts w:eastAsia="Times New Roman"/>
          <w:color w:val="000000"/>
          <w:sz w:val="24"/>
          <w:szCs w:val="24"/>
        </w:rPr>
      </w:pPr>
      <w:r w:rsidRPr="00250466">
        <w:rPr>
          <w:rFonts w:eastAsia="Times New Roman"/>
          <w:color w:val="000000"/>
          <w:sz w:val="24"/>
          <w:szCs w:val="24"/>
        </w:rPr>
        <w:br/>
        <w:t xml:space="preserve">CcInterface ccInterface = </w:t>
      </w:r>
      <w:r w:rsidRPr="00250466">
        <w:rPr>
          <w:rFonts w:eastAsia="Times New Roman"/>
          <w:b/>
          <w:bCs/>
          <w:color w:val="000080"/>
          <w:sz w:val="24"/>
          <w:szCs w:val="24"/>
        </w:rPr>
        <w:t xml:space="preserve">new </w:t>
      </w:r>
      <w:r w:rsidRPr="00250466">
        <w:rPr>
          <w:rFonts w:eastAsia="Times New Roman"/>
          <w:color w:val="000000"/>
          <w:sz w:val="24"/>
          <w:szCs w:val="24"/>
        </w:rPr>
        <w:t>CcInterface();</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CcSettings(</w:t>
      </w:r>
      <w:r w:rsidRPr="00250466">
        <w:rPr>
          <w:rFonts w:eastAsia="Times New Roman"/>
          <w:b/>
          <w:bCs/>
          <w:color w:val="000080"/>
          <w:sz w:val="24"/>
          <w:szCs w:val="24"/>
        </w:rPr>
        <w:t>this</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CcLaunchInput();</w:t>
      </w:r>
      <w:r w:rsidRPr="00250466">
        <w:rPr>
          <w:rFonts w:eastAsia="Times New Roman"/>
          <w:color w:val="000000"/>
          <w:sz w:val="24"/>
          <w:szCs w:val="24"/>
        </w:rPr>
        <w:br/>
      </w:r>
      <w:r w:rsidRPr="00250466">
        <w:rPr>
          <w:rFonts w:eastAsia="Times New Roman"/>
          <w:b/>
          <w:bCs/>
          <w:color w:val="660E7A"/>
          <w:sz w:val="24"/>
          <w:szCs w:val="24"/>
        </w:rPr>
        <w:t>ccLaunchInput</w:t>
      </w:r>
      <w:r w:rsidRPr="00250466">
        <w:rPr>
          <w:rFonts w:eastAsia="Times New Roman"/>
          <w:color w:val="000000"/>
          <w:sz w:val="24"/>
          <w:szCs w:val="24"/>
        </w:rPr>
        <w:t>.setProductModelSelectionType(</w:t>
      </w:r>
      <w:r w:rsidR="001B7549" w:rsidRPr="001B7549">
        <w:rPr>
          <w:color w:val="000000"/>
          <w:sz w:val="24"/>
          <w:szCs w:val="24"/>
        </w:rPr>
        <w:t>productsSelection</w:t>
      </w:r>
      <w:r w:rsidRPr="00250466">
        <w:rPr>
          <w:rFonts w:eastAsia="Times New Roman"/>
          <w:color w:val="000000"/>
          <w:sz w:val="24"/>
          <w:szCs w:val="24"/>
        </w:rPr>
        <w:t>);</w:t>
      </w:r>
    </w:p>
    <w:p w14:paraId="4AAE555C" w14:textId="77777777" w:rsidR="00E86EBE" w:rsidRDefault="00E86EBE" w:rsidP="00545B04">
      <w:pPr>
        <w:pStyle w:val="HTMLPreformatted"/>
        <w:shd w:val="clear" w:color="auto" w:fill="FFFFFF"/>
        <w:rPr>
          <w:rFonts w:eastAsia="Times New Roman"/>
          <w:color w:val="000000"/>
          <w:sz w:val="24"/>
          <w:szCs w:val="24"/>
        </w:rPr>
      </w:pPr>
    </w:p>
    <w:p w14:paraId="712BE80A" w14:textId="78B91AEA" w:rsidR="00E86EBE" w:rsidRPr="00E86EBE" w:rsidRDefault="00E86EBE" w:rsidP="00E86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r>
        <w:rPr>
          <w:rFonts w:ascii="Courier New" w:hAnsi="Courier New" w:cs="Courier New"/>
          <w:color w:val="000000"/>
          <w:sz w:val="18"/>
          <w:szCs w:val="18"/>
        </w:rPr>
        <w:t>“live chat url”); //optional</w:t>
      </w:r>
    </w:p>
    <w:p w14:paraId="3ED2F073" w14:textId="40F79BEE" w:rsidR="00545B04" w:rsidRDefault="00607475" w:rsidP="00545B04">
      <w:pPr>
        <w:pStyle w:val="HTMLPreformatted"/>
        <w:shd w:val="clear" w:color="auto" w:fill="FFFFFF"/>
        <w:rPr>
          <w:rFonts w:eastAsia="Times New Roman"/>
          <w:b/>
          <w:bCs/>
          <w:color w:val="000080"/>
          <w:sz w:val="24"/>
          <w:szCs w:val="24"/>
        </w:rPr>
      </w:pPr>
      <w:r w:rsidRPr="00250466">
        <w:rPr>
          <w:rFonts w:eastAsia="Times New Roman"/>
          <w:color w:val="000000"/>
          <w:sz w:val="24"/>
          <w:szCs w:val="24"/>
        </w:rPr>
        <w:br/>
      </w:r>
      <w:r w:rsidRPr="00250466">
        <w:rPr>
          <w:rFonts w:eastAsia="Times New Roman"/>
          <w:color w:val="000000"/>
          <w:sz w:val="24"/>
          <w:szCs w:val="24"/>
        </w:rPr>
        <w:br/>
        <w:t xml:space="preserve">CcDependencies ccDependencies = </w:t>
      </w:r>
      <w:r w:rsidRPr="00250466">
        <w:rPr>
          <w:rFonts w:eastAsia="Times New Roman"/>
          <w:b/>
          <w:bCs/>
          <w:color w:val="000080"/>
          <w:sz w:val="24"/>
          <w:szCs w:val="24"/>
        </w:rPr>
        <w:t xml:space="preserve">new </w:t>
      </w:r>
    </w:p>
    <w:p w14:paraId="7EE93D93" w14:textId="0CADBCAD" w:rsidR="00607475" w:rsidRPr="00250466" w:rsidRDefault="00607475" w:rsidP="00607475">
      <w:pPr>
        <w:pStyle w:val="HTMLPreformatted"/>
        <w:shd w:val="clear" w:color="auto" w:fill="FFFFFF"/>
        <w:rPr>
          <w:rFonts w:eastAsia="Times New Roman"/>
          <w:color w:val="000000"/>
          <w:sz w:val="24"/>
          <w:szCs w:val="24"/>
        </w:rPr>
      </w:pPr>
      <w:r w:rsidRPr="00250466">
        <w:rPr>
          <w:rFonts w:eastAsia="Times New Roman"/>
          <w:color w:val="000000"/>
          <w:sz w:val="24"/>
          <w:szCs w:val="24"/>
        </w:rPr>
        <w:t>CcDependencies(</w:t>
      </w:r>
      <w:r w:rsidR="00545B04" w:rsidRPr="001B7549">
        <w:rPr>
          <w:rFonts w:eastAsia="Times New Roman"/>
          <w:color w:val="000000"/>
          <w:sz w:val="24"/>
          <w:szCs w:val="24"/>
          <w:shd w:val="clear" w:color="auto" w:fill="E4E4FF"/>
        </w:rPr>
        <w:t>mAppInfraInterface</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t xml:space="preserve">ccInterface.init(ccDependencies, </w:t>
      </w:r>
      <w:r w:rsidRPr="00250466">
        <w:rPr>
          <w:rFonts w:eastAsia="Times New Roman"/>
          <w:b/>
          <w:bCs/>
          <w:color w:val="660E7A"/>
          <w:sz w:val="24"/>
          <w:szCs w:val="24"/>
        </w:rPr>
        <w:t>ccSettings</w:t>
      </w:r>
      <w:r w:rsidRPr="00250466">
        <w:rPr>
          <w:rFonts w:eastAsia="Times New Roman"/>
          <w:color w:val="000000"/>
          <w:sz w:val="24"/>
          <w:szCs w:val="24"/>
        </w:rPr>
        <w:t>);</w:t>
      </w:r>
      <w:r w:rsidRPr="00250466">
        <w:rPr>
          <w:rFonts w:eastAsia="Times New Roman"/>
          <w:color w:val="000000"/>
          <w:sz w:val="24"/>
          <w:szCs w:val="24"/>
        </w:rPr>
        <w:br/>
        <w:t xml:space="preserve">ccInterface.launch(activityLauncher, </w:t>
      </w:r>
      <w:r w:rsidRPr="00250466">
        <w:rPr>
          <w:rFonts w:eastAsia="Times New Roman"/>
          <w:b/>
          <w:bCs/>
          <w:color w:val="660E7A"/>
          <w:sz w:val="24"/>
          <w:szCs w:val="24"/>
        </w:rPr>
        <w:t>ccLaunchInput</w:t>
      </w:r>
      <w:r w:rsidRPr="00250466">
        <w:rPr>
          <w:rFonts w:eastAsia="Times New Roman"/>
          <w:color w:val="000000"/>
          <w:sz w:val="24"/>
          <w:szCs w:val="24"/>
        </w:rPr>
        <w:t>);</w:t>
      </w:r>
    </w:p>
    <w:p w14:paraId="275899A3" w14:textId="72CCCCEB"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
    <w:p w14:paraId="49E907C3" w14:textId="77777777" w:rsidR="00E85228"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r w:rsidR="00E85228">
        <w:rPr>
          <w:rFonts w:cs="Arial"/>
          <w:color w:val="000000"/>
          <w:sz w:val="22"/>
          <w:szCs w:val="22"/>
        </w:rPr>
        <w:t xml:space="preserve">1. </w:t>
      </w:r>
      <w:r w:rsidR="00524FE1">
        <w:rPr>
          <w:rFonts w:cs="Arial"/>
          <w:color w:val="000000"/>
          <w:sz w:val="22"/>
          <w:szCs w:val="22"/>
        </w:rPr>
        <w:t>ctnlist is string array of CTN numbers</w:t>
      </w:r>
      <w:r w:rsidR="00E85228">
        <w:rPr>
          <w:rFonts w:cs="Arial"/>
          <w:color w:val="000000"/>
          <w:sz w:val="22"/>
          <w:szCs w:val="22"/>
        </w:rPr>
        <w:t xml:space="preserve"> </w:t>
      </w:r>
    </w:p>
    <w:p w14:paraId="2BE08FAF" w14:textId="1B38328C" w:rsidR="004518A4" w:rsidRDefault="00E85228" w:rsidP="00E85228">
      <w:pPr>
        <w:spacing w:before="100" w:beforeAutospacing="1" w:after="100" w:afterAutospacing="1"/>
        <w:ind w:left="1440"/>
        <w:rPr>
          <w:rFonts w:cs="Arial"/>
          <w:color w:val="000000"/>
          <w:sz w:val="22"/>
          <w:szCs w:val="22"/>
        </w:rPr>
      </w:pPr>
      <w:r>
        <w:rPr>
          <w:rFonts w:cs="Arial"/>
          <w:color w:val="000000"/>
          <w:sz w:val="22"/>
          <w:szCs w:val="22"/>
        </w:rPr>
        <w:t xml:space="preserve">     2. setLiveChatUrl Api is optional. You can also set from digitalcare_config.xml</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33221DFA" w14:textId="63F89904" w:rsidR="00EB15E6" w:rsidRPr="00EB15E6" w:rsidRDefault="001B7549"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4"/>
        </w:rPr>
      </w:pPr>
      <w:r w:rsidRPr="00EB15E6">
        <w:rPr>
          <w:rFonts w:ascii="Courier New" w:hAnsi="Courier New" w:cs="Courier New"/>
          <w:color w:val="000000"/>
          <w:szCs w:val="24"/>
        </w:rPr>
        <w:t xml:space="preserve">HardcodedProductList </w:t>
      </w:r>
      <w:r w:rsidR="00EB15E6" w:rsidRPr="00EB15E6">
        <w:rPr>
          <w:rFonts w:ascii="Courier New" w:hAnsi="Courier New" w:cs="Courier New"/>
          <w:color w:val="000000"/>
          <w:szCs w:val="24"/>
        </w:rPr>
        <w:t xml:space="preserve">productsSelection = </w:t>
      </w:r>
      <w:r w:rsidR="00EB15E6" w:rsidRPr="00EB15E6">
        <w:rPr>
          <w:rFonts w:ascii="Courier New" w:hAnsi="Courier New" w:cs="Courier New"/>
          <w:b/>
          <w:bCs/>
          <w:color w:val="000080"/>
          <w:szCs w:val="24"/>
        </w:rPr>
        <w:t xml:space="preserve">new </w:t>
      </w:r>
      <w:r w:rsidR="00EB15E6" w:rsidRPr="00EB15E6">
        <w:rPr>
          <w:rFonts w:ascii="Courier New" w:hAnsi="Courier New" w:cs="Courier New"/>
          <w:color w:val="000000"/>
          <w:szCs w:val="24"/>
        </w:rPr>
        <w:t>HardcodedProductList(ctnList);</w:t>
      </w:r>
      <w:r w:rsidR="00EB15E6" w:rsidRPr="00EB15E6">
        <w:rPr>
          <w:rFonts w:ascii="Courier New" w:hAnsi="Courier New" w:cs="Courier New"/>
          <w:color w:val="000000"/>
          <w:szCs w:val="24"/>
        </w:rPr>
        <w:br/>
        <w:t>productsSelection.setCatalog(Catalog.CARE);</w:t>
      </w:r>
      <w:r w:rsidR="00EB15E6" w:rsidRPr="00EB15E6">
        <w:rPr>
          <w:rFonts w:ascii="Courier New" w:hAnsi="Courier New" w:cs="Courier New"/>
          <w:color w:val="000000"/>
          <w:szCs w:val="24"/>
        </w:rPr>
        <w:br/>
        <w:t>productsSelection.setSector(Sector.B2C);</w:t>
      </w:r>
    </w:p>
    <w:p w14:paraId="6CA26FBB" w14:textId="77777777" w:rsidR="001B7549" w:rsidRDefault="004557A4" w:rsidP="00EB15E6">
      <w:pPr>
        <w:pStyle w:val="HTMLPreformatted"/>
        <w:shd w:val="clear" w:color="auto" w:fill="FFFFFF"/>
        <w:rPr>
          <w:rFonts w:eastAsia="Times New Roman"/>
          <w:color w:val="000000"/>
          <w:sz w:val="24"/>
          <w:szCs w:val="24"/>
        </w:rPr>
      </w:pPr>
      <w:r w:rsidRPr="00250466">
        <w:rPr>
          <w:rFonts w:cs="Arial"/>
          <w:color w:val="000000"/>
          <w:sz w:val="24"/>
          <w:szCs w:val="24"/>
          <w:highlight w:val="yellow"/>
        </w:rPr>
        <w:br/>
      </w:r>
      <w:r w:rsidRPr="00250466">
        <w:rPr>
          <w:rFonts w:cs="Arial"/>
          <w:color w:val="000000"/>
          <w:sz w:val="24"/>
          <w:szCs w:val="24"/>
          <w:highlight w:val="yellow"/>
        </w:rPr>
        <w:br/>
      </w:r>
      <w:r w:rsidR="00EB15E6" w:rsidRPr="00250466">
        <w:rPr>
          <w:rFonts w:eastAsia="Times New Roman"/>
          <w:color w:val="000000"/>
          <w:sz w:val="24"/>
          <w:szCs w:val="24"/>
        </w:rPr>
        <w:br/>
        <w:t>Frag</w:t>
      </w:r>
      <w:r w:rsidR="001B7549">
        <w:rPr>
          <w:rFonts w:eastAsia="Times New Roman"/>
          <w:color w:val="000000"/>
          <w:sz w:val="24"/>
          <w:szCs w:val="24"/>
        </w:rPr>
        <w:t xml:space="preserve">mentLauncher launcher = </w:t>
      </w:r>
      <w:r w:rsidR="00EB15E6" w:rsidRPr="00250466">
        <w:rPr>
          <w:rFonts w:eastAsia="Times New Roman"/>
          <w:b/>
          <w:bCs/>
          <w:color w:val="000080"/>
          <w:sz w:val="24"/>
          <w:szCs w:val="24"/>
        </w:rPr>
        <w:t xml:space="preserve">new </w:t>
      </w:r>
      <w:r w:rsidR="00EB15E6" w:rsidRPr="00250466">
        <w:rPr>
          <w:rFonts w:eastAsia="Times New Roman"/>
          <w:color w:val="000000"/>
          <w:sz w:val="24"/>
          <w:szCs w:val="24"/>
        </w:rPr>
        <w:t>FragmentLauncher</w:t>
      </w:r>
      <w:r w:rsidR="001B7549">
        <w:rPr>
          <w:rFonts w:eastAsia="Times New Roman"/>
          <w:color w:val="000000"/>
          <w:sz w:val="24"/>
          <w:szCs w:val="24"/>
        </w:rPr>
        <w:t>(</w:t>
      </w:r>
      <w:r w:rsidR="00EB15E6" w:rsidRPr="00250466">
        <w:rPr>
          <w:rFonts w:eastAsia="Times New Roman"/>
          <w:b/>
          <w:bCs/>
          <w:color w:val="000080"/>
          <w:sz w:val="24"/>
          <w:szCs w:val="24"/>
        </w:rPr>
        <w:t>this</w:t>
      </w:r>
      <w:r w:rsidR="00EB15E6" w:rsidRPr="00250466">
        <w:rPr>
          <w:rFonts w:eastAsia="Times New Roman"/>
          <w:color w:val="000000"/>
          <w:sz w:val="24"/>
          <w:szCs w:val="24"/>
        </w:rPr>
        <w:t xml:space="preserve">, R.id.sampleMainContainer, </w:t>
      </w:r>
      <w:r w:rsidR="00EB15E6" w:rsidRPr="00250466">
        <w:rPr>
          <w:rFonts w:eastAsia="Times New Roman"/>
          <w:b/>
          <w:bCs/>
          <w:color w:val="660E7A"/>
          <w:sz w:val="24"/>
          <w:szCs w:val="24"/>
        </w:rPr>
        <w:t>actionBarListener</w:t>
      </w:r>
      <w:r w:rsidR="00EB15E6" w:rsidRPr="00250466">
        <w:rPr>
          <w:rFonts w:eastAsia="Times New Roman"/>
          <w:color w:val="000000"/>
          <w:sz w:val="24"/>
          <w:szCs w:val="24"/>
        </w:rPr>
        <w:t>);</w:t>
      </w:r>
    </w:p>
    <w:p w14:paraId="5440F78B" w14:textId="2EA5389E" w:rsidR="00EB15E6" w:rsidRPr="00250466" w:rsidRDefault="00EB15E6" w:rsidP="00EB15E6">
      <w:pPr>
        <w:pStyle w:val="HTMLPreformatted"/>
        <w:shd w:val="clear" w:color="auto" w:fill="FFFFFF"/>
        <w:rPr>
          <w:rFonts w:eastAsia="Times New Roman"/>
          <w:color w:val="000000"/>
          <w:sz w:val="24"/>
          <w:szCs w:val="24"/>
        </w:rPr>
      </w:pPr>
      <w:r w:rsidRPr="00250466">
        <w:rPr>
          <w:rFonts w:eastAsia="Times New Roman"/>
          <w:color w:val="000000"/>
          <w:sz w:val="24"/>
          <w:szCs w:val="24"/>
        </w:rPr>
        <w:lastRenderedPageBreak/>
        <w:br/>
        <w:t>launcher.setCustomAnimation(R.anim.slide_in_bottom, R.anim.slide_out_bottom);</w:t>
      </w:r>
    </w:p>
    <w:p w14:paraId="7F707D56" w14:textId="3EE4E041" w:rsidR="004557A4" w:rsidRPr="00250466"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Cs w:val="24"/>
        </w:rPr>
      </w:pPr>
    </w:p>
    <w:p w14:paraId="6E3035EC" w14:textId="77777777" w:rsidR="00E86EBE"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t xml:space="preserve">CcInterface ccInterface =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CcInterface();</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CcSettings(</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CcLaunchInput();</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.setProductModelSelectionType(productsSelection);</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.setConsumerCareListener(</w:t>
      </w:r>
      <w:r w:rsidRPr="00EB15E6">
        <w:rPr>
          <w:rFonts w:ascii="Courier New" w:hAnsi="Courier New" w:cs="Courier New"/>
          <w:b/>
          <w:bCs/>
          <w:color w:val="000080"/>
          <w:szCs w:val="24"/>
        </w:rPr>
        <w:t>this</w:t>
      </w:r>
      <w:r w:rsidRPr="00EB15E6">
        <w:rPr>
          <w:rFonts w:ascii="Courier New" w:hAnsi="Courier New" w:cs="Courier New"/>
          <w:color w:val="000000"/>
          <w:szCs w:val="24"/>
        </w:rPr>
        <w:t>);</w:t>
      </w:r>
    </w:p>
    <w:p w14:paraId="4AC585F9" w14:textId="6C7FAA67" w:rsidR="00E86EBE" w:rsidRPr="00E86EBE" w:rsidRDefault="00E86EBE" w:rsidP="00E86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r>
        <w:rPr>
          <w:rFonts w:ascii="Courier New" w:hAnsi="Courier New" w:cs="Courier New"/>
          <w:color w:val="000000"/>
          <w:sz w:val="18"/>
          <w:szCs w:val="18"/>
        </w:rPr>
        <w:t>“live chat url”); //optional</w:t>
      </w:r>
    </w:p>
    <w:p w14:paraId="05B7CF9D" w14:textId="4A917F18" w:rsidR="00EB15E6" w:rsidRPr="00EB15E6"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t xml:space="preserve">CcDependencies ccDependencies = </w:t>
      </w:r>
      <w:r w:rsidRPr="00EB15E6">
        <w:rPr>
          <w:rFonts w:ascii="Courier New" w:hAnsi="Courier New" w:cs="Courier New"/>
          <w:b/>
          <w:bCs/>
          <w:color w:val="000080"/>
          <w:szCs w:val="24"/>
        </w:rPr>
        <w:t xml:space="preserve">new </w:t>
      </w:r>
      <w:r w:rsidR="001B7549" w:rsidRPr="001B7549">
        <w:rPr>
          <w:rFonts w:ascii="Courier New" w:hAnsi="Courier New" w:cs="Courier New"/>
          <w:color w:val="000000"/>
          <w:szCs w:val="24"/>
        </w:rPr>
        <w:t>CcDependencies</w:t>
      </w:r>
      <w:r w:rsidR="001B7549" w:rsidRPr="00250466">
        <w:rPr>
          <w:color w:val="000000"/>
          <w:szCs w:val="24"/>
        </w:rPr>
        <w:t>(</w:t>
      </w:r>
      <w:r w:rsidR="001B7549" w:rsidRPr="001B7549">
        <w:rPr>
          <w:rFonts w:ascii="Courier New" w:hAnsi="Courier New" w:cs="Courier New"/>
          <w:color w:val="000000"/>
          <w:szCs w:val="24"/>
          <w:shd w:val="clear" w:color="auto" w:fill="E4E4FF"/>
        </w:rPr>
        <w:t>mAppInfraInterface</w:t>
      </w:r>
      <w:r w:rsidR="001B7549" w:rsidRPr="00250466">
        <w:rPr>
          <w:color w:val="000000"/>
          <w:szCs w:val="24"/>
        </w:rPr>
        <w:t>);</w:t>
      </w:r>
      <w:r w:rsidRPr="00EB15E6">
        <w:rPr>
          <w:rFonts w:ascii="Courier New" w:hAnsi="Courier New" w:cs="Courier New"/>
          <w:color w:val="000000"/>
          <w:szCs w:val="24"/>
        </w:rPr>
        <w:br/>
      </w:r>
      <w:r w:rsidRPr="00EB15E6">
        <w:rPr>
          <w:rFonts w:ascii="Courier New" w:hAnsi="Courier New" w:cs="Courier New"/>
          <w:color w:val="000000"/>
          <w:szCs w:val="24"/>
        </w:rPr>
        <w:br/>
        <w:t xml:space="preserve">ccInterface.init(ccDependencies, </w:t>
      </w:r>
      <w:r w:rsidRPr="00EB15E6">
        <w:rPr>
          <w:rFonts w:ascii="Courier New" w:hAnsi="Courier New" w:cs="Courier New"/>
          <w:b/>
          <w:bCs/>
          <w:color w:val="660E7A"/>
          <w:szCs w:val="24"/>
        </w:rPr>
        <w:t>ccSettings</w:t>
      </w:r>
      <w:r w:rsidRPr="00EB15E6">
        <w:rPr>
          <w:rFonts w:ascii="Courier New" w:hAnsi="Courier New" w:cs="Courier New"/>
          <w:color w:val="000000"/>
          <w:szCs w:val="24"/>
        </w:rPr>
        <w:t>);</w:t>
      </w:r>
      <w:r w:rsidRPr="00EB15E6">
        <w:rPr>
          <w:rFonts w:ascii="Courier New" w:hAnsi="Courier New" w:cs="Courier New"/>
          <w:color w:val="000000"/>
          <w:szCs w:val="24"/>
        </w:rPr>
        <w:br/>
        <w:t xml:space="preserve">ccInterface.launch(launcher, </w:t>
      </w:r>
      <w:r w:rsidRPr="00EB15E6">
        <w:rPr>
          <w:rFonts w:ascii="Courier New" w:hAnsi="Courier New" w:cs="Courier New"/>
          <w:b/>
          <w:bCs/>
          <w:color w:val="660E7A"/>
          <w:szCs w:val="24"/>
        </w:rPr>
        <w:t>ccLaunchInput</w:t>
      </w:r>
      <w:r w:rsidRPr="00EB15E6">
        <w:rPr>
          <w:rFonts w:ascii="Courier New" w:hAnsi="Courier New" w:cs="Courier New"/>
          <w:color w:val="000000"/>
          <w:szCs w:val="24"/>
        </w:rPr>
        <w:t>);</w:t>
      </w:r>
    </w:p>
    <w:p w14:paraId="5B6577DF" w14:textId="77777777" w:rsidR="00EB15E6" w:rsidRPr="008F1DB4" w:rsidRDefault="00EB15E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
    <w:p w14:paraId="19854B9F" w14:textId="31DC83E5" w:rsidR="004557A4" w:rsidRDefault="004557A4" w:rsidP="004557A4">
      <w:pPr>
        <w:spacing w:before="100" w:beforeAutospacing="1" w:after="100" w:afterAutospacing="1"/>
        <w:rPr>
          <w:rFonts w:cs="Arial"/>
          <w:color w:val="000000"/>
          <w:sz w:val="22"/>
          <w:szCs w:val="22"/>
        </w:rPr>
      </w:pPr>
      <w:r>
        <w:rPr>
          <w:rFonts w:cs="Arial"/>
          <w:color w:val="000000"/>
          <w:sz w:val="22"/>
          <w:szCs w:val="22"/>
        </w:rPr>
        <w:tab/>
        <w:t xml:space="preserve">  Note: </w:t>
      </w:r>
      <w:r w:rsidR="00E86EBE">
        <w:rPr>
          <w:rFonts w:cs="Arial"/>
          <w:color w:val="000000"/>
          <w:sz w:val="22"/>
          <w:szCs w:val="22"/>
        </w:rPr>
        <w:t xml:space="preserve">1. </w:t>
      </w:r>
      <w:r>
        <w:rPr>
          <w:rFonts w:cs="Arial"/>
          <w:color w:val="000000"/>
          <w:sz w:val="22"/>
          <w:szCs w:val="22"/>
        </w:rPr>
        <w:t>ctnlist is string array of CTN numbers</w:t>
      </w:r>
    </w:p>
    <w:p w14:paraId="570CE9DD" w14:textId="398633D8" w:rsidR="00E86EBE" w:rsidRPr="00E86EBE" w:rsidRDefault="00E86EBE" w:rsidP="00E86EBE">
      <w:pPr>
        <w:pStyle w:val="Heading1"/>
        <w:numPr>
          <w:ilvl w:val="0"/>
          <w:numId w:val="49"/>
        </w:numPr>
        <w:spacing w:before="100" w:beforeAutospacing="1" w:after="100" w:afterAutospacing="1"/>
        <w:rPr>
          <w:rFonts w:cs="Arial"/>
          <w:color w:val="000000"/>
          <w:sz w:val="22"/>
          <w:szCs w:val="22"/>
        </w:rPr>
      </w:pPr>
      <w:r>
        <w:rPr>
          <w:rFonts w:cs="Arial"/>
          <w:color w:val="000000"/>
          <w:sz w:val="22"/>
          <w:szCs w:val="22"/>
        </w:rPr>
        <w:t xml:space="preserve">              </w:t>
      </w:r>
      <w:r w:rsidRPr="00E86EBE">
        <w:rPr>
          <w:rFonts w:cs="Arial"/>
          <w:color w:val="000000"/>
          <w:sz w:val="22"/>
          <w:szCs w:val="22"/>
        </w:rPr>
        <w:t>setLiveChatUrl Api is optional. You can also set from digitalcare_config.xml</w:t>
      </w:r>
    </w:p>
    <w:p w14:paraId="73BCB537" w14:textId="15567D06" w:rsidR="00E86EBE" w:rsidRPr="00E86EBE" w:rsidRDefault="00E86EBE" w:rsidP="00E86EBE">
      <w:pPr>
        <w:pStyle w:val="ListParagraph"/>
        <w:spacing w:before="100" w:beforeAutospacing="1" w:after="100" w:afterAutospacing="1"/>
        <w:ind w:left="360"/>
        <w:rPr>
          <w:rFonts w:cs="Arial"/>
          <w:szCs w:val="24"/>
        </w:rPr>
      </w:pP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lastRenderedPageBreak/>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Default="004557A4" w:rsidP="004557A4">
      <w:pPr>
        <w:pStyle w:val="ListParagraph"/>
        <w:spacing w:before="100" w:beforeAutospacing="1" w:after="100" w:afterAutospacing="1"/>
        <w:ind w:left="1080"/>
        <w:rPr>
          <w:rFonts w:cs="Arial"/>
          <w:szCs w:val="24"/>
        </w:rPr>
      </w:pPr>
    </w:p>
    <w:p w14:paraId="1DC02276" w14:textId="6EF6D91D" w:rsidR="00CF42CA" w:rsidRPr="00CF42CA" w:rsidRDefault="00CF42CA" w:rsidP="00CF42CA">
      <w:pPr>
        <w:pStyle w:val="HTMLPreformatted"/>
        <w:numPr>
          <w:ilvl w:val="0"/>
          <w:numId w:val="36"/>
        </w:numPr>
        <w:shd w:val="clear" w:color="auto" w:fill="FFFFFF"/>
        <w:rPr>
          <w:rFonts w:eastAsia="Times New Roman"/>
          <w:color w:val="000000"/>
          <w:sz w:val="18"/>
          <w:szCs w:val="18"/>
        </w:rPr>
      </w:pPr>
      <w:r w:rsidRPr="00CF42CA">
        <w:rPr>
          <w:rFonts w:ascii="Arial" w:hAnsi="Arial" w:cs="Arial"/>
          <w:sz w:val="24"/>
          <w:szCs w:val="24"/>
        </w:rPr>
        <w:t>Add</w:t>
      </w:r>
      <w:r>
        <w:rPr>
          <w:rFonts w:cs="Arial"/>
          <w:szCs w:val="24"/>
        </w:rPr>
        <w:t xml:space="preserve"> </w:t>
      </w:r>
      <w:r w:rsidRPr="00CF42CA">
        <w:rPr>
          <w:rFonts w:eastAsia="Times New Roman"/>
          <w:b/>
          <w:bCs/>
          <w:color w:val="0000FF"/>
          <w:sz w:val="18"/>
          <w:szCs w:val="18"/>
          <w:shd w:val="clear" w:color="auto" w:fill="E4E4FF"/>
        </w:rPr>
        <w:t>android</w:t>
      </w:r>
      <w:r w:rsidRPr="00CF42CA">
        <w:rPr>
          <w:rFonts w:eastAsia="Times New Roman"/>
          <w:b/>
          <w:bCs/>
          <w:color w:val="0000FF"/>
          <w:sz w:val="18"/>
          <w:szCs w:val="18"/>
        </w:rPr>
        <w:t>:configChanges=</w:t>
      </w:r>
      <w:r w:rsidRPr="00CF42CA">
        <w:rPr>
          <w:rFonts w:eastAsia="Times New Roman"/>
          <w:b/>
          <w:bCs/>
          <w:color w:val="008000"/>
          <w:sz w:val="18"/>
          <w:szCs w:val="18"/>
        </w:rPr>
        <w:t>"screenSize|</w:t>
      </w:r>
      <w:r>
        <w:rPr>
          <w:rFonts w:eastAsia="Times New Roman"/>
          <w:b/>
          <w:bCs/>
          <w:color w:val="008000"/>
          <w:sz w:val="18"/>
          <w:szCs w:val="18"/>
        </w:rPr>
        <w:t xml:space="preserve">smallestScreenSize|screenLayout|layoutDirection” </w:t>
      </w:r>
      <w:r w:rsidRPr="00CF42CA">
        <w:rPr>
          <w:rFonts w:ascii="Arial" w:eastAsia="Times New Roman" w:hAnsi="Arial" w:cs="Arial"/>
          <w:bCs/>
          <w:color w:val="000000" w:themeColor="text1"/>
          <w:sz w:val="24"/>
          <w:szCs w:val="24"/>
        </w:rPr>
        <w:t>in all the activities</w:t>
      </w:r>
    </w:p>
    <w:p w14:paraId="492B0E30" w14:textId="7CBDF07F" w:rsidR="00CF42CA" w:rsidRPr="004E333B" w:rsidRDefault="00CF42CA" w:rsidP="00CF42CA">
      <w:pPr>
        <w:pStyle w:val="HTMLPreformatted"/>
        <w:shd w:val="clear" w:color="auto" w:fill="FFFFFF"/>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0"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0" w:name="_Toc444883183"/>
      <w:r>
        <w:rPr>
          <w:rFonts w:cs="Arial"/>
        </w:rPr>
        <w:t>Digital care configuration</w:t>
      </w:r>
      <w:bookmarkEnd w:id="30"/>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1" w:name="_Toc444883184"/>
      <w:r w:rsidR="00DE67C3" w:rsidRPr="008D6FA5">
        <w:rPr>
          <w:rFonts w:eastAsiaTheme="minorEastAsia" w:cs="Arial"/>
        </w:rPr>
        <w:t xml:space="preserve">Main menu </w:t>
      </w:r>
      <w:r w:rsidR="00AF5B03" w:rsidRPr="008D6FA5">
        <w:rPr>
          <w:rFonts w:eastAsiaTheme="minorEastAsia" w:cs="Arial"/>
        </w:rPr>
        <w:t>configuration</w:t>
      </w:r>
      <w:bookmarkEnd w:id="31"/>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790E1458" w14:textId="74804BBE" w:rsidR="00044690" w:rsidRDefault="00044690" w:rsidP="009D6719">
      <w:pPr>
        <w:rPr>
          <w:rFonts w:eastAsiaTheme="minorEastAsia" w:cs="Arial"/>
          <w:i/>
        </w:rPr>
      </w:pPr>
      <w:r>
        <w:rPr>
          <w:rFonts w:eastAsiaTheme="minorEastAsia" w:cs="Arial"/>
          <w:i/>
        </w:rPr>
        <w:br/>
      </w:r>
      <w:bookmarkStart w:id="32" w:name="_GoBack"/>
      <w:bookmarkEnd w:id="32"/>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lastRenderedPageBreak/>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5E5C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DF31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666580" w:rsidRPr="00A202CB" w:rsidRDefault="00666580" w:rsidP="00AF4D08">
                            <w:pPr>
                              <w:rPr>
                                <w:b/>
                                <w:color w:val="7030A0"/>
                              </w:rPr>
                            </w:pPr>
                            <w:r>
                              <w:rPr>
                                <w:b/>
                                <w:color w:val="7030A0"/>
                              </w:rPr>
                              <w:t>main_menu_resources</w:t>
                            </w:r>
                          </w:p>
                          <w:p w14:paraId="57E6277A"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0,0l0,21600,21600,21600,2160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" stroked="f">
                <v:textbox>
                  <w:txbxContent>
                    <w:p w14:paraId="71334B8C" w14:textId="10292021" w:rsidR="00666580" w:rsidRPr="00A202CB" w:rsidRDefault="00666580" w:rsidP="00AF4D08">
                      <w:pPr>
                        <w:rPr>
                          <w:b/>
                          <w:color w:val="7030A0"/>
                        </w:rPr>
                      </w:pPr>
                      <w:r>
                        <w:rPr>
                          <w:b/>
                          <w:color w:val="7030A0"/>
                        </w:rPr>
                        <w:t>main_menu_resources</w:t>
                      </w:r>
                    </w:p>
                    <w:p w14:paraId="57E6277A" w14:textId="77777777" w:rsidR="00666580" w:rsidRDefault="00666580"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0E19B"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6AC84"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666580" w:rsidRPr="000040F7" w:rsidRDefault="00666580"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" stroked="f">
                <v:textbox>
                  <w:txbxContent>
                    <w:p w14:paraId="77A31BF1" w14:textId="77777777" w:rsidR="00666580" w:rsidRPr="000040F7" w:rsidRDefault="00666580"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666580" w:rsidRDefault="00666580"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62B1E"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666580" w:rsidRPr="00A202CB" w:rsidRDefault="00666580" w:rsidP="00DF3F8B">
                            <w:pPr>
                              <w:rPr>
                                <w:b/>
                                <w:color w:val="7030A0"/>
                              </w:rPr>
                            </w:pPr>
                            <w:r>
                              <w:rPr>
                                <w:b/>
                                <w:color w:val="7030A0"/>
                              </w:rPr>
                              <w:t>Product Selection Feature</w:t>
                            </w:r>
                          </w:p>
                          <w:p w14:paraId="6974E746" w14:textId="77777777" w:rsidR="00666580" w:rsidRDefault="00666580"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" stroked="f">
                <v:textbox>
                  <w:txbxContent>
                    <w:p w14:paraId="1D127DE8" w14:textId="638CAA6E" w:rsidR="00666580" w:rsidRPr="00A202CB" w:rsidRDefault="00666580" w:rsidP="00DF3F8B">
                      <w:pPr>
                        <w:rPr>
                          <w:b/>
                          <w:color w:val="7030A0"/>
                        </w:rPr>
                      </w:pPr>
                      <w:r>
                        <w:rPr>
                          <w:b/>
                          <w:color w:val="7030A0"/>
                        </w:rPr>
                        <w:t>Product Selection Feature</w:t>
                      </w:r>
                    </w:p>
                    <w:p w14:paraId="6974E746" w14:textId="77777777" w:rsidR="00666580" w:rsidRDefault="00666580"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220BE"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EC93"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666580" w:rsidRPr="00C228E3" w:rsidRDefault="00666580" w:rsidP="00AF4D08">
                            <w:pPr>
                              <w:rPr>
                                <w:rFonts w:cs="Arial"/>
                                <w:b/>
                                <w:color w:val="7030A0"/>
                                <w:szCs w:val="24"/>
                              </w:rPr>
                            </w:pPr>
                            <w:r>
                              <w:rPr>
                                <w:rFonts w:cs="Arial"/>
                                <w:b/>
                                <w:color w:val="7030A0"/>
                                <w:szCs w:val="24"/>
                              </w:rPr>
                              <w:t>button_register_background</w:t>
                            </w:r>
                          </w:p>
                          <w:p w14:paraId="2D048017"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" stroked="f">
                <v:textbox>
                  <w:txbxContent>
                    <w:p w14:paraId="593DA58A" w14:textId="77777777" w:rsidR="00666580" w:rsidRPr="00C228E3" w:rsidRDefault="00666580" w:rsidP="00AF4D08">
                      <w:pPr>
                        <w:rPr>
                          <w:rFonts w:cs="Arial"/>
                          <w:b/>
                          <w:color w:val="7030A0"/>
                          <w:szCs w:val="24"/>
                        </w:rPr>
                      </w:pPr>
                      <w:r>
                        <w:rPr>
                          <w:rFonts w:cs="Arial"/>
                          <w:b/>
                          <w:color w:val="7030A0"/>
                          <w:szCs w:val="24"/>
                        </w:rPr>
                        <w:t>button_register_background</w:t>
                      </w:r>
                    </w:p>
                    <w:p w14:paraId="2D048017" w14:textId="77777777" w:rsidR="00666580" w:rsidRDefault="00666580"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666580" w:rsidRPr="008D290A" w:rsidRDefault="00666580"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" stroked="f">
                <v:textbox>
                  <w:txbxContent>
                    <w:p w14:paraId="259D773D" w14:textId="77777777" w:rsidR="00666580" w:rsidRPr="008D290A" w:rsidRDefault="00666580"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666580" w:rsidRDefault="00666580"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E6E7"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666580" w:rsidRPr="0084274F" w:rsidRDefault="00666580" w:rsidP="00AF4D08">
                            <w:pPr>
                              <w:rPr>
                                <w:b/>
                                <w:color w:val="7030A0"/>
                              </w:rPr>
                            </w:pPr>
                            <w:r>
                              <w:rPr>
                                <w:b/>
                                <w:color w:val="7030A0"/>
                              </w:rPr>
                              <w:t>text_header_c</w:t>
                            </w:r>
                            <w:r w:rsidRPr="0084274F">
                              <w:rPr>
                                <w:b/>
                                <w:color w:val="7030A0"/>
                              </w:rPr>
                              <w:t>olor</w:t>
                            </w:r>
                          </w:p>
                          <w:p w14:paraId="4717D069"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" stroked="f">
                <v:textbox>
                  <w:txbxContent>
                    <w:p w14:paraId="3A937C64" w14:textId="77777777" w:rsidR="00666580" w:rsidRPr="0084274F" w:rsidRDefault="00666580" w:rsidP="00AF4D08">
                      <w:pPr>
                        <w:rPr>
                          <w:b/>
                          <w:color w:val="7030A0"/>
                        </w:rPr>
                      </w:pPr>
                      <w:r>
                        <w:rPr>
                          <w:b/>
                          <w:color w:val="7030A0"/>
                        </w:rPr>
                        <w:t>text_header_c</w:t>
                      </w:r>
                      <w:r w:rsidRPr="0084274F">
                        <w:rPr>
                          <w:b/>
                          <w:color w:val="7030A0"/>
                        </w:rPr>
                        <w:t>olor</w:t>
                      </w:r>
                    </w:p>
                    <w:p w14:paraId="4717D069" w14:textId="77777777" w:rsidR="00666580" w:rsidRDefault="00666580"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751C8"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666580" w:rsidRPr="00A202CB" w:rsidRDefault="00666580" w:rsidP="00AF4D08">
                            <w:pPr>
                              <w:rPr>
                                <w:b/>
                                <w:color w:val="7030A0"/>
                              </w:rPr>
                            </w:pPr>
                            <w:r>
                              <w:rPr>
                                <w:b/>
                                <w:color w:val="7030A0"/>
                              </w:rPr>
                              <w:t>main_menu_title</w:t>
                            </w:r>
                          </w:p>
                          <w:p w14:paraId="20323E6D"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" stroked="f">
                <v:textbox>
                  <w:txbxContent>
                    <w:p w14:paraId="338569A2" w14:textId="77777777" w:rsidR="00666580" w:rsidRPr="00A202CB" w:rsidRDefault="00666580" w:rsidP="00AF4D08">
                      <w:pPr>
                        <w:rPr>
                          <w:b/>
                          <w:color w:val="7030A0"/>
                        </w:rPr>
                      </w:pPr>
                      <w:r>
                        <w:rPr>
                          <w:b/>
                          <w:color w:val="7030A0"/>
                        </w:rPr>
                        <w:t>main_menu_title</w:t>
                      </w:r>
                    </w:p>
                    <w:p w14:paraId="20323E6D" w14:textId="77777777" w:rsidR="00666580" w:rsidRDefault="00666580"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91C8"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666580" w:rsidRPr="0084274F" w:rsidRDefault="00666580" w:rsidP="00AF4D08">
                            <w:pPr>
                              <w:rPr>
                                <w:b/>
                                <w:color w:val="7030A0"/>
                              </w:rPr>
                            </w:pPr>
                            <w:r>
                              <w:rPr>
                                <w:b/>
                                <w:color w:val="7030A0"/>
                              </w:rPr>
                              <w:t>button_background</w:t>
                            </w:r>
                          </w:p>
                          <w:p w14:paraId="6621D273"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" stroked="f">
                <v:textbox>
                  <w:txbxContent>
                    <w:p w14:paraId="42919584" w14:textId="77777777" w:rsidR="00666580" w:rsidRPr="0084274F" w:rsidRDefault="00666580" w:rsidP="00AF4D08">
                      <w:pPr>
                        <w:rPr>
                          <w:b/>
                          <w:color w:val="7030A0"/>
                        </w:rPr>
                      </w:pPr>
                      <w:r>
                        <w:rPr>
                          <w:b/>
                          <w:color w:val="7030A0"/>
                        </w:rPr>
                        <w:t>button_background</w:t>
                      </w:r>
                    </w:p>
                    <w:p w14:paraId="6621D273" w14:textId="77777777" w:rsidR="00666580" w:rsidRDefault="00666580"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C346A"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666580" w:rsidRPr="0084274F" w:rsidRDefault="00666580"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666580" w:rsidRPr="0084274F" w:rsidRDefault="00666580" w:rsidP="00AF4D08">
                            <w:pPr>
                              <w:rPr>
                                <w:b/>
                                <w:color w:val="7030A0"/>
                              </w:rPr>
                            </w:pPr>
                            <w:r>
                              <w:rPr>
                                <w:b/>
                                <w:color w:val="7030A0"/>
                              </w:rPr>
                              <w:t>actionbar_background_end_c</w:t>
                            </w:r>
                            <w:r w:rsidRPr="0084274F">
                              <w:rPr>
                                <w:b/>
                                <w:color w:val="7030A0"/>
                              </w:rPr>
                              <w:t>olor</w:t>
                            </w:r>
                          </w:p>
                          <w:p w14:paraId="5052E3BA"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" stroked="f">
                <v:textbox>
                  <w:txbxContent>
                    <w:p w14:paraId="20B2CDD8" w14:textId="77777777" w:rsidR="00666580" w:rsidRPr="0084274F" w:rsidRDefault="00666580"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666580" w:rsidRPr="0084274F" w:rsidRDefault="00666580" w:rsidP="00AF4D08">
                      <w:pPr>
                        <w:rPr>
                          <w:b/>
                          <w:color w:val="7030A0"/>
                        </w:rPr>
                      </w:pPr>
                      <w:r>
                        <w:rPr>
                          <w:b/>
                          <w:color w:val="7030A0"/>
                        </w:rPr>
                        <w:t>actionbar_background_end_c</w:t>
                      </w:r>
                      <w:r w:rsidRPr="0084274F">
                        <w:rPr>
                          <w:b/>
                          <w:color w:val="7030A0"/>
                        </w:rPr>
                        <w:t>olor</w:t>
                      </w:r>
                    </w:p>
                    <w:p w14:paraId="5052E3BA"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666580" w:rsidRPr="0084274F" w:rsidRDefault="00666580" w:rsidP="00AF4D08">
                            <w:pPr>
                              <w:rPr>
                                <w:b/>
                                <w:color w:val="7030A0"/>
                              </w:rPr>
                            </w:pPr>
                            <w:r>
                              <w:rPr>
                                <w:b/>
                                <w:color w:val="7030A0"/>
                              </w:rPr>
                              <w:t>Actionbar_hamburger_menu</w:t>
                            </w:r>
                          </w:p>
                          <w:p w14:paraId="2387A3A3"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4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" stroked="f">
                <v:textbox>
                  <w:txbxContent>
                    <w:p w14:paraId="16F72D0A" w14:textId="25806381" w:rsidR="00666580" w:rsidRPr="0084274F" w:rsidRDefault="00666580" w:rsidP="00AF4D08">
                      <w:pPr>
                        <w:rPr>
                          <w:b/>
                          <w:color w:val="7030A0"/>
                        </w:rPr>
                      </w:pPr>
                      <w:r>
                        <w:rPr>
                          <w:b/>
                          <w:color w:val="7030A0"/>
                        </w:rPr>
                        <w:t>Actionbar_hamburger_menu</w:t>
                      </w:r>
                    </w:p>
                    <w:p w14:paraId="2387A3A3"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666580" w:rsidRPr="004F2AD3" w:rsidRDefault="00666580"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" stroked="f">
                <v:textbox>
                  <w:txbxContent>
                    <w:p w14:paraId="43F737D1" w14:textId="77777777" w:rsidR="00666580" w:rsidRPr="004F2AD3" w:rsidRDefault="00666580"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69EA"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3" w:name="_Toc444883185"/>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3"/>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666580" w:rsidRPr="00A202CB" w:rsidRDefault="00666580" w:rsidP="000819CC">
                            <w:pPr>
                              <w:rPr>
                                <w:b/>
                                <w:color w:val="7030A0"/>
                              </w:rPr>
                            </w:pPr>
                            <w:r>
                              <w:rPr>
                                <w:b/>
                                <w:color w:val="7030A0"/>
                              </w:rPr>
                              <w:t>product_menu_title</w:t>
                            </w:r>
                          </w:p>
                          <w:p w14:paraId="4818CE28" w14:textId="77777777" w:rsidR="00666580" w:rsidRDefault="00666580"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" stroked="f">
                <v:textbox>
                  <w:txbxContent>
                    <w:p w14:paraId="0879EA29" w14:textId="45346D55" w:rsidR="00666580" w:rsidRPr="00A202CB" w:rsidRDefault="00666580" w:rsidP="000819CC">
                      <w:pPr>
                        <w:rPr>
                          <w:b/>
                          <w:color w:val="7030A0"/>
                        </w:rPr>
                      </w:pPr>
                      <w:r>
                        <w:rPr>
                          <w:b/>
                          <w:color w:val="7030A0"/>
                        </w:rPr>
                        <w:t>product_menu_title</w:t>
                      </w:r>
                    </w:p>
                    <w:p w14:paraId="4818CE28" w14:textId="77777777" w:rsidR="00666580" w:rsidRDefault="00666580"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3044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666580" w:rsidRPr="00A202CB" w:rsidRDefault="00666580" w:rsidP="000819CC">
                            <w:pPr>
                              <w:rPr>
                                <w:b/>
                                <w:color w:val="7030A0"/>
                              </w:rPr>
                            </w:pPr>
                            <w:r>
                              <w:rPr>
                                <w:b/>
                                <w:color w:val="7030A0"/>
                              </w:rPr>
                              <w:t>actionbar_back_button</w:t>
                            </w:r>
                          </w:p>
                          <w:p w14:paraId="58570092" w14:textId="77777777" w:rsidR="00666580" w:rsidRDefault="00666580"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" stroked="f">
                <v:textbox>
                  <w:txbxContent>
                    <w:p w14:paraId="5F298EC5" w14:textId="5489DCDE" w:rsidR="00666580" w:rsidRPr="00A202CB" w:rsidRDefault="00666580" w:rsidP="000819CC">
                      <w:pPr>
                        <w:rPr>
                          <w:b/>
                          <w:color w:val="7030A0"/>
                        </w:rPr>
                      </w:pPr>
                      <w:r>
                        <w:rPr>
                          <w:b/>
                          <w:color w:val="7030A0"/>
                        </w:rPr>
                        <w:t>actionbar_back_button</w:t>
                      </w:r>
                    </w:p>
                    <w:p w14:paraId="58570092" w14:textId="77777777" w:rsidR="00666580" w:rsidRDefault="00666580"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72F02"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4" w:author="Philips" w:date="2015-12-04T00:03:00Z">
        <w:r w:rsidR="00AA30E0">
          <w:rPr>
            <w:rFonts w:eastAsiaTheme="minorEastAsia"/>
            <w:noProof/>
            <w:rPrChange w:id="35"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666580" w:rsidRPr="00C228E3" w:rsidRDefault="00666580" w:rsidP="004B7F90">
                            <w:pPr>
                              <w:rPr>
                                <w:rFonts w:cs="Arial"/>
                                <w:b/>
                                <w:color w:val="7030A0"/>
                                <w:szCs w:val="24"/>
                              </w:rPr>
                            </w:pPr>
                            <w:r>
                              <w:rPr>
                                <w:rFonts w:cs="Arial"/>
                                <w:b/>
                                <w:color w:val="7030A0"/>
                                <w:szCs w:val="24"/>
                              </w:rPr>
                              <w:t>text_sub_header_color</w:t>
                            </w:r>
                          </w:p>
                          <w:p w14:paraId="1C8D1C84" w14:textId="77777777" w:rsidR="00666580" w:rsidRDefault="0066658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" stroked="f">
                <v:textbox>
                  <w:txbxContent>
                    <w:p w14:paraId="3B71EC90" w14:textId="77777777" w:rsidR="00666580" w:rsidRPr="00C228E3" w:rsidRDefault="00666580" w:rsidP="004B7F90">
                      <w:pPr>
                        <w:rPr>
                          <w:rFonts w:cs="Arial"/>
                          <w:b/>
                          <w:color w:val="7030A0"/>
                          <w:szCs w:val="24"/>
                        </w:rPr>
                      </w:pPr>
                      <w:r>
                        <w:rPr>
                          <w:rFonts w:cs="Arial"/>
                          <w:b/>
                          <w:color w:val="7030A0"/>
                          <w:szCs w:val="24"/>
                        </w:rPr>
                        <w:t>text_sub_header_color</w:t>
                      </w:r>
                    </w:p>
                    <w:p w14:paraId="1C8D1C84" w14:textId="77777777" w:rsidR="00666580" w:rsidRDefault="00666580"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3A79"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666580" w:rsidRDefault="00666580"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" stroked="f">
                <v:textbox>
                  <w:txbxContent>
                    <w:p w14:paraId="05932C41" w14:textId="77777777" w:rsidR="00666580" w:rsidRDefault="00666580"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4E86192D"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666580" w:rsidRDefault="00666580"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" stroked="f">
                <v:textbox>
                  <w:txbxContent>
                    <w:p w14:paraId="6C8BC360" w14:textId="77777777" w:rsidR="00666580" w:rsidRDefault="00666580"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097C"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666580" w:rsidRPr="00C228E3" w:rsidRDefault="00666580" w:rsidP="004B7F90">
                            <w:pPr>
                              <w:rPr>
                                <w:rFonts w:cs="Arial"/>
                                <w:b/>
                                <w:color w:val="7030A0"/>
                                <w:szCs w:val="24"/>
                              </w:rPr>
                            </w:pPr>
                            <w:r>
                              <w:rPr>
                                <w:rFonts w:cs="Arial"/>
                                <w:b/>
                                <w:color w:val="7030A0"/>
                                <w:szCs w:val="24"/>
                              </w:rPr>
                              <w:t>actionbar_back_button</w:t>
                            </w:r>
                          </w:p>
                          <w:p w14:paraId="67C18188" w14:textId="77777777" w:rsidR="00666580" w:rsidRDefault="0066658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" stroked="f">
                <v:textbox>
                  <w:txbxContent>
                    <w:p w14:paraId="48D32865" w14:textId="77777777" w:rsidR="00666580" w:rsidRPr="00C228E3" w:rsidRDefault="00666580" w:rsidP="004B7F90">
                      <w:pPr>
                        <w:rPr>
                          <w:rFonts w:cs="Arial"/>
                          <w:b/>
                          <w:color w:val="7030A0"/>
                          <w:szCs w:val="24"/>
                        </w:rPr>
                      </w:pPr>
                      <w:r>
                        <w:rPr>
                          <w:rFonts w:cs="Arial"/>
                          <w:b/>
                          <w:color w:val="7030A0"/>
                          <w:szCs w:val="24"/>
                        </w:rPr>
                        <w:t>actionbar_back_button</w:t>
                      </w:r>
                    </w:p>
                    <w:p w14:paraId="67C18188" w14:textId="77777777" w:rsidR="00666580" w:rsidRDefault="00666580"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99213E5"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AF13B07" w14:textId="3397CA4A" w:rsidR="00AF5B03" w:rsidRPr="001B7549" w:rsidRDefault="0089331C" w:rsidP="001B7549">
      <w:pPr>
        <w:pStyle w:val="ListParagraph"/>
        <w:numPr>
          <w:ilvl w:val="0"/>
          <w:numId w:val="31"/>
        </w:numPr>
        <w:contextualSpacing w:val="0"/>
        <w:rPr>
          <w:rFonts w:cs="Arial"/>
          <w:sz w:val="22"/>
          <w:szCs w:val="22"/>
        </w:rPr>
      </w:pPr>
      <w:r w:rsidRPr="001B7549">
        <w:rPr>
          <w:rFonts w:cs="Arial"/>
          <w:szCs w:val="24"/>
        </w:rPr>
        <w:t xml:space="preserve">Adding cc fragments </w:t>
      </w:r>
      <w:r w:rsidR="00140F5B" w:rsidRPr="001B7549">
        <w:rPr>
          <w:rFonts w:cs="Arial"/>
          <w:szCs w:val="24"/>
        </w:rPr>
        <w:t>will be taken care by</w:t>
      </w:r>
      <w:r w:rsidR="00740A01" w:rsidRPr="001B7549">
        <w:rPr>
          <w:rFonts w:cs="Arial"/>
          <w:szCs w:val="24"/>
        </w:rPr>
        <w:t xml:space="preserve"> library.</w:t>
      </w:r>
      <w:r w:rsidR="00AF5B03" w:rsidRPr="001B7549">
        <w:rPr>
          <w:rFonts w:cs="Arial"/>
          <w:sz w:val="22"/>
          <w:szCs w:val="22"/>
        </w:rPr>
        <w:t>We define one interface called “</w:t>
      </w:r>
      <w:r w:rsidR="00143C78" w:rsidRPr="001B7549">
        <w:rPr>
          <w:rFonts w:ascii="Courier New" w:hAnsi="Courier New" w:cs="Courier New"/>
          <w:sz w:val="22"/>
          <w:szCs w:val="22"/>
        </w:rPr>
        <w:t>ActionBarListener</w:t>
      </w:r>
      <w:r w:rsidR="00AF5B03" w:rsidRPr="001B7549">
        <w:rPr>
          <w:rFonts w:cs="Arial"/>
          <w:sz w:val="22"/>
          <w:szCs w:val="22"/>
        </w:rPr>
        <w:t>” and it w</w:t>
      </w:r>
      <w:r w:rsidR="00FD4212" w:rsidRPr="001B7549">
        <w:rPr>
          <w:rFonts w:cs="Arial"/>
          <w:sz w:val="22"/>
          <w:szCs w:val="22"/>
        </w:rPr>
        <w:t>ill have method called update</w:t>
      </w:r>
      <w:r w:rsidR="00AF5B03" w:rsidRPr="001B7549">
        <w:rPr>
          <w:rFonts w:cs="Arial"/>
          <w:sz w:val="22"/>
          <w:szCs w:val="22"/>
        </w:rPr>
        <w:t>ActionBar (</w:t>
      </w:r>
      <w:r w:rsidR="00FD4212" w:rsidRPr="001B7549">
        <w:rPr>
          <w:rFonts w:cs="Arial"/>
          <w:sz w:val="22"/>
          <w:szCs w:val="22"/>
        </w:rPr>
        <w:t xml:space="preserve">String titleActionbar, Boolean </w:t>
      </w:r>
      <w:r w:rsidR="007E292E" w:rsidRPr="001B7549">
        <w:rPr>
          <w:rFonts w:ascii="Courier New" w:hAnsi="Courier New" w:cs="Courier New"/>
          <w:sz w:val="18"/>
          <w:szCs w:val="18"/>
          <w:shd w:val="clear" w:color="auto" w:fill="E4E4FF"/>
        </w:rPr>
        <w:t>actionBarLeftArrow</w:t>
      </w:r>
      <w:r w:rsidR="00AF5B03" w:rsidRPr="001B7549">
        <w:rPr>
          <w:rFonts w:cs="Arial"/>
          <w:sz w:val="22"/>
          <w:szCs w:val="22"/>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0A1FB697" w14:textId="30178200" w:rsidR="00142164" w:rsidRPr="001B7549" w:rsidRDefault="00AF5B03" w:rsidP="00142164">
      <w:pPr>
        <w:pStyle w:val="HTMLPreformatted"/>
        <w:numPr>
          <w:ilvl w:val="0"/>
          <w:numId w:val="20"/>
        </w:numPr>
        <w:shd w:val="clear" w:color="auto" w:fill="FFFFFF"/>
        <w:rPr>
          <w:rFonts w:ascii="Arial" w:eastAsia="Times New Roman" w:hAnsi="Arial" w:cs="Arial"/>
          <w:color w:val="000000"/>
          <w:sz w:val="24"/>
          <w:szCs w:val="24"/>
        </w:rPr>
      </w:pPr>
      <w:r w:rsidRPr="001B7549">
        <w:rPr>
          <w:rFonts w:ascii="Arial" w:hAnsi="Arial" w:cs="Arial"/>
          <w:sz w:val="24"/>
          <w:szCs w:val="24"/>
        </w:rPr>
        <w:t xml:space="preserve">Application has to implement interfaces </w:t>
      </w:r>
      <w:r w:rsidR="00142164" w:rsidRPr="001B7549">
        <w:rPr>
          <w:rFonts w:ascii="Arial" w:hAnsi="Arial" w:cs="Arial"/>
          <w:sz w:val="24"/>
          <w:szCs w:val="24"/>
        </w:rPr>
        <w:t xml:space="preserve">called </w:t>
      </w:r>
      <w:r w:rsidR="00142164" w:rsidRPr="001B7549">
        <w:rPr>
          <w:rFonts w:ascii="Arial" w:eastAsia="Times New Roman" w:hAnsi="Arial" w:cs="Arial"/>
          <w:color w:val="000000"/>
          <w:sz w:val="24"/>
          <w:szCs w:val="24"/>
          <w:shd w:val="clear" w:color="auto" w:fill="E4E4FF"/>
        </w:rPr>
        <w:t>CcListener whers it contains the following override methods</w:t>
      </w:r>
    </w:p>
    <w:p w14:paraId="2282CB21" w14:textId="10E314BE" w:rsidR="00AF5B03" w:rsidRPr="008D6FA5" w:rsidRDefault="00AF5B03" w:rsidP="00142164">
      <w:pPr>
        <w:pStyle w:val="ListParagraph"/>
        <w:spacing w:before="100" w:beforeAutospacing="1" w:after="100" w:afterAutospacing="1"/>
        <w:rPr>
          <w:rFonts w:cs="Arial"/>
          <w:szCs w:val="24"/>
        </w:rPr>
      </w:pPr>
    </w:p>
    <w:p w14:paraId="697AD25E" w14:textId="56EDD7BD" w:rsidR="00142164" w:rsidRDefault="00142164" w:rsidP="001B7549">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E4E4FF"/>
        </w:rPr>
      </w:pPr>
      <w:r w:rsidRPr="00142164">
        <w:rPr>
          <w:rFonts w:ascii="Courier New" w:hAnsi="Courier New" w:cs="Courier New"/>
          <w:color w:val="000000"/>
          <w:sz w:val="18"/>
          <w:szCs w:val="18"/>
          <w:shd w:val="clear" w:color="auto" w:fill="E4E4FF"/>
        </w:rPr>
        <w:t>onMainMenuItemClicked</w:t>
      </w:r>
    </w:p>
    <w:p w14:paraId="0EB76943" w14:textId="50BF2716" w:rsidR="00AF5B03" w:rsidRPr="001B7549" w:rsidRDefault="00AF5B03" w:rsidP="001B7549">
      <w:pPr>
        <w:spacing w:before="100" w:beforeAutospacing="1" w:after="100" w:afterAutospacing="1"/>
        <w:ind w:left="1440"/>
        <w:rPr>
          <w:rFonts w:cs="Arial"/>
          <w:szCs w:val="24"/>
        </w:rPr>
      </w:pPr>
      <w:r w:rsidRPr="001B7549">
        <w:rPr>
          <w:rFonts w:cs="Arial"/>
          <w:szCs w:val="24"/>
        </w:rPr>
        <w:t xml:space="preserve"> </w:t>
      </w:r>
      <w:r w:rsidR="00586C27">
        <w:rPr>
          <w:rFonts w:cs="Arial"/>
          <w:szCs w:val="24"/>
        </w:rPr>
        <w:tab/>
      </w:r>
      <w:r w:rsidRPr="001B7549">
        <w:rPr>
          <w:rFonts w:cs="Arial"/>
          <w:szCs w:val="24"/>
        </w:rPr>
        <w:t>Invoked on click of each button on support home page. This helps in configuring features on main/home page.</w:t>
      </w:r>
    </w:p>
    <w:p w14:paraId="17C546A2"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onProductMenuItemClicked</w:t>
      </w:r>
    </w:p>
    <w:p w14:paraId="2D4DF2A0" w14:textId="3DF45004" w:rsidR="00AF5B03" w:rsidRDefault="00AF5B03" w:rsidP="00586C27">
      <w:pPr>
        <w:pStyle w:val="ListParagraph"/>
        <w:spacing w:before="100" w:beforeAutospacing="1" w:after="100" w:afterAutospacing="1"/>
        <w:ind w:left="1800" w:firstLine="360"/>
        <w:rPr>
          <w:rFonts w:cs="Arial"/>
          <w:szCs w:val="24"/>
        </w:rPr>
      </w:pPr>
      <w:r w:rsidRPr="00586C27">
        <w:rPr>
          <w:rFonts w:cs="Arial"/>
          <w:szCs w:val="24"/>
        </w:rPr>
        <w:t>Invoked on click of each button on product info page. This helps in configuring features on product info page.</w:t>
      </w:r>
    </w:p>
    <w:p w14:paraId="504B4BBC" w14:textId="77777777" w:rsidR="00586C27" w:rsidRPr="00586C27" w:rsidRDefault="00586C27" w:rsidP="00586C27">
      <w:pPr>
        <w:pStyle w:val="ListParagraph"/>
        <w:spacing w:before="100" w:beforeAutospacing="1" w:after="100" w:afterAutospacing="1"/>
        <w:ind w:left="1800" w:firstLine="360"/>
        <w:rPr>
          <w:rFonts w:cs="Arial"/>
          <w:szCs w:val="24"/>
        </w:rPr>
      </w:pPr>
    </w:p>
    <w:p w14:paraId="1A85F8C6"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onSocialProviderItemClicked</w:t>
      </w:r>
    </w:p>
    <w:p w14:paraId="2261C250" w14:textId="73A555D8" w:rsidR="00AF5B03" w:rsidRPr="00142164" w:rsidRDefault="00AF5B03" w:rsidP="00586C27">
      <w:pPr>
        <w:spacing w:before="100" w:beforeAutospacing="1" w:after="100" w:afterAutospacing="1"/>
        <w:ind w:left="1440" w:firstLine="720"/>
        <w:rPr>
          <w:rFonts w:cs="Arial"/>
          <w:szCs w:val="24"/>
        </w:rPr>
      </w:pPr>
      <w:r w:rsidRPr="00142164">
        <w:rPr>
          <w:rFonts w:cs="Arial"/>
          <w:szCs w:val="24"/>
        </w:rPr>
        <w:t>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2862DBBA"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w:t>
      </w:r>
      <w:r w:rsidR="00142164">
        <w:rPr>
          <w:rFonts w:cs="Arial"/>
          <w:szCs w:val="24"/>
        </w:rPr>
        <w:t xml:space="preserve">pp is required to implement this </w:t>
      </w:r>
      <w:r w:rsidRPr="008D6FA5">
        <w:rPr>
          <w:rFonts w:cs="Arial"/>
          <w:szCs w:val="24"/>
        </w:rPr>
        <w:t xml:space="preserve">to take control on app side for the menu items which is added by verticals. For digital care menu item, library is supposed to take action and app should not ideally override this. If app returns “true” then it means </w:t>
      </w:r>
      <w:r w:rsidRPr="008D6FA5">
        <w:rPr>
          <w:rFonts w:cs="Arial"/>
          <w:szCs w:val="24"/>
        </w:rPr>
        <w:lastRenderedPageBreak/>
        <w:t>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lastRenderedPageBreak/>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152907" w:rsidP="00B25B22">
      <w:pPr>
        <w:pStyle w:val="BodyText"/>
        <w:ind w:left="720"/>
        <w:rPr>
          <w:lang w:val="en-GB"/>
        </w:rPr>
      </w:pPr>
      <w:hyperlink r:id="rId15"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34793370"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E86EBE">
        <w:rPr>
          <w:color w:val="000000"/>
          <w:sz w:val="18"/>
          <w:szCs w:val="18"/>
          <w:highlight w:val="lightGray"/>
        </w:rPr>
        <w:t>droid {</w:t>
      </w:r>
      <w:r w:rsidR="00E86EBE">
        <w:rPr>
          <w:color w:val="000000"/>
          <w:sz w:val="18"/>
          <w:szCs w:val="18"/>
          <w:highlight w:val="lightGray"/>
        </w:rPr>
        <w:br/>
        <w:t>    compileSdkVersion 24</w:t>
      </w:r>
      <w:r w:rsidRPr="005F1466">
        <w:rPr>
          <w:color w:val="000000"/>
          <w:sz w:val="18"/>
          <w:szCs w:val="18"/>
          <w:highlight w:val="lightGray"/>
        </w:rPr>
        <w:br/>
        <w:t>    buildToolsVersion "2</w:t>
      </w:r>
      <w:r w:rsidR="00E86EBE">
        <w:rPr>
          <w:color w:val="000000"/>
          <w:sz w:val="18"/>
          <w:szCs w:val="18"/>
          <w:highlight w:val="lightGray"/>
        </w:rPr>
        <w:t>4</w:t>
      </w:r>
      <w:r w:rsidR="00445915">
        <w:rPr>
          <w:color w:val="000000"/>
          <w:sz w:val="18"/>
          <w:szCs w:val="18"/>
          <w:highlight w:val="lightGray"/>
        </w:rPr>
        <w:t>.0.3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minSdkVersion 19</w:t>
      </w:r>
      <w:r w:rsidRPr="005F1466">
        <w:rPr>
          <w:color w:val="000000"/>
          <w:sz w:val="18"/>
          <w:szCs w:val="18"/>
          <w:highlight w:val="lightGray"/>
        </w:rPr>
        <w:br/>
        <w:t>        targetSdkVersion 2</w:t>
      </w:r>
      <w:r w:rsidR="00E86EBE">
        <w:rPr>
          <w:color w:val="000000"/>
          <w:sz w:val="18"/>
          <w:szCs w:val="18"/>
          <w:highlight w:val="lightGray"/>
        </w:rPr>
        <w:t>4</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lastRenderedPageBreak/>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29CC22BA" w14:textId="77777777" w:rsidR="004B177B" w:rsidRPr="004B177B" w:rsidRDefault="004B177B" w:rsidP="004B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-dontusemixedcaseclassnames</w:t>
      </w:r>
      <w:r w:rsidRPr="004B177B">
        <w:rPr>
          <w:rFonts w:ascii="Courier New" w:hAnsi="Courier New" w:cs="Courier New"/>
          <w:b/>
          <w:bCs/>
          <w:color w:val="000080"/>
          <w:sz w:val="18"/>
          <w:szCs w:val="18"/>
        </w:rPr>
        <w:br/>
        <w:t>-dontskipnonpubliclibraryclasses</w:t>
      </w:r>
      <w:r w:rsidRPr="004B177B">
        <w:rPr>
          <w:rFonts w:ascii="Courier New" w:hAnsi="Courier New" w:cs="Courier New"/>
          <w:b/>
          <w:bCs/>
          <w:color w:val="000080"/>
          <w:sz w:val="18"/>
          <w:szCs w:val="18"/>
        </w:rPr>
        <w:br/>
        <w:t>-dontskipnonpubliclibraryclassmembers</w:t>
      </w:r>
      <w:r w:rsidRPr="004B177B">
        <w:rPr>
          <w:rFonts w:ascii="Courier New" w:hAnsi="Courier New" w:cs="Courier New"/>
          <w:b/>
          <w:bCs/>
          <w:color w:val="000080"/>
          <w:sz w:val="18"/>
          <w:szCs w:val="18"/>
        </w:rPr>
        <w:br/>
        <w:t>-dontpreverify</w:t>
      </w:r>
      <w:r w:rsidRPr="004B177B">
        <w:rPr>
          <w:rFonts w:ascii="Courier New" w:hAnsi="Courier New" w:cs="Courier New"/>
          <w:b/>
          <w:bCs/>
          <w:color w:val="000080"/>
          <w:sz w:val="18"/>
          <w:szCs w:val="18"/>
        </w:rPr>
        <w:br/>
        <w:t xml:space="preserve">-keepattributes </w:t>
      </w:r>
      <w:r w:rsidRPr="004B177B">
        <w:rPr>
          <w:rFonts w:ascii="Courier New" w:hAnsi="Courier New" w:cs="Courier New"/>
          <w:color w:val="000000"/>
          <w:sz w:val="18"/>
          <w:szCs w:val="18"/>
        </w:rPr>
        <w:t>*Annotation*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-keepattributes </w:t>
      </w:r>
      <w:r w:rsidRPr="004B177B">
        <w:rPr>
          <w:rFonts w:ascii="Courier New" w:hAnsi="Courier New" w:cs="Courier New"/>
          <w:color w:val="000000"/>
          <w:sz w:val="18"/>
          <w:szCs w:val="18"/>
        </w:rPr>
        <w:t>Signature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Gson specific classes</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sun.misc.Unsafe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com.google.gson.stream.**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com.philips.cdp.prxclient.prxdatamodels.**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com.google.gson.examples.android.model.**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#Tagging</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com.adobe.mobile.**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com.philips.cdp.tagging.**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#LocaleMatch</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public class com.philips.cdp.localematch.**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#Network</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org.apache.http.**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android.net.http.**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#UIKit</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com.shamanland.**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uk.co.chrisjenx.**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#ConsumerCare</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com.philips.cdp.digitalcare.**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android.app.Activity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android.app.Application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android.content.BroadcastReceiver</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android.support.v4.app.Fragment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t xml:space="preserve">    </w:t>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enum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 values();</w:t>
      </w:r>
      <w:r w:rsidRPr="004B177B">
        <w:rPr>
          <w:rFonts w:ascii="Courier New" w:hAnsi="Courier New" w:cs="Courier New"/>
          <w:b/>
          <w:bCs/>
          <w:color w:val="660E7A"/>
          <w:sz w:val="18"/>
          <w:szCs w:val="18"/>
        </w:rPr>
        <w:br/>
        <w:t xml:space="preserve">        public static ** valueOf(java.lang.String);</w:t>
      </w:r>
      <w:r w:rsidRPr="004B177B">
        <w:rPr>
          <w:rFonts w:ascii="Courier New" w:hAnsi="Courier New" w:cs="Courier New"/>
          <w:b/>
          <w:bCs/>
          <w:color w:val="660E7A"/>
          <w:sz w:val="18"/>
          <w:szCs w:val="18"/>
        </w:rPr>
        <w:br/>
        <w:t xml:space="preserve">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android.view.View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w:t>
      </w:r>
      <w:r w:rsidRPr="004B177B">
        <w:rPr>
          <w:rFonts w:ascii="Courier New" w:hAnsi="Courier New" w:cs="Courier New"/>
          <w:b/>
          <w:bCs/>
          <w:color w:val="660E7A"/>
          <w:sz w:val="18"/>
          <w:szCs w:val="18"/>
        </w:rPr>
        <w:br/>
        <w:t xml:space="preserve">    public &lt;init&gt;(android.content.Context, android.util.AttributeSet);</w:t>
      </w:r>
      <w:r w:rsidRPr="004B177B">
        <w:rPr>
          <w:rFonts w:ascii="Courier New" w:hAnsi="Courier New" w:cs="Courier New"/>
          <w:b/>
          <w:bCs/>
          <w:color w:val="660E7A"/>
          <w:sz w:val="18"/>
          <w:szCs w:val="18"/>
        </w:rPr>
        <w:br/>
        <w:t xml:space="preserve">    public &lt;init&gt;(android.content.Context, android.util.AttributeSet, int);</w:t>
      </w:r>
      <w:r w:rsidRPr="004B177B">
        <w:rPr>
          <w:rFonts w:ascii="Courier New" w:hAnsi="Courier New" w:cs="Courier New"/>
          <w:b/>
          <w:bCs/>
          <w:color w:val="660E7A"/>
          <w:sz w:val="18"/>
          <w:szCs w:val="18"/>
        </w:rPr>
        <w:br/>
        <w:t xml:space="preserve">    public void 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 int);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extends android.content.Context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void *(android.view.View);</w:t>
      </w:r>
      <w:r w:rsidRPr="004B177B">
        <w:rPr>
          <w:rFonts w:ascii="Courier New" w:hAnsi="Courier New" w:cs="Courier New"/>
          <w:b/>
          <w:bCs/>
          <w:color w:val="660E7A"/>
          <w:sz w:val="18"/>
          <w:szCs w:val="18"/>
        </w:rPr>
        <w:br/>
        <w:t xml:space="preserve">   public void *(android.view.MenuItem);</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implements android.os.Parcelable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static android.os.Parcelable$Creator CREATOR;</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**.R$*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&lt;fields&gt;;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@android.webkit.JavascriptInterface &lt;methods&gt;;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#GooglePLayServices</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android.support.**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class android.view.**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interface android.support.v13.app.**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android.support.v13.**</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com.philips.cdp.uikit.customviews.**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#-keep class com.google.android.gms.** { *; }</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com.google.android.gms.**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org.w3c.dom.bootstrap.DOMImplementationRegistry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com.philips.cdp.productselection.R$id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android.view.**</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android.media.session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android.app.**</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com.philips.cdp.digitalcare.**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android.support.**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com.adobe.mobile.**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org.apache.**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com.shamanland.**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uk.co.chrisjenx.**</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152907" w:rsidP="00E91EAA">
      <w:pPr>
        <w:pStyle w:val="ListParagraph"/>
        <w:numPr>
          <w:ilvl w:val="0"/>
          <w:numId w:val="37"/>
        </w:numPr>
        <w:rPr>
          <w:rFonts w:cs="Arial"/>
          <w:szCs w:val="24"/>
        </w:rPr>
      </w:pPr>
      <w:hyperlink r:id="rId16"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152907" w:rsidP="00E91EAA">
      <w:pPr>
        <w:pStyle w:val="ListParagraph"/>
        <w:numPr>
          <w:ilvl w:val="0"/>
          <w:numId w:val="37"/>
        </w:numPr>
        <w:rPr>
          <w:rFonts w:cs="Arial"/>
          <w:sz w:val="20"/>
        </w:rPr>
      </w:pPr>
      <w:hyperlink r:id="rId17"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8"/>
    </w:p>
    <w:p w14:paraId="12E0F955" w14:textId="706C1ED0" w:rsidR="00CC6EB3" w:rsidRDefault="00CC6EB3" w:rsidP="00FF7B65">
      <w:pPr>
        <w:pStyle w:val="ListParagraph"/>
        <w:numPr>
          <w:ilvl w:val="0"/>
          <w:numId w:val="27"/>
        </w:numPr>
        <w:spacing w:before="100" w:beforeAutospacing="1" w:after="100" w:afterAutospacing="1"/>
        <w:rPr>
          <w:rFonts w:cs="Arial"/>
          <w:szCs w:val="24"/>
        </w:rPr>
      </w:pPr>
      <w:r>
        <w:rPr>
          <w:rFonts w:cs="Arial"/>
          <w:szCs w:val="24"/>
        </w:rPr>
        <w:t>GooglePlayServices/GoogleMaps added in the ConsumerCare Component is 7.5.0, If the vertical apps needs the latest they can exclude in gradle level by adding there required GooglePlayServices/GoogleMaps version.</w:t>
      </w:r>
    </w:p>
    <w:p w14:paraId="0AA1AEA3" w14:textId="0515FB98" w:rsidR="00FE77AA" w:rsidRDefault="00FE77AA" w:rsidP="00FF7B65">
      <w:pPr>
        <w:pStyle w:val="ListParagraph"/>
        <w:numPr>
          <w:ilvl w:val="0"/>
          <w:numId w:val="27"/>
        </w:numPr>
        <w:spacing w:before="100" w:beforeAutospacing="1" w:after="100" w:afterAutospacing="1"/>
        <w:rPr>
          <w:rFonts w:cs="Arial"/>
          <w:szCs w:val="24"/>
        </w:rPr>
      </w:pPr>
      <w:r>
        <w:rPr>
          <w:rFonts w:cs="Arial"/>
          <w:szCs w:val="24"/>
        </w:rPr>
        <w:t>For china :</w:t>
      </w:r>
    </w:p>
    <w:p w14:paraId="77B565F9" w14:textId="392ADE2A" w:rsidR="00FE77AA" w:rsidRDefault="00FE77AA" w:rsidP="00FE77AA">
      <w:pPr>
        <w:pStyle w:val="ListParagraph"/>
        <w:numPr>
          <w:ilvl w:val="1"/>
          <w:numId w:val="27"/>
        </w:numPr>
        <w:spacing w:before="100" w:beforeAutospacing="1" w:after="100" w:afterAutospacing="1"/>
        <w:rPr>
          <w:rFonts w:cs="Arial"/>
          <w:szCs w:val="24"/>
        </w:rPr>
      </w:pPr>
      <w:r>
        <w:rPr>
          <w:rFonts w:cs="Arial"/>
          <w:szCs w:val="24"/>
        </w:rPr>
        <w:t>Disabled Facebook and twitter</w:t>
      </w:r>
    </w:p>
    <w:p w14:paraId="3761ACB1" w14:textId="714B242F" w:rsidR="00FE77AA" w:rsidRDefault="00FE77AA" w:rsidP="00FE77AA">
      <w:pPr>
        <w:pStyle w:val="ListParagraph"/>
        <w:numPr>
          <w:ilvl w:val="1"/>
          <w:numId w:val="27"/>
        </w:numPr>
        <w:spacing w:before="100" w:beforeAutospacing="1" w:after="100" w:afterAutospacing="1"/>
        <w:rPr>
          <w:rFonts w:cs="Arial"/>
          <w:szCs w:val="24"/>
        </w:rPr>
      </w:pPr>
      <w:r>
        <w:rPr>
          <w:rFonts w:cs="Arial"/>
          <w:szCs w:val="24"/>
        </w:rPr>
        <w:t>Disabled rate this app.</w:t>
      </w:r>
    </w:p>
    <w:p w14:paraId="3C99BF42" w14:textId="77777777" w:rsidR="00FE77AA" w:rsidRPr="008D6FA5" w:rsidRDefault="00FE77AA" w:rsidP="00FE77AA">
      <w:pPr>
        <w:pStyle w:val="ListParagraph"/>
        <w:spacing w:before="100" w:beforeAutospacing="1" w:after="100" w:afterAutospacing="1"/>
        <w:ind w:left="1440"/>
        <w:rPr>
          <w:rFonts w:cs="Arial"/>
          <w:szCs w:val="24"/>
        </w:rPr>
      </w:pPr>
    </w:p>
    <w:sectPr w:rsidR="00FE77AA" w:rsidRPr="008D6FA5" w:rsidSect="003C4F40">
      <w:headerReference w:type="default" r:id="rId18"/>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2B296" w14:textId="77777777" w:rsidR="00152907" w:rsidRDefault="00152907" w:rsidP="003C4F40">
      <w:r>
        <w:separator/>
      </w:r>
    </w:p>
  </w:endnote>
  <w:endnote w:type="continuationSeparator" w:id="0">
    <w:p w14:paraId="1D8C34FF" w14:textId="77777777" w:rsidR="00152907" w:rsidRDefault="00152907"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666580" w:rsidRPr="003C4F40" w:rsidRDefault="0066658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5646BD">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5646BD">
      <w:rPr>
        <w:rFonts w:cs="Arial"/>
        <w:i/>
        <w:noProof/>
        <w:sz w:val="20"/>
      </w:rPr>
      <w:t>21</w:t>
    </w:r>
    <w:r w:rsidRPr="003C4F40">
      <w:rPr>
        <w:rFonts w:cs="Arial"/>
        <w:i/>
        <w:sz w:val="20"/>
      </w:rPr>
      <w:fldChar w:fldCharType="end"/>
    </w:r>
  </w:p>
  <w:p w14:paraId="66BBB41D" w14:textId="77777777" w:rsidR="00666580" w:rsidRPr="003C4F40" w:rsidRDefault="0066658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AAB85" w14:textId="77777777" w:rsidR="00152907" w:rsidRDefault="00152907" w:rsidP="003C4F40">
      <w:r>
        <w:separator/>
      </w:r>
    </w:p>
  </w:footnote>
  <w:footnote w:type="continuationSeparator" w:id="0">
    <w:p w14:paraId="3E19164E" w14:textId="77777777" w:rsidR="00152907" w:rsidRDefault="00152907"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666580" w:rsidRPr="003C4F40" w:rsidRDefault="00666580"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666580" w:rsidRPr="003C4F40" w:rsidRDefault="00666580" w:rsidP="003C4F40">
    <w:pPr>
      <w:pStyle w:val="Header"/>
      <w:rPr>
        <w:rFonts w:cs="Arial"/>
        <w:sz w:val="20"/>
      </w:rPr>
    </w:pPr>
    <w:r>
      <w:rPr>
        <w:rFonts w:cs="Arial"/>
        <w:sz w:val="20"/>
      </w:rPr>
      <w:tab/>
    </w:r>
    <w:r>
      <w:rPr>
        <w:rFonts w:cs="Arial"/>
        <w:sz w:val="20"/>
      </w:rPr>
      <w:tab/>
      <w:t>16-05-2016</w:t>
    </w:r>
  </w:p>
  <w:p w14:paraId="1DF7B72C" w14:textId="77777777" w:rsidR="00666580" w:rsidRPr="003C4F40" w:rsidRDefault="006665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C47F5A"/>
    <w:multiLevelType w:val="hybridMultilevel"/>
    <w:tmpl w:val="E2440370"/>
    <w:lvl w:ilvl="0" w:tplc="02C222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0AD2370"/>
    <w:multiLevelType w:val="hybridMultilevel"/>
    <w:tmpl w:val="9CBA2AF2"/>
    <w:lvl w:ilvl="0" w:tplc="A96069A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29"/>
  </w:num>
  <w:num w:numId="15">
    <w:abstractNumId w:val="27"/>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 w:numId="48">
    <w:abstractNumId w:val="31"/>
  </w:num>
  <w:num w:numId="49">
    <w:abstractNumId w:val="0"/>
    <w:lvlOverride w:ilvl="0">
      <w:startOverride w:val="2"/>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A1446"/>
    <w:rsid w:val="000B0193"/>
    <w:rsid w:val="000B0705"/>
    <w:rsid w:val="000B1868"/>
    <w:rsid w:val="000C060C"/>
    <w:rsid w:val="000C3F6E"/>
    <w:rsid w:val="000C4D52"/>
    <w:rsid w:val="000C5126"/>
    <w:rsid w:val="000C535B"/>
    <w:rsid w:val="000D0FD0"/>
    <w:rsid w:val="000D52D3"/>
    <w:rsid w:val="000D63CF"/>
    <w:rsid w:val="000E11D0"/>
    <w:rsid w:val="000E15DA"/>
    <w:rsid w:val="000E4768"/>
    <w:rsid w:val="00100E4C"/>
    <w:rsid w:val="00102891"/>
    <w:rsid w:val="0011150A"/>
    <w:rsid w:val="00116FD5"/>
    <w:rsid w:val="00126844"/>
    <w:rsid w:val="00127E0E"/>
    <w:rsid w:val="00131774"/>
    <w:rsid w:val="00140F5B"/>
    <w:rsid w:val="00142164"/>
    <w:rsid w:val="0014354F"/>
    <w:rsid w:val="00143C78"/>
    <w:rsid w:val="001467AE"/>
    <w:rsid w:val="00150F04"/>
    <w:rsid w:val="00151D68"/>
    <w:rsid w:val="00152907"/>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B7549"/>
    <w:rsid w:val="001C0212"/>
    <w:rsid w:val="001C053D"/>
    <w:rsid w:val="001C05BE"/>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0466"/>
    <w:rsid w:val="00251993"/>
    <w:rsid w:val="00255DDE"/>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3540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A2B79"/>
    <w:rsid w:val="004A774B"/>
    <w:rsid w:val="004B177B"/>
    <w:rsid w:val="004B4106"/>
    <w:rsid w:val="004B7F90"/>
    <w:rsid w:val="004C4C05"/>
    <w:rsid w:val="004D5FEC"/>
    <w:rsid w:val="004E333B"/>
    <w:rsid w:val="004E5C37"/>
    <w:rsid w:val="004F19F1"/>
    <w:rsid w:val="00506946"/>
    <w:rsid w:val="00520A7D"/>
    <w:rsid w:val="00524FE1"/>
    <w:rsid w:val="0053519D"/>
    <w:rsid w:val="0053552D"/>
    <w:rsid w:val="00537C91"/>
    <w:rsid w:val="0054032E"/>
    <w:rsid w:val="00542D65"/>
    <w:rsid w:val="00545B04"/>
    <w:rsid w:val="005469A6"/>
    <w:rsid w:val="005521E1"/>
    <w:rsid w:val="00554F79"/>
    <w:rsid w:val="0055517C"/>
    <w:rsid w:val="00556093"/>
    <w:rsid w:val="005608AE"/>
    <w:rsid w:val="005614E6"/>
    <w:rsid w:val="00563D32"/>
    <w:rsid w:val="005646BD"/>
    <w:rsid w:val="005724E2"/>
    <w:rsid w:val="00573615"/>
    <w:rsid w:val="00575B27"/>
    <w:rsid w:val="00580595"/>
    <w:rsid w:val="00586BE7"/>
    <w:rsid w:val="00586C2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07475"/>
    <w:rsid w:val="00611F48"/>
    <w:rsid w:val="00613971"/>
    <w:rsid w:val="0061475C"/>
    <w:rsid w:val="00614C01"/>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66580"/>
    <w:rsid w:val="006702BD"/>
    <w:rsid w:val="00674028"/>
    <w:rsid w:val="00675022"/>
    <w:rsid w:val="006809E2"/>
    <w:rsid w:val="00690D8C"/>
    <w:rsid w:val="006A11DB"/>
    <w:rsid w:val="006A42C9"/>
    <w:rsid w:val="006B1846"/>
    <w:rsid w:val="006B2A64"/>
    <w:rsid w:val="006B4943"/>
    <w:rsid w:val="006C5988"/>
    <w:rsid w:val="006C5E5E"/>
    <w:rsid w:val="006C6E3F"/>
    <w:rsid w:val="006D0BCC"/>
    <w:rsid w:val="006D1E80"/>
    <w:rsid w:val="006D1F7B"/>
    <w:rsid w:val="006D422D"/>
    <w:rsid w:val="006D625B"/>
    <w:rsid w:val="006E4E7D"/>
    <w:rsid w:val="006F6573"/>
    <w:rsid w:val="006F71C1"/>
    <w:rsid w:val="00702A94"/>
    <w:rsid w:val="00702E32"/>
    <w:rsid w:val="007104FE"/>
    <w:rsid w:val="00712897"/>
    <w:rsid w:val="007272C4"/>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6B76"/>
    <w:rsid w:val="007A7466"/>
    <w:rsid w:val="007B00FB"/>
    <w:rsid w:val="007B0103"/>
    <w:rsid w:val="007B0854"/>
    <w:rsid w:val="007B33C9"/>
    <w:rsid w:val="007D2090"/>
    <w:rsid w:val="007D2E46"/>
    <w:rsid w:val="007D680B"/>
    <w:rsid w:val="007E292E"/>
    <w:rsid w:val="007F0A96"/>
    <w:rsid w:val="007F3E41"/>
    <w:rsid w:val="007F532C"/>
    <w:rsid w:val="007F5D90"/>
    <w:rsid w:val="00801A67"/>
    <w:rsid w:val="00811D38"/>
    <w:rsid w:val="0081707E"/>
    <w:rsid w:val="0081761A"/>
    <w:rsid w:val="008233ED"/>
    <w:rsid w:val="00823BA7"/>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0D40"/>
    <w:rsid w:val="008F1DB4"/>
    <w:rsid w:val="008F55D5"/>
    <w:rsid w:val="008F62E3"/>
    <w:rsid w:val="008F7B81"/>
    <w:rsid w:val="00905C56"/>
    <w:rsid w:val="00906BC4"/>
    <w:rsid w:val="00906F08"/>
    <w:rsid w:val="00912A48"/>
    <w:rsid w:val="00912AE3"/>
    <w:rsid w:val="00921ACE"/>
    <w:rsid w:val="00925471"/>
    <w:rsid w:val="00941667"/>
    <w:rsid w:val="009424B1"/>
    <w:rsid w:val="009426E5"/>
    <w:rsid w:val="009448CF"/>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2D96"/>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A4F"/>
    <w:rsid w:val="00AE2E58"/>
    <w:rsid w:val="00AE6499"/>
    <w:rsid w:val="00AF3C2A"/>
    <w:rsid w:val="00AF4BA8"/>
    <w:rsid w:val="00AF4D08"/>
    <w:rsid w:val="00AF5B03"/>
    <w:rsid w:val="00B12F5D"/>
    <w:rsid w:val="00B1639C"/>
    <w:rsid w:val="00B178F8"/>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149E8"/>
    <w:rsid w:val="00C20BDF"/>
    <w:rsid w:val="00C22AC7"/>
    <w:rsid w:val="00C26147"/>
    <w:rsid w:val="00C34C79"/>
    <w:rsid w:val="00C34F60"/>
    <w:rsid w:val="00C453BA"/>
    <w:rsid w:val="00C4638C"/>
    <w:rsid w:val="00C51D2D"/>
    <w:rsid w:val="00C60D10"/>
    <w:rsid w:val="00C6311C"/>
    <w:rsid w:val="00C67B0F"/>
    <w:rsid w:val="00C72EB5"/>
    <w:rsid w:val="00C74513"/>
    <w:rsid w:val="00C77125"/>
    <w:rsid w:val="00C779CE"/>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42CA"/>
    <w:rsid w:val="00CF5DF9"/>
    <w:rsid w:val="00CF7A35"/>
    <w:rsid w:val="00D07071"/>
    <w:rsid w:val="00D10CD0"/>
    <w:rsid w:val="00D118C2"/>
    <w:rsid w:val="00D15FAB"/>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1DA"/>
    <w:rsid w:val="00E70503"/>
    <w:rsid w:val="00E741D0"/>
    <w:rsid w:val="00E808B1"/>
    <w:rsid w:val="00E809A1"/>
    <w:rsid w:val="00E82274"/>
    <w:rsid w:val="00E840F9"/>
    <w:rsid w:val="00E85228"/>
    <w:rsid w:val="00E86EBE"/>
    <w:rsid w:val="00E91EAA"/>
    <w:rsid w:val="00E92ED0"/>
    <w:rsid w:val="00EA3554"/>
    <w:rsid w:val="00EA41EB"/>
    <w:rsid w:val="00EB15E6"/>
    <w:rsid w:val="00EB2955"/>
    <w:rsid w:val="00EB420E"/>
    <w:rsid w:val="00EB5ED3"/>
    <w:rsid w:val="00EC58F4"/>
    <w:rsid w:val="00EC7787"/>
    <w:rsid w:val="00ED0B89"/>
    <w:rsid w:val="00ED1EA8"/>
    <w:rsid w:val="00ED6877"/>
    <w:rsid w:val="00EE058F"/>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3033"/>
    <w:rsid w:val="00F9505B"/>
    <w:rsid w:val="00FA0BE5"/>
    <w:rsid w:val="00FA14F3"/>
    <w:rsid w:val="00FA5A70"/>
    <w:rsid w:val="00FC205E"/>
    <w:rsid w:val="00FC296A"/>
    <w:rsid w:val="00FC3C83"/>
    <w:rsid w:val="00FC6108"/>
    <w:rsid w:val="00FC741E"/>
    <w:rsid w:val="00FD40E0"/>
    <w:rsid w:val="00FD4212"/>
    <w:rsid w:val="00FE6142"/>
    <w:rsid w:val="00FE675B"/>
    <w:rsid w:val="00FE77AA"/>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30765949">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0927008">
      <w:bodyDiv w:val="1"/>
      <w:marLeft w:val="0"/>
      <w:marRight w:val="0"/>
      <w:marTop w:val="0"/>
      <w:marBottom w:val="0"/>
      <w:divBdr>
        <w:top w:val="none" w:sz="0" w:space="0" w:color="auto"/>
        <w:left w:val="none" w:sz="0" w:space="0" w:color="auto"/>
        <w:bottom w:val="none" w:sz="0" w:space="0" w:color="auto"/>
        <w:right w:val="none" w:sz="0" w:space="0" w:color="auto"/>
      </w:divBdr>
    </w:div>
    <w:div w:id="134296594">
      <w:bodyDiv w:val="1"/>
      <w:marLeft w:val="0"/>
      <w:marRight w:val="0"/>
      <w:marTop w:val="0"/>
      <w:marBottom w:val="0"/>
      <w:divBdr>
        <w:top w:val="none" w:sz="0" w:space="0" w:color="auto"/>
        <w:left w:val="none" w:sz="0" w:space="0" w:color="auto"/>
        <w:bottom w:val="none" w:sz="0" w:space="0" w:color="auto"/>
        <w:right w:val="none" w:sz="0" w:space="0" w:color="auto"/>
      </w:divBdr>
    </w:div>
    <w:div w:id="222260977">
      <w:bodyDiv w:val="1"/>
      <w:marLeft w:val="0"/>
      <w:marRight w:val="0"/>
      <w:marTop w:val="0"/>
      <w:marBottom w:val="0"/>
      <w:divBdr>
        <w:top w:val="none" w:sz="0" w:space="0" w:color="auto"/>
        <w:left w:val="none" w:sz="0" w:space="0" w:color="auto"/>
        <w:bottom w:val="none" w:sz="0" w:space="0" w:color="auto"/>
        <w:right w:val="none" w:sz="0" w:space="0" w:color="auto"/>
      </w:divBdr>
    </w:div>
    <w:div w:id="236985297">
      <w:bodyDiv w:val="1"/>
      <w:marLeft w:val="0"/>
      <w:marRight w:val="0"/>
      <w:marTop w:val="0"/>
      <w:marBottom w:val="0"/>
      <w:divBdr>
        <w:top w:val="none" w:sz="0" w:space="0" w:color="auto"/>
        <w:left w:val="none" w:sz="0" w:space="0" w:color="auto"/>
        <w:bottom w:val="none" w:sz="0" w:space="0" w:color="auto"/>
        <w:right w:val="none" w:sz="0" w:space="0" w:color="auto"/>
      </w:divBdr>
    </w:div>
    <w:div w:id="240413316">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67880838">
      <w:bodyDiv w:val="1"/>
      <w:marLeft w:val="0"/>
      <w:marRight w:val="0"/>
      <w:marTop w:val="0"/>
      <w:marBottom w:val="0"/>
      <w:divBdr>
        <w:top w:val="none" w:sz="0" w:space="0" w:color="auto"/>
        <w:left w:val="none" w:sz="0" w:space="0" w:color="auto"/>
        <w:bottom w:val="none" w:sz="0" w:space="0" w:color="auto"/>
        <w:right w:val="none" w:sz="0" w:space="0" w:color="auto"/>
      </w:divBdr>
    </w:div>
    <w:div w:id="569198003">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05704535">
      <w:bodyDiv w:val="1"/>
      <w:marLeft w:val="0"/>
      <w:marRight w:val="0"/>
      <w:marTop w:val="0"/>
      <w:marBottom w:val="0"/>
      <w:divBdr>
        <w:top w:val="none" w:sz="0" w:space="0" w:color="auto"/>
        <w:left w:val="none" w:sz="0" w:space="0" w:color="auto"/>
        <w:bottom w:val="none" w:sz="0" w:space="0" w:color="auto"/>
        <w:right w:val="none" w:sz="0" w:space="0" w:color="auto"/>
      </w:divBdr>
    </w:div>
    <w:div w:id="80670564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355492">
      <w:bodyDiv w:val="1"/>
      <w:marLeft w:val="0"/>
      <w:marRight w:val="0"/>
      <w:marTop w:val="0"/>
      <w:marBottom w:val="0"/>
      <w:divBdr>
        <w:top w:val="none" w:sz="0" w:space="0" w:color="auto"/>
        <w:left w:val="none" w:sz="0" w:space="0" w:color="auto"/>
        <w:bottom w:val="none" w:sz="0" w:space="0" w:color="auto"/>
        <w:right w:val="none" w:sz="0" w:space="0" w:color="auto"/>
      </w:divBdr>
    </w:div>
    <w:div w:id="949702702">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706974">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2901828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60614100">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5873812">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74461126">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62441402">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95936262">
      <w:bodyDiv w:val="1"/>
      <w:marLeft w:val="0"/>
      <w:marRight w:val="0"/>
      <w:marTop w:val="0"/>
      <w:marBottom w:val="0"/>
      <w:divBdr>
        <w:top w:val="none" w:sz="0" w:space="0" w:color="auto"/>
        <w:left w:val="none" w:sz="0" w:space="0" w:color="auto"/>
        <w:bottom w:val="none" w:sz="0" w:space="0" w:color="auto"/>
        <w:right w:val="none" w:sz="0" w:space="0" w:color="auto"/>
      </w:divBdr>
    </w:div>
    <w:div w:id="209658352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artens-mini.ddns.htc.nl.philips.com:8081/artifactory/simple/libs-release-local-android/com/philips/cdp/digitalCare/7.3.5/"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developers.google.com/maps/documentation/android/signu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eveloper.android.com/tools/building/multidex.html" TargetMode="External"/><Relationship Id="rId16" Type="http://schemas.openxmlformats.org/officeDocument/2006/relationships/hyperlink" Target="http://www.philips.co.uk/prx/product/B2C/en_GB/CONSUMER/products/HD9240/90.summary" TargetMode="External"/><Relationship Id="rId17" Type="http://schemas.openxmlformats.org/officeDocument/2006/relationships/hyperlink" Target="http://nlvu077.gdc1.ce.philips.com:9080/repobrowser/catalogBrowser.jsp?catalogid=catalog_CL_CONSUMER&amp;catalogType=CONSUMER&amp;country=CL&amp;language=e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hargavi.Upadhya@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461D8-D5D5-3145-BF1B-46592707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21</Pages>
  <Words>3703</Words>
  <Characters>21113</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Jha, Ritesh</cp:lastModifiedBy>
  <cp:revision>32</cp:revision>
  <cp:lastPrinted>2016-05-16T15:13:00Z</cp:lastPrinted>
  <dcterms:created xsi:type="dcterms:W3CDTF">2016-09-14T11:40:00Z</dcterms:created>
  <dcterms:modified xsi:type="dcterms:W3CDTF">2017-04-05T06:58:00Z</dcterms:modified>
</cp:coreProperties>
</file>
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</w:t>
            </w:r>
            <w:r w:rsidR="00DB21A2" w:rsidRPr="00B176AC">
              <w:rPr>
                <w:rStyle w:val="Hyperlink"/>
                <w:noProof/>
              </w:rPr>
              <w:t>e</w:t>
            </w:r>
            <w:r w:rsidR="00DB21A2" w:rsidRPr="00B176AC">
              <w:rPr>
                <w:rStyle w:val="Hyperlink"/>
                <w:noProof/>
              </w:rPr>
              <w:t>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EF6AF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EF6AF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>details about the 1.0.0 Release of DLS MobileUIKit.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r w:rsidR="006F76E1">
        <w:t xml:space="preserve">threby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>DLS MobileUIKit</w:t>
      </w:r>
      <w:r w:rsidRPr="00732C9B">
        <w:rPr>
          <w:rFonts w:cs="Arial"/>
          <w:color w:val="000000" w:themeColor="text1"/>
        </w:rPr>
        <w:t xml:space="preserve"> at following location :</w:t>
      </w:r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AA0B4D">
      <w:pPr>
        <w:pStyle w:val="Heading1"/>
        <w:numPr>
          <w:ilvl w:val="0"/>
          <w:numId w:val="0"/>
        </w:numPr>
        <w:ind w:left="432" w:hanging="432"/>
        <w:rPr>
          <w:b w:val="0"/>
        </w:rPr>
      </w:pPr>
    </w:p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r>
        <w:t>UIKit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r w:rsidR="00E37102">
        <w:t>com.andr</w:t>
      </w:r>
      <w:r>
        <w:t>oid.support:appcompat-v7:24.2.0’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>These libraries can be updated as per the app requirements and above versions are the minimum version required by UIKit</w:t>
      </w:r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14C9052A" w14:textId="3DE3FC58" w:rsidR="002B4D99" w:rsidRPr="00A93282" w:rsidRDefault="00C36315" w:rsidP="002B4D99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7D6CFB5F" w14:textId="7B4A5A20" w:rsidR="00AC748E" w:rsidRPr="00AC748E" w:rsidRDefault="006B6DB0" w:rsidP="00AC748E">
      <w:pPr>
        <w:ind w:left="567"/>
        <w:rPr>
          <w:rFonts w:cs="Arial"/>
        </w:rPr>
      </w:pPr>
      <w:r w:rsidRPr="00AC748E">
        <w:rPr>
          <w:rFonts w:cs="Arial"/>
        </w:rPr>
        <w:t>Story 24883: Rating Bar</w:t>
      </w:r>
    </w:p>
    <w:p w14:paraId="70941EC2" w14:textId="7004980F" w:rsidR="00AC748E" w:rsidRPr="00AC748E" w:rsidRDefault="006B6DB0" w:rsidP="00AC748E">
      <w:pPr>
        <w:ind w:left="567"/>
        <w:rPr>
          <w:rFonts w:cs="Arial"/>
        </w:rPr>
      </w:pPr>
      <w:r w:rsidRPr="00AC748E">
        <w:rPr>
          <w:rFonts w:cs="Arial"/>
        </w:rPr>
        <w:t>Story</w:t>
      </w:r>
      <w:r w:rsidR="00AC748E" w:rsidRPr="00AC748E">
        <w:rPr>
          <w:rFonts w:cs="Arial"/>
        </w:rPr>
        <w:t xml:space="preserve"> 22541: Notification Badge</w:t>
      </w:r>
    </w:p>
    <w:p w14:paraId="4A8B76C9" w14:textId="64510F68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Story 9686:(Android)Language pack (DLS)- provides text lookup functions</w:t>
      </w:r>
    </w:p>
    <w:p w14:paraId="06747875" w14:textId="796C753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Story 16488:(Android)Notification Bar</w:t>
      </w:r>
    </w:p>
    <w:p w14:paraId="3D3DE4EA" w14:textId="43506A54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Story 14057:(Android)Data Validation : Inline data validation</w:t>
      </w:r>
    </w:p>
    <w:p w14:paraId="375176A5" w14:textId="6DCDAD0B" w:rsidR="002150B5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EHUFA-1311 - Android: Checkbox multiline support</w:t>
      </w:r>
    </w:p>
    <w:p w14:paraId="42093AAD" w14:textId="7777777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EHUFA-1305 - Android: GridView</w:t>
      </w:r>
    </w:p>
    <w:p w14:paraId="6B0BE2D0" w14:textId="2827AFD2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EHUFA-1309 - Android: Progress Indicator with label</w:t>
      </w:r>
    </w:p>
    <w:p w14:paraId="029E7CEE" w14:textId="7777777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EHUFA-1222 - Android: Social Icons</w:t>
      </w:r>
    </w:p>
    <w:p w14:paraId="32C31F8F" w14:textId="3A0BE30A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EHUFA-1271 - Android: Date Picker</w:t>
      </w:r>
    </w:p>
    <w:p w14:paraId="37B6189B" w14:textId="65DF961B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EHUFA-1250 - Android: Create custom indeterminate linear progress indicator</w:t>
      </w:r>
    </w:p>
    <w:p w14:paraId="68C5AE7C" w14:textId="7777777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EHUFA-1265 - Android: Separator</w:t>
      </w:r>
    </w:p>
    <w:p w14:paraId="4579B29B" w14:textId="2B567390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EHUFA-1267 - Android: Checkbox</w:t>
      </w:r>
    </w:p>
    <w:p w14:paraId="1694136F" w14:textId="7777777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EHUFA-1241 - Android: Textbox -clear button</w:t>
      </w:r>
    </w:p>
    <w:p w14:paraId="12DF2B7D" w14:textId="51ACCFC4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EHUFA-1234 - Android: Textbox-Password</w:t>
      </w:r>
    </w:p>
    <w:p w14:paraId="0DE13F7E" w14:textId="5A4FA6CC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EHUFA-1226 - Android: Navigationbar</w:t>
      </w:r>
    </w:p>
    <w:p w14:paraId="1EA33C45" w14:textId="4C0BE0A1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EHUFA-1237 - SPIKE: Android: DatePicker</w:t>
      </w:r>
    </w:p>
    <w:p w14:paraId="4EA15C63" w14:textId="7777777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EHUFA-1251 - SPIKE Android: Data Validation</w:t>
      </w:r>
    </w:p>
    <w:p w14:paraId="777B4209" w14:textId="1427649C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EHUFA-1253 - SPIKE: Android ListView</w:t>
      </w:r>
    </w:p>
    <w:p w14:paraId="26BC1FA3" w14:textId="6C0BE02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EHUFA-1224 - Android: Label</w:t>
      </w:r>
    </w:p>
    <w:p w14:paraId="06898105" w14:textId="642759E2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EHUFA-1211 - Android Circular Progress Indicators</w:t>
      </w:r>
    </w:p>
    <w:p w14:paraId="43280431" w14:textId="2F8E13DE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>EHUFA-1207 - Android Linear Progress Indicators</w:t>
      </w:r>
    </w:p>
    <w:p w14:paraId="61BE0C57" w14:textId="52EC486F" w:rsidR="00E57731" w:rsidRPr="002B4D99" w:rsidRDefault="00E57731" w:rsidP="002B4D99">
      <w:pPr>
        <w:ind w:left="567"/>
        <w:rPr>
          <w:rFonts w:cs="Arial"/>
        </w:rPr>
      </w:pPr>
      <w:r w:rsidRPr="002B4D99">
        <w:rPr>
          <w:rFonts w:cs="Arial"/>
        </w:rPr>
        <w:t>EHUFA-1162 - Android: Alert</w:t>
      </w:r>
    </w:p>
    <w:p w14:paraId="7D97473F" w14:textId="0A041D8E" w:rsidR="002746BE" w:rsidRPr="002B4D99" w:rsidRDefault="002746BE" w:rsidP="002B4D99">
      <w:pPr>
        <w:ind w:left="567"/>
        <w:rPr>
          <w:rFonts w:cs="Arial"/>
        </w:rPr>
      </w:pPr>
      <w:r w:rsidRPr="002B4D99">
        <w:rPr>
          <w:rFonts w:cs="Arial"/>
        </w:rPr>
        <w:t>EHUFA-1152 - Android: Toggle Switch</w:t>
      </w:r>
    </w:p>
    <w:p w14:paraId="391D4439" w14:textId="33090F28" w:rsidR="002746BE" w:rsidRPr="002B4D99" w:rsidRDefault="002746BE" w:rsidP="002B4D99">
      <w:pPr>
        <w:ind w:left="567"/>
        <w:rPr>
          <w:rFonts w:cs="Arial"/>
        </w:rPr>
      </w:pPr>
      <w:r w:rsidRPr="002B4D99">
        <w:rPr>
          <w:rFonts w:cs="Arial"/>
        </w:rPr>
        <w:t>EHUFA-986 - Android Textbox</w:t>
      </w:r>
    </w:p>
    <w:p w14:paraId="57EA48D6" w14:textId="70CC4FC1" w:rsidR="002746BE" w:rsidRPr="002B4D99" w:rsidRDefault="002746BE" w:rsidP="002B4D99">
      <w:pPr>
        <w:ind w:left="567"/>
        <w:rPr>
          <w:rFonts w:cs="Arial"/>
        </w:rPr>
      </w:pPr>
      <w:r w:rsidRPr="002B4D99">
        <w:rPr>
          <w:rFonts w:cs="Arial"/>
        </w:rPr>
        <w:t>EHUFA-983 - Android Button</w:t>
      </w:r>
    </w:p>
    <w:p w14:paraId="6F35C08C" w14:textId="567F9D3C" w:rsidR="00936AC0" w:rsidRDefault="00021A8D" w:rsidP="00054030">
      <w:pPr>
        <w:pStyle w:val="Heading2"/>
      </w:pPr>
      <w:bookmarkStart w:id="16" w:name="_Toc467593661"/>
      <w:r>
        <w:lastRenderedPageBreak/>
        <w:t>Backwards Compatibility</w:t>
      </w:r>
      <w:bookmarkEnd w:id="16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7" w:name="_Toc467593662"/>
      <w:r>
        <w:t>Features not covered</w:t>
      </w:r>
      <w:bookmarkEnd w:id="17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8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8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19" w:name="_Toc467593664"/>
      <w:r>
        <w:t>Residual Anomalies</w:t>
      </w:r>
      <w:bookmarkEnd w:id="19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0" w:name="_Toc467593665"/>
      <w:r>
        <w:t>Risks and Mitigations</w:t>
      </w:r>
      <w:bookmarkEnd w:id="20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1" w:name="_Toc467593666"/>
      <w:r w:rsidRPr="0072697E">
        <w:t>Test Report / Verification of the delivery</w:t>
      </w:r>
      <w:bookmarkEnd w:id="21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2" w:name="_Toc467593667"/>
      <w:r>
        <w:t>Support and Maintenance</w:t>
      </w:r>
      <w:bookmarkEnd w:id="22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ins w:id="23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4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5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6" w:name="_Toc467593668"/>
      <w:r>
        <w:t>Disclaimer</w:t>
      </w:r>
      <w:bookmarkEnd w:id="26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7" w:name="_Toc445213758"/>
      <w:bookmarkStart w:id="28" w:name="_Toc467593669"/>
      <w:r w:rsidRPr="000B7789">
        <w:t>Revision History</w:t>
      </w:r>
      <w:bookmarkEnd w:id="27"/>
      <w:bookmarkEnd w:id="28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3CC90A35" w:rsidR="00FB06DC" w:rsidRPr="000B7789" w:rsidRDefault="00400530" w:rsidP="00173509">
            <w:pPr>
              <w:pStyle w:val="NoSpacing"/>
            </w:pPr>
            <w:r>
              <w:t>1.0</w:t>
            </w:r>
            <w:r w:rsidR="00DA4D38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3ADB578A" w:rsidR="00FB06DC" w:rsidRPr="000B7789" w:rsidRDefault="009178F0" w:rsidP="00173509">
            <w:pPr>
              <w:pStyle w:val="NoSpacing"/>
            </w:pPr>
            <w:r>
              <w:t>26-04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C55B939" w:rsidR="00FB06DC" w:rsidRPr="000B7789" w:rsidRDefault="009178F0" w:rsidP="00173509">
            <w:pPr>
              <w:pStyle w:val="NoSpacing"/>
            </w:pPr>
            <w:r>
              <w:t>Amit Kumar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55FC1D86" w:rsidR="00FB06DC" w:rsidRPr="000B7789" w:rsidRDefault="009178F0" w:rsidP="00173509">
            <w:pPr>
              <w:pStyle w:val="NoSpacing"/>
            </w:pPr>
            <w:r>
              <w:t>First version</w:t>
            </w:r>
            <w:r w:rsidR="00B03320">
              <w:t>, complying to QMS2.0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5D31BB4D" w:rsidR="00FB06DC" w:rsidRPr="000B7789" w:rsidRDefault="009178F0" w:rsidP="00173509">
            <w:pPr>
              <w:pStyle w:val="NoSpacing"/>
            </w:pPr>
            <w:r>
              <w:t>First version</w:t>
            </w:r>
            <w:r w:rsidR="00B03320">
              <w:t>, complying to QMS2.0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29" w:name="_Toc445213759"/>
      <w:bookmarkStart w:id="30" w:name="_Toc467593670"/>
      <w:r w:rsidRPr="000B7789">
        <w:t>Approval</w:t>
      </w:r>
      <w:bookmarkEnd w:id="29"/>
      <w:bookmarkEnd w:id="30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366124E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Rahul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437A1865" w:rsidR="00CF1B60" w:rsidRPr="003774F4" w:rsidRDefault="003774F4" w:rsidP="006270AD">
            <w:pPr>
              <w:pStyle w:val="NoSpacing"/>
              <w:rPr>
                <w:lang w:val="en-GB"/>
              </w:rPr>
            </w:pPr>
            <w:r w:rsidRPr="003774F4">
              <w:rPr>
                <w:lang w:val="en-GB"/>
              </w:rPr>
              <w:t>2017-04-27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  <w:bookmarkStart w:id="31" w:name="_GoBack"/>
      <w:bookmarkEnd w:id="31"/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9F83F" w14:textId="77777777" w:rsidR="00EF6AFF" w:rsidRDefault="00EF6AFF">
      <w:r>
        <w:separator/>
      </w:r>
    </w:p>
    <w:p w14:paraId="00D57ED4" w14:textId="77777777" w:rsidR="00EF6AFF" w:rsidRDefault="00EF6AFF"/>
    <w:p w14:paraId="196F3AE6" w14:textId="77777777" w:rsidR="00EF6AFF" w:rsidRDefault="00EF6AFF" w:rsidP="00EF70B1"/>
    <w:p w14:paraId="5B333FA7" w14:textId="77777777" w:rsidR="00EF6AFF" w:rsidRDefault="00EF6AFF" w:rsidP="00EF70B1"/>
    <w:p w14:paraId="581DD48D" w14:textId="77777777" w:rsidR="00EF6AFF" w:rsidRDefault="00EF6AFF" w:rsidP="00EF70B1"/>
    <w:p w14:paraId="0B701685" w14:textId="77777777" w:rsidR="00EF6AFF" w:rsidRDefault="00EF6AFF" w:rsidP="00EF70B1"/>
    <w:p w14:paraId="661C9201" w14:textId="77777777" w:rsidR="00EF6AFF" w:rsidRDefault="00EF6AFF" w:rsidP="00214BFF"/>
  </w:endnote>
  <w:endnote w:type="continuationSeparator" w:id="0">
    <w:p w14:paraId="111FC662" w14:textId="77777777" w:rsidR="00EF6AFF" w:rsidRDefault="00EF6AFF">
      <w:r>
        <w:continuationSeparator/>
      </w:r>
    </w:p>
    <w:p w14:paraId="0B0A4D56" w14:textId="77777777" w:rsidR="00EF6AFF" w:rsidRDefault="00EF6AFF"/>
    <w:p w14:paraId="25458468" w14:textId="77777777" w:rsidR="00EF6AFF" w:rsidRDefault="00EF6AFF" w:rsidP="00EF70B1"/>
    <w:p w14:paraId="76F54B0A" w14:textId="77777777" w:rsidR="00EF6AFF" w:rsidRDefault="00EF6AFF" w:rsidP="00EF70B1"/>
    <w:p w14:paraId="3B4CC6DA" w14:textId="77777777" w:rsidR="00EF6AFF" w:rsidRDefault="00EF6AFF" w:rsidP="00EF70B1"/>
    <w:p w14:paraId="0B757BBB" w14:textId="77777777" w:rsidR="00EF6AFF" w:rsidRDefault="00EF6AFF" w:rsidP="00EF70B1"/>
    <w:p w14:paraId="351862F1" w14:textId="77777777" w:rsidR="00EF6AFF" w:rsidRDefault="00EF6AFF" w:rsidP="00214BFF"/>
  </w:endnote>
  <w:endnote w:type="continuationNotice" w:id="1">
    <w:p w14:paraId="0C56DA4D" w14:textId="77777777" w:rsidR="00EF6AFF" w:rsidRDefault="00EF6AF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77777777" w:rsidR="00B64F02" w:rsidRDefault="00802845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6706B604" w:rsidR="00B64F02" w:rsidRPr="00692864" w:rsidRDefault="00802845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3CB82C4E" w:rsidR="00B64F02" w:rsidRPr="00F05D9D" w:rsidRDefault="00566A12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3774F4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3774F4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7E381" w14:textId="77777777" w:rsidR="00EF6AFF" w:rsidRDefault="00EF6AFF">
      <w:r>
        <w:separator/>
      </w:r>
    </w:p>
    <w:p w14:paraId="1ECF9CB7" w14:textId="77777777" w:rsidR="00EF6AFF" w:rsidRDefault="00EF6AFF"/>
    <w:p w14:paraId="1DBBCB96" w14:textId="77777777" w:rsidR="00EF6AFF" w:rsidRDefault="00EF6AFF" w:rsidP="00EF70B1"/>
    <w:p w14:paraId="487DE852" w14:textId="77777777" w:rsidR="00EF6AFF" w:rsidRDefault="00EF6AFF" w:rsidP="00EF70B1"/>
    <w:p w14:paraId="21467FC9" w14:textId="77777777" w:rsidR="00EF6AFF" w:rsidRDefault="00EF6AFF" w:rsidP="00EF70B1"/>
    <w:p w14:paraId="28A10E60" w14:textId="77777777" w:rsidR="00EF6AFF" w:rsidRDefault="00EF6AFF" w:rsidP="00EF70B1"/>
    <w:p w14:paraId="45B12FDF" w14:textId="77777777" w:rsidR="00EF6AFF" w:rsidRDefault="00EF6AFF" w:rsidP="00214BFF"/>
  </w:footnote>
  <w:footnote w:type="continuationSeparator" w:id="0">
    <w:p w14:paraId="73C24265" w14:textId="77777777" w:rsidR="00EF6AFF" w:rsidRDefault="00EF6AFF">
      <w:r>
        <w:continuationSeparator/>
      </w:r>
    </w:p>
    <w:p w14:paraId="7E7A22E2" w14:textId="77777777" w:rsidR="00EF6AFF" w:rsidRDefault="00EF6AFF"/>
    <w:p w14:paraId="2E994498" w14:textId="77777777" w:rsidR="00EF6AFF" w:rsidRDefault="00EF6AFF" w:rsidP="00EF70B1"/>
    <w:p w14:paraId="48E944DF" w14:textId="77777777" w:rsidR="00EF6AFF" w:rsidRDefault="00EF6AFF" w:rsidP="00EF70B1"/>
    <w:p w14:paraId="38040E0E" w14:textId="77777777" w:rsidR="00EF6AFF" w:rsidRDefault="00EF6AFF" w:rsidP="00EF70B1"/>
    <w:p w14:paraId="0E9C1045" w14:textId="77777777" w:rsidR="00EF6AFF" w:rsidRDefault="00EF6AFF" w:rsidP="00EF70B1"/>
    <w:p w14:paraId="1428F119" w14:textId="77777777" w:rsidR="00EF6AFF" w:rsidRDefault="00EF6AFF" w:rsidP="00214BFF"/>
  </w:footnote>
  <w:footnote w:type="continuationNotice" w:id="1">
    <w:p w14:paraId="40C0441A" w14:textId="77777777" w:rsidR="00EF6AFF" w:rsidRDefault="00EF6AFF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76E1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211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F3B916-B7D4-BE43-8090-54A4D7D2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9</TotalTime>
  <Pages>4</Pages>
  <Words>761</Words>
  <Characters>4340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Kumar, Amit</cp:lastModifiedBy>
  <cp:revision>3</cp:revision>
  <cp:lastPrinted>2015-09-23T13:56:00Z</cp:lastPrinted>
  <dcterms:created xsi:type="dcterms:W3CDTF">2017-04-27T08:51:00Z</dcterms:created>
  <dcterms:modified xsi:type="dcterms:W3CDTF">2017-04-27T09:00:00Z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
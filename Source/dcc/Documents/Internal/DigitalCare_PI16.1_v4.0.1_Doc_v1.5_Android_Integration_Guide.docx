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3623F3">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8"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3623F3">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8"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3623F3">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8" w:type="dxa"/>
          </w:tcPr>
          <w:p w14:paraId="6DF034D3" w14:textId="206D2387" w:rsidR="00C72EB5" w:rsidRPr="008D6FA5" w:rsidRDefault="00C72EB5" w:rsidP="00C72EB5">
            <w:pPr>
              <w:rPr>
                <w:rFonts w:cs="Arial"/>
              </w:rPr>
            </w:pPr>
            <w:r w:rsidRPr="008D6FA5">
              <w:rPr>
                <w:rFonts w:cs="Arial"/>
              </w:rPr>
              <w:t xml:space="preserve">Modified </w:t>
            </w:r>
            <w:proofErr w:type="spellStart"/>
            <w:r w:rsidR="00317684" w:rsidRPr="008D6FA5">
              <w:rPr>
                <w:rFonts w:cs="Arial"/>
              </w:rPr>
              <w:t>gradle</w:t>
            </w:r>
            <w:proofErr w:type="spellEnd"/>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3623F3">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8"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3623F3">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8"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3623F3">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8"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3623F3" w:rsidRPr="008D6FA5" w14:paraId="3E383DD6" w14:textId="77777777" w:rsidTr="003623F3">
        <w:trPr>
          <w:trHeight w:val="583"/>
        </w:trPr>
        <w:tc>
          <w:tcPr>
            <w:tcW w:w="993" w:type="dxa"/>
          </w:tcPr>
          <w:p w14:paraId="0713C7A4" w14:textId="0EA91FF9" w:rsidR="003623F3" w:rsidRDefault="003623F3" w:rsidP="00C72EB5">
            <w:pPr>
              <w:rPr>
                <w:rFonts w:cs="Arial"/>
              </w:rPr>
            </w:pPr>
            <w:r>
              <w:rPr>
                <w:rFonts w:cs="Arial"/>
              </w:rPr>
              <w:t>1.5</w:t>
            </w:r>
          </w:p>
        </w:tc>
        <w:tc>
          <w:tcPr>
            <w:tcW w:w="1533" w:type="dxa"/>
          </w:tcPr>
          <w:p w14:paraId="1CDE87A4" w14:textId="093C5626" w:rsidR="003623F3" w:rsidRDefault="003623F3" w:rsidP="00C72EB5">
            <w:pPr>
              <w:rPr>
                <w:rFonts w:cs="Arial"/>
              </w:rPr>
            </w:pPr>
            <w:r>
              <w:rPr>
                <w:rFonts w:cs="Arial"/>
              </w:rPr>
              <w:t>03-04-2016</w:t>
            </w:r>
          </w:p>
        </w:tc>
        <w:tc>
          <w:tcPr>
            <w:tcW w:w="1706" w:type="dxa"/>
          </w:tcPr>
          <w:p w14:paraId="200666BD" w14:textId="6AC1963E" w:rsidR="003623F3" w:rsidRPr="008D6FA5" w:rsidRDefault="003623F3" w:rsidP="00C72EB5">
            <w:pPr>
              <w:rPr>
                <w:rFonts w:cs="Arial"/>
              </w:rPr>
            </w:pPr>
            <w:r>
              <w:rPr>
                <w:rFonts w:cs="Arial"/>
              </w:rPr>
              <w:t>Ritesh Jha</w:t>
            </w:r>
          </w:p>
        </w:tc>
        <w:tc>
          <w:tcPr>
            <w:tcW w:w="1525" w:type="dxa"/>
          </w:tcPr>
          <w:p w14:paraId="30A01111" w14:textId="1FADA955" w:rsidR="003623F3" w:rsidRDefault="003623F3" w:rsidP="00C72EB5">
            <w:pPr>
              <w:rPr>
                <w:rFonts w:cs="Arial"/>
              </w:rPr>
            </w:pPr>
            <w:r>
              <w:rPr>
                <w:rFonts w:cs="Arial"/>
              </w:rPr>
              <w:t>All</w:t>
            </w:r>
          </w:p>
        </w:tc>
        <w:tc>
          <w:tcPr>
            <w:tcW w:w="3298" w:type="dxa"/>
          </w:tcPr>
          <w:p w14:paraId="07BB79B1" w14:textId="69FF28B9" w:rsidR="003623F3" w:rsidRDefault="003623F3" w:rsidP="00C72EB5">
            <w:pPr>
              <w:rPr>
                <w:rFonts w:cs="Arial"/>
              </w:rPr>
            </w:pPr>
            <w:r>
              <w:rPr>
                <w:rFonts w:cs="Arial"/>
              </w:rPr>
              <w:t>Modified changes for 16.1</w:t>
            </w:r>
            <w:r w:rsidRPr="008D6FA5">
              <w:rPr>
                <w:rFonts w:cs="Arial"/>
              </w:rPr>
              <w:t xml:space="preserve"> PI release.</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E55D01F"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7A9CEB0B" w:rsidR="0035134D" w:rsidRPr="008D6FA5" w:rsidRDefault="00D17ECC"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3AFA6A2" w:rsidR="00A1206C" w:rsidRPr="008D6FA5" w:rsidRDefault="00D17ECC"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t>Ritesh.Jha@philips.com</w:t>
            </w: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lastRenderedPageBreak/>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w:t>
      </w:r>
      <w:r w:rsidRPr="005F4901">
        <w:rPr>
          <w:rFonts w:eastAsiaTheme="minorEastAsia" w:cs="Arial"/>
          <w:noProof/>
        </w:rPr>
        <w:t>6</w:t>
      </w:r>
      <w:r w:rsidRPr="005F4901">
        <w:rPr>
          <w:rFonts w:eastAsiaTheme="minorEastAsia" w:cs="Arial"/>
          <w:noProof/>
        </w:rPr>
        <w:tab/>
      </w:r>
      <w:r w:rsidRPr="005F4901">
        <w:rPr>
          <w:rFonts w:eastAsiaTheme="minorEastAsia" w:cs="Arial"/>
          <w:noProof/>
        </w:rPr>
        <w:t>Proxy</w:t>
      </w:r>
      <w:r w:rsidRPr="005F4901">
        <w:rPr>
          <w:rFonts w:eastAsiaTheme="minorEastAsia" w:cs="Arial"/>
          <w:noProof/>
        </w:rPr>
        <w:t xml:space="preserve">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w:t>
      </w:r>
      <w:r w:rsidRPr="005F4901">
        <w:rPr>
          <w:rFonts w:eastAsiaTheme="minorEastAsia" w:cs="Arial"/>
          <w:noProof/>
        </w:rPr>
        <w:t>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Pr>
          <w:noProof/>
        </w:rPr>
        <w:fldChar w:fldCharType="begin"/>
      </w:r>
      <w:r>
        <w:rPr>
          <w:noProof/>
        </w:rPr>
        <w:instrText xml:space="preserve"> PAGEREF _Toc444883181 \h </w:instrText>
      </w:r>
      <w:r>
        <w:rPr>
          <w:noProof/>
        </w:rPr>
      </w:r>
      <w:r>
        <w:rPr>
          <w:noProof/>
        </w:rPr>
        <w:fldChar w:fldCharType="separate"/>
      </w:r>
      <w:r>
        <w:rPr>
          <w:noProof/>
        </w:rPr>
        <w:t>8</w:t>
      </w:r>
      <w:r>
        <w:rPr>
          <w:noProof/>
        </w:rPr>
        <w:fldChar w:fldCharType="end"/>
      </w:r>
    </w:p>
    <w:p w14:paraId="10986CAD" w14:textId="77777777"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Pr>
          <w:noProof/>
        </w:rPr>
        <w:fldChar w:fldCharType="begin"/>
      </w:r>
      <w:r>
        <w:rPr>
          <w:noProof/>
        </w:rPr>
        <w:instrText xml:space="preserve"> PAGEREF _Toc444883182 \h </w:instrText>
      </w:r>
      <w:r>
        <w:rPr>
          <w:noProof/>
        </w:rPr>
      </w:r>
      <w:r>
        <w:rPr>
          <w:noProof/>
        </w:rPr>
        <w:fldChar w:fldCharType="separate"/>
      </w:r>
      <w:r>
        <w:rPr>
          <w:noProof/>
        </w:rPr>
        <w:t>9</w:t>
      </w:r>
      <w:r>
        <w:rPr>
          <w:noProof/>
        </w:rPr>
        <w:fldChar w:fldCharType="end"/>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Pr>
          <w:noProof/>
        </w:rPr>
        <w:t>9</w:t>
      </w:r>
      <w:r>
        <w:rPr>
          <w:noProof/>
        </w:rPr>
        <w:fldChar w:fldCharType="end"/>
      </w:r>
    </w:p>
    <w:p w14:paraId="5B0762C2" w14:textId="5860D158"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_Toc444883184 \h </w:instrText>
      </w:r>
      <w:r w:rsidRPr="00630317">
        <w:rPr>
          <w:rFonts w:eastAsiaTheme="minorEastAsia" w:cs="Arial"/>
          <w:noProof/>
        </w:rPr>
      </w:r>
      <w:r w:rsidRPr="00630317">
        <w:rPr>
          <w:rFonts w:eastAsiaTheme="minorEastAsia" w:cs="Arial"/>
          <w:noProof/>
        </w:rPr>
        <w:fldChar w:fldCharType="separate"/>
      </w:r>
      <w:r w:rsidRPr="00630317">
        <w:rPr>
          <w:rFonts w:eastAsiaTheme="minorEastAsia" w:cs="Arial"/>
          <w:noProof/>
        </w:rPr>
        <w:t>1</w:t>
      </w:r>
      <w:r w:rsidRPr="00630317">
        <w:rPr>
          <w:rFonts w:eastAsiaTheme="minorEastAsia" w:cs="Arial"/>
          <w:noProof/>
        </w:rPr>
        <w:fldChar w:fldCharType="end"/>
      </w:r>
      <w:r w:rsidR="00D746F1">
        <w:rPr>
          <w:rFonts w:eastAsiaTheme="minorEastAsia" w:cs="Arial"/>
          <w:noProof/>
        </w:rPr>
        <w:t>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2CF6C22F"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Pr="00630317">
        <w:rPr>
          <w:rFonts w:eastAsiaTheme="minorEastAsia" w:cs="Arial"/>
          <w:noProof/>
        </w:rPr>
        <w:t>1</w:t>
      </w:r>
      <w:r w:rsidRPr="00630317">
        <w:rPr>
          <w:rFonts w:eastAsiaTheme="minorEastAsia" w:cs="Arial"/>
          <w:noProof/>
        </w:rPr>
        <w:fldChar w:fldCharType="end"/>
      </w:r>
      <w:r w:rsidR="00D746F1">
        <w:rPr>
          <w:rFonts w:eastAsiaTheme="minorEastAsia" w:cs="Arial"/>
          <w:noProof/>
        </w:rPr>
        <w:t>2</w:t>
      </w:r>
    </w:p>
    <w:p w14:paraId="24E2B956" w14:textId="1D59D2C5"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Pr>
          <w:noProof/>
        </w:rPr>
        <w:t>1</w:t>
      </w:r>
      <w:r>
        <w:rPr>
          <w:noProof/>
        </w:rPr>
        <w:fldChar w:fldCharType="end"/>
      </w:r>
      <w:r w:rsidR="00D746F1">
        <w:rPr>
          <w:noProof/>
        </w:rPr>
        <w:t>3</w:t>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361DE10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Pr>
          <w:noProof/>
        </w:rPr>
        <w:t>1</w:t>
      </w:r>
      <w:r>
        <w:rPr>
          <w:noProof/>
        </w:rPr>
        <w:fldChar w:fldCharType="end"/>
      </w:r>
      <w:r w:rsidR="00D746F1">
        <w:rPr>
          <w:noProof/>
        </w:rPr>
        <w:t>3</w:t>
      </w:r>
    </w:p>
    <w:p w14:paraId="2E74CC9C" w14:textId="0B6BE15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Pr>
          <w:noProof/>
        </w:rPr>
        <w:t>1</w:t>
      </w:r>
      <w:r>
        <w:rPr>
          <w:noProof/>
        </w:rPr>
        <w:fldChar w:fldCharType="end"/>
      </w:r>
      <w:r w:rsidR="00D746F1">
        <w:rPr>
          <w:noProof/>
        </w:rPr>
        <w:t>5</w:t>
      </w:r>
    </w:p>
    <w:p w14:paraId="51DA474D" w14:textId="61513855"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Pr>
          <w:noProof/>
        </w:rPr>
        <w:t>1</w:t>
      </w:r>
      <w:r>
        <w:rPr>
          <w:noProof/>
        </w:rPr>
        <w:fldChar w:fldCharType="end"/>
      </w:r>
      <w:r w:rsidR="00D746F1">
        <w:rPr>
          <w:noProof/>
        </w:rPr>
        <w:t>5</w:t>
      </w:r>
    </w:p>
    <w:p w14:paraId="3DEE2B84" w14:textId="03984D0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Pr>
          <w:noProof/>
        </w:rPr>
        <w:t>1</w:t>
      </w:r>
      <w:r>
        <w:rPr>
          <w:noProof/>
        </w:rPr>
        <w:fldChar w:fldCharType="end"/>
      </w:r>
      <w:r w:rsidR="00D746F1">
        <w:rPr>
          <w:noProof/>
        </w:rPr>
        <w:t>6</w:t>
      </w:r>
    </w:p>
    <w:p w14:paraId="750838EC" w14:textId="06CD00BB"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sidRPr="000C1B6E">
        <w:rPr>
          <w:rFonts w:cs="Arial"/>
          <w:noProof/>
        </w:rPr>
        <w:t>Frequently asked Questions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w:t>
      </w:r>
      <w:r>
        <w:rPr>
          <w:noProof/>
        </w:rPr>
        <w:fldChar w:fldCharType="end"/>
      </w:r>
      <w:r w:rsidR="00D746F1">
        <w:rPr>
          <w:noProof/>
        </w:rPr>
        <w:t>6</w:t>
      </w:r>
    </w:p>
    <w:p w14:paraId="577CAAFF" w14:textId="531F943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Pr>
          <w:noProof/>
        </w:rPr>
        <w:t>1</w:t>
      </w:r>
      <w:r>
        <w:rPr>
          <w:noProof/>
        </w:rPr>
        <w:fldChar w:fldCharType="end"/>
      </w:r>
      <w:r w:rsidR="00D746F1">
        <w:rPr>
          <w:noProof/>
        </w:rPr>
        <w:t>6</w:t>
      </w:r>
    </w:p>
    <w:p w14:paraId="64B8DCD0" w14:textId="33C5E928"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15.</w:t>
      </w:r>
      <w:r>
        <w:rPr>
          <w:rFonts w:asciiTheme="minorHAnsi" w:eastAsiaTheme="minorEastAsia" w:hAnsiTheme="minorHAnsi" w:cstheme="minorBidi"/>
          <w:b w:val="0"/>
          <w:caps w:val="0"/>
          <w:noProof/>
          <w:sz w:val="22"/>
          <w:szCs w:val="22"/>
        </w:rPr>
        <w:tab/>
      </w:r>
      <w:r w:rsidRPr="000C1B6E">
        <w:rPr>
          <w:rFonts w:eastAsiaTheme="minorEastAsia" w:cs="Arial"/>
          <w:noProof/>
        </w:rPr>
        <w:t>Notes</w:t>
      </w:r>
      <w:r>
        <w:rPr>
          <w:noProof/>
        </w:rPr>
        <w:tab/>
      </w:r>
      <w:r>
        <w:rPr>
          <w:noProof/>
        </w:rPr>
        <w:fldChar w:fldCharType="begin"/>
      </w:r>
      <w:r>
        <w:rPr>
          <w:noProof/>
        </w:rPr>
        <w:instrText xml:space="preserve"> PAGEREF _Toc444883195 \h </w:instrText>
      </w:r>
      <w:r>
        <w:rPr>
          <w:noProof/>
        </w:rPr>
      </w:r>
      <w:r>
        <w:rPr>
          <w:noProof/>
        </w:rPr>
        <w:fldChar w:fldCharType="separate"/>
      </w:r>
      <w:r>
        <w:rPr>
          <w:noProof/>
        </w:rPr>
        <w:t>1</w:t>
      </w:r>
      <w:r>
        <w:rPr>
          <w:noProof/>
        </w:rPr>
        <w:fldChar w:fldCharType="end"/>
      </w:r>
      <w:r w:rsidR="00D746F1">
        <w:rPr>
          <w:noProof/>
        </w:rPr>
        <w:t>7</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obile applications</w:t>
      </w:r>
      <w:bookmarkStart w:id="14" w:name="_GoBack"/>
      <w:bookmarkEnd w:id="14"/>
      <w:r w:rsidRPr="008D6FA5">
        <w:rPr>
          <w:rFonts w:cs="Arial"/>
        </w:rPr>
        <w:t xml:space="preserve">.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77777777"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p>
    <w:p w14:paraId="705A4E16" w14:textId="410FF579" w:rsidR="00774B41" w:rsidRPr="00662764" w:rsidRDefault="00662764" w:rsidP="00C47521">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p>
    <w:p w14:paraId="5446F41F" w14:textId="212B8687"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7"/>
      <w:bookmarkEnd w:id="18"/>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56F70B1E" w14:textId="5C8188B3" w:rsidR="0063714A" w:rsidRDefault="00A57309" w:rsidP="00E060AE">
      <w:pPr>
        <w:rPr>
          <w:rFonts w:cs="Arial"/>
          <w:color w:val="333333"/>
          <w:sz w:val="21"/>
          <w:szCs w:val="21"/>
          <w:shd w:val="clear" w:color="auto" w:fill="FFFFFF"/>
          <w:lang w:val="en-IN"/>
        </w:rPr>
      </w:pPr>
      <w:hyperlink r:id="rId10" w:history="1">
        <w:r w:rsidRPr="007E62E4">
          <w:rPr>
            <w:rStyle w:val="Hyperlink"/>
            <w:rFonts w:cs="Arial"/>
            <w:sz w:val="21"/>
            <w:szCs w:val="21"/>
            <w:highlight w:val="yellow"/>
            <w:shd w:val="clear" w:color="auto" w:fill="FFFFFF"/>
            <w:lang w:val="en-IN"/>
          </w:rPr>
          <w:t>http://maartens-mini.ddns.htc.nl.philips.com:8081/artifactory/libs-release-local-android/com/philips/cdp/digitalCare/4.0.1</w:t>
        </w:r>
      </w:hyperlink>
    </w:p>
    <w:p w14:paraId="235DB894" w14:textId="77777777" w:rsidR="00A57309" w:rsidRDefault="00A57309"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A57309">
        <w:rPr>
          <w:rFonts w:cs="Arial"/>
          <w:sz w:val="26"/>
        </w:rPr>
        <w:t xml:space="preserve">2.5  </w:t>
      </w:r>
      <w:proofErr w:type="spellStart"/>
      <w:r w:rsidRPr="00A57309">
        <w:rPr>
          <w:rFonts w:cs="Arial"/>
          <w:sz w:val="26"/>
        </w:rPr>
        <w:t>Gradle</w:t>
      </w:r>
      <w:proofErr w:type="spellEnd"/>
      <w:proofErr w:type="gramEnd"/>
      <w:r w:rsidRPr="00A57309">
        <w:rPr>
          <w:rFonts w:cs="Arial"/>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0DC47274" w14:textId="77777777" w:rsidR="00A340F1" w:rsidRDefault="00A340F1" w:rsidP="00A340F1">
      <w:pPr>
        <w:pStyle w:val="Default"/>
        <w:rPr>
          <w:sz w:val="23"/>
          <w:szCs w:val="23"/>
        </w:rPr>
      </w:pPr>
      <w:proofErr w:type="gramStart"/>
      <w:r>
        <w:rPr>
          <w:sz w:val="23"/>
          <w:szCs w:val="23"/>
        </w:rPr>
        <w:t>dependencies</w:t>
      </w:r>
      <w:proofErr w:type="gramEnd"/>
      <w:r>
        <w:rPr>
          <w:sz w:val="23"/>
          <w:szCs w:val="23"/>
        </w:rPr>
        <w:t xml:space="preserve"> { </w:t>
      </w:r>
    </w:p>
    <w:p w14:paraId="44678264"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 </w:t>
      </w:r>
      <w:proofErr w:type="spellStart"/>
      <w:r>
        <w:rPr>
          <w:sz w:val="23"/>
          <w:szCs w:val="23"/>
        </w:rPr>
        <w:t>fileTree</w:t>
      </w:r>
      <w:proofErr w:type="spellEnd"/>
      <w:r>
        <w:rPr>
          <w:sz w:val="23"/>
          <w:szCs w:val="23"/>
        </w:rPr>
        <w:t>(</w:t>
      </w:r>
      <w:proofErr w:type="spellStart"/>
      <w:r>
        <w:rPr>
          <w:sz w:val="23"/>
          <w:szCs w:val="23"/>
        </w:rPr>
        <w:t>dir</w:t>
      </w:r>
      <w:proofErr w:type="spellEnd"/>
      <w:r>
        <w:rPr>
          <w:sz w:val="23"/>
          <w:szCs w:val="23"/>
        </w:rPr>
        <w:t xml:space="preserve">:'libs', include:['*.jar']) </w:t>
      </w:r>
    </w:p>
    <w:p w14:paraId="1D490416" w14:textId="77777777" w:rsidR="00702E32" w:rsidRPr="00702E32" w:rsidRDefault="00702E32" w:rsidP="0070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9A633C">
        <w:rPr>
          <w:rFonts w:eastAsiaTheme="minorEastAsia" w:cs="Arial"/>
          <w:color w:val="000000"/>
          <w:sz w:val="23"/>
          <w:szCs w:val="23"/>
        </w:rPr>
        <w:t>compile</w:t>
      </w:r>
      <w:proofErr w:type="gramEnd"/>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'com.google.android.gms:play-services:6.1.+'</w:t>
      </w:r>
      <w:r w:rsidRPr="00702E32">
        <w:rPr>
          <w:rFonts w:ascii="Courier New" w:hAnsi="Courier New" w:cs="Courier New"/>
          <w:b/>
          <w:bCs/>
          <w:color w:val="008000"/>
          <w:sz w:val="18"/>
          <w:szCs w:val="18"/>
        </w:rPr>
        <w:br/>
      </w: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'com.android.support:appcompat-v7:23+'</w:t>
      </w:r>
    </w:p>
    <w:p w14:paraId="252B3158" w14:textId="1D6E5CDB"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files('libs/adobeMobileLibrary</w:t>
      </w:r>
      <w:r w:rsidR="00255E2D" w:rsidRPr="009A633C">
        <w:rPr>
          <w:rFonts w:ascii="Courier New" w:hAnsi="Courier New" w:cs="Courier New"/>
          <w:b/>
          <w:bCs/>
          <w:color w:val="008000"/>
          <w:sz w:val="18"/>
          <w:szCs w:val="18"/>
        </w:rPr>
        <w:t>-v4.5.1</w:t>
      </w:r>
      <w:r w:rsidRPr="009A633C">
        <w:rPr>
          <w:rFonts w:ascii="Courier New" w:hAnsi="Courier New" w:cs="Courier New"/>
          <w:b/>
          <w:bCs/>
          <w:color w:val="008000"/>
          <w:sz w:val="18"/>
          <w:szCs w:val="18"/>
        </w:rPr>
        <w:t xml:space="preserve">.jar') </w:t>
      </w:r>
    </w:p>
    <w:p w14:paraId="0510CDD2" w14:textId="0EC0C8D1" w:rsidR="00A340F1" w:rsidRPr="009A633C" w:rsidRDefault="002C5E80"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name:'localeMatch-v1.1.1</w:t>
      </w:r>
      <w:r w:rsidR="00A340F1" w:rsidRPr="009A633C">
        <w:rPr>
          <w:rFonts w:ascii="Courier New" w:hAnsi="Courier New" w:cs="Courier New"/>
          <w:b/>
          <w:bCs/>
          <w:color w:val="008000"/>
          <w:sz w:val="18"/>
          <w:szCs w:val="18"/>
        </w:rPr>
        <w:t xml:space="preserve">', </w:t>
      </w:r>
      <w:proofErr w:type="spellStart"/>
      <w:r w:rsidR="00A340F1" w:rsidRPr="009A633C">
        <w:rPr>
          <w:rFonts w:ascii="Courier New" w:hAnsi="Courier New" w:cs="Courier New"/>
          <w:b/>
          <w:bCs/>
          <w:color w:val="008000"/>
          <w:sz w:val="18"/>
          <w:szCs w:val="18"/>
        </w:rPr>
        <w:t>ext:aar</w:t>
      </w:r>
      <w:proofErr w:type="spellEnd"/>
      <w:r w:rsidR="00A340F1" w:rsidRPr="009A633C">
        <w:rPr>
          <w:rFonts w:ascii="Courier New" w:hAnsi="Courier New" w:cs="Courier New"/>
          <w:b/>
          <w:bCs/>
          <w:color w:val="008000"/>
          <w:sz w:val="18"/>
          <w:szCs w:val="18"/>
        </w:rPr>
        <w:t xml:space="preserve">) </w:t>
      </w:r>
    </w:p>
    <w:p w14:paraId="70B4A463" w14:textId="268C1B2F" w:rsidR="00A340F1" w:rsidRPr="009A633C" w:rsidRDefault="002C5E80"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name:'digitalCare-v4.0.1</w:t>
      </w:r>
      <w:r w:rsidR="00A340F1" w:rsidRPr="009A633C">
        <w:rPr>
          <w:rFonts w:ascii="Courier New" w:hAnsi="Courier New" w:cs="Courier New"/>
          <w:b/>
          <w:bCs/>
          <w:color w:val="008000"/>
          <w:sz w:val="18"/>
          <w:szCs w:val="18"/>
        </w:rPr>
        <w:t xml:space="preserve">', </w:t>
      </w:r>
      <w:proofErr w:type="spellStart"/>
      <w:r w:rsidR="00A340F1" w:rsidRPr="009A633C">
        <w:rPr>
          <w:rFonts w:ascii="Courier New" w:hAnsi="Courier New" w:cs="Courier New"/>
          <w:b/>
          <w:bCs/>
          <w:color w:val="008000"/>
          <w:sz w:val="18"/>
          <w:szCs w:val="18"/>
        </w:rPr>
        <w:t>ext:aar</w:t>
      </w:r>
      <w:proofErr w:type="spellEnd"/>
      <w:r w:rsidR="00A340F1" w:rsidRPr="009A633C">
        <w:rPr>
          <w:rFonts w:ascii="Courier New" w:hAnsi="Courier New" w:cs="Courier New"/>
          <w:b/>
          <w:bCs/>
          <w:color w:val="008000"/>
          <w:sz w:val="18"/>
          <w:szCs w:val="18"/>
        </w:rPr>
        <w:t xml:space="preserve">) </w:t>
      </w:r>
    </w:p>
    <w:p w14:paraId="340682B5" w14:textId="78D129C6"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'com.mcxiaoke.volley:library:1.0.17'</w:t>
      </w:r>
    </w:p>
    <w:p w14:paraId="5D136585" w14:textId="77777777"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 xml:space="preserve">name:prx-v1.0.0',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28B1EFF2" w14:textId="3A40F713"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name:uikitlib-v</w:t>
      </w:r>
      <w:r w:rsidR="002C5E80" w:rsidRPr="009A633C">
        <w:rPr>
          <w:rFonts w:ascii="Courier New" w:hAnsi="Courier New" w:cs="Courier New"/>
          <w:b/>
          <w:bCs/>
          <w:color w:val="008000"/>
          <w:sz w:val="18"/>
          <w:szCs w:val="18"/>
        </w:rPr>
        <w:t>3</w:t>
      </w:r>
      <w:r w:rsidRPr="009A633C">
        <w:rPr>
          <w:rFonts w:ascii="Courier New" w:hAnsi="Courier New" w:cs="Courier New"/>
          <w:b/>
          <w:bCs/>
          <w:color w:val="008000"/>
          <w:sz w:val="18"/>
          <w:szCs w:val="18"/>
        </w:rPr>
        <w:t xml:space="preserve">.0.0',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w:t>
      </w:r>
    </w:p>
    <w:p w14:paraId="1B45DF3C" w14:textId="3EE29800"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w:t>
      </w:r>
      <w:r w:rsidR="002C5E80" w:rsidRPr="009A633C">
        <w:rPr>
          <w:rFonts w:eastAsiaTheme="minorEastAsia" w:cs="Arial"/>
          <w:color w:val="000000"/>
          <w:sz w:val="23"/>
          <w:szCs w:val="23"/>
        </w:rPr>
        <w:t>ile</w:t>
      </w:r>
      <w:r w:rsidR="002C5E80" w:rsidRPr="009A633C">
        <w:rPr>
          <w:rFonts w:ascii="Courier New" w:hAnsi="Courier New" w:cs="Courier New"/>
          <w:b/>
          <w:bCs/>
          <w:color w:val="008000"/>
          <w:sz w:val="18"/>
          <w:szCs w:val="18"/>
        </w:rPr>
        <w:t>(</w:t>
      </w:r>
      <w:proofErr w:type="gramEnd"/>
      <w:r w:rsidR="002C5E80" w:rsidRPr="009A633C">
        <w:rPr>
          <w:rFonts w:ascii="Courier New" w:hAnsi="Courier New" w:cs="Courier New"/>
          <w:b/>
          <w:bCs/>
          <w:color w:val="008000"/>
          <w:sz w:val="18"/>
          <w:szCs w:val="18"/>
        </w:rPr>
        <w:t>name:productselection-v1.1.1</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191E87D9" w14:textId="6D99ADBB"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 xml:space="preserve">name:gson-v2.2.2',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79BBE3C2" w14:textId="77777777" w:rsidR="00A340F1" w:rsidRDefault="00A340F1" w:rsidP="00A340F1">
      <w:pPr>
        <w:pStyle w:val="Default"/>
        <w:rPr>
          <w:sz w:val="23"/>
          <w:szCs w:val="23"/>
        </w:rPr>
      </w:pPr>
      <w:r>
        <w:rPr>
          <w:sz w:val="23"/>
          <w:szCs w:val="23"/>
        </w:rPr>
        <w:t xml:space="preserve">} </w:t>
      </w:r>
    </w:p>
    <w:p w14:paraId="24649D4B" w14:textId="1D45A482" w:rsidR="00E254BE" w:rsidRDefault="00A340F1" w:rsidP="00FE675B">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lastRenderedPageBreak/>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proofErr w:type="spellStart"/>
      <w:proofErr w:type="gramStart"/>
      <w:r w:rsidRPr="008D6FA5">
        <w:rPr>
          <w:rFonts w:cs="Arial"/>
          <w:lang w:val="en-GB"/>
        </w:rPr>
        <w:t>DigitalCareManager.getInstance</w:t>
      </w:r>
      <w:proofErr w:type="spellEnd"/>
      <w:r w:rsidRPr="008D6FA5">
        <w:rPr>
          <w:rFonts w:cs="Arial"/>
          <w:lang w:val="en-GB"/>
        </w:rPr>
        <w:t>(</w:t>
      </w:r>
      <w:proofErr w:type="gramEnd"/>
      <w:r w:rsidRPr="008D6FA5">
        <w:rPr>
          <w:rFonts w:cs="Arial"/>
          <w:lang w:val="en-GB"/>
        </w:rPr>
        <w:t>).</w:t>
      </w:r>
      <w:proofErr w:type="spellStart"/>
      <w:r w:rsidRPr="008D6FA5">
        <w:rPr>
          <w:rFonts w:cs="Arial"/>
          <w:lang w:val="en-GB"/>
        </w:rPr>
        <w:t>getDigitalCareLibVersion</w:t>
      </w:r>
      <w:proofErr w:type="spellEnd"/>
      <w:r w:rsidRPr="008D6FA5">
        <w:rPr>
          <w:rFonts w:cs="Arial"/>
          <w:lang w:val="en-GB"/>
        </w:rPr>
        <w:t>();</w:t>
      </w:r>
    </w:p>
    <w:p w14:paraId="6CE2F369" w14:textId="0F60D239" w:rsidR="008B7E07" w:rsidRDefault="008B7E07" w:rsidP="00C20BDF">
      <w:pPr>
        <w:pStyle w:val="Heading2"/>
        <w:rPr>
          <w:rFonts w:cs="Arial"/>
        </w:rPr>
      </w:pPr>
      <w:bookmarkStart w:id="23" w:name="_Toc444883175"/>
      <w:bookmarkEnd w:id="22"/>
      <w:r>
        <w:rPr>
          <w:rFonts w:cs="Arial"/>
        </w:rPr>
        <w:t xml:space="preserve">Root </w:t>
      </w:r>
      <w:proofErr w:type="spellStart"/>
      <w:r>
        <w:rPr>
          <w:rFonts w:cs="Arial"/>
        </w:rPr>
        <w:t>gradle</w:t>
      </w:r>
      <w:proofErr w:type="spellEnd"/>
      <w:r>
        <w:rPr>
          <w:rFonts w:cs="Arial"/>
        </w:rPr>
        <w:t xml:space="preserve"> changes</w:t>
      </w:r>
      <w:bookmarkEnd w:id="23"/>
    </w:p>
    <w:p w14:paraId="67B2B23D" w14:textId="77777777"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8B7E07">
        <w:rPr>
          <w:rFonts w:ascii="Courier New" w:hAnsi="Courier New" w:cs="Courier New"/>
          <w:color w:val="000000"/>
          <w:sz w:val="18"/>
          <w:szCs w:val="18"/>
          <w:shd w:val="clear" w:color="auto" w:fill="E4E4FF"/>
        </w:rPr>
        <w:t>buildscript</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w:t>
      </w:r>
      <w:proofErr w:type="spellStart"/>
      <w:r w:rsidRPr="008B7E07">
        <w:rPr>
          <w:rFonts w:ascii="Courier New" w:hAnsi="Courier New" w:cs="Courier New"/>
          <w:color w:val="000000"/>
          <w:sz w:val="18"/>
          <w:szCs w:val="18"/>
        </w:rPr>
        <w:t>classpath</w:t>
      </w:r>
      <w:proofErr w:type="spellEnd"/>
      <w:r w:rsidRPr="008B7E07">
        <w:rPr>
          <w:rFonts w:ascii="Courier New" w:hAnsi="Courier New" w:cs="Courier New"/>
          <w:color w:val="000000"/>
          <w:sz w:val="18"/>
          <w:szCs w:val="18"/>
        </w:rPr>
        <w:t xml:space="preserve"> </w:t>
      </w:r>
      <w:r w:rsidRPr="008B7E07">
        <w:rPr>
          <w:rFonts w:ascii="Courier New" w:hAnsi="Courier New" w:cs="Courier New"/>
          <w:b/>
          <w:bCs/>
          <w:color w:val="008000"/>
          <w:sz w:val="18"/>
          <w:szCs w:val="18"/>
        </w:rPr>
        <w:t>'com.android.tools.build:gradle:1.5.0'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r>
      <w:proofErr w:type="spellStart"/>
      <w:r w:rsidRPr="008B7E07">
        <w:rPr>
          <w:rFonts w:ascii="Courier New" w:hAnsi="Courier New" w:cs="Courier New"/>
          <w:color w:val="000000"/>
          <w:sz w:val="18"/>
          <w:szCs w:val="18"/>
        </w:rPr>
        <w:t>allprojects</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4" w:name="_Toc444883176"/>
      <w:proofErr w:type="spellStart"/>
      <w:r w:rsidRPr="008D6FA5">
        <w:rPr>
          <w:rFonts w:cs="Arial"/>
        </w:rPr>
        <w:t>Gradle</w:t>
      </w:r>
      <w:proofErr w:type="spellEnd"/>
      <w:r w:rsidRPr="008D6FA5">
        <w:rPr>
          <w:rFonts w:cs="Arial"/>
        </w:rPr>
        <w:t xml:space="preserve"> dependencies</w:t>
      </w:r>
      <w:bookmarkEnd w:id="24"/>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60750EEC" w14:textId="73E366BB"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roofErr w:type="gramStart"/>
      <w:r w:rsidRPr="002063CE">
        <w:rPr>
          <w:rFonts w:ascii="Courier New" w:hAnsi="Courier New" w:cs="Courier New"/>
          <w:color w:val="000000"/>
          <w:sz w:val="18"/>
          <w:szCs w:val="18"/>
          <w:shd w:val="clear" w:color="auto" w:fill="E4E4FF"/>
        </w:rPr>
        <w:t>dependencies</w:t>
      </w:r>
      <w:proofErr w:type="gramEnd"/>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com.philips.cdp</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digitalCare</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580595">
        <w:rPr>
          <w:rFonts w:ascii="Courier New" w:hAnsi="Courier New" w:cs="Courier New"/>
          <w:b/>
          <w:bCs/>
          <w:color w:val="008000"/>
          <w:sz w:val="18"/>
          <w:szCs w:val="18"/>
        </w:rPr>
        <w:t>'4.0.1</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proofErr w:type="spellStart"/>
      <w:r w:rsidRPr="002063CE">
        <w:rPr>
          <w:rFonts w:ascii="Courier New" w:hAnsi="Courier New" w:cs="Courier New"/>
          <w:color w:val="008000"/>
          <w:sz w:val="18"/>
          <w:szCs w:val="18"/>
        </w:rPr>
        <w:t>ext</w:t>
      </w:r>
      <w:proofErr w:type="spellEnd"/>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aar</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transitive</w:t>
      </w:r>
      <w:proofErr w:type="gramEnd"/>
      <w:r>
        <w:rPr>
          <w:rFonts w:ascii="Courier New" w:hAnsi="Courier New" w:cs="Courier New"/>
          <w:color w:val="000000"/>
          <w:sz w:val="18"/>
          <w:szCs w:val="18"/>
        </w:rPr>
        <w:t xml:space="preserve"> = true</w:t>
      </w:r>
    </w:p>
    <w:p w14:paraId="1B5C2313" w14:textId="724B56E6" w:rsidR="002063CE" w:rsidRPr="002063CE"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We are using this proxy settings locally.</w:t>
      </w:r>
      <w:r>
        <w:rPr>
          <w:lang w:val="en-GB"/>
        </w:rPr>
        <w:t xml:space="preserve">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proofErr w:type="gramStart"/>
      <w:r w:rsidRPr="008D6FA5">
        <w:rPr>
          <w:rFonts w:ascii="Arial" w:hAnsi="Arial" w:cs="Arial"/>
          <w:color w:val="333333"/>
          <w:sz w:val="24"/>
          <w:szCs w:val="24"/>
        </w:rPr>
        <w:t>integrating</w:t>
      </w:r>
      <w:proofErr w:type="gramEnd"/>
      <w:r w:rsidRPr="008D6FA5">
        <w:rPr>
          <w:rFonts w:ascii="Arial" w:hAnsi="Arial" w:cs="Arial"/>
          <w:color w:val="333333"/>
          <w:sz w:val="24"/>
          <w:szCs w:val="24"/>
        </w:rPr>
        <w:t xml:space="preserve">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Override the values in </w:t>
      </w:r>
      <w:proofErr w:type="spellStart"/>
      <w:r w:rsidRPr="008D6FA5">
        <w:rPr>
          <w:rFonts w:ascii="Arial" w:hAnsi="Arial" w:cs="Arial"/>
          <w:color w:val="333333"/>
          <w:sz w:val="24"/>
          <w:szCs w:val="24"/>
        </w:rPr>
        <w:t>config</w:t>
      </w:r>
      <w:proofErr w:type="spellEnd"/>
      <w:r w:rsidRPr="008D6FA5">
        <w:rPr>
          <w:rFonts w:ascii="Arial" w:hAnsi="Arial" w:cs="Arial"/>
          <w:color w:val="333333"/>
          <w:sz w:val="24"/>
          <w:szCs w:val="24"/>
        </w:rPr>
        <w:t xml:space="preserve">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5" w:name="_Toc444883177"/>
      <w:r w:rsidRPr="008D6FA5">
        <w:rPr>
          <w:rFonts w:cs="Arial"/>
        </w:rPr>
        <w:lastRenderedPageBreak/>
        <w:t>Prerequisites</w:t>
      </w:r>
      <w:bookmarkEnd w:id="25"/>
    </w:p>
    <w:p w14:paraId="40F40D85" w14:textId="73BA5A7E" w:rsidR="00B234E4" w:rsidRPr="002E3E0F" w:rsidRDefault="00B234E4" w:rsidP="002E3E0F">
      <w:pPr>
        <w:pStyle w:val="BodyText"/>
        <w:numPr>
          <w:ilvl w:val="2"/>
          <w:numId w:val="45"/>
        </w:numPr>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D545BD" w:rsidRPr="004F19F1">
        <w:rPr>
          <w:rFonts w:cs="Arial"/>
          <w:szCs w:val="24"/>
        </w:rPr>
        <w:t xml:space="preserve"> </w:t>
      </w:r>
    </w:p>
    <w:p w14:paraId="714C150F" w14:textId="77777777" w:rsidR="00DD2332" w:rsidRDefault="00DD2332" w:rsidP="002E3E0F">
      <w:pPr>
        <w:pStyle w:val="ListParagraph"/>
        <w:numPr>
          <w:ilvl w:val="2"/>
          <w:numId w:val="45"/>
        </w:numPr>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2E3E0F">
      <w:pPr>
        <w:pStyle w:val="ListParagraph"/>
        <w:numPr>
          <w:ilvl w:val="2"/>
          <w:numId w:val="45"/>
        </w:numPr>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F61A96">
      <w:pPr>
        <w:pStyle w:val="ListParagraph"/>
        <w:rPr>
          <w:rFonts w:eastAsiaTheme="minorHAnsi" w:cs="Arial"/>
          <w:szCs w:val="24"/>
        </w:rPr>
      </w:pPr>
    </w:p>
    <w:p w14:paraId="47CB5384" w14:textId="1EBA47E6" w:rsidR="00BB6641" w:rsidRDefault="00BB6641" w:rsidP="00BB6641">
      <w:pPr>
        <w:pStyle w:val="ListParagraph"/>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BB6641">
      <w:pPr>
        <w:pStyle w:val="ListParagraph"/>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6" w:name="_Toc444883178"/>
      <w:bookmarkStart w:id="27" w:name="_Toc297311301"/>
      <w:r w:rsidRPr="008D6FA5">
        <w:rPr>
          <w:rFonts w:cs="Arial"/>
        </w:rPr>
        <w:t>INITIALIZATION</w:t>
      </w:r>
      <w:bookmarkEnd w:id="26"/>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proofErr w:type="spellStart"/>
      <w:r w:rsidRPr="00494332">
        <w:rPr>
          <w:rFonts w:cs="Arial"/>
          <w:b/>
          <w:szCs w:val="24"/>
        </w:rPr>
        <w:t>DigitalCareConfigManager</w:t>
      </w:r>
      <w:proofErr w:type="spellEnd"/>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Import </w:t>
      </w:r>
      <w:proofErr w:type="spellStart"/>
      <w:r w:rsidRPr="008D6FA5">
        <w:rPr>
          <w:rFonts w:cs="Arial"/>
          <w:szCs w:val="24"/>
        </w:rPr>
        <w:t>DigitalCareConfigManager</w:t>
      </w:r>
      <w:proofErr w:type="spellEnd"/>
      <w:r w:rsidRPr="008D6FA5">
        <w:rPr>
          <w:rFonts w:cs="Arial"/>
          <w:szCs w:val="24"/>
        </w:rPr>
        <w:t xml:space="preserve"> from “</w:t>
      </w:r>
      <w:proofErr w:type="spellStart"/>
      <w:r w:rsidRPr="008D6FA5">
        <w:rPr>
          <w:rFonts w:cs="Arial"/>
          <w:szCs w:val="24"/>
        </w:rPr>
        <w:t>com.philips.cdp.digitalcare</w:t>
      </w:r>
      <w:proofErr w:type="spellEnd"/>
      <w:r w:rsidRPr="008D6FA5">
        <w:rPr>
          <w:rFonts w:cs="Arial"/>
          <w:szCs w:val="24"/>
        </w:rPr>
        <w:t>”</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proofErr w:type="spellStart"/>
      <w:r w:rsidRPr="008D6FA5">
        <w:rPr>
          <w:rFonts w:cs="Arial"/>
          <w:szCs w:val="24"/>
        </w:rPr>
        <w:t>initializeDigitalCareLibrary</w:t>
      </w:r>
      <w:proofErr w:type="spellEnd"/>
      <w:r w:rsidRPr="008D6FA5">
        <w:rPr>
          <w:rFonts w:cs="Arial"/>
          <w:szCs w:val="24"/>
        </w:rPr>
        <w:t xml:space="preserve">( Context </w:t>
      </w:r>
      <w:proofErr w:type="spellStart"/>
      <w:r w:rsidRPr="008D6FA5">
        <w:rPr>
          <w:rFonts w:cs="Arial"/>
          <w:szCs w:val="24"/>
        </w:rPr>
        <w:t>applicationContext</w:t>
      </w:r>
      <w:proofErr w:type="spellEnd"/>
      <w:r w:rsidRPr="008D6FA5">
        <w:rPr>
          <w:rFonts w:cs="Arial"/>
          <w:szCs w:val="24"/>
        </w:rPr>
        <w:t>)</w:t>
      </w:r>
    </w:p>
    <w:p w14:paraId="159AE50C"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App locale (language code and country code). Also set this whenever there is a change in language or country. Call in appropriate places.</w:t>
      </w:r>
    </w:p>
    <w:p w14:paraId="7251C955" w14:textId="77777777" w:rsidR="00C51D2D" w:rsidRPr="008D6FA5" w:rsidRDefault="00C51D2D" w:rsidP="00C51D2D">
      <w:pPr>
        <w:pStyle w:val="ListParagraph"/>
        <w:ind w:left="795"/>
        <w:rPr>
          <w:rFonts w:cs="Arial"/>
          <w:szCs w:val="24"/>
        </w:rPr>
      </w:pPr>
      <w:r w:rsidRPr="008D6FA5">
        <w:rPr>
          <w:rFonts w:cs="Arial"/>
          <w:szCs w:val="24"/>
        </w:rPr>
        <w:t xml:space="preserve">API: </w:t>
      </w:r>
      <w:proofErr w:type="spellStart"/>
      <w:proofErr w:type="gramStart"/>
      <w:r w:rsidRPr="008D6FA5">
        <w:rPr>
          <w:rFonts w:cs="Arial"/>
          <w:szCs w:val="24"/>
        </w:rPr>
        <w:t>setLocale</w:t>
      </w:r>
      <w:proofErr w:type="spellEnd"/>
      <w:r w:rsidRPr="008D6FA5">
        <w:rPr>
          <w:rFonts w:cs="Arial"/>
          <w:szCs w:val="24"/>
        </w:rPr>
        <w:t>(</w:t>
      </w:r>
      <w:proofErr w:type="gramEnd"/>
      <w:r w:rsidRPr="008D6FA5">
        <w:rPr>
          <w:rFonts w:cs="Arial"/>
          <w:szCs w:val="24"/>
        </w:rPr>
        <w:t xml:space="preserve">String </w:t>
      </w:r>
      <w:proofErr w:type="spellStart"/>
      <w:r w:rsidRPr="008D6FA5">
        <w:rPr>
          <w:rFonts w:cs="Arial"/>
          <w:szCs w:val="24"/>
        </w:rPr>
        <w:t>langCode</w:t>
      </w:r>
      <w:proofErr w:type="spellEnd"/>
      <w:r w:rsidRPr="008D6FA5">
        <w:rPr>
          <w:rFonts w:cs="Arial"/>
          <w:szCs w:val="24"/>
        </w:rPr>
        <w:t xml:space="preserve">, String </w:t>
      </w:r>
      <w:proofErr w:type="spellStart"/>
      <w:r w:rsidRPr="008D6FA5">
        <w:rPr>
          <w:rFonts w:cs="Arial"/>
          <w:szCs w:val="24"/>
        </w:rPr>
        <w:t>countryCode</w:t>
      </w:r>
      <w:proofErr w:type="spellEnd"/>
      <w:r w:rsidRPr="008D6FA5">
        <w:rPr>
          <w:rFonts w:cs="Arial"/>
          <w:szCs w:val="24"/>
        </w:rPr>
        <w:t>)</w:t>
      </w:r>
    </w:p>
    <w:p w14:paraId="46A5C920" w14:textId="77777777" w:rsidR="00C51D2D" w:rsidRPr="008D6FA5" w:rsidRDefault="00C51D2D" w:rsidP="00C51D2D">
      <w:pPr>
        <w:pStyle w:val="ListParagraph"/>
        <w:ind w:left="795"/>
        <w:rPr>
          <w:rFonts w:cs="Arial"/>
          <w:szCs w:val="24"/>
        </w:rPr>
      </w:pPr>
    </w:p>
    <w:p w14:paraId="6121A538" w14:textId="5962A168"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C51D2D" w:rsidRPr="005A1855">
        <w:rPr>
          <w:rFonts w:cs="Arial"/>
          <w:b/>
          <w:szCs w:val="24"/>
        </w:rPr>
        <w:t>Tagging</w:t>
      </w:r>
      <w:r w:rsidR="00C51D2D" w:rsidRPr="00646198">
        <w:rPr>
          <w:rFonts w:cs="Arial"/>
          <w:szCs w:val="24"/>
        </w:rPr>
        <w:t xml:space="preserve">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proofErr w:type="gramStart"/>
      <w:r w:rsidRPr="00A569BF">
        <w:rPr>
          <w:rFonts w:cs="Arial"/>
          <w:b/>
          <w:bCs/>
          <w:color w:val="000080"/>
          <w:sz w:val="22"/>
          <w:szCs w:val="22"/>
          <w:highlight w:val="yellow"/>
        </w:rPr>
        <w:t>public</w:t>
      </w:r>
      <w:proofErr w:type="gramEnd"/>
      <w:r w:rsidRPr="00A569BF">
        <w:rPr>
          <w:rFonts w:cs="Arial"/>
          <w:b/>
          <w:bCs/>
          <w:color w:val="000080"/>
          <w:sz w:val="22"/>
          <w:szCs w:val="22"/>
          <w:highlight w:val="yellow"/>
        </w:rPr>
        <w:t xml:space="preserve"> void </w:t>
      </w:r>
      <w:proofErr w:type="spellStart"/>
      <w:r w:rsidRPr="00A569BF">
        <w:rPr>
          <w:rFonts w:cs="Arial"/>
          <w:color w:val="000000"/>
          <w:sz w:val="22"/>
          <w:szCs w:val="22"/>
          <w:highlight w:val="yellow"/>
        </w:rPr>
        <w:t>setAppTaggingInputs</w:t>
      </w:r>
      <w:proofErr w:type="spellEnd"/>
      <w:r w:rsidRPr="00A569BF">
        <w:rPr>
          <w:rFonts w:cs="Arial"/>
          <w:color w:val="000000"/>
          <w:sz w:val="22"/>
          <w:szCs w:val="22"/>
          <w:highlight w:val="yellow"/>
        </w:rPr>
        <w:t>(</w:t>
      </w:r>
      <w:proofErr w:type="spellStart"/>
      <w:r w:rsidRPr="00A569BF">
        <w:rPr>
          <w:rFonts w:cs="Arial"/>
          <w:b/>
          <w:bCs/>
          <w:color w:val="000080"/>
          <w:sz w:val="22"/>
          <w:szCs w:val="22"/>
          <w:highlight w:val="yellow"/>
        </w:rPr>
        <w:t>boolean</w:t>
      </w:r>
      <w:proofErr w:type="spellEnd"/>
      <w:r w:rsidRPr="00A569BF">
        <w:rPr>
          <w:rFonts w:cs="Arial"/>
          <w:b/>
          <w:bCs/>
          <w:color w:val="000080"/>
          <w:sz w:val="22"/>
          <w:szCs w:val="22"/>
          <w:highlight w:val="yellow"/>
        </w:rPr>
        <w:t xml:space="preserve"> </w:t>
      </w:r>
      <w:proofErr w:type="spellStart"/>
      <w:r w:rsidRPr="00A569BF">
        <w:rPr>
          <w:rFonts w:cs="Arial"/>
          <w:color w:val="000000"/>
          <w:sz w:val="22"/>
          <w:szCs w:val="22"/>
          <w:highlight w:val="yellow"/>
        </w:rPr>
        <w:t>taggingEnabled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appId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appName</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launchingPageName</w:t>
      </w:r>
      <w:proofErr w:type="spellEnd"/>
      <w:r w:rsidRPr="00A569BF">
        <w:rPr>
          <w:rFonts w:cs="Arial"/>
          <w:color w:val="000000"/>
          <w:sz w:val="22"/>
          <w:szCs w:val="22"/>
          <w:highlight w:val="yellow"/>
        </w:rPr>
        <w: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 xml:space="preserve">If app enables tagging and </w:t>
      </w:r>
      <w:proofErr w:type="spellStart"/>
      <w:r w:rsidRPr="008D6FA5">
        <w:rPr>
          <w:rFonts w:cs="Arial"/>
          <w:b/>
          <w:szCs w:val="24"/>
        </w:rPr>
        <w:t>appid</w:t>
      </w:r>
      <w:proofErr w:type="spellEnd"/>
      <w:r w:rsidRPr="008D6FA5">
        <w:rPr>
          <w:rFonts w:cs="Arial"/>
          <w:b/>
          <w:szCs w:val="24"/>
        </w:rPr>
        <w:t xml:space="preserve">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 xml:space="preserve">Please note that </w:t>
      </w:r>
      <w:proofErr w:type="spellStart"/>
      <w:r w:rsidRPr="008D6FA5">
        <w:rPr>
          <w:rFonts w:cs="Arial"/>
          <w:b/>
          <w:szCs w:val="24"/>
          <w:highlight w:val="yellow"/>
        </w:rPr>
        <w:t>appid</w:t>
      </w:r>
      <w:proofErr w:type="spellEnd"/>
      <w:r w:rsidRPr="008D6FA5">
        <w:rPr>
          <w:rFonts w:cs="Arial"/>
          <w:b/>
          <w:szCs w:val="24"/>
          <w:highlight w:val="yellow"/>
        </w:rPr>
        <w:t xml:space="preserve"> is nothing but </w:t>
      </w:r>
      <w:proofErr w:type="spellStart"/>
      <w:r w:rsidRPr="008D6FA5">
        <w:rPr>
          <w:rFonts w:cs="Arial"/>
          <w:b/>
          <w:szCs w:val="24"/>
          <w:highlight w:val="yellow"/>
        </w:rPr>
        <w:t>appsId</w:t>
      </w:r>
      <w:proofErr w:type="spellEnd"/>
      <w:r w:rsidRPr="008D6FA5">
        <w:rPr>
          <w:rFonts w:cs="Arial"/>
          <w:b/>
          <w:szCs w:val="24"/>
          <w:highlight w:val="yellow"/>
        </w:rPr>
        <w:t>.</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t>“</w:t>
      </w:r>
      <w:proofErr w:type="spellStart"/>
      <w:r w:rsidRPr="005A1855">
        <w:rPr>
          <w:rFonts w:cs="Arial"/>
          <w:b/>
          <w:szCs w:val="24"/>
        </w:rPr>
        <w:t>ADBMobileConfig.json</w:t>
      </w:r>
      <w:proofErr w:type="spellEnd"/>
      <w:r>
        <w:rPr>
          <w:rFonts w:cs="Arial"/>
          <w:b/>
          <w:szCs w:val="24"/>
        </w:rPr>
        <w:t xml:space="preserve">”: </w:t>
      </w:r>
      <w:r>
        <w:rPr>
          <w:rFonts w:cs="Arial"/>
          <w:szCs w:val="24"/>
        </w:rPr>
        <w:t xml:space="preserve">This </w:t>
      </w:r>
      <w:proofErr w:type="spellStart"/>
      <w:r>
        <w:rPr>
          <w:rFonts w:cs="Arial"/>
          <w:szCs w:val="24"/>
        </w:rPr>
        <w:t>json</w:t>
      </w:r>
      <w:proofErr w:type="spellEnd"/>
      <w:r>
        <w:rPr>
          <w:rFonts w:cs="Arial"/>
          <w:szCs w:val="24"/>
        </w:rPr>
        <w:t xml:space="preserve"> file is tagging configuration file which has to be kept at root app asset level. </w:t>
      </w:r>
      <w:r w:rsidR="00183B55">
        <w:rPr>
          <w:rFonts w:cs="Arial"/>
          <w:szCs w:val="24"/>
        </w:rPr>
        <w:t xml:space="preserve">Please don’t forget to add this. Otherwise by default it will consider </w:t>
      </w:r>
      <w:proofErr w:type="spellStart"/>
      <w:r w:rsidR="00183B55">
        <w:rPr>
          <w:rFonts w:cs="Arial"/>
          <w:szCs w:val="24"/>
        </w:rPr>
        <w:t>digitalcare’s</w:t>
      </w:r>
      <w:proofErr w:type="spellEnd"/>
      <w:r w:rsidR="00183B55">
        <w:rPr>
          <w:rFonts w:cs="Arial"/>
          <w:szCs w:val="24"/>
        </w:rPr>
        <w:t xml:space="preserve">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8" w:name="_Toc444883179"/>
      <w:r w:rsidRPr="00CB2B9E">
        <w:rPr>
          <w:rFonts w:cs="Arial"/>
        </w:rPr>
        <w:lastRenderedPageBreak/>
        <w:t>How to invoke Digital care as activity?</w:t>
      </w:r>
      <w:bookmarkEnd w:id="28"/>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 xml:space="preserve">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3B03FD81" w14:textId="77777777" w:rsidR="004518A4" w:rsidRDefault="004518A4" w:rsidP="004518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roofErr w:type="spellStart"/>
      <w:r w:rsidRPr="003E2C0A">
        <w:rPr>
          <w:rFonts w:cs="Arial"/>
          <w:color w:val="000000"/>
          <w:sz w:val="22"/>
          <w:szCs w:val="22"/>
          <w:highlight w:val="yellow"/>
        </w:rPr>
        <w:t>HardcodedProductList</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proofErr w:type="spellStart"/>
      <w:r w:rsidRPr="003E2C0A">
        <w:rPr>
          <w:rFonts w:cs="Arial"/>
          <w:color w:val="000000"/>
          <w:sz w:val="22"/>
          <w:szCs w:val="22"/>
          <w:highlight w:val="yellow"/>
        </w:rPr>
        <w:t>HardcodedProductLis</w:t>
      </w:r>
      <w:proofErr w:type="spellEnd"/>
      <w:r w:rsidR="00116FD5">
        <w:rPr>
          <w:rFonts w:cs="Arial"/>
          <w:color w:val="000000"/>
          <w:sz w:val="22"/>
          <w:szCs w:val="22"/>
          <w:highlight w:val="yellow"/>
        </w:rPr>
        <w:tab/>
      </w:r>
      <w:r w:rsidRPr="003E2C0A">
        <w:rPr>
          <w:rFonts w:cs="Arial"/>
          <w:color w:val="000000"/>
          <w:sz w:val="22"/>
          <w:szCs w:val="22"/>
          <w:highlight w:val="yellow"/>
        </w:rPr>
        <w:t>t(</w:t>
      </w:r>
      <w:proofErr w:type="spellStart"/>
      <w:r w:rsidRPr="003E2C0A">
        <w:rPr>
          <w:rFonts w:cs="Arial"/>
          <w:color w:val="000000"/>
          <w:sz w:val="22"/>
          <w:szCs w:val="22"/>
          <w:highlight w:val="yellow"/>
        </w:rPr>
        <w:t>ctnList</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productList.setCatalog</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Catalog.</w:t>
      </w:r>
      <w:r w:rsidRPr="003E2C0A">
        <w:rPr>
          <w:rFonts w:cs="Arial"/>
          <w:b/>
          <w:bCs/>
          <w:i/>
          <w:iCs/>
          <w:color w:val="660E7A"/>
          <w:sz w:val="22"/>
          <w:szCs w:val="22"/>
          <w:highlight w:val="yellow"/>
        </w:rPr>
        <w:t>CARE</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productList.setSector</w:t>
      </w:r>
      <w:proofErr w:type="spellEnd"/>
      <w:r w:rsidRPr="003E2C0A">
        <w:rPr>
          <w:rFonts w:cs="Arial"/>
          <w:color w:val="000000"/>
          <w:sz w:val="22"/>
          <w:szCs w:val="22"/>
          <w:highlight w:val="yellow"/>
        </w:rPr>
        <w:t>(Sector.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ActivityLauncher</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uiLauncher</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SCREEN_ORIENTATION_UNSPECIFIED</w:t>
      </w:r>
      <w:r w:rsidRPr="006D1F7B">
        <w:rPr>
          <w:rFonts w:cs="Arial"/>
          <w:color w:val="000000"/>
          <w:sz w:val="22"/>
          <w:szCs w:val="22"/>
          <w:highlight w:val="yellow"/>
        </w:rPr>
        <w:t xml:space="preserve">, </w:t>
      </w:r>
      <w:proofErr w:type="spellStart"/>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uiLauncher.setAnimation</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slide_in_bottom</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slide_out_bottom</w:t>
      </w:r>
      <w:proofErr w:type="spellEnd"/>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 xml:space="preserve">().invokeDigitalCare(uiLauncher,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w:t>
      </w:r>
      <w:proofErr w:type="spellStart"/>
      <w:r w:rsidR="00524FE1">
        <w:rPr>
          <w:rFonts w:cs="Arial"/>
          <w:color w:val="000000"/>
          <w:sz w:val="22"/>
          <w:szCs w:val="22"/>
        </w:rPr>
        <w:t>ctnlist</w:t>
      </w:r>
      <w:proofErr w:type="spellEnd"/>
      <w:r w:rsidR="00524FE1">
        <w:rPr>
          <w:rFonts w:cs="Arial"/>
          <w:color w:val="000000"/>
          <w:sz w:val="22"/>
          <w:szCs w:val="22"/>
        </w:rPr>
        <w:t xml:space="preserve"> is string array of CTN numbers</w:t>
      </w:r>
    </w:p>
    <w:p w14:paraId="78D7436D" w14:textId="77777777" w:rsidR="004557A4" w:rsidRPr="0054032E" w:rsidRDefault="004557A4" w:rsidP="004557A4">
      <w:pPr>
        <w:pStyle w:val="Heading1"/>
        <w:rPr>
          <w:rFonts w:cs="Arial"/>
        </w:rPr>
      </w:pPr>
      <w:bookmarkStart w:id="29" w:name="_Toc444883180"/>
      <w:r w:rsidRPr="0054032E">
        <w:rPr>
          <w:rFonts w:cs="Arial"/>
        </w:rPr>
        <w:t>How to invoke Digital care as Fragment?</w:t>
      </w:r>
      <w:bookmarkEnd w:id="29"/>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7BC00495" w14:textId="77777777" w:rsidR="004557A4" w:rsidRDefault="004557A4" w:rsidP="004557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ctnList</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productList.setCatalog</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Catalog.</w:t>
      </w:r>
      <w:r w:rsidRPr="008F1DB4">
        <w:rPr>
          <w:rFonts w:cs="Arial"/>
          <w:b/>
          <w:bCs/>
          <w:i/>
          <w:iCs/>
          <w:color w:val="660E7A"/>
          <w:sz w:val="22"/>
          <w:szCs w:val="22"/>
          <w:highlight w:val="yellow"/>
        </w:rPr>
        <w:t>CARE</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productList.setSector</w:t>
      </w:r>
      <w:proofErr w:type="spellEnd"/>
      <w:r w:rsidRPr="008F1DB4">
        <w:rPr>
          <w:rFonts w:cs="Arial"/>
          <w:color w:val="000000"/>
          <w:sz w:val="22"/>
          <w:szCs w:val="22"/>
          <w:highlight w:val="yellow"/>
        </w:rPr>
        <w:t>(Sector.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fragLauncher</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xml:space="preserve">, </w:t>
      </w:r>
      <w:proofErr w:type="spellStart"/>
      <w:r w:rsidRPr="008F1DB4">
        <w:rPr>
          <w:rFonts w:cs="Arial"/>
          <w:color w:val="000000"/>
          <w:sz w:val="22"/>
          <w:szCs w:val="22"/>
          <w:highlight w:val="yellow"/>
        </w:rPr>
        <w:t>R.id.</w:t>
      </w:r>
      <w:r w:rsidRPr="008F1DB4">
        <w:rPr>
          <w:rFonts w:cs="Arial"/>
          <w:b/>
          <w:bCs/>
          <w:i/>
          <w:iCs/>
          <w:color w:val="660E7A"/>
          <w:sz w:val="22"/>
          <w:szCs w:val="22"/>
          <w:highlight w:val="yellow"/>
        </w:rPr>
        <w:t>sampleMainContainer</w:t>
      </w:r>
      <w:proofErr w:type="spellEnd"/>
      <w:r w:rsidRPr="008F1DB4">
        <w:rPr>
          <w:rFonts w:cs="Arial"/>
          <w:color w:val="000000"/>
          <w:sz w:val="22"/>
          <w:szCs w:val="22"/>
          <w:highlight w:val="yellow"/>
        </w:rPr>
        <w:t xml:space="preserve">, </w:t>
      </w:r>
      <w:proofErr w:type="spellStart"/>
      <w:r w:rsidRPr="008F1DB4">
        <w:rPr>
          <w:rFonts w:cs="Arial"/>
          <w:b/>
          <w:bCs/>
          <w:color w:val="660E7A"/>
          <w:sz w:val="22"/>
          <w:szCs w:val="22"/>
          <w:highlight w:val="yellow"/>
        </w:rPr>
        <w:t>actionBarClickListener</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fragLauncher.setAnimation</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slide_in_bottom</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slide_out_bottom</w:t>
      </w:r>
      <w:proofErr w:type="spellEnd"/>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 xml:space="preserve">().invokeDigitalCare(fragLauncher,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lastRenderedPageBreak/>
        <w:tab/>
        <w:t xml:space="preserve">  Note: </w:t>
      </w:r>
      <w:proofErr w:type="spellStart"/>
      <w:r>
        <w:rPr>
          <w:rFonts w:cs="Arial"/>
          <w:color w:val="000000"/>
          <w:sz w:val="22"/>
          <w:szCs w:val="22"/>
        </w:rPr>
        <w:t>ctnlist</w:t>
      </w:r>
      <w:proofErr w:type="spellEnd"/>
      <w:r>
        <w:rPr>
          <w:rFonts w:cs="Arial"/>
          <w:color w:val="000000"/>
          <w:sz w:val="22"/>
          <w:szCs w:val="22"/>
        </w:rPr>
        <w:t xml:space="preserve">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an </w:t>
      </w:r>
      <w:proofErr w:type="spellStart"/>
      <w:r w:rsidRPr="008D6FA5">
        <w:rPr>
          <w:rFonts w:cs="Arial"/>
          <w:szCs w:val="24"/>
        </w:rPr>
        <w:t>enum</w:t>
      </w:r>
      <w:proofErr w:type="spellEnd"/>
      <w:r w:rsidRPr="008D6FA5">
        <w:rPr>
          <w:rFonts w:cs="Arial"/>
          <w:szCs w:val="24"/>
        </w:rPr>
        <w:t xml:space="preserve">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
    <w:p w14:paraId="464054B6"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w:t>
      </w:r>
      <w:proofErr w:type="spellStart"/>
      <w:r w:rsidRPr="008D6FA5">
        <w:rPr>
          <w:rFonts w:cs="Arial"/>
          <w:szCs w:val="24"/>
        </w:rPr>
        <w:t>DigitalCareConfigManager</w:t>
      </w:r>
      <w:proofErr w:type="spellEnd"/>
      <w:r w:rsidRPr="008D6FA5">
        <w:rPr>
          <w:rFonts w:cs="Arial"/>
          <w:szCs w:val="24"/>
        </w:rPr>
        <w:t xml:space="preserve">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1300F7B7" w14:textId="6214FA56" w:rsidR="003865E5" w:rsidRDefault="00375379" w:rsidP="004557A4">
      <w:pPr>
        <w:pStyle w:val="ListParagraph"/>
        <w:spacing w:before="100" w:beforeAutospacing="1" w:after="100" w:afterAutospacing="1"/>
        <w:rPr>
          <w:rFonts w:cs="Arial"/>
          <w:szCs w:val="24"/>
        </w:rPr>
      </w:pPr>
      <w:r>
        <w:rPr>
          <w:rFonts w:cs="Arial"/>
          <w:noProof/>
          <w:szCs w:val="24"/>
        </w:rPr>
        <w:drawing>
          <wp:inline distT="0" distB="0" distL="0" distR="0" wp14:anchorId="73078FCF" wp14:editId="2117ED7B">
            <wp:extent cx="3823335" cy="6602681"/>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0907" cy="6615758"/>
                    </a:xfrm>
                    <a:prstGeom prst="rect">
                      <a:avLst/>
                    </a:prstGeom>
                    <a:noFill/>
                    <a:ln>
                      <a:noFill/>
                    </a:ln>
                  </pic:spPr>
                </pic:pic>
              </a:graphicData>
            </a:graphic>
          </wp:inline>
        </w:drawing>
      </w: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30" w:name="_Toc444883181"/>
      <w:r w:rsidRPr="0054032E">
        <w:rPr>
          <w:rFonts w:cs="Arial"/>
        </w:rPr>
        <w:lastRenderedPageBreak/>
        <w:t>Android Manifest Changes</w:t>
      </w:r>
      <w:bookmarkEnd w:id="30"/>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 xml:space="preserve">We are using </w:t>
      </w:r>
      <w:proofErr w:type="spellStart"/>
      <w:r w:rsidRPr="00FD4212">
        <w:rPr>
          <w:rFonts w:cs="Arial"/>
          <w:b/>
          <w:szCs w:val="24"/>
          <w:highlight w:val="yellow"/>
        </w:rPr>
        <w:t>UiKit</w:t>
      </w:r>
      <w:proofErr w:type="spellEnd"/>
      <w:r w:rsidRPr="00FD4212">
        <w:rPr>
          <w:rFonts w:cs="Arial"/>
          <w:b/>
          <w:szCs w:val="24"/>
          <w:highlight w:val="yellow"/>
        </w:rPr>
        <w:t xml:space="preserve"> library and it expects theme to be set which is equal to or higher than </w:t>
      </w:r>
      <w:proofErr w:type="spellStart"/>
      <w:r w:rsidRPr="00FD4212">
        <w:rPr>
          <w:rFonts w:cs="Arial"/>
          <w:b/>
          <w:szCs w:val="24"/>
          <w:highlight w:val="yellow"/>
        </w:rPr>
        <w:t>appcompat</w:t>
      </w:r>
      <w:proofErr w:type="spellEnd"/>
      <w:r w:rsidRPr="00FD4212">
        <w:rPr>
          <w:rFonts w:cs="Arial"/>
          <w:b/>
          <w:szCs w:val="24"/>
          <w:highlight w:val="yellow"/>
        </w:rPr>
        <w:t xml:space="preserve">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proofErr w:type="spellStart"/>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proofErr w:type="spellEnd"/>
      <w:r w:rsidRPr="00FD4212">
        <w:rPr>
          <w:rFonts w:cs="Arial"/>
          <w:b/>
          <w:bCs/>
          <w:color w:val="0000FF"/>
          <w:sz w:val="22"/>
          <w:szCs w:val="22"/>
          <w:highlight w:val="yellow"/>
        </w:rPr>
        <w:t>=</w:t>
      </w:r>
      <w:r w:rsidRPr="00FD4212">
        <w:rPr>
          <w:rFonts w:cs="Arial"/>
          <w:b/>
          <w:bCs/>
          <w:color w:val="008000"/>
          <w:sz w:val="22"/>
          <w:szCs w:val="22"/>
          <w:highlight w:val="yellow"/>
        </w:rPr>
        <w:t>"@style/</w:t>
      </w:r>
      <w:proofErr w:type="spellStart"/>
      <w:r w:rsidRPr="00FD4212">
        <w:rPr>
          <w:rFonts w:cs="Arial"/>
          <w:b/>
          <w:bCs/>
          <w:color w:val="008000"/>
          <w:sz w:val="22"/>
          <w:szCs w:val="22"/>
          <w:highlight w:val="yellow"/>
        </w:rPr>
        <w:t>multiprod_theme</w:t>
      </w:r>
      <w:proofErr w:type="spellEnd"/>
      <w:r w:rsidRPr="00FD4212">
        <w:rPr>
          <w:rFonts w:cs="Arial"/>
          <w:b/>
          <w:bCs/>
          <w:color w:val="008000"/>
          <w:sz w:val="22"/>
          <w:szCs w:val="22"/>
          <w:highlight w:val="yellow"/>
        </w:rPr>
        <w:t>"</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t xml:space="preserve">We have defined sample </w:t>
      </w:r>
      <w:proofErr w:type="spellStart"/>
      <w:r w:rsidRPr="00FD4212">
        <w:rPr>
          <w:rFonts w:cs="Arial"/>
          <w:b/>
          <w:szCs w:val="24"/>
          <w:highlight w:val="yellow"/>
        </w:rPr>
        <w:t>uikit</w:t>
      </w:r>
      <w:proofErr w:type="spellEnd"/>
      <w:r w:rsidRPr="00FD4212">
        <w:rPr>
          <w:rFonts w:cs="Arial"/>
          <w:b/>
          <w:szCs w:val="24"/>
          <w:highlight w:val="yellow"/>
        </w:rPr>
        <w:t xml:space="preserve">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 xml:space="preserve">If apps face problems </w:t>
      </w:r>
      <w:proofErr w:type="spellStart"/>
      <w:r>
        <w:rPr>
          <w:rFonts w:cs="Arial"/>
          <w:szCs w:val="24"/>
        </w:rPr>
        <w:t>wrt</w:t>
      </w:r>
      <w:proofErr w:type="spellEnd"/>
      <w:r>
        <w:rPr>
          <w:rFonts w:cs="Arial"/>
          <w:szCs w:val="24"/>
        </w:rPr>
        <w:t xml:space="preserve"> label , theme </w:t>
      </w:r>
      <w:proofErr w:type="spellStart"/>
      <w:r>
        <w:rPr>
          <w:rFonts w:cs="Arial"/>
          <w:szCs w:val="24"/>
        </w:rPr>
        <w:t>etc</w:t>
      </w:r>
      <w:proofErr w:type="spellEnd"/>
      <w:r>
        <w:rPr>
          <w:rFonts w:cs="Arial"/>
          <w:szCs w:val="24"/>
        </w:rPr>
        <w:t xml:space="preserve">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w:t>
      </w:r>
      <w:proofErr w:type="spellStart"/>
      <w:r w:rsidRPr="00DD34D7">
        <w:rPr>
          <w:rFonts w:ascii="Courier New" w:hAnsi="Courier New" w:cs="Courier New"/>
          <w:b/>
          <w:bCs/>
          <w:i/>
          <w:sz w:val="18"/>
          <w:szCs w:val="18"/>
          <w:highlight w:val="lightGray"/>
        </w:rPr>
        <w:t>apk</w:t>
      </w:r>
      <w:proofErr w:type="spellEnd"/>
      <w:r w:rsidRPr="00DD34D7">
        <w:rPr>
          <w:rFonts w:ascii="Courier New" w:hAnsi="Courier New" w:cs="Courier New"/>
          <w:b/>
          <w:bCs/>
          <w:i/>
          <w:sz w:val="18"/>
          <w:szCs w:val="18"/>
          <w:highlight w:val="lightGray"/>
        </w:rPr>
        <w:t>/res/android"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mipmap</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Pr="00DD34D7">
        <w:rPr>
          <w:rFonts w:ascii="Courier New" w:hAnsi="Courier New" w:cs="Courier New"/>
          <w:b/>
          <w:bCs/>
          <w:i/>
          <w:sz w:val="18"/>
          <w:szCs w:val="18"/>
          <w:highlight w:val="lightGray"/>
        </w:rPr>
        <w:t>AppTheme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w:t>
      </w:r>
      <w:proofErr w:type="gramStart"/>
      <w:r w:rsidRPr="008D6FA5">
        <w:rPr>
          <w:rFonts w:cs="Arial"/>
          <w:szCs w:val="24"/>
        </w:rPr>
        <w:t>meta</w:t>
      </w:r>
      <w:proofErr w:type="gramEnd"/>
      <w:r w:rsidRPr="008D6FA5">
        <w:rPr>
          <w:rFonts w:cs="Arial"/>
          <w:szCs w:val="24"/>
        </w:rPr>
        <w:t xml:space="preserve">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proofErr w:type="spellStart"/>
      <w:proofErr w:type="gramStart"/>
      <w:r w:rsidRPr="00A9302E">
        <w:rPr>
          <w:rFonts w:cs="Arial"/>
          <w:szCs w:val="24"/>
        </w:rPr>
        <w:t>android:</w:t>
      </w:r>
      <w:proofErr w:type="gramEnd"/>
      <w:r w:rsidRPr="00A9302E">
        <w:rPr>
          <w:rFonts w:cs="Arial"/>
          <w:szCs w:val="24"/>
        </w:rPr>
        <w:t>name</w:t>
      </w:r>
      <w:proofErr w:type="spellEnd"/>
      <w:r w:rsidRPr="00A9302E">
        <w:rPr>
          <w:rFonts w:cs="Arial"/>
          <w:szCs w:val="24"/>
        </w:rPr>
        <w:t>="</w:t>
      </w:r>
      <w:proofErr w:type="spellStart"/>
      <w:r w:rsidRPr="00A9302E">
        <w:rPr>
          <w:rFonts w:cs="Arial"/>
          <w:szCs w:val="24"/>
        </w:rPr>
        <w:t>com.google.android.gms.version</w:t>
      </w:r>
      <w:proofErr w:type="spellEnd"/>
      <w:r w:rsidRPr="00A9302E">
        <w:rPr>
          <w:rFonts w:cs="Arial"/>
          <w:szCs w:val="24"/>
        </w:rPr>
        <w:t>"</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proofErr w:type="spellStart"/>
      <w:r w:rsidRPr="00A9302E">
        <w:rPr>
          <w:rFonts w:cs="Arial"/>
          <w:szCs w:val="24"/>
        </w:rPr>
        <w:t>android:value</w:t>
      </w:r>
      <w:proofErr w:type="spellEnd"/>
      <w:r w:rsidRPr="00A9302E">
        <w:rPr>
          <w:rFonts w:cs="Arial"/>
          <w:szCs w:val="24"/>
        </w:rPr>
        <w:t>="@integer/</w:t>
      </w:r>
      <w:proofErr w:type="spellStart"/>
      <w:r w:rsidRPr="00A9302E">
        <w:rPr>
          <w:rFonts w:cs="Arial"/>
          <w:szCs w:val="24"/>
        </w:rPr>
        <w:t>google_play_services_version</w:t>
      </w:r>
      <w:proofErr w:type="spellEnd"/>
      <w:r w:rsidRPr="00A9302E">
        <w:rPr>
          <w:rFonts w:cs="Arial"/>
          <w:szCs w:val="24"/>
        </w:rPr>
        <w:t>"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r>
      <w:proofErr w:type="spellStart"/>
      <w:r w:rsidRPr="00A9302E">
        <w:rPr>
          <w:rFonts w:cs="Arial"/>
          <w:bCs/>
          <w:szCs w:val="24"/>
        </w:rPr>
        <w:t>android</w:t>
      </w:r>
      <w:proofErr w:type="gramStart"/>
      <w:r w:rsidRPr="00A9302E">
        <w:rPr>
          <w:rFonts w:cs="Arial"/>
          <w:bCs/>
          <w:szCs w:val="24"/>
        </w:rPr>
        <w:t>:name</w:t>
      </w:r>
      <w:proofErr w:type="spellEnd"/>
      <w:proofErr w:type="gramEnd"/>
      <w:r w:rsidRPr="00A9302E">
        <w:rPr>
          <w:rFonts w:cs="Arial"/>
          <w:bCs/>
          <w:szCs w:val="24"/>
        </w:rPr>
        <w:t>="com.google.android.maps.v2.API_KEY"</w:t>
      </w:r>
      <w:r w:rsidRPr="00A9302E">
        <w:rPr>
          <w:rFonts w:cs="Arial"/>
          <w:bCs/>
          <w:szCs w:val="24"/>
        </w:rPr>
        <w:br/>
      </w:r>
      <w:proofErr w:type="spellStart"/>
      <w:r w:rsidRPr="00A9302E">
        <w:rPr>
          <w:rFonts w:cs="Arial"/>
          <w:bCs/>
          <w:szCs w:val="24"/>
        </w:rPr>
        <w:t>android:value</w:t>
      </w:r>
      <w:proofErr w:type="spellEnd"/>
      <w:r w:rsidRPr="00A9302E">
        <w:rPr>
          <w:rFonts w:cs="Arial"/>
          <w:bCs/>
          <w:szCs w:val="24"/>
        </w:rPr>
        <w:t>="</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w:t>
      </w:r>
      <w:proofErr w:type="spellStart"/>
      <w:proofErr w:type="gramStart"/>
      <w:r w:rsidRPr="00A9302E">
        <w:rPr>
          <w:rFonts w:cs="Arial"/>
          <w:szCs w:val="24"/>
        </w:rPr>
        <w:t>android:</w:t>
      </w:r>
      <w:proofErr w:type="gramEnd"/>
      <w:r w:rsidRPr="00A9302E">
        <w:rPr>
          <w:rFonts w:cs="Arial"/>
          <w:szCs w:val="24"/>
        </w:rPr>
        <w:t>glEsVersion</w:t>
      </w:r>
      <w:proofErr w:type="spellEnd"/>
      <w:r w:rsidRPr="00A9302E">
        <w:rPr>
          <w:rFonts w:cs="Arial"/>
          <w:szCs w:val="24"/>
        </w:rPr>
        <w:t>="0x00020000"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proofErr w:type="spellStart"/>
      <w:proofErr w:type="gramStart"/>
      <w:r w:rsidRPr="00A9302E">
        <w:rPr>
          <w:rFonts w:cs="Arial"/>
          <w:szCs w:val="24"/>
        </w:rPr>
        <w:t>android:</w:t>
      </w:r>
      <w:proofErr w:type="gramEnd"/>
      <w:r w:rsidRPr="00A9302E">
        <w:rPr>
          <w:rFonts w:cs="Arial"/>
          <w:szCs w:val="24"/>
        </w:rPr>
        <w:t>required</w:t>
      </w:r>
      <w:proofErr w:type="spellEnd"/>
      <w:r w:rsidRPr="00A9302E">
        <w:rPr>
          <w:rFonts w:cs="Arial"/>
          <w:szCs w:val="24"/>
        </w:rPr>
        <w:t>="true"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2"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 xml:space="preserve">SHA key should be generated from the system where </w:t>
      </w:r>
      <w:proofErr w:type="spellStart"/>
      <w:r w:rsidRPr="008D6FA5">
        <w:rPr>
          <w:rFonts w:cs="Arial"/>
        </w:rPr>
        <w:t>apk</w:t>
      </w:r>
      <w:proofErr w:type="spellEnd"/>
      <w:r w:rsidRPr="008D6FA5">
        <w:rPr>
          <w:rFonts w:cs="Arial"/>
        </w:rPr>
        <w:t xml:space="preserve">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 xml:space="preserve">Credentials For </w:t>
      </w:r>
      <w:proofErr w:type="spellStart"/>
      <w:r w:rsidRPr="004753D2">
        <w:rPr>
          <w:rFonts w:cs="Arial"/>
          <w:szCs w:val="24"/>
        </w:rPr>
        <w:t>LocatePhilips</w:t>
      </w:r>
      <w:proofErr w:type="spellEnd"/>
      <w:r w:rsidRPr="004753D2">
        <w:rPr>
          <w:rFonts w:cs="Arial"/>
          <w:szCs w:val="24"/>
        </w:rPr>
        <w:t xml:space="preserve">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lastRenderedPageBreak/>
        <w:t xml:space="preserve">    &lt;</w:t>
      </w:r>
      <w:proofErr w:type="spellStart"/>
      <w:r>
        <w:rPr>
          <w:rFonts w:cs="Arial"/>
          <w:szCs w:val="24"/>
        </w:rPr>
        <w:t>usespermission</w:t>
      </w:r>
      <w:proofErr w:type="spellEnd"/>
      <w:r>
        <w:rPr>
          <w:rFonts w:cs="Arial"/>
          <w:szCs w:val="24"/>
        </w:rPr>
        <w:t xml:space="preserve">        </w:t>
      </w:r>
      <w:r w:rsidR="004557A4" w:rsidRPr="00FD4212">
        <w:rPr>
          <w:rFonts w:cs="Arial"/>
          <w:szCs w:val="24"/>
        </w:rPr>
        <w:t>android</w:t>
      </w:r>
      <w:proofErr w:type="gramStart"/>
      <w:r w:rsidR="004557A4" w:rsidRPr="00FD4212">
        <w:rPr>
          <w:rFonts w:cs="Arial"/>
          <w:szCs w:val="24"/>
        </w:rPr>
        <w:t>:name</w:t>
      </w:r>
      <w:proofErr w:type="gramEnd"/>
      <w:r w:rsidR="004557A4" w:rsidRPr="00FD4212">
        <w:rPr>
          <w:rFonts w:cs="Arial"/>
          <w:szCs w:val="24"/>
        </w:rPr>
        <w:t>="com.philips.cdp.sampledigitalcareapp.permission.MAPS_RECEIV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proofErr w:type="gramStart"/>
      <w:r w:rsidR="004557A4" w:rsidRPr="00FD4212">
        <w:rPr>
          <w:rFonts w:cs="Arial"/>
          <w:szCs w:val="24"/>
        </w:rPr>
        <w:t>android:</w:t>
      </w:r>
      <w:proofErr w:type="gramEnd"/>
      <w:r w:rsidR="004557A4" w:rsidRPr="00FD4212">
        <w:rPr>
          <w:rFonts w:cs="Arial"/>
          <w:szCs w:val="24"/>
        </w:rPr>
        <w:t>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w:t>
      </w:r>
      <w:proofErr w:type="spellStart"/>
      <w:proofErr w:type="gramStart"/>
      <w:r w:rsidRPr="00FD4212">
        <w:rPr>
          <w:rFonts w:cs="Arial"/>
          <w:szCs w:val="24"/>
        </w:rPr>
        <w:t>android:</w:t>
      </w:r>
      <w:proofErr w:type="gramEnd"/>
      <w:r w:rsidRPr="00FD4212">
        <w:rPr>
          <w:rFonts w:cs="Arial"/>
          <w:szCs w:val="24"/>
        </w:rPr>
        <w:t>protectionLevel</w:t>
      </w:r>
      <w:proofErr w:type="spellEnd"/>
      <w:r w:rsidRPr="00FD4212">
        <w:rPr>
          <w:rFonts w:cs="Arial"/>
          <w:szCs w:val="24"/>
        </w:rPr>
        <w:t>="signature"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1" w:name="_Toc444883182"/>
      <w:r>
        <w:rPr>
          <w:rFonts w:cs="Arial"/>
        </w:rPr>
        <w:t>Other User Permissions</w:t>
      </w:r>
      <w:bookmarkEnd w:id="31"/>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android.permission.INTERNET</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android.permission.ACCESS_NETWORK_STATE</w:t>
      </w:r>
      <w:proofErr w:type="spellEnd"/>
      <w:r w:rsidRPr="004557A4">
        <w:rPr>
          <w:rFonts w:cs="Arial"/>
          <w:b/>
          <w:bCs/>
          <w:color w:val="008000"/>
          <w:sz w:val="20"/>
        </w:rPr>
        <w:t xml:space="preserv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android.permission.ACCESS_COARSE_LOCATION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android.permission.ACCESS_FINE_LOCATION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android.hardware.telephony</w:t>
      </w:r>
      <w:proofErr w:type="spellEnd"/>
      <w:r w:rsidRPr="004557A4">
        <w:rPr>
          <w:rFonts w:cs="Arial"/>
          <w:b/>
          <w:bCs/>
          <w:color w:val="008000"/>
          <w:sz w:val="20"/>
        </w:rPr>
        <w:t xml:space="preserve">" </w:t>
      </w:r>
      <w:proofErr w:type="spellStart"/>
      <w:r w:rsidRPr="004557A4">
        <w:rPr>
          <w:rFonts w:cs="Arial"/>
          <w:b/>
          <w:bCs/>
          <w:color w:val="660E7A"/>
          <w:sz w:val="20"/>
        </w:rPr>
        <w:t>android</w:t>
      </w:r>
      <w:r w:rsidRPr="004557A4">
        <w:rPr>
          <w:rFonts w:cs="Arial"/>
          <w:b/>
          <w:bCs/>
          <w:color w:val="0000FF"/>
          <w:sz w:val="20"/>
        </w:rPr>
        <w:t>:required</w:t>
      </w:r>
      <w:proofErr w:type="spellEnd"/>
      <w:r w:rsidRPr="004557A4">
        <w:rPr>
          <w:rFonts w:cs="Arial"/>
          <w:b/>
          <w:bCs/>
          <w:color w:val="0000FF"/>
          <w:sz w:val="20"/>
        </w:rPr>
        <w:t>=</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2" w:name="_Toc444883183"/>
      <w:r>
        <w:rPr>
          <w:rFonts w:cs="Arial"/>
        </w:rPr>
        <w:t>Digital care configuration</w:t>
      </w:r>
      <w:bookmarkEnd w:id="32"/>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 xml:space="preserve">Facebook &amp;Twitter Philips product page </w:t>
      </w:r>
      <w:proofErr w:type="spellStart"/>
      <w:proofErr w:type="gramStart"/>
      <w:r w:rsidRPr="008D6FA5">
        <w:rPr>
          <w:rFonts w:cs="Arial"/>
          <w:szCs w:val="24"/>
        </w:rPr>
        <w:t>url</w:t>
      </w:r>
      <w:proofErr w:type="spellEnd"/>
      <w:proofErr w:type="gramEnd"/>
      <w:r w:rsidRPr="008D6FA5">
        <w:rPr>
          <w:rFonts w:cs="Arial"/>
          <w:szCs w:val="24"/>
        </w:rPr>
        <w:t xml:space="preserve">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proofErr w:type="gramStart"/>
      <w:r w:rsidRPr="008D6FA5">
        <w:rPr>
          <w:rFonts w:cs="Arial"/>
          <w:szCs w:val="24"/>
        </w:rPr>
        <w:t>either</w:t>
      </w:r>
      <w:proofErr w:type="gramEnd"/>
      <w:r w:rsidRPr="008D6FA5">
        <w:rPr>
          <w:rFonts w:cs="Arial"/>
          <w:szCs w:val="24"/>
        </w:rPr>
        <w:t xml:space="preserve">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3" w:name="_Toc444883184"/>
      <w:r w:rsidR="00DE67C3" w:rsidRPr="008D6FA5">
        <w:rPr>
          <w:rFonts w:eastAsiaTheme="minorEastAsia" w:cs="Arial"/>
        </w:rPr>
        <w:t xml:space="preserve">Main menu </w:t>
      </w:r>
      <w:r w:rsidR="00AF5B03" w:rsidRPr="008D6FA5">
        <w:rPr>
          <w:rFonts w:eastAsiaTheme="minorEastAsia" w:cs="Arial"/>
        </w:rPr>
        <w:t>configuration</w:t>
      </w:r>
      <w:bookmarkEnd w:id="33"/>
    </w:p>
    <w:p w14:paraId="3FDF0E30" w14:textId="38403130" w:rsidR="008C52F7" w:rsidRDefault="008C52F7" w:rsidP="009D6719">
      <w:pPr>
        <w:rPr>
          <w:rFonts w:eastAsiaTheme="minorEastAsia" w:cs="Arial"/>
        </w:rPr>
      </w:pPr>
    </w:p>
    <w:p w14:paraId="6B302E3D" w14:textId="683346E9" w:rsidR="008C52F7" w:rsidRDefault="008C52F7" w:rsidP="009D6719">
      <w:pPr>
        <w:rPr>
          <w:rFonts w:eastAsiaTheme="minorEastAsia" w:cs="Arial"/>
        </w:rPr>
      </w:pPr>
    </w:p>
    <w:p w14:paraId="7E120D86" w14:textId="196F94D9" w:rsidR="009B380D" w:rsidRDefault="009B380D" w:rsidP="009B380D">
      <w:pPr>
        <w:pStyle w:val="Heading4"/>
        <w:numPr>
          <w:ilvl w:val="0"/>
          <w:numId w:val="0"/>
        </w:numPr>
        <w:rPr>
          <w:rFonts w:eastAsiaTheme="minorEastAsia" w:cs="Arial"/>
          <w:i w:val="0"/>
        </w:rPr>
      </w:pPr>
      <w:proofErr w:type="gramStart"/>
      <w:r>
        <w:rPr>
          <w:rFonts w:eastAsiaTheme="minorEastAsia" w:cs="Arial"/>
          <w:i w:val="0"/>
        </w:rPr>
        <w:lastRenderedPageBreak/>
        <w:t>7.</w:t>
      </w:r>
      <w:r>
        <w:rPr>
          <w:rFonts w:eastAsiaTheme="minorEastAsia" w:cs="Arial"/>
          <w:i w:val="0"/>
        </w:rPr>
        <w:t>1</w:t>
      </w:r>
      <w:r>
        <w:rPr>
          <w:rFonts w:eastAsiaTheme="minorEastAsia" w:cs="Arial"/>
          <w:i w:val="0"/>
        </w:rPr>
        <w:t xml:space="preserve">  </w:t>
      </w:r>
      <w:r>
        <w:rPr>
          <w:rFonts w:eastAsiaTheme="minorEastAsia" w:cs="Arial"/>
          <w:i w:val="0"/>
        </w:rPr>
        <w:t>Main</w:t>
      </w:r>
      <w:proofErr w:type="gramEnd"/>
      <w:r>
        <w:rPr>
          <w:rFonts w:eastAsiaTheme="minorEastAsia" w:cs="Arial"/>
          <w:i w:val="0"/>
        </w:rPr>
        <w:t xml:space="preserve"> </w:t>
      </w:r>
      <w:r w:rsidR="001E4A86">
        <w:rPr>
          <w:rFonts w:eastAsiaTheme="minorEastAsia" w:cs="Arial"/>
          <w:i w:val="0"/>
        </w:rPr>
        <w:t>m</w:t>
      </w:r>
      <w:r w:rsidRPr="00955BF5">
        <w:rPr>
          <w:rFonts w:eastAsiaTheme="minorEastAsia" w:cs="Arial"/>
          <w:i w:val="0"/>
        </w:rPr>
        <w:t>enu configuration</w:t>
      </w:r>
    </w:p>
    <w:p w14:paraId="21A2CFFE" w14:textId="77777777" w:rsidR="009B380D" w:rsidRDefault="009B380D"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73491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63C17BD0" w:rsidR="004B7F90" w:rsidRPr="008D6FA5" w:rsidRDefault="00DF3F8B" w:rsidP="00AA30E0">
      <w:pPr>
        <w:tabs>
          <w:tab w:val="left" w:pos="7170"/>
        </w:tabs>
        <w:rPr>
          <w:rFonts w:eastAsiaTheme="minorEastAsia" w:cs="Arial"/>
        </w:rPr>
      </w:pPr>
      <w:r w:rsidRPr="008D6FA5">
        <w:rPr>
          <w:rFonts w:cs="Arial"/>
          <w:noProof/>
        </w:rPr>
        <mc:AlternateContent>
          <mc:Choice Requires="wps">
            <w:drawing>
              <wp:anchor distT="0" distB="0" distL="114300" distR="114300" simplePos="0" relativeHeight="251758592" behindDoc="0" locked="0" layoutInCell="1" allowOverlap="1" wp14:anchorId="61343BAE" wp14:editId="7092DFD2">
                <wp:simplePos x="0" y="0"/>
                <wp:positionH relativeFrom="column">
                  <wp:posOffset>4149931</wp:posOffset>
                </wp:positionH>
                <wp:positionV relativeFrom="paragraph">
                  <wp:posOffset>7443289</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1343BAE" id="_x0000_t202" coordsize="21600,21600" o:spt="202" path="m,l,21600r21600,l21600,xe">
                <v:stroke joinstyle="miter"/>
                <v:path gradientshapeok="t" o:connecttype="rect"/>
              </v:shapetype>
              <v:shape id="Text Box 2" o:spid="_x0000_s1026" type="#_x0000_t202" style="position:absolute;margin-left:326.75pt;margin-top:586.1pt;width:186.95pt;height:42pt;z-index:2517585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" stroked="f">
                <v:textbo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v:textbox>
              </v:shape>
            </w:pict>
          </mc:Fallback>
        </mc:AlternateContent>
      </w:r>
      <w:r w:rsidRPr="008D6FA5">
        <w:rPr>
          <w:rFonts w:cs="Arial"/>
          <w:noProof/>
        </w:rPr>
        <mc:AlternateContent>
          <mc:Choice Requires="wps">
            <w:drawing>
              <wp:anchor distT="0" distB="0" distL="114300" distR="114300" simplePos="0" relativeHeight="251752448" behindDoc="0" locked="0" layoutInCell="1" allowOverlap="1" wp14:anchorId="3CD4584B" wp14:editId="186526FD">
                <wp:simplePos x="0" y="0"/>
                <wp:positionH relativeFrom="column">
                  <wp:posOffset>3445081</wp:posOffset>
                </wp:positionH>
                <wp:positionV relativeFrom="paragraph">
                  <wp:posOffset>7638242</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4DBBC6" id="_x0000_t32" coordsize="21600,21600" o:spt="32" o:oned="t" path="m,l21600,21600e" filled="f">
                <v:path arrowok="t" fillok="f" o:connecttype="none"/>
                <o:lock v:ext="edit" shapetype="t"/>
              </v:shapetype>
              <v:shape id="Straight Arrow Connector 11" o:spid="_x0000_s1026" type="#_x0000_t32" style="position:absolute;margin-left:271.25pt;margin-top:601.45pt;width:55.5pt;height:0;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" strokecolor="#f79646 [3209]" strokeweight="2pt">
                <v:stroke endarrow="open"/>
                <v:shadow on="t" color="black" opacity="24903f" origin=",.5" offset="0,.55556mm"/>
              </v:shape>
            </w:pict>
          </mc:Fallback>
        </mc:AlternateContent>
      </w:r>
      <w:r w:rsidR="001A4456" w:rsidRPr="008D6FA5">
        <w:rPr>
          <w:rFonts w:cs="Arial"/>
          <w:noProof/>
        </w:rPr>
        <mc:AlternateContent>
          <mc:Choice Requires="wps">
            <w:drawing>
              <wp:anchor distT="0" distB="0" distL="114300" distR="114300" simplePos="0" relativeHeight="251746304" behindDoc="0" locked="0" layoutInCell="1" allowOverlap="1" wp14:anchorId="70B38665" wp14:editId="71923259">
                <wp:simplePos x="0" y="0"/>
                <wp:positionH relativeFrom="column">
                  <wp:posOffset>580827</wp:posOffset>
                </wp:positionH>
                <wp:positionV relativeFrom="paragraph">
                  <wp:posOffset>89750</wp:posOffset>
                </wp:positionV>
                <wp:extent cx="3740727" cy="225632"/>
                <wp:effectExtent l="38100" t="38100" r="69850" b="136525"/>
                <wp:wrapNone/>
                <wp:docPr id="10" name="Straight Arrow Connector 10"/>
                <wp:cNvGraphicFramePr/>
                <a:graphic xmlns:a="http://schemas.openxmlformats.org/drawingml/2006/main">
                  <a:graphicData uri="http://schemas.microsoft.com/office/word/2010/wordprocessingShape">
                    <wps:wsp>
                      <wps:cNvCnPr/>
                      <wps:spPr>
                        <a:xfrm>
                          <a:off x="0" y="0"/>
                          <a:ext cx="3740727" cy="225632"/>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D56CE" id="Straight Arrow Connector 10" o:spid="_x0000_s1026" type="#_x0000_t32" style="position:absolute;margin-left:45.75pt;margin-top:7.05pt;width:294.55pt;height:17.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" strokecolor="#f79646 [3209]" strokeweight="2pt">
                <v:stroke endarrow="open"/>
                <v:shadow on="t" color="black" opacity="24903f" origin=",.5" offset="0,.55556mm"/>
              </v:shape>
            </w:pict>
          </mc:Fallback>
        </mc:AlternateContent>
      </w:r>
      <w:r w:rsidR="001A4456" w:rsidRPr="008D6FA5">
        <w:rPr>
          <w:rFonts w:cs="Arial"/>
          <w:noProof/>
        </w:rPr>
        <mc:AlternateContent>
          <mc:Choice Requires="wps">
            <w:drawing>
              <wp:anchor distT="0" distB="0" distL="114300" distR="114300" simplePos="0" relativeHeight="25162137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27" type="#_x0000_t202" style="position:absolute;margin-left:344.25pt;margin-top:109.25pt;width:186.95pt;height:27pt;z-index:2516213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" stroked="f">
                <v:textbo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705344"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9552F" id="Elbow Connector 291" o:spid="_x0000_s1026" type="#_x0000_t34" style="position:absolute;margin-left:177.6pt;margin-top:49.15pt;width:177.65pt;height:6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57734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28" type="#_x0000_t202" style="position:absolute;margin-left:344.25pt;margin-top:151.5pt;width:186.95pt;height:42pt;z-index:2515773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xoJAIAACQ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ExEMaCQCAAAkBAAADgAAAAAAAAAAAAAAAAAuAgAAZHJzL2Uyb0Rv&#10;Yy54bWxQSwECLQAUAAYACAAAACEAcoECO+AAAAAMAQAADwAAAAAAAAAAAAAAAAB+BAAAZHJzL2Rv&#10;d25yZXYueG1sUEsFBgAAAAAEAAQA8wAAAIsFAAAAAA==&#10;" stroked="f">
                <v:textbo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39808" behindDoc="0" locked="0" layoutInCell="1" allowOverlap="1" wp14:anchorId="1282F65B" wp14:editId="448F38F0">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9F631" id="Straight Arrow Connector 304" o:spid="_x0000_s1026" type="#_x0000_t32" style="position:absolute;margin-left:225.75pt;margin-top:161.25pt;width:118.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02944" behindDoc="0" locked="0" layoutInCell="1" allowOverlap="1" wp14:anchorId="1E4F644C" wp14:editId="1ED2CC17">
                <wp:simplePos x="0" y="0"/>
                <wp:positionH relativeFrom="column">
                  <wp:posOffset>4265295</wp:posOffset>
                </wp:positionH>
                <wp:positionV relativeFrom="paragraph">
                  <wp:posOffset>2961005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9" type="#_x0000_t202" style="position:absolute;margin-left:335.85pt;margin-top:233.15pt;width:186.95pt;height:30.05pt;z-index:2516029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znW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" stroked="f">
                <v:textbo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12160" behindDoc="0" locked="0" layoutInCell="1" allowOverlap="1" wp14:anchorId="570C29D6" wp14:editId="0FE46C35">
                <wp:simplePos x="0" y="0"/>
                <wp:positionH relativeFrom="column">
                  <wp:posOffset>4093845</wp:posOffset>
                </wp:positionH>
                <wp:positionV relativeFrom="paragraph">
                  <wp:posOffset>6176010</wp:posOffset>
                </wp:positionV>
                <wp:extent cx="2374265" cy="5334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0C29D6" id="_x0000_s1030" type="#_x0000_t202" style="position:absolute;margin-left:322.35pt;margin-top:486.3pt;width:186.95pt;height:42pt;z-index:2516121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qr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" stroked="f">
                <v:textbo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8240" behindDoc="0" locked="0" layoutInCell="1" allowOverlap="1" wp14:anchorId="646ECD00" wp14:editId="065C7647">
                <wp:simplePos x="0" y="0"/>
                <wp:positionH relativeFrom="column">
                  <wp:posOffset>3390900</wp:posOffset>
                </wp:positionH>
                <wp:positionV relativeFrom="paragraph">
                  <wp:posOffset>6305550</wp:posOffset>
                </wp:positionV>
                <wp:extent cx="704850" cy="0"/>
                <wp:effectExtent l="0" t="76200" r="19050" b="152400"/>
                <wp:wrapNone/>
                <wp:docPr id="300" name="Straight Arrow Connector 300"/>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26139" id="Straight Arrow Connector 300" o:spid="_x0000_s1026" type="#_x0000_t32" style="position:absolute;margin-left:267pt;margin-top:496.5pt;width:55.5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58656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1" type="#_x0000_t202" style="position:absolute;margin-left:344.25pt;margin-top:387.75pt;width:186.95pt;height:42pt;z-index:2515865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U3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" stroked="f">
                <v:textbo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7456"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3408F" id="Straight Arrow Connector 299" o:spid="_x0000_s1026" type="#_x0000_t32" style="position:absolute;margin-left:235.5pt;margin-top:397.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30592"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2" type="#_x0000_t202" style="position:absolute;margin-left:336pt;margin-top:195.75pt;width:186.95pt;height:42pt;z-index:2516305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Dxp9zfJQIAACQEAAAOAAAAAAAAAAAAAAAAAC4CAABkcnMvZTJv&#10;RG9jLnhtbFBLAQItABQABgAIAAAAIQAJ1AEZ4QAAAAwBAAAPAAAAAAAAAAAAAAAAAH8EAABkcnMv&#10;ZG93bnJldi54bWxQSwUGAAAAAAQABADzAAAAjQUAAAAA&#10;" stroked="f">
                <v:textbo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49024"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67C25" id="Straight Arrow Connector 301" o:spid="_x0000_s1026" type="#_x0000_t32" style="position:absolute;margin-left:267pt;margin-top:206.25pt;width:55.5pt;height:0;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560960"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3" type="#_x0000_t202" style="position:absolute;margin-left:350.2pt;margin-top:16pt;width:157.75pt;height:71.25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cN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i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HD2nDSICAAAkBAAADgAAAAAAAAAAAAAAAAAuAgAAZHJzL2Uyb0RvYy54&#10;bWxQSwECLQAUAAYACAAAACEANdSmq98AAAALAQAADwAAAAAAAAAAAAAAAAB8BAAAZHJzL2Rvd25y&#10;ZXYueG1sUEsFBgAAAAAEAAQA8wAAAIgFAAAAAA==&#10;" stroked="f">
                <v:textbo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725824" behindDoc="0" locked="0" layoutInCell="1" allowOverlap="1" wp14:anchorId="6D1C7904" wp14:editId="2FF7DA2B">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4" type="#_x0000_t202" style="position:absolute;margin-left:322.5pt;margin-top:-21.5pt;width:188.45pt;height:26.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5N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e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AAqOTSUCAAAkBAAADgAAAAAAAAAAAAAAAAAuAgAAZHJzL2Uyb0Rv&#10;Yy54bWxQSwECLQAUAAYACAAAACEAEDPa1N8AAAALAQAADwAAAAAAAAAAAAAAAAB/BAAAZHJzL2Rv&#10;d25yZXYueG1sUEsFBgAAAAAEAAQA8wAAAIsFAAAAAA==&#10;" stroked="f">
                <v:textbo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96128" behindDoc="0" locked="0" layoutInCell="1" allowOverlap="1" wp14:anchorId="2D87C903" wp14:editId="4D374B1C">
                <wp:simplePos x="0" y="0"/>
                <wp:positionH relativeFrom="column">
                  <wp:posOffset>3629025</wp:posOffset>
                </wp:positionH>
                <wp:positionV relativeFrom="paragraph">
                  <wp:posOffset>3019425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E3FA29" id="Straight Arrow Connector 292" o:spid="_x0000_s1026" type="#_x0000_t32" style="position:absolute;margin-left:285.75pt;margin-top:237.75pt;width:55.5pt;height: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59372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5" type="#_x0000_t202" style="position:absolute;margin-left:330pt;margin-top:338.25pt;width:186.95pt;height:42pt;z-index:2515937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9SJQIAACQ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GOpj1IlAgAAJAQAAA4AAAAAAAAAAAAAAAAALgIAAGRycy9lMm9E&#10;b2MueG1sUEsBAi0AFAAGAAgAAAAhAJSvPqfgAAAADAEAAA8AAAAAAAAAAAAAAAAAfwQAAGRycy9k&#10;b3ducmV2LnhtbFBLBQYAAAAABAAEAPMAAACMBQAAAAA=&#10;" stroked="f">
                <v:textbo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88960" behindDoc="0" locked="0" layoutInCell="1" allowOverlap="1" wp14:anchorId="134D42CD" wp14:editId="1608656D">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48672" id="Straight Arrow Connector 294" o:spid="_x0000_s1026" type="#_x0000_t32" style="position:absolute;margin-left:161.25pt;margin-top:348pt;width:165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81792" behindDoc="0" locked="0" layoutInCell="1" allowOverlap="1" wp14:anchorId="5B27CDDA" wp14:editId="12B2CB3E">
                <wp:simplePos x="0" y="0"/>
                <wp:positionH relativeFrom="column">
                  <wp:posOffset>4371975</wp:posOffset>
                </wp:positionH>
                <wp:positionV relativeFrom="paragraph">
                  <wp:posOffset>6896100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27CDDA" id="_x0000_s1036" type="#_x0000_t202" style="position:absolute;margin-left:344.25pt;margin-top:543pt;width:186.95pt;height:42pt;z-index:2516817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" stroked="f">
                <v:textbo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624" behindDoc="0" locked="0" layoutInCell="1" allowOverlap="1" wp14:anchorId="715EF69F" wp14:editId="20BB90BF">
                <wp:simplePos x="0" y="0"/>
                <wp:positionH relativeFrom="column">
                  <wp:posOffset>742950</wp:posOffset>
                </wp:positionH>
                <wp:positionV relativeFrom="paragraph">
                  <wp:posOffset>6296025</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8FBE1" id="Elbow Connector 298" o:spid="_x0000_s1026" type="#_x0000_t34" style="position:absolute;margin-left:58.5pt;margin-top:495.75pt;width:274.5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" adj="177"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568128" behindDoc="0" locked="0" layoutInCell="1" allowOverlap="1" wp14:anchorId="0F4F2F88" wp14:editId="6BDF3AFD">
                <wp:simplePos x="0" y="0"/>
                <wp:positionH relativeFrom="column">
                  <wp:posOffset>3667125</wp:posOffset>
                </wp:positionH>
                <wp:positionV relativeFrom="paragraph">
                  <wp:posOffset>609600</wp:posOffset>
                </wp:positionV>
                <wp:extent cx="704850" cy="1"/>
                <wp:effectExtent l="0" t="76200" r="19050" b="152400"/>
                <wp:wrapNone/>
                <wp:docPr id="306" name="Straight Arrow Connector 306"/>
                <wp:cNvGraphicFramePr/>
                <a:graphic xmlns:a="http://schemas.openxmlformats.org/drawingml/2006/main">
                  <a:graphicData uri="http://schemas.microsoft.com/office/word/2010/wordprocessingShape">
                    <wps:wsp>
                      <wps:cNvCnPr/>
                      <wps:spPr>
                        <a:xfrm flipV="1">
                          <a:off x="0" y="0"/>
                          <a:ext cx="704850" cy="1"/>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35AFE" id="Straight Arrow Connector 306" o:spid="_x0000_s1026" type="#_x0000_t32" style="position:absolute;margin-left:288.75pt;margin-top:48pt;width:55.5pt;height:0;flip:y;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4" w:name="_Toc444883185"/>
      <w:proofErr w:type="gramStart"/>
      <w:r>
        <w:rPr>
          <w:rFonts w:eastAsiaTheme="minorEastAsia" w:cs="Arial"/>
          <w:i w:val="0"/>
        </w:rPr>
        <w:lastRenderedPageBreak/>
        <w:t xml:space="preserve">7.2 </w:t>
      </w:r>
      <w:r w:rsidR="00116FD5">
        <w:rPr>
          <w:rFonts w:eastAsiaTheme="minorEastAsia" w:cs="Arial"/>
          <w:i w:val="0"/>
        </w:rPr>
        <w:t xml:space="preserve"> </w:t>
      </w:r>
      <w:r w:rsidR="00273453">
        <w:rPr>
          <w:rFonts w:eastAsiaTheme="minorEastAsia" w:cs="Arial"/>
          <w:i w:val="0"/>
        </w:rPr>
        <w:t>Product</w:t>
      </w:r>
      <w:proofErr w:type="gramEnd"/>
      <w:r w:rsidR="00273453">
        <w:rPr>
          <w:rFonts w:eastAsiaTheme="minorEastAsia" w:cs="Arial"/>
          <w:i w:val="0"/>
        </w:rPr>
        <w:t xml:space="preserve"> m</w:t>
      </w:r>
      <w:r w:rsidR="009D4173" w:rsidRPr="00955BF5">
        <w:rPr>
          <w:rFonts w:eastAsiaTheme="minorEastAsia" w:cs="Arial"/>
          <w:i w:val="0"/>
        </w:rPr>
        <w:t>enu configuration</w:t>
      </w:r>
      <w:bookmarkEnd w:id="34"/>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C06AD"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A9DB0"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5" w:author="Philips" w:date="2015-12-04T00:03:00Z">
        <w:r w:rsidR="00AA30E0">
          <w:rPr>
            <w:rFonts w:eastAsiaTheme="minorEastAsia"/>
            <w:noProof/>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6" w:name="_Toc444883186"/>
      <w:r w:rsidRPr="009B380D">
        <w:rPr>
          <w:rFonts w:eastAsiaTheme="minorEastAsia" w:cs="Arial"/>
        </w:rPr>
        <w:lastRenderedPageBreak/>
        <w:t>Social provider configuration</w:t>
      </w:r>
      <w:bookmarkEnd w:id="36"/>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9E8AD"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732A7832"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E596D"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68559278"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7" w:name="_Toc444883187"/>
      <w:bookmarkStart w:id="38" w:name="_Toc297311305"/>
      <w:bookmarkEnd w:id="27"/>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7"/>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w:t>
      </w:r>
      <w:proofErr w:type="spellStart"/>
      <w:r w:rsidRPr="00FD4212">
        <w:rPr>
          <w:rFonts w:ascii="Arial" w:hAnsi="Arial" w:cs="Arial"/>
          <w:sz w:val="22"/>
          <w:szCs w:val="22"/>
          <w:highlight w:val="yellow"/>
        </w:rPr>
        <w:t>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w:t>
      </w:r>
      <w:proofErr w:type="spellEnd"/>
      <w:r w:rsidRPr="00FD4212">
        <w:rPr>
          <w:rFonts w:ascii="Arial" w:hAnsi="Arial" w:cs="Arial"/>
          <w:sz w:val="22"/>
          <w:szCs w:val="22"/>
          <w:highlight w:val="yellow"/>
        </w:rPr>
        <w:t>” and it w</w:t>
      </w:r>
      <w:r w:rsidR="00FD4212" w:rsidRPr="00FD4212">
        <w:rPr>
          <w:rFonts w:ascii="Arial" w:hAnsi="Arial" w:cs="Arial"/>
          <w:sz w:val="22"/>
          <w:szCs w:val="22"/>
          <w:highlight w:val="yellow"/>
        </w:rPr>
        <w:t xml:space="preserve">ill have method called </w:t>
      </w:r>
      <w:proofErr w:type="spellStart"/>
      <w:r w:rsidR="00FD4212" w:rsidRPr="00FD4212">
        <w:rPr>
          <w:rFonts w:ascii="Arial" w:hAnsi="Arial" w:cs="Arial"/>
          <w:sz w:val="22"/>
          <w:szCs w:val="22"/>
          <w:highlight w:val="yellow"/>
        </w:rPr>
        <w:t>update</w:t>
      </w:r>
      <w:r w:rsidRPr="00FD4212">
        <w:rPr>
          <w:rFonts w:ascii="Arial" w:hAnsi="Arial" w:cs="Arial"/>
          <w:sz w:val="22"/>
          <w:szCs w:val="22"/>
          <w:highlight w:val="yellow"/>
        </w:rPr>
        <w:t>ActionBar</w:t>
      </w:r>
      <w:proofErr w:type="spellEnd"/>
      <w:r w:rsidRPr="00FD4212">
        <w:rPr>
          <w:rFonts w:ascii="Arial" w:hAnsi="Arial" w:cs="Arial"/>
          <w:sz w:val="22"/>
          <w:szCs w:val="22"/>
          <w:highlight w:val="yellow"/>
        </w:rPr>
        <w:t xml:space="preserve"> (</w:t>
      </w:r>
      <w:r w:rsidR="00FD4212" w:rsidRPr="00FD4212">
        <w:rPr>
          <w:rFonts w:ascii="Arial" w:eastAsia="Times New Roman" w:hAnsi="Arial" w:cs="Arial"/>
          <w:color w:val="000000"/>
          <w:sz w:val="22"/>
          <w:szCs w:val="22"/>
          <w:highlight w:val="yellow"/>
        </w:rPr>
        <w:t xml:space="preserve">String </w:t>
      </w:r>
      <w:proofErr w:type="spellStart"/>
      <w:r w:rsidR="00FD4212" w:rsidRPr="00FD4212">
        <w:rPr>
          <w:rFonts w:ascii="Arial" w:eastAsia="Times New Roman" w:hAnsi="Arial" w:cs="Arial"/>
          <w:color w:val="000000"/>
          <w:sz w:val="22"/>
          <w:szCs w:val="22"/>
          <w:highlight w:val="yellow"/>
        </w:rPr>
        <w:t>titleActionbar</w:t>
      </w:r>
      <w:proofErr w:type="spellEnd"/>
      <w:r w:rsidR="00FD4212" w:rsidRPr="00FD4212">
        <w:rPr>
          <w:rFonts w:ascii="Arial" w:eastAsia="Times New Roman" w:hAnsi="Arial" w:cs="Arial"/>
          <w:color w:val="000000"/>
          <w:sz w:val="22"/>
          <w:szCs w:val="22"/>
          <w:highlight w:val="yellow"/>
        </w:rPr>
        <w:t xml:space="preserve">, Boolean </w:t>
      </w:r>
      <w:proofErr w:type="spellStart"/>
      <w:r w:rsidR="00FD4212" w:rsidRPr="00FD4212">
        <w:rPr>
          <w:rFonts w:ascii="Arial" w:eastAsia="Times New Roman" w:hAnsi="Arial" w:cs="Arial"/>
          <w:color w:val="000000"/>
          <w:sz w:val="22"/>
          <w:szCs w:val="22"/>
          <w:highlight w:val="yellow"/>
          <w:shd w:val="clear" w:color="auto" w:fill="E4E4FF"/>
        </w:rPr>
        <w:t>hamburgerIconAvaialable</w:t>
      </w:r>
      <w:proofErr w:type="spellEnd"/>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9" w:name="_Toc444883188"/>
      <w:r w:rsidRPr="008D6FA5">
        <w:rPr>
          <w:rFonts w:cs="Arial"/>
        </w:rPr>
        <w:t>Handling consumer care as activity</w:t>
      </w:r>
      <w:bookmarkEnd w:id="39"/>
    </w:p>
    <w:p w14:paraId="77806113" w14:textId="241C688E" w:rsidR="00AF5B03" w:rsidRPr="008D6FA5" w:rsidRDefault="00AF5B03" w:rsidP="00AF5B03">
      <w:pPr>
        <w:pStyle w:val="BodyText"/>
        <w:rPr>
          <w:rFonts w:cs="Arial"/>
          <w:lang w:val="en-GB"/>
        </w:rPr>
      </w:pPr>
      <w:r w:rsidRPr="008D6FA5">
        <w:rPr>
          <w:rFonts w:cs="Arial"/>
          <w:szCs w:val="24"/>
        </w:rPr>
        <w:t xml:space="preserve">If it is invoked as activity, then CC will be launched as full screen and also responsible for updating action bar. Action bar customization happens depending on the configuration set by app in </w:t>
      </w:r>
      <w:proofErr w:type="spellStart"/>
      <w:r w:rsidRPr="008D6FA5">
        <w:rPr>
          <w:rFonts w:cs="Arial"/>
          <w:szCs w:val="24"/>
        </w:rPr>
        <w:t>config</w:t>
      </w:r>
      <w:proofErr w:type="spellEnd"/>
      <w:r w:rsidRPr="008D6FA5">
        <w:rPr>
          <w:rFonts w:cs="Arial"/>
          <w:szCs w:val="24"/>
        </w:rPr>
        <w:t xml:space="preserve"> xml file</w:t>
      </w:r>
    </w:p>
    <w:p w14:paraId="4F687065" w14:textId="77777777" w:rsidR="00AF5B03" w:rsidRPr="008D6FA5" w:rsidRDefault="00AF5B03" w:rsidP="00AF5B03">
      <w:pPr>
        <w:pStyle w:val="Heading1"/>
        <w:rPr>
          <w:rFonts w:cs="Arial"/>
        </w:rPr>
      </w:pPr>
      <w:bookmarkStart w:id="40" w:name="_Toc444883189"/>
      <w:r w:rsidRPr="008D6FA5">
        <w:rPr>
          <w:rFonts w:cs="Arial"/>
        </w:rPr>
        <w:t>Vertical features customization</w:t>
      </w:r>
      <w:bookmarkEnd w:id="40"/>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 xml:space="preserve">Application has to implement interfaces like </w:t>
      </w:r>
      <w:proofErr w:type="spellStart"/>
      <w:r w:rsidRPr="008D6FA5">
        <w:rPr>
          <w:rFonts w:cs="Arial"/>
          <w:szCs w:val="24"/>
        </w:rPr>
        <w:t>MainMenuListener</w:t>
      </w:r>
      <w:proofErr w:type="spellEnd"/>
      <w:r w:rsidRPr="008D6FA5">
        <w:rPr>
          <w:rFonts w:cs="Arial"/>
          <w:szCs w:val="24"/>
        </w:rPr>
        <w:t xml:space="preserve">, </w:t>
      </w:r>
      <w:proofErr w:type="spellStart"/>
      <w:r w:rsidRPr="008D6FA5">
        <w:rPr>
          <w:rFonts w:cs="Arial"/>
          <w:szCs w:val="24"/>
        </w:rPr>
        <w:t>ProductMenuListener</w:t>
      </w:r>
      <w:proofErr w:type="spellEnd"/>
      <w:r w:rsidRPr="008D6FA5">
        <w:rPr>
          <w:rFonts w:cs="Arial"/>
          <w:szCs w:val="24"/>
        </w:rPr>
        <w:t xml:space="preserve">, and </w:t>
      </w:r>
      <w:proofErr w:type="spellStart"/>
      <w:r w:rsidRPr="008D6FA5">
        <w:rPr>
          <w:rFonts w:cs="Arial"/>
          <w:szCs w:val="24"/>
        </w:rPr>
        <w:t>SocialProviderListener</w:t>
      </w:r>
      <w:proofErr w:type="spellEnd"/>
      <w:r w:rsidRPr="008D6FA5">
        <w:rPr>
          <w:rFonts w:cs="Arial"/>
          <w:szCs w:val="24"/>
        </w:rPr>
        <w:t>.</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MainMenuListener</w:t>
      </w:r>
      <w:proofErr w:type="spellEnd"/>
      <w:r w:rsidRPr="008D6FA5">
        <w:rPr>
          <w:rFonts w:cs="Arial"/>
          <w:szCs w:val="24"/>
        </w:rPr>
        <w:t xml:space="preserve">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ProductMenuListener</w:t>
      </w:r>
      <w:proofErr w:type="spellEnd"/>
      <w:r w:rsidRPr="008D6FA5">
        <w:rPr>
          <w:rFonts w:cs="Arial"/>
          <w:szCs w:val="24"/>
        </w:rPr>
        <w:t xml:space="preserve">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SocialProviderListener</w:t>
      </w:r>
      <w:proofErr w:type="spellEnd"/>
      <w:r w:rsidRPr="008D6FA5">
        <w:rPr>
          <w:rFonts w:cs="Arial"/>
          <w:szCs w:val="24"/>
        </w:rPr>
        <w:t xml:space="preserve">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1" w:name="_Toc444883190"/>
      <w:r w:rsidRPr="008D6FA5">
        <w:rPr>
          <w:rFonts w:cs="Arial"/>
        </w:rPr>
        <w:lastRenderedPageBreak/>
        <w:t>Action bar customization</w:t>
      </w:r>
      <w:bookmarkEnd w:id="41"/>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w:t>
      </w:r>
      <w:proofErr w:type="spellStart"/>
      <w:r w:rsidRPr="008D6FA5">
        <w:rPr>
          <w:rFonts w:cs="Arial"/>
          <w:szCs w:val="24"/>
        </w:rPr>
        <w:t>config</w:t>
      </w:r>
      <w:proofErr w:type="spellEnd"/>
      <w:r w:rsidRPr="008D6FA5">
        <w:rPr>
          <w:rFonts w:cs="Arial"/>
          <w:szCs w:val="24"/>
        </w:rPr>
        <w:t xml:space="preserve">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2" w:name="_Toc433199531"/>
      <w:bookmarkStart w:id="43" w:name="_Toc444883191"/>
      <w:r>
        <w:rPr>
          <w:rStyle w:val="dac-header-crumbs-link"/>
        </w:rPr>
        <w:t>Supporting apps with Over 65K Methods</w:t>
      </w:r>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D17ECC" w:rsidP="00B25B22">
      <w:pPr>
        <w:pStyle w:val="BodyText"/>
        <w:ind w:left="720"/>
        <w:rPr>
          <w:lang w:val="en-GB"/>
        </w:rPr>
      </w:pPr>
      <w:hyperlink r:id="rId17"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4" w:name="_Toc444883192"/>
      <w:r>
        <w:rPr>
          <w:rFonts w:cs="Arial"/>
        </w:rPr>
        <w:lastRenderedPageBreak/>
        <w:t>Supported Languages</w:t>
      </w:r>
      <w:bookmarkEnd w:id="44"/>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2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77777777" w:rsidR="0005093C" w:rsidRPr="0005093C" w:rsidRDefault="0005093C" w:rsidP="0005093C">
            <w:pPr>
              <w:rPr>
                <w:rFonts w:cs="Arial"/>
                <w:color w:val="000000"/>
                <w:szCs w:val="24"/>
              </w:rPr>
            </w:pPr>
            <w:r w:rsidRPr="0005093C">
              <w:rPr>
                <w:rFonts w:cs="Arial"/>
                <w:color w:val="000000"/>
                <w:szCs w:val="24"/>
              </w:rPr>
              <w:t> </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5" w:name="_Toc444883193"/>
      <w:r>
        <w:rPr>
          <w:rFonts w:cs="Arial"/>
        </w:rPr>
        <w:t>Frequently asked Questions</w:t>
      </w:r>
      <w:bookmarkEnd w:id="45"/>
    </w:p>
    <w:p w14:paraId="37E9E067" w14:textId="0E073839" w:rsidR="00FF7B65" w:rsidRPr="008F62E3" w:rsidRDefault="00FF7B65" w:rsidP="00E340FB">
      <w:pPr>
        <w:pStyle w:val="Heading1"/>
        <w:numPr>
          <w:ilvl w:val="1"/>
          <w:numId w:val="17"/>
        </w:numPr>
        <w:rPr>
          <w:rFonts w:cs="Arial"/>
          <w:sz w:val="24"/>
          <w:szCs w:val="24"/>
        </w:rPr>
      </w:pPr>
      <w:bookmarkStart w:id="46" w:name="_Toc437015076"/>
      <w:bookmarkStart w:id="47" w:name="_Toc444883194"/>
      <w:r w:rsidRPr="008F62E3">
        <w:rPr>
          <w:rFonts w:cs="Arial"/>
          <w:sz w:val="24"/>
          <w:szCs w:val="24"/>
        </w:rPr>
        <w:t>How about customising fonts and sizes?</w:t>
      </w:r>
      <w:bookmarkEnd w:id="46"/>
      <w:bookmarkEnd w:id="47"/>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 xml:space="preserve">Yes. Please make sure you call </w:t>
      </w:r>
      <w:proofErr w:type="spellStart"/>
      <w:r>
        <w:rPr>
          <w:lang w:val="en-GB"/>
        </w:rPr>
        <w:t>enableTagging</w:t>
      </w:r>
      <w:proofErr w:type="spellEnd"/>
      <w:r>
        <w:rPr>
          <w:lang w:val="en-GB"/>
        </w:rPr>
        <w:t xml:space="preserve"> and provide apps ID. Please check sample app for more details. Unless App calls </w:t>
      </w:r>
      <w:proofErr w:type="spellStart"/>
      <w:r>
        <w:rPr>
          <w:lang w:val="en-GB"/>
        </w:rPr>
        <w:t>enableTagging</w:t>
      </w:r>
      <w:proofErr w:type="spellEnd"/>
      <w:r>
        <w:rPr>
          <w:lang w:val="en-GB"/>
        </w:rPr>
        <w:t xml:space="preserve">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w:t>
      </w:r>
      <w:proofErr w:type="spellStart"/>
      <w:r>
        <w:rPr>
          <w:lang w:val="en-GB"/>
        </w:rPr>
        <w:t>ctn</w:t>
      </w:r>
      <w:proofErr w:type="spellEnd"/>
      <w:r>
        <w:rPr>
          <w:lang w:val="en-GB"/>
        </w:rPr>
        <w:t xml:space="preserve">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 xml:space="preserve">please add relevant </w:t>
      </w:r>
      <w:proofErr w:type="spellStart"/>
      <w:r w:rsidR="00E91EAA" w:rsidRPr="008D6FA5">
        <w:rPr>
          <w:rFonts w:eastAsiaTheme="minorHAnsi" w:cs="Arial"/>
          <w:szCs w:val="24"/>
        </w:rPr>
        <w:t>ctn</w:t>
      </w:r>
      <w:proofErr w:type="spellEnd"/>
      <w:r w:rsidR="00E91EAA" w:rsidRPr="008D6FA5">
        <w:rPr>
          <w:rFonts w:eastAsiaTheme="minorHAnsi" w:cs="Arial"/>
          <w:szCs w:val="24"/>
        </w:rPr>
        <w:t xml:space="preserve"> number</w:t>
      </w:r>
    </w:p>
    <w:p w14:paraId="1929D5BB" w14:textId="77777777" w:rsidR="00E91EAA" w:rsidRPr="00E91EAA" w:rsidRDefault="00D17ECC" w:rsidP="00E91EAA">
      <w:pPr>
        <w:pStyle w:val="ListParagraph"/>
        <w:numPr>
          <w:ilvl w:val="0"/>
          <w:numId w:val="37"/>
        </w:numPr>
        <w:rPr>
          <w:rFonts w:cs="Arial"/>
          <w:szCs w:val="24"/>
        </w:rPr>
      </w:pPr>
      <w:hyperlink r:id="rId18"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D17ECC" w:rsidP="00E91EAA">
      <w:pPr>
        <w:pStyle w:val="ListParagraph"/>
        <w:numPr>
          <w:ilvl w:val="0"/>
          <w:numId w:val="37"/>
        </w:numPr>
        <w:rPr>
          <w:rFonts w:cs="Arial"/>
          <w:sz w:val="20"/>
        </w:rPr>
      </w:pPr>
      <w:hyperlink r:id="rId19"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Pr="00FF7B65" w:rsidRDefault="00966F8E" w:rsidP="00FF7B65">
      <w:pPr>
        <w:pStyle w:val="BodyText"/>
        <w:ind w:left="1440"/>
        <w:rPr>
          <w:b/>
          <w:lang w:val="en-GB"/>
        </w:rPr>
      </w:pPr>
      <w:r>
        <w:rPr>
          <w:lang w:val="en-GB"/>
        </w:rPr>
        <w:t>Currently app can send hardcoded list of products as input after which consumer care will take care of selection of product.</w:t>
      </w:r>
    </w:p>
    <w:p w14:paraId="606B52DC" w14:textId="77777777" w:rsidR="00FF7B65" w:rsidRPr="00FF7B65" w:rsidRDefault="00FF7B65" w:rsidP="00FF7B65">
      <w:pPr>
        <w:pStyle w:val="Heading1"/>
        <w:rPr>
          <w:rFonts w:cs="Arial"/>
        </w:rPr>
      </w:pPr>
      <w:bookmarkStart w:id="48" w:name="_Toc444883195"/>
      <w:r w:rsidRPr="00FF7B65">
        <w:rPr>
          <w:rFonts w:eastAsiaTheme="minorEastAsia" w:cs="Arial"/>
        </w:rPr>
        <w:t>Notes</w:t>
      </w:r>
      <w:bookmarkEnd w:id="48"/>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p>
    <w:p w14:paraId="2430B168" w14:textId="462B2C89" w:rsidR="006D422D" w:rsidRDefault="006D422D" w:rsidP="006D422D">
      <w:pPr>
        <w:pStyle w:val="BodyText"/>
        <w:ind w:left="1440"/>
        <w:rPr>
          <w:lang w:val="en-GB"/>
        </w:rPr>
      </w:pPr>
    </w:p>
    <w:bookmarkEnd w:id="38"/>
    <w:p w14:paraId="363CE32C" w14:textId="77777777" w:rsidR="0024263D" w:rsidRPr="0024263D" w:rsidRDefault="0024263D" w:rsidP="006D422D">
      <w:pPr>
        <w:pStyle w:val="BodyText"/>
        <w:ind w:left="1440"/>
        <w:rPr>
          <w:rFonts w:eastAsiaTheme="minorEastAsia"/>
          <w:lang w:val="en-GB"/>
        </w:rPr>
      </w:pPr>
    </w:p>
    <w:sectPr w:rsidR="0024263D" w:rsidRPr="0024263D" w:rsidSect="003C4F40">
      <w:headerReference w:type="default" r:id="rId20"/>
      <w:footerReference w:type="default" r:id="rId21"/>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C7095" w14:textId="77777777" w:rsidR="00D17ECC" w:rsidRDefault="00D17ECC" w:rsidP="003C4F40">
      <w:r>
        <w:separator/>
      </w:r>
    </w:p>
  </w:endnote>
  <w:endnote w:type="continuationSeparator" w:id="0">
    <w:p w14:paraId="3B014F4D" w14:textId="77777777" w:rsidR="00D17ECC" w:rsidRDefault="00D17EC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2E32" w:rsidRPr="003C4F40" w:rsidRDefault="00702E32"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D746F1">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D746F1">
      <w:rPr>
        <w:rFonts w:cs="Arial"/>
        <w:i/>
        <w:noProof/>
        <w:sz w:val="20"/>
      </w:rPr>
      <w:t>17</w:t>
    </w:r>
    <w:r w:rsidRPr="003C4F40">
      <w:rPr>
        <w:rFonts w:cs="Arial"/>
        <w:i/>
        <w:sz w:val="20"/>
      </w:rPr>
      <w:fldChar w:fldCharType="end"/>
    </w:r>
  </w:p>
  <w:p w14:paraId="66BBB41D" w14:textId="77777777" w:rsidR="00702E32" w:rsidRPr="003C4F40" w:rsidRDefault="00702E32"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C5FBF" w14:textId="77777777" w:rsidR="00D17ECC" w:rsidRDefault="00D17ECC" w:rsidP="003C4F40">
      <w:r>
        <w:separator/>
      </w:r>
    </w:p>
  </w:footnote>
  <w:footnote w:type="continuationSeparator" w:id="0">
    <w:p w14:paraId="2D3CE85A" w14:textId="77777777" w:rsidR="00D17ECC" w:rsidRDefault="00D17ECC"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70905131" w:rsidR="00702E32" w:rsidRPr="003C4F40" w:rsidRDefault="00702E32" w:rsidP="003C4F40">
    <w:pPr>
      <w:pStyle w:val="Header"/>
      <w:tabs>
        <w:tab w:val="left" w:pos="5140"/>
      </w:tabs>
      <w:rPr>
        <w:rFonts w:cs="Arial"/>
        <w:sz w:val="20"/>
      </w:rPr>
    </w:pPr>
    <w:r w:rsidRPr="003C4F40">
      <w:rPr>
        <w:rFonts w:cs="Arial"/>
        <w:sz w:val="20"/>
      </w:rPr>
      <w:t>Conne</w:t>
    </w:r>
    <w:r>
      <w:rPr>
        <w:rFonts w:cs="Arial"/>
        <w:sz w:val="20"/>
      </w:rPr>
      <w:t>cted Digital Propositions: Digital Care Android Integration</w:t>
    </w:r>
    <w:r>
      <w:rPr>
        <w:rFonts w:cs="Arial"/>
        <w:sz w:val="20"/>
      </w:rPr>
      <w:tab/>
      <w:t>Version 1.5</w:t>
    </w:r>
  </w:p>
  <w:p w14:paraId="4F918DBF" w14:textId="6BBC354E" w:rsidR="00702E32" w:rsidRPr="003C4F40" w:rsidRDefault="00702E32" w:rsidP="003C4F40">
    <w:pPr>
      <w:pStyle w:val="Header"/>
      <w:rPr>
        <w:rFonts w:cs="Arial"/>
        <w:sz w:val="20"/>
      </w:rPr>
    </w:pPr>
    <w:r>
      <w:rPr>
        <w:rFonts w:cs="Arial"/>
        <w:sz w:val="20"/>
      </w:rPr>
      <w:tab/>
    </w:r>
    <w:r>
      <w:rPr>
        <w:rFonts w:cs="Arial"/>
        <w:sz w:val="20"/>
      </w:rPr>
      <w:tab/>
      <w:t>03-04-2016</w:t>
    </w:r>
  </w:p>
  <w:p w14:paraId="1DF7B72C" w14:textId="77777777" w:rsidR="00702E32" w:rsidRPr="003C4F40" w:rsidRDefault="00702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4"/>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5"/>
  </w:num>
  <w:num w:numId="12">
    <w:abstractNumId w:val="12"/>
  </w:num>
  <w:num w:numId="13">
    <w:abstractNumId w:val="1"/>
  </w:num>
  <w:num w:numId="14">
    <w:abstractNumId w:val="28"/>
  </w:num>
  <w:num w:numId="15">
    <w:abstractNumId w:val="26"/>
  </w:num>
  <w:num w:numId="16">
    <w:abstractNumId w:val="15"/>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6"/>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29"/>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2"/>
  </w:num>
  <w:num w:numId="37">
    <w:abstractNumId w:val="9"/>
  </w:num>
  <w:num w:numId="38">
    <w:abstractNumId w:val="32"/>
  </w:num>
  <w:num w:numId="39">
    <w:abstractNumId w:val="33"/>
  </w:num>
  <w:num w:numId="40">
    <w:abstractNumId w:val="37"/>
  </w:num>
  <w:num w:numId="41">
    <w:abstractNumId w:val="31"/>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6B99"/>
    <w:rsid w:val="0005093C"/>
    <w:rsid w:val="00057DBC"/>
    <w:rsid w:val="000621EF"/>
    <w:rsid w:val="00062DE3"/>
    <w:rsid w:val="00064445"/>
    <w:rsid w:val="000674AC"/>
    <w:rsid w:val="00072376"/>
    <w:rsid w:val="000813DE"/>
    <w:rsid w:val="000819CC"/>
    <w:rsid w:val="0008715E"/>
    <w:rsid w:val="00092BD6"/>
    <w:rsid w:val="0009337D"/>
    <w:rsid w:val="00094798"/>
    <w:rsid w:val="000B0193"/>
    <w:rsid w:val="000B0705"/>
    <w:rsid w:val="000B1868"/>
    <w:rsid w:val="000C3F6E"/>
    <w:rsid w:val="000C4D52"/>
    <w:rsid w:val="000C535B"/>
    <w:rsid w:val="000D0FD0"/>
    <w:rsid w:val="000D63CF"/>
    <w:rsid w:val="000E4768"/>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6906"/>
    <w:rsid w:val="001C144F"/>
    <w:rsid w:val="001D507E"/>
    <w:rsid w:val="001E2059"/>
    <w:rsid w:val="001E4A86"/>
    <w:rsid w:val="001F11AB"/>
    <w:rsid w:val="001F1270"/>
    <w:rsid w:val="001F13A3"/>
    <w:rsid w:val="001F7AC8"/>
    <w:rsid w:val="002037CB"/>
    <w:rsid w:val="00203FB8"/>
    <w:rsid w:val="0020408B"/>
    <w:rsid w:val="002063CE"/>
    <w:rsid w:val="0023218D"/>
    <w:rsid w:val="0024263D"/>
    <w:rsid w:val="00255E2D"/>
    <w:rsid w:val="00262004"/>
    <w:rsid w:val="002650F2"/>
    <w:rsid w:val="002701BB"/>
    <w:rsid w:val="00273453"/>
    <w:rsid w:val="00276419"/>
    <w:rsid w:val="00281ECA"/>
    <w:rsid w:val="002866B3"/>
    <w:rsid w:val="00291495"/>
    <w:rsid w:val="002A3571"/>
    <w:rsid w:val="002A48B2"/>
    <w:rsid w:val="002A74A1"/>
    <w:rsid w:val="002B1DB6"/>
    <w:rsid w:val="002C00AB"/>
    <w:rsid w:val="002C0783"/>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7BBB"/>
    <w:rsid w:val="00347E0A"/>
    <w:rsid w:val="0035134D"/>
    <w:rsid w:val="003527F7"/>
    <w:rsid w:val="00353DDA"/>
    <w:rsid w:val="003623F3"/>
    <w:rsid w:val="00365CAF"/>
    <w:rsid w:val="003707FB"/>
    <w:rsid w:val="00375379"/>
    <w:rsid w:val="00376A35"/>
    <w:rsid w:val="00380C15"/>
    <w:rsid w:val="003865E5"/>
    <w:rsid w:val="003C156A"/>
    <w:rsid w:val="003C4F40"/>
    <w:rsid w:val="003D37EA"/>
    <w:rsid w:val="003D5BDA"/>
    <w:rsid w:val="003E1A0E"/>
    <w:rsid w:val="003E2C0A"/>
    <w:rsid w:val="003E4610"/>
    <w:rsid w:val="003F3B3B"/>
    <w:rsid w:val="00404759"/>
    <w:rsid w:val="00406248"/>
    <w:rsid w:val="0040688C"/>
    <w:rsid w:val="004229F2"/>
    <w:rsid w:val="00426B9F"/>
    <w:rsid w:val="00442421"/>
    <w:rsid w:val="004434E8"/>
    <w:rsid w:val="0044549B"/>
    <w:rsid w:val="004518A4"/>
    <w:rsid w:val="004534E8"/>
    <w:rsid w:val="004557A4"/>
    <w:rsid w:val="00456DA2"/>
    <w:rsid w:val="00461A82"/>
    <w:rsid w:val="00463B7B"/>
    <w:rsid w:val="00473592"/>
    <w:rsid w:val="00474B11"/>
    <w:rsid w:val="00475231"/>
    <w:rsid w:val="004753D2"/>
    <w:rsid w:val="00475D3F"/>
    <w:rsid w:val="00481E53"/>
    <w:rsid w:val="00486185"/>
    <w:rsid w:val="00490928"/>
    <w:rsid w:val="00494332"/>
    <w:rsid w:val="004A16F5"/>
    <w:rsid w:val="004B4106"/>
    <w:rsid w:val="004B7F90"/>
    <w:rsid w:val="004D5FEC"/>
    <w:rsid w:val="004E333B"/>
    <w:rsid w:val="004E5C37"/>
    <w:rsid w:val="004F19F1"/>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5B27"/>
    <w:rsid w:val="00580595"/>
    <w:rsid w:val="00586BE7"/>
    <w:rsid w:val="00586DEF"/>
    <w:rsid w:val="00591F9D"/>
    <w:rsid w:val="005A1855"/>
    <w:rsid w:val="005A5311"/>
    <w:rsid w:val="005C2FF6"/>
    <w:rsid w:val="005D03B0"/>
    <w:rsid w:val="005D0584"/>
    <w:rsid w:val="005D253D"/>
    <w:rsid w:val="005D7D08"/>
    <w:rsid w:val="005E551B"/>
    <w:rsid w:val="005F4901"/>
    <w:rsid w:val="0060207A"/>
    <w:rsid w:val="00611F48"/>
    <w:rsid w:val="0061475C"/>
    <w:rsid w:val="00630317"/>
    <w:rsid w:val="00633A10"/>
    <w:rsid w:val="00634E49"/>
    <w:rsid w:val="0063714A"/>
    <w:rsid w:val="00642C52"/>
    <w:rsid w:val="00643B4A"/>
    <w:rsid w:val="00644872"/>
    <w:rsid w:val="00646198"/>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F6573"/>
    <w:rsid w:val="006F71C1"/>
    <w:rsid w:val="00702A94"/>
    <w:rsid w:val="00702E32"/>
    <w:rsid w:val="007104FE"/>
    <w:rsid w:val="00734DE2"/>
    <w:rsid w:val="00736154"/>
    <w:rsid w:val="00740A01"/>
    <w:rsid w:val="007416FE"/>
    <w:rsid w:val="0076509D"/>
    <w:rsid w:val="00774B41"/>
    <w:rsid w:val="00777B26"/>
    <w:rsid w:val="00780E88"/>
    <w:rsid w:val="0078766A"/>
    <w:rsid w:val="007A08CA"/>
    <w:rsid w:val="007A435B"/>
    <w:rsid w:val="007A7466"/>
    <w:rsid w:val="007B00FB"/>
    <w:rsid w:val="007B0103"/>
    <w:rsid w:val="007B33C9"/>
    <w:rsid w:val="007D2E46"/>
    <w:rsid w:val="007D680B"/>
    <w:rsid w:val="007F0A96"/>
    <w:rsid w:val="007F3E41"/>
    <w:rsid w:val="007F5D90"/>
    <w:rsid w:val="00801A67"/>
    <w:rsid w:val="00811D38"/>
    <w:rsid w:val="0081707E"/>
    <w:rsid w:val="0081761A"/>
    <w:rsid w:val="008233ED"/>
    <w:rsid w:val="0082644D"/>
    <w:rsid w:val="00843A6D"/>
    <w:rsid w:val="00850BCF"/>
    <w:rsid w:val="0085550D"/>
    <w:rsid w:val="00855956"/>
    <w:rsid w:val="0088458E"/>
    <w:rsid w:val="0089331C"/>
    <w:rsid w:val="008A46DA"/>
    <w:rsid w:val="008A52EE"/>
    <w:rsid w:val="008B25AD"/>
    <w:rsid w:val="008B4255"/>
    <w:rsid w:val="008B6907"/>
    <w:rsid w:val="008B7E07"/>
    <w:rsid w:val="008C0104"/>
    <w:rsid w:val="008C1285"/>
    <w:rsid w:val="008C28E8"/>
    <w:rsid w:val="008C4D91"/>
    <w:rsid w:val="008C52F7"/>
    <w:rsid w:val="008D2958"/>
    <w:rsid w:val="008D6FA5"/>
    <w:rsid w:val="008E5A20"/>
    <w:rsid w:val="008F1DB4"/>
    <w:rsid w:val="008F55D5"/>
    <w:rsid w:val="008F62E3"/>
    <w:rsid w:val="00905C56"/>
    <w:rsid w:val="00906BC4"/>
    <w:rsid w:val="00906F08"/>
    <w:rsid w:val="00912A48"/>
    <w:rsid w:val="00912AE3"/>
    <w:rsid w:val="00921ACE"/>
    <w:rsid w:val="00925471"/>
    <w:rsid w:val="00941667"/>
    <w:rsid w:val="009426E5"/>
    <w:rsid w:val="00950CD7"/>
    <w:rsid w:val="0095328B"/>
    <w:rsid w:val="009556BE"/>
    <w:rsid w:val="00955BF5"/>
    <w:rsid w:val="00964F4C"/>
    <w:rsid w:val="00966DD7"/>
    <w:rsid w:val="00966F8E"/>
    <w:rsid w:val="00993F5C"/>
    <w:rsid w:val="00997C78"/>
    <w:rsid w:val="009A4734"/>
    <w:rsid w:val="009A633C"/>
    <w:rsid w:val="009B24EF"/>
    <w:rsid w:val="009B380D"/>
    <w:rsid w:val="009B5DAC"/>
    <w:rsid w:val="009B61A0"/>
    <w:rsid w:val="009C1AD1"/>
    <w:rsid w:val="009D4173"/>
    <w:rsid w:val="009D6719"/>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2B2D"/>
    <w:rsid w:val="00B47A15"/>
    <w:rsid w:val="00B85D7D"/>
    <w:rsid w:val="00B85DBC"/>
    <w:rsid w:val="00B918A7"/>
    <w:rsid w:val="00B97143"/>
    <w:rsid w:val="00B97701"/>
    <w:rsid w:val="00BA5A11"/>
    <w:rsid w:val="00BA6A8F"/>
    <w:rsid w:val="00BB6641"/>
    <w:rsid w:val="00BB6C6D"/>
    <w:rsid w:val="00BD5DF7"/>
    <w:rsid w:val="00BD683B"/>
    <w:rsid w:val="00BE7E4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84B4D"/>
    <w:rsid w:val="00C8559A"/>
    <w:rsid w:val="00C90B26"/>
    <w:rsid w:val="00C94F07"/>
    <w:rsid w:val="00CA1790"/>
    <w:rsid w:val="00CA302A"/>
    <w:rsid w:val="00CA6CCB"/>
    <w:rsid w:val="00CB045C"/>
    <w:rsid w:val="00CB203D"/>
    <w:rsid w:val="00CB2B9E"/>
    <w:rsid w:val="00CC485B"/>
    <w:rsid w:val="00CC55C2"/>
    <w:rsid w:val="00CD0BC8"/>
    <w:rsid w:val="00CD0C9E"/>
    <w:rsid w:val="00CE1CEC"/>
    <w:rsid w:val="00CF1F7A"/>
    <w:rsid w:val="00CF5DF9"/>
    <w:rsid w:val="00CF7A35"/>
    <w:rsid w:val="00D07071"/>
    <w:rsid w:val="00D10CD0"/>
    <w:rsid w:val="00D118C2"/>
    <w:rsid w:val="00D17ECC"/>
    <w:rsid w:val="00D210FA"/>
    <w:rsid w:val="00D45F45"/>
    <w:rsid w:val="00D46E77"/>
    <w:rsid w:val="00D545BD"/>
    <w:rsid w:val="00D746F1"/>
    <w:rsid w:val="00D811B0"/>
    <w:rsid w:val="00D835E9"/>
    <w:rsid w:val="00D867F9"/>
    <w:rsid w:val="00DB3644"/>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51EB8"/>
    <w:rsid w:val="00E6739C"/>
    <w:rsid w:val="00E808B1"/>
    <w:rsid w:val="00E82274"/>
    <w:rsid w:val="00E840F9"/>
    <w:rsid w:val="00E91EAA"/>
    <w:rsid w:val="00EA3554"/>
    <w:rsid w:val="00EB2955"/>
    <w:rsid w:val="00EB420E"/>
    <w:rsid w:val="00EB5ED3"/>
    <w:rsid w:val="00EC58F4"/>
    <w:rsid w:val="00ED0B89"/>
    <w:rsid w:val="00ED1EA8"/>
    <w:rsid w:val="00ED6877"/>
    <w:rsid w:val="00EE1E5D"/>
    <w:rsid w:val="00EE4965"/>
    <w:rsid w:val="00EE6917"/>
    <w:rsid w:val="00EF5C6E"/>
    <w:rsid w:val="00EF5DC3"/>
    <w:rsid w:val="00F03576"/>
    <w:rsid w:val="00F2404E"/>
    <w:rsid w:val="00F31F86"/>
    <w:rsid w:val="00F34B1F"/>
    <w:rsid w:val="00F352CF"/>
    <w:rsid w:val="00F4113E"/>
    <w:rsid w:val="00F479BE"/>
    <w:rsid w:val="00F54C63"/>
    <w:rsid w:val="00F61548"/>
    <w:rsid w:val="00F61A96"/>
    <w:rsid w:val="00F676EC"/>
    <w:rsid w:val="00FA0BE5"/>
    <w:rsid w:val="00FA14F3"/>
    <w:rsid w:val="00FC205E"/>
    <w:rsid w:val="00FC296A"/>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2.png"/><Relationship Id="rId18" Type="http://schemas.openxmlformats.org/officeDocument/2006/relationships/hyperlink" Target="http://www.philips.co.uk/prx/product/B2C/en_GB/CONSUMER/products/HD9240/90.summa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s.google.com/maps/documentation/android/signup" TargetMode="External"/><Relationship Id="rId17"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maartens-mini.ddns.htc.nl.philips.com:8081/artifactory/libs-release-local-android/com/philips/cdp/digitalCare/4.0.1" TargetMode="External"/><Relationship Id="rId19" Type="http://schemas.openxmlformats.org/officeDocument/2006/relationships/hyperlink" Target="http://nlvu077.gdc1.ce.philips.com:9080/repobrowser/catalogBrowser.jsp?catalogid=catalog_CL_CONSUMER&amp;catalogType=CONSUMER&amp;country=CL&amp;language=es" TargetMode="Externa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6B34F-26C5-473B-A900-6DEAEA0F6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7903</TotalTime>
  <Pages>17</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402</cp:revision>
  <cp:lastPrinted>2015-12-04T12:27:00Z</cp:lastPrinted>
  <dcterms:created xsi:type="dcterms:W3CDTF">2015-06-14T17:21:00Z</dcterms:created>
  <dcterms:modified xsi:type="dcterms:W3CDTF">2016-04-03T10:47:00Z</dcterms:modified>
</cp:coreProperties>
</file>
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r w:rsidR="008F0D40" w:rsidRPr="008D6FA5" w14:paraId="7DB71A14" w14:textId="77777777" w:rsidTr="009F33D6">
        <w:trPr>
          <w:trHeight w:val="583"/>
        </w:trPr>
        <w:tc>
          <w:tcPr>
            <w:tcW w:w="993" w:type="dxa"/>
          </w:tcPr>
          <w:p w14:paraId="0CB0CC0B" w14:textId="74706973" w:rsidR="008F0D40" w:rsidRDefault="008F0D40" w:rsidP="000776BB">
            <w:pPr>
              <w:rPr>
                <w:rFonts w:cs="Arial"/>
              </w:rPr>
            </w:pPr>
            <w:r>
              <w:rPr>
                <w:rFonts w:cs="Arial"/>
              </w:rPr>
              <w:t>2.0</w:t>
            </w:r>
          </w:p>
        </w:tc>
        <w:tc>
          <w:tcPr>
            <w:tcW w:w="1533" w:type="dxa"/>
          </w:tcPr>
          <w:p w14:paraId="75907120" w14:textId="178A481B" w:rsidR="008F0D40" w:rsidRDefault="008F0D40" w:rsidP="000776BB">
            <w:pPr>
              <w:rPr>
                <w:rFonts w:cs="Arial"/>
              </w:rPr>
            </w:pPr>
            <w:r>
              <w:rPr>
                <w:rFonts w:cs="Arial"/>
              </w:rPr>
              <w:t>20/07/2016</w:t>
            </w:r>
          </w:p>
        </w:tc>
        <w:tc>
          <w:tcPr>
            <w:tcW w:w="1706" w:type="dxa"/>
          </w:tcPr>
          <w:p w14:paraId="4150BC21" w14:textId="2EFCF9DE" w:rsidR="008F0D40" w:rsidRDefault="008F0D40" w:rsidP="000776BB">
            <w:pPr>
              <w:rPr>
                <w:rFonts w:cs="Arial"/>
              </w:rPr>
            </w:pPr>
            <w:r>
              <w:rPr>
                <w:rFonts w:cs="Arial"/>
              </w:rPr>
              <w:t>Naveen AH</w:t>
            </w:r>
          </w:p>
        </w:tc>
        <w:tc>
          <w:tcPr>
            <w:tcW w:w="1525" w:type="dxa"/>
          </w:tcPr>
          <w:p w14:paraId="514E2038" w14:textId="198968B1" w:rsidR="008F0D40" w:rsidRDefault="006702BD" w:rsidP="00E70503">
            <w:pPr>
              <w:rPr>
                <w:rFonts w:cs="Arial"/>
              </w:rPr>
            </w:pPr>
            <w:r>
              <w:rPr>
                <w:rFonts w:cs="Arial"/>
              </w:rPr>
              <w:t>Library Integration &amp; Prog</w:t>
            </w:r>
            <w:bookmarkStart w:id="0" w:name="_GoBack"/>
            <w:bookmarkEnd w:id="0"/>
            <w:r>
              <w:rPr>
                <w:rFonts w:cs="Arial"/>
              </w:rPr>
              <w:t>aurd</w:t>
            </w:r>
          </w:p>
        </w:tc>
        <w:tc>
          <w:tcPr>
            <w:tcW w:w="3299" w:type="dxa"/>
          </w:tcPr>
          <w:p w14:paraId="3D36E334" w14:textId="6923F728" w:rsidR="008F0D40" w:rsidRDefault="008F0D40" w:rsidP="008F0D40">
            <w:pPr>
              <w:rPr>
                <w:rFonts w:cs="Arial"/>
              </w:rPr>
            </w:pPr>
            <w:r>
              <w:rPr>
                <w:rFonts w:cs="Arial"/>
              </w:rPr>
              <w:t>APPInfra Component Integration.</w:t>
            </w:r>
            <w:r>
              <w:rPr>
                <w:rFonts w:cs="Arial"/>
              </w:rPr>
              <w:br/>
              <w:t>Volley library removal.</w:t>
            </w:r>
            <w:r>
              <w:rPr>
                <w:rFonts w:cs="Arial"/>
              </w:rPr>
              <w:br/>
              <w:t>Tagging Library Removal.</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1C664C15"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r w:rsidR="00D52A7A">
              <w:rPr>
                <w:rFonts w:cs="Arial"/>
                <w:b w:val="0"/>
                <w:sz w:val="22"/>
                <w:szCs w:val="22"/>
              </w:rPr>
              <w:t>, N</w:t>
            </w:r>
            <w:r w:rsidR="007A4F4A">
              <w:rPr>
                <w:rFonts w:cs="Arial"/>
                <w:b w:val="0"/>
                <w:sz w:val="22"/>
                <w:szCs w:val="22"/>
              </w:rPr>
              <w:t>aveen</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D15FAB"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B875DC9" w:rsidR="00A1206C" w:rsidRPr="008D6FA5" w:rsidRDefault="00D15FAB"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r>
            <w:hyperlink r:id="rId10" w:history="1">
              <w:r w:rsidR="00D52A7A" w:rsidRPr="00CB0149">
                <w:rPr>
                  <w:rStyle w:val="Hyperlink"/>
                  <w:rFonts w:cs="Arial"/>
                  <w:b w:val="0"/>
                  <w:sz w:val="22"/>
                  <w:szCs w:val="22"/>
                </w:rPr>
                <w:t>Ritesh.Jha@philips.com</w:t>
              </w:r>
            </w:hyperlink>
            <w:r w:rsidR="00D52A7A">
              <w:rPr>
                <w:rStyle w:val="Hyperlink"/>
                <w:rFonts w:cs="Arial"/>
                <w:b w:val="0"/>
                <w:sz w:val="22"/>
                <w:szCs w:val="22"/>
              </w:rPr>
              <w:br/>
              <w:t>naveen@philips.com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lastRenderedPageBreak/>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3A50EC8E" w:rsidR="00A57309" w:rsidRDefault="00D15FAB" w:rsidP="00E060AE">
      <w:hyperlink r:id="rId11" w:history="1">
        <w:r w:rsidR="009560E4" w:rsidRPr="00783411">
          <w:rPr>
            <w:rStyle w:val="Hyperlink"/>
          </w:rPr>
          <w:t>http://maartens-mini.ddns.htc.nl.philips.com:8081/artifactory/simple/libs-release-local-android/com/philips/cdp/digitalCare/</w:t>
        </w:r>
        <w:r w:rsidR="00445915">
          <w:rPr>
            <w:rStyle w:val="Hyperlink"/>
          </w:rPr>
          <w:t>5.3.0</w:t>
        </w:r>
        <w:r w:rsidR="009560E4" w:rsidRPr="00783411">
          <w:rPr>
            <w:rStyle w:val="Hyperlink"/>
          </w:rPr>
          <w:t>/</w:t>
        </w:r>
      </w:hyperlink>
    </w:p>
    <w:p w14:paraId="20639C86" w14:textId="77777777" w:rsidR="009560E4" w:rsidRDefault="009560E4"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9" w:name="_Toc297311299"/>
      <w:bookmarkStart w:id="20" w:name="_Toc444883173"/>
      <w:r w:rsidRPr="008D6FA5">
        <w:rPr>
          <w:rFonts w:cs="Arial"/>
        </w:rPr>
        <w:lastRenderedPageBreak/>
        <w:t xml:space="preserve">Library </w:t>
      </w:r>
      <w:r w:rsidR="00C20BDF" w:rsidRPr="008D6FA5">
        <w:rPr>
          <w:rFonts w:cs="Arial"/>
        </w:rPr>
        <w:t>Integration</w:t>
      </w:r>
      <w:bookmarkEnd w:id="19"/>
      <w:bookmarkEnd w:id="20"/>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224E070B"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'com.google.android.gms:play-services-maps:7.5.0'</w:t>
      </w: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38300DB6" w14:textId="2339370D"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8F0D40">
        <w:rPr>
          <w:rFonts w:ascii="Courier New" w:hAnsi="Courier New" w:cs="Courier New"/>
          <w:b/>
          <w:bCs/>
          <w:color w:val="008000"/>
          <w:sz w:val="18"/>
          <w:szCs w:val="18"/>
        </w:rPr>
        <w:t>(name:'localeMatch-v2.1</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268ACF38" w14:textId="5F64ACC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Pr>
          <w:rFonts w:ascii="Courier New" w:hAnsi="Courier New" w:cs="Courier New"/>
          <w:b/>
          <w:bCs/>
          <w:color w:val="008000"/>
          <w:sz w:val="18"/>
          <w:szCs w:val="18"/>
        </w:rPr>
        <w:t>(name:'digitalCare-v</w:t>
      </w:r>
      <w:r w:rsidR="008F0D40">
        <w:rPr>
          <w:rFonts w:ascii="Courier New" w:hAnsi="Courier New" w:cs="Courier New"/>
          <w:b/>
          <w:bCs/>
          <w:color w:val="008000"/>
          <w:sz w:val="18"/>
          <w:szCs w:val="18"/>
        </w:rPr>
        <w:t>6</w:t>
      </w:r>
      <w:r w:rsidR="00445915">
        <w:rPr>
          <w:rFonts w:ascii="Courier New" w:hAnsi="Courier New" w:cs="Courier New"/>
          <w:b/>
          <w:bCs/>
          <w:color w:val="008000"/>
          <w:sz w:val="18"/>
          <w:szCs w:val="18"/>
        </w:rPr>
        <w:t>.</w:t>
      </w:r>
      <w:r w:rsidR="008F0D40">
        <w:rPr>
          <w:rFonts w:ascii="Courier New" w:hAnsi="Courier New" w:cs="Courier New"/>
          <w:b/>
          <w:bCs/>
          <w:color w:val="008000"/>
          <w:sz w:val="18"/>
          <w:szCs w:val="18"/>
        </w:rPr>
        <w:t>0</w:t>
      </w:r>
      <w:r w:rsidR="00445915">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63C517D" w14:textId="3C52ECF8"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'com.</w:t>
      </w:r>
      <w:r w:rsidR="008F0D40">
        <w:rPr>
          <w:rFonts w:ascii="Courier New" w:hAnsi="Courier New" w:cs="Courier New"/>
          <w:b/>
          <w:bCs/>
          <w:color w:val="008000"/>
          <w:sz w:val="18"/>
          <w:szCs w:val="18"/>
        </w:rPr>
        <w:t>android</w:t>
      </w:r>
      <w:r w:rsidRPr="009A633C">
        <w:rPr>
          <w:rFonts w:ascii="Courier New" w:hAnsi="Courier New" w:cs="Courier New"/>
          <w:b/>
          <w:bCs/>
          <w:color w:val="008000"/>
          <w:sz w:val="18"/>
          <w:szCs w:val="18"/>
        </w:rPr>
        <w:t>.volley:</w:t>
      </w:r>
      <w:r w:rsidR="008F0D40">
        <w:rPr>
          <w:rFonts w:ascii="Courier New" w:hAnsi="Courier New" w:cs="Courier New"/>
          <w:b/>
          <w:bCs/>
          <w:color w:val="008000"/>
          <w:sz w:val="18"/>
          <w:szCs w:val="18"/>
        </w:rPr>
        <w:t>volley</w:t>
      </w:r>
      <w:r w:rsidRPr="009A633C">
        <w:rPr>
          <w:rFonts w:ascii="Courier New" w:hAnsi="Courier New" w:cs="Courier New"/>
          <w:b/>
          <w:bCs/>
          <w:color w:val="008000"/>
          <w:sz w:val="18"/>
          <w:szCs w:val="18"/>
        </w:rPr>
        <w:t>:1.0.</w:t>
      </w:r>
      <w:r w:rsidR="008F0D40">
        <w:rPr>
          <w:rFonts w:ascii="Courier New" w:hAnsi="Courier New" w:cs="Courier New"/>
          <w:b/>
          <w:bCs/>
          <w:color w:val="008000"/>
          <w:sz w:val="18"/>
          <w:szCs w:val="18"/>
        </w:rPr>
        <w:t>0</w:t>
      </w:r>
    </w:p>
    <w:p w14:paraId="430F0073" w14:textId="1283E13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w:t>
      </w:r>
      <w:r w:rsidR="008F0D40">
        <w:rPr>
          <w:rFonts w:ascii="Courier New" w:hAnsi="Courier New" w:cs="Courier New"/>
          <w:b/>
          <w:bCs/>
          <w:color w:val="008000"/>
          <w:sz w:val="18"/>
          <w:szCs w:val="18"/>
        </w:rPr>
        <w:t>2</w:t>
      </w:r>
      <w:r w:rsidRPr="009A633C">
        <w:rPr>
          <w:rFonts w:ascii="Courier New" w:hAnsi="Courier New" w:cs="Courier New"/>
          <w:b/>
          <w:bCs/>
          <w:color w:val="008000"/>
          <w:sz w:val="18"/>
          <w:szCs w:val="18"/>
        </w:rPr>
        <w:t>.</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.0', ext:aar)</w:t>
      </w:r>
    </w:p>
    <w:p w14:paraId="286CA3C0" w14:textId="630CF779"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(name:productselection-v</w:t>
      </w:r>
      <w:r w:rsidR="008F0D40">
        <w:rPr>
          <w:rFonts w:ascii="Courier New" w:hAnsi="Courier New" w:cs="Courier New"/>
          <w:b/>
          <w:bCs/>
          <w:color w:val="008000"/>
          <w:sz w:val="18"/>
          <w:szCs w:val="18"/>
        </w:rPr>
        <w:t>2</w:t>
      </w:r>
      <w:r w:rsidRPr="009A633C">
        <w:rPr>
          <w:rFonts w:ascii="Courier New" w:hAnsi="Courier New" w:cs="Courier New"/>
          <w:b/>
          <w:bCs/>
          <w:color w:val="008000"/>
          <w:sz w:val="18"/>
          <w:szCs w:val="18"/>
        </w:rPr>
        <w:t>.</w:t>
      </w:r>
      <w:r w:rsidR="008F0D40">
        <w:rPr>
          <w:rFonts w:ascii="Courier New" w:hAnsi="Courier New" w:cs="Courier New"/>
          <w:b/>
          <w:bCs/>
          <w:color w:val="008000"/>
          <w:sz w:val="18"/>
          <w:szCs w:val="18"/>
        </w:rPr>
        <w:t>0</w:t>
      </w:r>
      <w:r w:rsidR="0037284D">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6128C296"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'com.google.code.gson:gson:2.2.2'</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3" w:name="_Toc444883175"/>
      <w:bookmarkEnd w:id="22"/>
      <w:r>
        <w:rPr>
          <w:rFonts w:cs="Arial"/>
        </w:rPr>
        <w:t>Root gradle changes</w:t>
      </w:r>
      <w:bookmarkEnd w:id="23"/>
    </w:p>
    <w:p w14:paraId="67B2B23D" w14:textId="27A11BDA"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1</w:t>
      </w:r>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47EAA699"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1C05BE">
        <w:rPr>
          <w:rFonts w:ascii="Courier New" w:hAnsi="Courier New" w:cs="Courier New"/>
          <w:b/>
          <w:bCs/>
          <w:color w:val="008000"/>
          <w:sz w:val="18"/>
          <w:szCs w:val="18"/>
        </w:rPr>
        <w:t>6.0</w:t>
      </w:r>
      <w:r w:rsidR="00D6724F">
        <w:rPr>
          <w:rFonts w:ascii="Courier New" w:hAnsi="Courier New" w:cs="Courier New"/>
          <w:b/>
          <w:bCs/>
          <w:color w:val="008000"/>
          <w:sz w:val="18"/>
          <w:szCs w:val="18"/>
        </w:rPr>
        <w:t>.</w:t>
      </w:r>
      <w:r w:rsidR="001C05BE">
        <w:rPr>
          <w:rFonts w:ascii="Courier New" w:hAnsi="Courier New" w:cs="Courier New"/>
          <w:b/>
          <w:bCs/>
          <w:color w:val="008000"/>
          <w:sz w:val="18"/>
          <w:szCs w:val="18"/>
        </w:rPr>
        <w:t>0</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79299DA0" w14:textId="77777777" w:rsidR="00BF06CC" w:rsidRPr="00BF06CC" w:rsidRDefault="00BF06CC"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
    <w:p w14:paraId="25A3F20D" w14:textId="7E3C1D5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r w:rsidRPr="00BF06CC">
        <w:rPr>
          <w:rFonts w:ascii="Courier New" w:hAnsi="Courier New" w:cs="Courier New"/>
          <w:color w:val="008000"/>
          <w:sz w:val="18"/>
          <w:szCs w:val="18"/>
        </w:rPr>
        <w:lastRenderedPageBreak/>
        <w:t>compile(group: 'com.philips.cdp', name: 'productselection', version: '</w:t>
      </w:r>
      <w:r w:rsidR="001C05BE">
        <w:rPr>
          <w:rFonts w:ascii="Courier New" w:hAnsi="Courier New" w:cs="Courier New"/>
          <w:color w:val="008000"/>
          <w:sz w:val="18"/>
          <w:szCs w:val="18"/>
        </w:rPr>
        <w:t>2</w:t>
      </w:r>
      <w:r w:rsidRPr="00BF06CC">
        <w:rPr>
          <w:rFonts w:ascii="Courier New" w:hAnsi="Courier New" w:cs="Courier New"/>
          <w:color w:val="008000"/>
          <w:sz w:val="18"/>
          <w:szCs w:val="18"/>
        </w:rPr>
        <w:t>.</w:t>
      </w:r>
      <w:r w:rsidR="001C05BE">
        <w:rPr>
          <w:rFonts w:ascii="Courier New" w:hAnsi="Courier New" w:cs="Courier New"/>
          <w:color w:val="008000"/>
          <w:sz w:val="18"/>
          <w:szCs w:val="18"/>
        </w:rPr>
        <w:t>0</w:t>
      </w:r>
      <w:r w:rsidRPr="00BF06CC">
        <w:rPr>
          <w:rFonts w:ascii="Courier New" w:hAnsi="Courier New" w:cs="Courier New"/>
          <w:color w:val="008000"/>
          <w:sz w:val="18"/>
          <w:szCs w:val="18"/>
        </w:rPr>
        <w:t>.0', ext: 'aar'){</w:t>
      </w:r>
    </w:p>
    <w:p w14:paraId="1D89AA33"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transitive=true</w:t>
      </w:r>
    </w:p>
    <w:p w14:paraId="1B5C2313" w14:textId="45533953" w:rsidR="002063CE" w:rsidRPr="002063CE"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xml:space="preserve">” is singleton class used for communication between application and library. It exposes few public setter APIs. The application has to set few </w:t>
      </w:r>
      <w:r w:rsidRPr="008D6FA5">
        <w:rPr>
          <w:rFonts w:cs="Arial"/>
          <w:szCs w:val="24"/>
        </w:rPr>
        <w:lastRenderedPageBreak/>
        <w:t>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2D8E7EE1"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E809A1">
        <w:rPr>
          <w:rFonts w:cs="Arial"/>
          <w:b/>
          <w:szCs w:val="24"/>
        </w:rPr>
        <w:t>APPInfra</w:t>
      </w:r>
      <w:r w:rsidR="00C51D2D" w:rsidRPr="00646198">
        <w:rPr>
          <w:rFonts w:cs="Arial"/>
          <w:szCs w:val="24"/>
        </w:rPr>
        <w:t xml:space="preserve"> related APIs as below,</w:t>
      </w:r>
    </w:p>
    <w:p w14:paraId="0A94D6BC" w14:textId="77777777" w:rsidR="00E809A1" w:rsidRDefault="00E809A1" w:rsidP="00E809A1">
      <w:pPr>
        <w:pStyle w:val="ListParagraph"/>
        <w:spacing w:before="100" w:beforeAutospacing="1" w:after="100" w:afterAutospacing="1"/>
        <w:ind w:left="795"/>
        <w:rPr>
          <w:rFonts w:cs="Arial"/>
          <w:szCs w:val="24"/>
        </w:rPr>
      </w:pPr>
    </w:p>
    <w:p w14:paraId="0A33BE4C" w14:textId="66AF52D0" w:rsidR="00E809A1" w:rsidRPr="00E809A1" w:rsidRDefault="00E809A1" w:rsidP="00E809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rPr>
      </w:pPr>
      <w:r>
        <w:rPr>
          <w:rFonts w:ascii="Courier New" w:hAnsi="Courier New" w:cs="Courier New"/>
          <w:b/>
          <w:bCs/>
          <w:color w:val="000080"/>
          <w:sz w:val="18"/>
          <w:szCs w:val="18"/>
        </w:rPr>
        <w:t xml:space="preserve">  </w:t>
      </w:r>
      <w:r w:rsidRPr="00E809A1">
        <w:rPr>
          <w:rFonts w:ascii="Courier New" w:hAnsi="Courier New" w:cs="Courier New"/>
          <w:b/>
          <w:bCs/>
          <w:color w:val="000080"/>
          <w:sz w:val="18"/>
          <w:szCs w:val="18"/>
        </w:rPr>
        <w:t xml:space="preserve">if </w:t>
      </w:r>
      <w:r w:rsidRPr="00E809A1">
        <w:rPr>
          <w:rFonts w:ascii="Courier New" w:hAnsi="Courier New" w:cs="Courier New"/>
          <w:color w:val="000000"/>
          <w:sz w:val="18"/>
          <w:szCs w:val="18"/>
        </w:rPr>
        <w:t>(AppInfraSingleton.</w:t>
      </w:r>
      <w:r w:rsidRPr="00E809A1">
        <w:rPr>
          <w:rFonts w:ascii="Courier New" w:hAnsi="Courier New" w:cs="Courier New"/>
          <w:i/>
          <w:iCs/>
          <w:color w:val="000000"/>
          <w:sz w:val="18"/>
          <w:szCs w:val="18"/>
        </w:rPr>
        <w:t>getInstance</w:t>
      </w:r>
      <w:r w:rsidRPr="00E809A1">
        <w:rPr>
          <w:rFonts w:ascii="Courier New" w:hAnsi="Courier New" w:cs="Courier New"/>
          <w:color w:val="000000"/>
          <w:sz w:val="18"/>
          <w:szCs w:val="18"/>
        </w:rPr>
        <w:t xml:space="preserve">() == </w:t>
      </w:r>
      <w:r w:rsidRPr="00E809A1">
        <w:rPr>
          <w:rFonts w:ascii="Courier New" w:hAnsi="Courier New" w:cs="Courier New"/>
          <w:b/>
          <w:bCs/>
          <w:color w:val="000080"/>
          <w:sz w:val="18"/>
          <w:szCs w:val="18"/>
        </w:rPr>
        <w:t>null</w:t>
      </w:r>
      <w:r w:rsidRPr="00E809A1">
        <w:rPr>
          <w:rFonts w:ascii="Courier New" w:hAnsi="Courier New" w:cs="Courier New"/>
          <w:color w:val="000000"/>
          <w:sz w:val="18"/>
          <w:szCs w:val="18"/>
        </w:rPr>
        <w:t>)</w:t>
      </w:r>
      <w:r w:rsidRPr="00E809A1">
        <w:rPr>
          <w:rFonts w:ascii="Courier New" w:hAnsi="Courier New" w:cs="Courier New"/>
          <w:color w:val="000000"/>
          <w:sz w:val="18"/>
          <w:szCs w:val="18"/>
        </w:rPr>
        <w:br/>
        <w:t xml:space="preserve">  </w:t>
      </w:r>
      <w:r>
        <w:rPr>
          <w:rFonts w:ascii="Courier New" w:hAnsi="Courier New" w:cs="Courier New"/>
          <w:color w:val="000000"/>
          <w:sz w:val="18"/>
          <w:szCs w:val="18"/>
        </w:rPr>
        <w:t xml:space="preserve">  </w:t>
      </w:r>
      <w:r w:rsidRPr="00E809A1">
        <w:rPr>
          <w:rFonts w:ascii="Courier New" w:hAnsi="Courier New" w:cs="Courier New"/>
          <w:color w:val="000000"/>
          <w:sz w:val="18"/>
          <w:szCs w:val="18"/>
        </w:rPr>
        <w:t xml:space="preserve">  AppInfraSingleton.</w:t>
      </w:r>
      <w:r w:rsidRPr="00E809A1">
        <w:rPr>
          <w:rFonts w:ascii="Courier New" w:hAnsi="Courier New" w:cs="Courier New"/>
          <w:i/>
          <w:iCs/>
          <w:color w:val="000000"/>
          <w:sz w:val="18"/>
          <w:szCs w:val="18"/>
        </w:rPr>
        <w:t>setInstance</w:t>
      </w:r>
      <w:r w:rsidRPr="00E809A1">
        <w:rPr>
          <w:rFonts w:ascii="Courier New" w:hAnsi="Courier New" w:cs="Courier New"/>
          <w:color w:val="000000"/>
          <w:sz w:val="18"/>
          <w:szCs w:val="18"/>
        </w:rPr>
        <w:t>(</w:t>
      </w:r>
      <w:r w:rsidRPr="00E809A1">
        <w:rPr>
          <w:rFonts w:ascii="Courier New" w:hAnsi="Courier New" w:cs="Courier New"/>
          <w:b/>
          <w:bCs/>
          <w:color w:val="000080"/>
          <w:sz w:val="18"/>
          <w:szCs w:val="18"/>
        </w:rPr>
        <w:t xml:space="preserve">new </w:t>
      </w:r>
      <w:r w:rsidRPr="00E809A1">
        <w:rPr>
          <w:rFonts w:ascii="Courier New" w:hAnsi="Courier New" w:cs="Courier New"/>
          <w:color w:val="000000"/>
          <w:sz w:val="18"/>
          <w:szCs w:val="18"/>
        </w:rPr>
        <w:t>AppInfra.Builder().build(</w:t>
      </w:r>
      <w:r w:rsidRPr="00E809A1">
        <w:rPr>
          <w:rFonts w:ascii="Courier New" w:hAnsi="Courier New" w:cs="Courier New"/>
          <w:b/>
          <w:bCs/>
          <w:color w:val="000080"/>
          <w:sz w:val="18"/>
          <w:szCs w:val="18"/>
        </w:rPr>
        <w:t>this</w:t>
      </w:r>
      <w:r w:rsidRPr="00E809A1">
        <w:rPr>
          <w:rFonts w:ascii="Courier New" w:hAnsi="Courier New" w:cs="Courier New"/>
          <w:color w:val="000000"/>
          <w:sz w:val="18"/>
          <w:szCs w:val="18"/>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r w:rsidRPr="003E2C0A">
        <w:rPr>
          <w:rFonts w:cs="Arial"/>
          <w:color w:val="000000"/>
          <w:sz w:val="22"/>
          <w:szCs w:val="22"/>
          <w:highlight w:val="yellow"/>
        </w:rPr>
        <w:lastRenderedPageBreak/>
        <w:t xml:space="preserve">HardcodedProductList productList = </w:t>
      </w:r>
      <w:r w:rsidRPr="003E2C0A">
        <w:rPr>
          <w:rFonts w:cs="Arial"/>
          <w:b/>
          <w:bCs/>
          <w:color w:val="000080"/>
          <w:sz w:val="22"/>
          <w:szCs w:val="22"/>
          <w:highlight w:val="yellow"/>
        </w:rPr>
        <w:t xml:space="preserve">new </w:t>
      </w:r>
      <w:r w:rsidRPr="003E2C0A">
        <w:rPr>
          <w:rFonts w:cs="Arial"/>
          <w:color w:val="000000"/>
          <w:sz w:val="22"/>
          <w:szCs w:val="22"/>
          <w:highlight w:val="yellow"/>
        </w:rPr>
        <w:t>HardcodedProductLis</w:t>
      </w:r>
      <w:r w:rsidR="00116FD5">
        <w:rPr>
          <w:rFonts w:cs="Arial"/>
          <w:color w:val="000000"/>
          <w:sz w:val="22"/>
          <w:szCs w:val="22"/>
          <w:highlight w:val="yellow"/>
        </w:rPr>
        <w:tab/>
      </w:r>
      <w:r w:rsidRPr="003E2C0A">
        <w:rPr>
          <w:rFonts w:cs="Arial"/>
          <w:color w:val="000000"/>
          <w:sz w:val="22"/>
          <w:szCs w:val="22"/>
          <w:highlight w:val="yellow"/>
        </w:rPr>
        <w:t>t(ctnList);</w:t>
      </w:r>
      <w:r w:rsidRPr="003E2C0A">
        <w:rPr>
          <w:rFonts w:cs="Arial"/>
          <w:color w:val="000000"/>
          <w:sz w:val="22"/>
          <w:szCs w:val="22"/>
          <w:highlight w:val="yellow"/>
        </w:rPr>
        <w:br/>
        <w:t>productList.setCatalog(Catalog.</w:t>
      </w:r>
      <w:r w:rsidRPr="003E2C0A">
        <w:rPr>
          <w:rFonts w:cs="Arial"/>
          <w:b/>
          <w:bCs/>
          <w:i/>
          <w:iCs/>
          <w:color w:val="660E7A"/>
          <w:sz w:val="22"/>
          <w:szCs w:val="22"/>
          <w:highlight w:val="yellow"/>
        </w:rPr>
        <w:t>CARE</w:t>
      </w:r>
      <w:r w:rsidRPr="003E2C0A">
        <w:rPr>
          <w:rFonts w:cs="Arial"/>
          <w:color w:val="000000"/>
          <w:sz w:val="22"/>
          <w:szCs w:val="22"/>
          <w:highlight w:val="yellow"/>
        </w:rPr>
        <w:t>);</w:t>
      </w:r>
      <w:r w:rsidRPr="003E2C0A">
        <w:rPr>
          <w:rFonts w:cs="Arial"/>
          <w:color w:val="000000"/>
          <w:sz w:val="22"/>
          <w:szCs w:val="22"/>
          <w:highlight w:val="yellow"/>
        </w:rPr>
        <w:br/>
        <w:t>productList.setSector(Sector.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t xml:space="preserve">ActivityLauncher uiLauncher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r w:rsidRPr="003E2C0A">
        <w:rPr>
          <w:rFonts w:cs="Arial"/>
          <w:color w:val="000000"/>
          <w:sz w:val="22"/>
          <w:szCs w:val="22"/>
          <w:highlight w:val="yellow"/>
        </w:rPr>
        <w:t>);</w:t>
      </w:r>
      <w:r w:rsidRPr="003E2C0A">
        <w:rPr>
          <w:rFonts w:cs="Arial"/>
          <w:color w:val="000000"/>
          <w:sz w:val="22"/>
          <w:szCs w:val="22"/>
          <w:highlight w:val="yellow"/>
        </w:rPr>
        <w:br/>
        <w:t>uiLauncher.setAnimation(R.anim.</w:t>
      </w:r>
      <w:r w:rsidRPr="003E2C0A">
        <w:rPr>
          <w:rFonts w:cs="Arial"/>
          <w:b/>
          <w:bCs/>
          <w:i/>
          <w:iCs/>
          <w:color w:val="660E7A"/>
          <w:sz w:val="22"/>
          <w:szCs w:val="22"/>
          <w:highlight w:val="yellow"/>
        </w:rPr>
        <w:t>slide_in_bottom</w:t>
      </w:r>
      <w:r w:rsidRPr="003E2C0A">
        <w:rPr>
          <w:rFonts w:cs="Arial"/>
          <w:color w:val="000000"/>
          <w:sz w:val="22"/>
          <w:szCs w:val="22"/>
          <w:highlight w:val="yellow"/>
        </w:rPr>
        <w:t>, R.anim.</w:t>
      </w:r>
      <w:r w:rsidRPr="003E2C0A">
        <w:rPr>
          <w:rFonts w:cs="Arial"/>
          <w:b/>
          <w:bCs/>
          <w:i/>
          <w:iCs/>
          <w:color w:val="660E7A"/>
          <w:sz w:val="22"/>
          <w:szCs w:val="22"/>
          <w:highlight w:val="yellow"/>
        </w:rPr>
        <w:t>slide_out_bottom</w:t>
      </w:r>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().invokeDigitalCare(uiLauncher, productList);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r w:rsidRPr="008F1DB4">
        <w:rPr>
          <w:rFonts w:cs="Arial"/>
          <w:color w:val="000000"/>
          <w:sz w:val="22"/>
          <w:szCs w:val="22"/>
          <w:highlight w:val="yellow"/>
        </w:rPr>
        <w:t xml:space="preserve">HardcodedProductList productList = </w:t>
      </w:r>
      <w:r w:rsidRPr="008F1DB4">
        <w:rPr>
          <w:rFonts w:cs="Arial"/>
          <w:b/>
          <w:bCs/>
          <w:color w:val="000080"/>
          <w:sz w:val="22"/>
          <w:szCs w:val="22"/>
          <w:highlight w:val="yellow"/>
        </w:rPr>
        <w:t xml:space="preserve">new </w:t>
      </w:r>
      <w:r w:rsidRPr="008F1DB4">
        <w:rPr>
          <w:rFonts w:cs="Arial"/>
          <w:color w:val="000000"/>
          <w:sz w:val="22"/>
          <w:szCs w:val="22"/>
          <w:highlight w:val="yellow"/>
        </w:rPr>
        <w:t>HardcodedProductList(ctnList);</w:t>
      </w:r>
      <w:r w:rsidRPr="008F1DB4">
        <w:rPr>
          <w:rFonts w:cs="Arial"/>
          <w:color w:val="000000"/>
          <w:sz w:val="22"/>
          <w:szCs w:val="22"/>
          <w:highlight w:val="yellow"/>
        </w:rPr>
        <w:br/>
        <w:t>productList.setCatalog(Catalog.</w:t>
      </w:r>
      <w:r w:rsidRPr="008F1DB4">
        <w:rPr>
          <w:rFonts w:cs="Arial"/>
          <w:b/>
          <w:bCs/>
          <w:i/>
          <w:iCs/>
          <w:color w:val="660E7A"/>
          <w:sz w:val="22"/>
          <w:szCs w:val="22"/>
          <w:highlight w:val="yellow"/>
        </w:rPr>
        <w:t>CARE</w:t>
      </w:r>
      <w:r w:rsidRPr="008F1DB4">
        <w:rPr>
          <w:rFonts w:cs="Arial"/>
          <w:color w:val="000000"/>
          <w:sz w:val="22"/>
          <w:szCs w:val="22"/>
          <w:highlight w:val="yellow"/>
        </w:rPr>
        <w:t>);</w:t>
      </w:r>
      <w:r w:rsidRPr="008F1DB4">
        <w:rPr>
          <w:rFonts w:cs="Arial"/>
          <w:color w:val="000000"/>
          <w:sz w:val="22"/>
          <w:szCs w:val="22"/>
          <w:highlight w:val="yellow"/>
        </w:rPr>
        <w:br/>
        <w:t>productList.setSector(Sector.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t xml:space="preserve">FragmentLauncher fragLauncher = </w:t>
      </w:r>
      <w:r w:rsidRPr="008F1DB4">
        <w:rPr>
          <w:rFonts w:cs="Arial"/>
          <w:b/>
          <w:bCs/>
          <w:color w:val="000080"/>
          <w:sz w:val="22"/>
          <w:szCs w:val="22"/>
          <w:highlight w:val="yellow"/>
        </w:rPr>
        <w:t xml:space="preserve">new </w:t>
      </w:r>
      <w:r w:rsidRPr="008F1DB4">
        <w:rPr>
          <w:rFonts w:cs="Arial"/>
          <w:color w:val="000000"/>
          <w:sz w:val="22"/>
          <w:szCs w:val="22"/>
          <w:highlight w:val="yellow"/>
        </w:rPr>
        <w:t>FragmentLauncher(</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R.id.</w:t>
      </w:r>
      <w:r w:rsidRPr="008F1DB4">
        <w:rPr>
          <w:rFonts w:cs="Arial"/>
          <w:b/>
          <w:bCs/>
          <w:i/>
          <w:iCs/>
          <w:color w:val="660E7A"/>
          <w:sz w:val="22"/>
          <w:szCs w:val="22"/>
          <w:highlight w:val="yellow"/>
        </w:rPr>
        <w:t>sampleMainContainer</w:t>
      </w:r>
      <w:r w:rsidRPr="008F1DB4">
        <w:rPr>
          <w:rFonts w:cs="Arial"/>
          <w:color w:val="000000"/>
          <w:sz w:val="22"/>
          <w:szCs w:val="22"/>
          <w:highlight w:val="yellow"/>
        </w:rPr>
        <w:t xml:space="preserve">, </w:t>
      </w:r>
      <w:r w:rsidRPr="008F1DB4">
        <w:rPr>
          <w:rFonts w:cs="Arial"/>
          <w:b/>
          <w:bCs/>
          <w:color w:val="660E7A"/>
          <w:sz w:val="22"/>
          <w:szCs w:val="22"/>
          <w:highlight w:val="yellow"/>
        </w:rPr>
        <w:t>actionBarClickListener</w:t>
      </w:r>
      <w:r w:rsidRPr="008F1DB4">
        <w:rPr>
          <w:rFonts w:cs="Arial"/>
          <w:color w:val="000000"/>
          <w:sz w:val="22"/>
          <w:szCs w:val="22"/>
          <w:highlight w:val="yellow"/>
        </w:rPr>
        <w:t>);</w:t>
      </w:r>
      <w:r w:rsidRPr="008F1DB4">
        <w:rPr>
          <w:rFonts w:cs="Arial"/>
          <w:color w:val="000000"/>
          <w:sz w:val="22"/>
          <w:szCs w:val="22"/>
          <w:highlight w:val="yellow"/>
        </w:rPr>
        <w:br/>
        <w:t>fragLauncher.setAnimation(R.anim.</w:t>
      </w:r>
      <w:r w:rsidRPr="008F1DB4">
        <w:rPr>
          <w:rFonts w:cs="Arial"/>
          <w:b/>
          <w:bCs/>
          <w:i/>
          <w:iCs/>
          <w:color w:val="660E7A"/>
          <w:sz w:val="22"/>
          <w:szCs w:val="22"/>
          <w:highlight w:val="yellow"/>
        </w:rPr>
        <w:t>slide_in_bottom</w:t>
      </w:r>
      <w:r w:rsidRPr="008F1DB4">
        <w:rPr>
          <w:rFonts w:cs="Arial"/>
          <w:color w:val="000000"/>
          <w:sz w:val="22"/>
          <w:szCs w:val="22"/>
          <w:highlight w:val="yellow"/>
        </w:rPr>
        <w:t>, R.anim.</w:t>
      </w:r>
      <w:r w:rsidRPr="008F1DB4">
        <w:rPr>
          <w:rFonts w:cs="Arial"/>
          <w:b/>
          <w:bCs/>
          <w:i/>
          <w:iCs/>
          <w:color w:val="660E7A"/>
          <w:sz w:val="22"/>
          <w:szCs w:val="22"/>
          <w:highlight w:val="yellow"/>
        </w:rPr>
        <w:t>slide_out_bottom</w:t>
      </w:r>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().invokeDigitalCare(fragLauncher, productList);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lastRenderedPageBreak/>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We are using UiKit library and it expects theme to be set which is equal to or higher than appcompat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r w:rsidRPr="00FD4212">
        <w:rPr>
          <w:rFonts w:cs="Arial"/>
          <w:b/>
          <w:bCs/>
          <w:color w:val="008000"/>
          <w:sz w:val="22"/>
          <w:szCs w:val="22"/>
          <w:highlight w:val="yellow"/>
        </w:rPr>
        <w:t>"@style/multiprod_theme"</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We have defined sample uikit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2"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lastRenderedPageBreak/>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"android.permission.INTERNET"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"android.permission.ACCESS_NETWORK_STATE"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"android.permission.ACCESS_COARSE_LOCATION"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"android.permission.ACCESS_FINE_LOCATION"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"android.hardware.telephony" </w:t>
      </w:r>
      <w:r w:rsidRPr="004557A4">
        <w:rPr>
          <w:rFonts w:cs="Arial"/>
          <w:b/>
          <w:bCs/>
          <w:color w:val="660E7A"/>
          <w:sz w:val="20"/>
        </w:rPr>
        <w:t>android</w:t>
      </w:r>
      <w:r w:rsidRPr="004557A4">
        <w:rPr>
          <w:rFonts w:cs="Arial"/>
          <w:b/>
          <w:bCs/>
          <w:color w:val="0000FF"/>
          <w:sz w:val="20"/>
        </w:rPr>
        <w:t>:required=</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49A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A8BBF"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D5F9B2"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8AD9"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392E"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24E16"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DFEB6"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46138"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CBA26"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9695C"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DA0AD"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946C"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DB51B"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2CD2D"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Change w:id="36"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7" w:name="_Toc444883186"/>
      <w:r w:rsidRPr="009B380D">
        <w:rPr>
          <w:rFonts w:eastAsiaTheme="minorEastAsia" w:cs="Arial"/>
        </w:rPr>
        <w:lastRenderedPageBreak/>
        <w:t>Social provider configuration</w:t>
      </w:r>
      <w:bookmarkEnd w:id="37"/>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CFD8"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9560E4" w:rsidRDefault="009560E4"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9560E4" w:rsidRDefault="009560E4"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64451F97"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9560E4" w:rsidRDefault="009560E4"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9560E4" w:rsidRDefault="009560E4"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27643"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70B9212D"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8" w:name="_Toc444883187"/>
      <w:bookmarkStart w:id="39"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8"/>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 and it w</w:t>
      </w:r>
      <w:r w:rsidR="00FD4212" w:rsidRPr="00FD4212">
        <w:rPr>
          <w:rFonts w:ascii="Arial" w:hAnsi="Arial" w:cs="Arial"/>
          <w:sz w:val="22"/>
          <w:szCs w:val="22"/>
          <w:highlight w:val="yellow"/>
        </w:rPr>
        <w:t>ill have method called update</w:t>
      </w:r>
      <w:r w:rsidRPr="00FD4212">
        <w:rPr>
          <w:rFonts w:ascii="Arial" w:hAnsi="Arial" w:cs="Arial"/>
          <w:sz w:val="22"/>
          <w:szCs w:val="22"/>
          <w:highlight w:val="yellow"/>
        </w:rPr>
        <w:t>ActionBar (</w:t>
      </w:r>
      <w:r w:rsidR="00FD4212" w:rsidRPr="00FD4212">
        <w:rPr>
          <w:rFonts w:ascii="Arial" w:eastAsia="Times New Roman" w:hAnsi="Arial" w:cs="Arial"/>
          <w:color w:val="000000"/>
          <w:sz w:val="22"/>
          <w:szCs w:val="22"/>
          <w:highlight w:val="yellow"/>
        </w:rPr>
        <w:t xml:space="preserve">String titleActionbar, Boolean </w:t>
      </w:r>
      <w:r w:rsidR="00FD4212" w:rsidRPr="00FD4212">
        <w:rPr>
          <w:rFonts w:ascii="Arial" w:eastAsia="Times New Roman" w:hAnsi="Arial" w:cs="Arial"/>
          <w:color w:val="000000"/>
          <w:sz w:val="22"/>
          <w:szCs w:val="22"/>
          <w:highlight w:val="yellow"/>
          <w:shd w:val="clear" w:color="auto" w:fill="E4E4FF"/>
        </w:rPr>
        <w:t>hamburgerIconAvaialable</w:t>
      </w:r>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40" w:name="_Toc444883188"/>
      <w:r w:rsidRPr="008D6FA5">
        <w:rPr>
          <w:rFonts w:cs="Arial"/>
        </w:rPr>
        <w:t>Handling consumer care as activity</w:t>
      </w:r>
      <w:bookmarkEnd w:id="40"/>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1" w:name="_Toc444883189"/>
      <w:r w:rsidRPr="008D6FA5">
        <w:rPr>
          <w:rFonts w:cs="Arial"/>
        </w:rPr>
        <w:t>Vertical features customization</w:t>
      </w:r>
      <w:bookmarkEnd w:id="41"/>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2" w:name="_Toc444883190"/>
      <w:r w:rsidRPr="008D6FA5">
        <w:rPr>
          <w:rFonts w:cs="Arial"/>
        </w:rPr>
        <w:lastRenderedPageBreak/>
        <w:t>Action bar customization</w:t>
      </w:r>
      <w:bookmarkEnd w:id="42"/>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3" w:name="_Toc433199531"/>
      <w:bookmarkStart w:id="44" w:name="_Toc444883191"/>
      <w:r>
        <w:rPr>
          <w:rStyle w:val="dac-header-crumbs-link"/>
        </w:rPr>
        <w:t>Supporting apps with Over 65K Methods</w:t>
      </w:r>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15FAB"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36729803"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minSdkVersion 19</w:t>
      </w:r>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5" w:name="_Toc444883192"/>
      <w:r>
        <w:rPr>
          <w:rFonts w:cs="Arial"/>
        </w:rPr>
        <w:lastRenderedPageBreak/>
        <w:t>Supported Languages</w:t>
      </w:r>
      <w:bookmarkEnd w:id="45"/>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29CC22BA" w14:textId="77777777" w:rsidR="004B177B" w:rsidRPr="004B177B" w:rsidRDefault="004B177B" w:rsidP="004B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-dontusemixedcaseclassnames</w:t>
      </w:r>
      <w:r w:rsidRPr="004B177B">
        <w:rPr>
          <w:rFonts w:ascii="Courier New" w:hAnsi="Courier New" w:cs="Courier New"/>
          <w:b/>
          <w:bCs/>
          <w:color w:val="000080"/>
          <w:sz w:val="18"/>
          <w:szCs w:val="18"/>
        </w:rPr>
        <w:br/>
        <w:t>-dontskipnonpubliclibraryclasses</w:t>
      </w:r>
      <w:r w:rsidRPr="004B177B">
        <w:rPr>
          <w:rFonts w:ascii="Courier New" w:hAnsi="Courier New" w:cs="Courier New"/>
          <w:b/>
          <w:bCs/>
          <w:color w:val="000080"/>
          <w:sz w:val="18"/>
          <w:szCs w:val="18"/>
        </w:rPr>
        <w:br/>
        <w:t>-dontskipnonpubliclibraryclassmembers</w:t>
      </w:r>
      <w:r w:rsidRPr="004B177B">
        <w:rPr>
          <w:rFonts w:ascii="Courier New" w:hAnsi="Courier New" w:cs="Courier New"/>
          <w:b/>
          <w:bCs/>
          <w:color w:val="000080"/>
          <w:sz w:val="18"/>
          <w:szCs w:val="18"/>
        </w:rPr>
        <w:br/>
        <w:t>-dontpreverify</w:t>
      </w:r>
      <w:r w:rsidRPr="004B177B">
        <w:rPr>
          <w:rFonts w:ascii="Courier New" w:hAnsi="Courier New" w:cs="Courier New"/>
          <w:b/>
          <w:bCs/>
          <w:color w:val="000080"/>
          <w:sz w:val="18"/>
          <w:szCs w:val="18"/>
        </w:rPr>
        <w:br/>
        <w:t xml:space="preserve">-keepattributes </w:t>
      </w:r>
      <w:r w:rsidRPr="004B177B">
        <w:rPr>
          <w:rFonts w:ascii="Courier New" w:hAnsi="Courier New" w:cs="Courier New"/>
          <w:color w:val="000000"/>
          <w:sz w:val="18"/>
          <w:szCs w:val="18"/>
        </w:rPr>
        <w:t>*Annotation*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-keepattributes </w:t>
      </w:r>
      <w:r w:rsidRPr="004B177B">
        <w:rPr>
          <w:rFonts w:ascii="Courier New" w:hAnsi="Courier New" w:cs="Courier New"/>
          <w:color w:val="000000"/>
          <w:sz w:val="18"/>
          <w:szCs w:val="18"/>
        </w:rPr>
        <w:t>Signature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Gson specific classes</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sun.misc.Unsafe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com.google.gson.stream.**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com.philips.cdp.prxclient.prxdatamodels.**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com.google.gson.examples.android.model.**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#Tagging</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com.adobe.mobile.**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public class com.philips.cdp.tagging.**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#LocaleMatch</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com.philips.cdp.localematch.**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#Network</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org.apache.http.**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android.net.http.**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#UIKit</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com.shamanland.**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uk.co.chrisjenx.**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#ConsumerCare</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com.philips.cdp.digitalcare.**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android.app.Activity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android.app.Application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android.content.BroadcastReceiver</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android.support.v4.app.Fragment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t xml:space="preserve">    </w:t>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enum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 values();</w:t>
      </w:r>
      <w:r w:rsidRPr="004B177B">
        <w:rPr>
          <w:rFonts w:ascii="Courier New" w:hAnsi="Courier New" w:cs="Courier New"/>
          <w:b/>
          <w:bCs/>
          <w:color w:val="660E7A"/>
          <w:sz w:val="18"/>
          <w:szCs w:val="18"/>
        </w:rPr>
        <w:br/>
        <w:t xml:space="preserve">        public static ** valueOf(java.lang.String);</w:t>
      </w:r>
      <w:r w:rsidRPr="004B177B">
        <w:rPr>
          <w:rFonts w:ascii="Courier New" w:hAnsi="Courier New" w:cs="Courier New"/>
          <w:b/>
          <w:bCs/>
          <w:color w:val="660E7A"/>
          <w:sz w:val="18"/>
          <w:szCs w:val="18"/>
        </w:rPr>
        <w:br/>
        <w:t xml:space="preserve">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android.view.View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w:t>
      </w:r>
      <w:r w:rsidRPr="004B177B">
        <w:rPr>
          <w:rFonts w:ascii="Courier New" w:hAnsi="Courier New" w:cs="Courier New"/>
          <w:b/>
          <w:bCs/>
          <w:color w:val="660E7A"/>
          <w:sz w:val="18"/>
          <w:szCs w:val="18"/>
        </w:rPr>
        <w:br/>
        <w:t xml:space="preserve">    public &lt;init&gt;(android.content.Context, android.util.AttributeSet);</w:t>
      </w:r>
      <w:r w:rsidRPr="004B177B">
        <w:rPr>
          <w:rFonts w:ascii="Courier New" w:hAnsi="Courier New" w:cs="Courier New"/>
          <w:b/>
          <w:bCs/>
          <w:color w:val="660E7A"/>
          <w:sz w:val="18"/>
          <w:szCs w:val="18"/>
        </w:rPr>
        <w:br/>
        <w:t xml:space="preserve">    public &lt;init&gt;(android.content.Context, android.util.AttributeSet, int);</w:t>
      </w:r>
      <w:r w:rsidRPr="004B177B">
        <w:rPr>
          <w:rFonts w:ascii="Courier New" w:hAnsi="Courier New" w:cs="Courier New"/>
          <w:b/>
          <w:bCs/>
          <w:color w:val="660E7A"/>
          <w:sz w:val="18"/>
          <w:szCs w:val="18"/>
        </w:rPr>
        <w:br/>
        <w:t xml:space="preserve">    public void 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 int);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extends android.content.Context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void *(android.view.View);</w:t>
      </w:r>
      <w:r w:rsidRPr="004B177B">
        <w:rPr>
          <w:rFonts w:ascii="Courier New" w:hAnsi="Courier New" w:cs="Courier New"/>
          <w:b/>
          <w:bCs/>
          <w:color w:val="660E7A"/>
          <w:sz w:val="18"/>
          <w:szCs w:val="18"/>
        </w:rPr>
        <w:br/>
        <w:t xml:space="preserve">   public void *(android.view.MenuItem);</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implements android.os.Parcelable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static android.os.Parcelable$Creator CREATOR;</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**.R$*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&lt;fields&gt;;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@android.webkit.JavascriptInterface &lt;methods&gt;;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lastRenderedPageBreak/>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#GooglePLayServices</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android.support.**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android.view.**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interface android.support.v13.app.**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android.support.v13.**</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com.philips.cdp.uikit.customviews.**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#-keep class com.google.android.gms.** { *; }</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com.google.android.gms.**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org.w3c.dom.bootstrap.DOMImplementationRegistry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com.philips.cdp.productselection.R$id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android.view.**</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android.media.session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android.app.**</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com.philips.cdp.digitalcare.**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android.support.**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com.adobe.mobile.**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org.apache.**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com.shamanland.**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uk.co.chrisjenx.**</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6" w:name="_Toc444883193"/>
      <w:r>
        <w:rPr>
          <w:rFonts w:cs="Arial"/>
        </w:rPr>
        <w:t>Frequently asked Questions</w:t>
      </w:r>
      <w:bookmarkEnd w:id="46"/>
    </w:p>
    <w:p w14:paraId="37E9E067" w14:textId="0E073839" w:rsidR="00FF7B65" w:rsidRPr="008F62E3" w:rsidRDefault="00FF7B65" w:rsidP="00E340FB">
      <w:pPr>
        <w:pStyle w:val="Heading1"/>
        <w:numPr>
          <w:ilvl w:val="1"/>
          <w:numId w:val="17"/>
        </w:numPr>
        <w:rPr>
          <w:rFonts w:cs="Arial"/>
          <w:sz w:val="24"/>
          <w:szCs w:val="24"/>
        </w:rPr>
      </w:pPr>
      <w:bookmarkStart w:id="47" w:name="_Toc437015076"/>
      <w:bookmarkStart w:id="48" w:name="_Toc444883194"/>
      <w:r w:rsidRPr="008F62E3">
        <w:rPr>
          <w:rFonts w:cs="Arial"/>
          <w:sz w:val="24"/>
          <w:szCs w:val="24"/>
        </w:rPr>
        <w:t>How about customising fonts and sizes?</w:t>
      </w:r>
      <w:bookmarkEnd w:id="47"/>
      <w:bookmarkEnd w:id="48"/>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lastRenderedPageBreak/>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D15FAB"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D15FAB"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9" w:name="_Toc444883195"/>
      <w:r w:rsidRPr="00FF7B65">
        <w:rPr>
          <w:rFonts w:eastAsiaTheme="minorEastAsia" w:cs="Arial"/>
        </w:rPr>
        <w:t>Notes</w:t>
      </w:r>
      <w:bookmarkEnd w:id="49"/>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9"/>
    </w:p>
    <w:p w14:paraId="12E0F955" w14:textId="706C1ED0" w:rsidR="00CC6EB3" w:rsidRPr="008D6FA5" w:rsidRDefault="00CC6EB3" w:rsidP="00FF7B65">
      <w:pPr>
        <w:pStyle w:val="ListParagraph"/>
        <w:numPr>
          <w:ilvl w:val="0"/>
          <w:numId w:val="27"/>
        </w:numPr>
        <w:spacing w:before="100" w:beforeAutospacing="1" w:after="100" w:afterAutospacing="1"/>
        <w:rPr>
          <w:rFonts w:cs="Arial"/>
          <w:szCs w:val="24"/>
        </w:rPr>
      </w:pPr>
      <w:r>
        <w:rPr>
          <w:rFonts w:cs="Arial"/>
          <w:szCs w:val="24"/>
        </w:rPr>
        <w:lastRenderedPageBreak/>
        <w:t>GooglePlayServices/GoogleMaps added in the ConsumerCare Component is 7.5.0, If the vertical apps needs the latest they can exclude in gradle level by adding there required GooglePlayServices/GoogleMaps version.</w:t>
      </w:r>
    </w:p>
    <w:sectPr w:rsidR="00CC6EB3" w:rsidRPr="008D6FA5"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36CD1" w14:textId="77777777" w:rsidR="00D15FAB" w:rsidRDefault="00D15FAB" w:rsidP="003C4F40">
      <w:r>
        <w:separator/>
      </w:r>
    </w:p>
  </w:endnote>
  <w:endnote w:type="continuationSeparator" w:id="0">
    <w:p w14:paraId="2CC10279" w14:textId="77777777" w:rsidR="00D15FAB" w:rsidRDefault="00D15FAB"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9560E4" w:rsidRPr="003C4F40" w:rsidRDefault="009560E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702BD">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702BD">
      <w:rPr>
        <w:rFonts w:cs="Arial"/>
        <w:i/>
        <w:noProof/>
        <w:sz w:val="20"/>
      </w:rPr>
      <w:t>21</w:t>
    </w:r>
    <w:r w:rsidRPr="003C4F40">
      <w:rPr>
        <w:rFonts w:cs="Arial"/>
        <w:i/>
        <w:sz w:val="20"/>
      </w:rPr>
      <w:fldChar w:fldCharType="end"/>
    </w:r>
  </w:p>
  <w:p w14:paraId="66BBB41D" w14:textId="77777777" w:rsidR="009560E4" w:rsidRPr="003C4F40" w:rsidRDefault="009560E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A1FFD" w14:textId="77777777" w:rsidR="00D15FAB" w:rsidRDefault="00D15FAB" w:rsidP="003C4F40">
      <w:r>
        <w:separator/>
      </w:r>
    </w:p>
  </w:footnote>
  <w:footnote w:type="continuationSeparator" w:id="0">
    <w:p w14:paraId="5AD57CF1" w14:textId="77777777" w:rsidR="00D15FAB" w:rsidRDefault="00D15FAB"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9560E4" w:rsidRPr="003C4F40" w:rsidRDefault="009560E4"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9560E4" w:rsidRPr="003C4F40" w:rsidRDefault="009560E4" w:rsidP="003C4F40">
    <w:pPr>
      <w:pStyle w:val="Header"/>
      <w:rPr>
        <w:rFonts w:cs="Arial"/>
        <w:sz w:val="20"/>
      </w:rPr>
    </w:pPr>
    <w:r>
      <w:rPr>
        <w:rFonts w:cs="Arial"/>
        <w:sz w:val="20"/>
      </w:rPr>
      <w:tab/>
    </w:r>
    <w:r>
      <w:rPr>
        <w:rFonts w:cs="Arial"/>
        <w:sz w:val="20"/>
      </w:rPr>
      <w:tab/>
      <w:t>16-05-2016</w:t>
    </w:r>
  </w:p>
  <w:p w14:paraId="1DF7B72C" w14:textId="77777777" w:rsidR="009560E4" w:rsidRPr="003C4F40" w:rsidRDefault="00956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7"/>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15DA"/>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C0212"/>
    <w:rsid w:val="001C053D"/>
    <w:rsid w:val="001C05BE"/>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177B"/>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3615"/>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02BD"/>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7466"/>
    <w:rsid w:val="007B00FB"/>
    <w:rsid w:val="007B0103"/>
    <w:rsid w:val="007B0854"/>
    <w:rsid w:val="007B33C9"/>
    <w:rsid w:val="007D2090"/>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0D40"/>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5DF9"/>
    <w:rsid w:val="00CF7A35"/>
    <w:rsid w:val="00D07071"/>
    <w:rsid w:val="00D10CD0"/>
    <w:rsid w:val="00D118C2"/>
    <w:rsid w:val="00D15FAB"/>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503"/>
    <w:rsid w:val="00E741D0"/>
    <w:rsid w:val="00E808B1"/>
    <w:rsid w:val="00E809A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1.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digitalCare/5.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mailto:Ritesh.Jha@philips.com"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2B38A-5FE0-4153-A1F2-19DF5850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8379</TotalTime>
  <Pages>21</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 Naveen</cp:lastModifiedBy>
  <cp:revision>515</cp:revision>
  <cp:lastPrinted>2016-05-16T15:13:00Z</cp:lastPrinted>
  <dcterms:created xsi:type="dcterms:W3CDTF">2015-06-14T17:21:00Z</dcterms:created>
  <dcterms:modified xsi:type="dcterms:W3CDTF">2016-07-20T10:57:00Z</dcterms:modified>
</cp:coreProperties>
</file>
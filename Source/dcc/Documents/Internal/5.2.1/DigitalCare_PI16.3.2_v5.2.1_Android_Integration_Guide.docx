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r w:rsidR="00317684" w:rsidRPr="008D6FA5">
              <w:rPr>
                <w:rFonts w:cs="Arial"/>
              </w:rPr>
              <w:t>gradle</w:t>
            </w:r>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0776BB" w:rsidRPr="008D6FA5" w14:paraId="6189FC57" w14:textId="77777777" w:rsidTr="009F33D6">
        <w:trPr>
          <w:trHeight w:val="583"/>
        </w:trPr>
        <w:tc>
          <w:tcPr>
            <w:tcW w:w="993" w:type="dxa"/>
          </w:tcPr>
          <w:p w14:paraId="470D44C6" w14:textId="78C9B70E" w:rsidR="000776BB" w:rsidRDefault="000776BB" w:rsidP="000776BB">
            <w:pPr>
              <w:rPr>
                <w:rFonts w:cs="Arial"/>
              </w:rPr>
            </w:pPr>
            <w:r>
              <w:rPr>
                <w:rFonts w:cs="Arial"/>
              </w:rPr>
              <w:t>1.6</w:t>
            </w:r>
          </w:p>
        </w:tc>
        <w:tc>
          <w:tcPr>
            <w:tcW w:w="1533" w:type="dxa"/>
          </w:tcPr>
          <w:p w14:paraId="631435DF" w14:textId="6D809616" w:rsidR="000776BB" w:rsidRDefault="000776BB" w:rsidP="000776BB">
            <w:pPr>
              <w:rPr>
                <w:rFonts w:cs="Arial"/>
              </w:rPr>
            </w:pPr>
            <w:r>
              <w:rPr>
                <w:rFonts w:cs="Arial"/>
              </w:rPr>
              <w:t>27-04-2016</w:t>
            </w:r>
          </w:p>
        </w:tc>
        <w:tc>
          <w:tcPr>
            <w:tcW w:w="1706" w:type="dxa"/>
          </w:tcPr>
          <w:p w14:paraId="196392F7" w14:textId="790AA986" w:rsidR="000776BB" w:rsidRDefault="000776BB" w:rsidP="000776BB">
            <w:pPr>
              <w:rPr>
                <w:rFonts w:cs="Arial"/>
              </w:rPr>
            </w:pPr>
            <w:r>
              <w:rPr>
                <w:rFonts w:cs="Arial"/>
              </w:rPr>
              <w:t>Ritesh Jha</w:t>
            </w:r>
          </w:p>
        </w:tc>
        <w:tc>
          <w:tcPr>
            <w:tcW w:w="1525" w:type="dxa"/>
          </w:tcPr>
          <w:p w14:paraId="1C09D73D" w14:textId="29166A4C" w:rsidR="000776BB" w:rsidRDefault="000776BB" w:rsidP="000776BB">
            <w:pPr>
              <w:rPr>
                <w:rFonts w:cs="Arial"/>
              </w:rPr>
            </w:pPr>
            <w:r>
              <w:rPr>
                <w:rFonts w:cs="Arial"/>
              </w:rPr>
              <w:t>All</w:t>
            </w:r>
          </w:p>
        </w:tc>
        <w:tc>
          <w:tcPr>
            <w:tcW w:w="3299" w:type="dxa"/>
          </w:tcPr>
          <w:p w14:paraId="4092F9E7" w14:textId="5BF8BFBF" w:rsidR="000776BB" w:rsidRDefault="000776BB" w:rsidP="000776BB">
            <w:pPr>
              <w:rPr>
                <w:rFonts w:cs="Arial"/>
              </w:rPr>
            </w:pPr>
            <w:r>
              <w:rPr>
                <w:rFonts w:cs="Arial"/>
              </w:rPr>
              <w:t>HotFix on v4.1.0 (16.1 PI). URL formation logic is changed for FAQ</w:t>
            </w:r>
          </w:p>
        </w:tc>
      </w:tr>
      <w:tr w:rsidR="000776BB" w:rsidRPr="008D6FA5" w14:paraId="3E383DD6" w14:textId="77777777" w:rsidTr="009F33D6">
        <w:trPr>
          <w:trHeight w:val="583"/>
        </w:trPr>
        <w:tc>
          <w:tcPr>
            <w:tcW w:w="993" w:type="dxa"/>
          </w:tcPr>
          <w:p w14:paraId="0713C7A4" w14:textId="00616CBC" w:rsidR="000776BB" w:rsidRDefault="000776BB" w:rsidP="000776BB">
            <w:pPr>
              <w:rPr>
                <w:rFonts w:cs="Arial"/>
              </w:rPr>
            </w:pPr>
            <w:r>
              <w:rPr>
                <w:rFonts w:cs="Arial"/>
              </w:rPr>
              <w:t>1.7</w:t>
            </w:r>
          </w:p>
        </w:tc>
        <w:tc>
          <w:tcPr>
            <w:tcW w:w="1533" w:type="dxa"/>
          </w:tcPr>
          <w:p w14:paraId="1CDE87A4" w14:textId="4F316277" w:rsidR="000776BB" w:rsidRDefault="000776BB" w:rsidP="000776BB">
            <w:pPr>
              <w:rPr>
                <w:rFonts w:cs="Arial"/>
              </w:rPr>
            </w:pPr>
            <w:r>
              <w:rPr>
                <w:rFonts w:cs="Arial"/>
              </w:rPr>
              <w:t>16-05-2016</w:t>
            </w:r>
          </w:p>
        </w:tc>
        <w:tc>
          <w:tcPr>
            <w:tcW w:w="1706" w:type="dxa"/>
          </w:tcPr>
          <w:p w14:paraId="200666BD" w14:textId="12496ACA" w:rsidR="000776BB" w:rsidRPr="008D6FA5" w:rsidRDefault="000776BB" w:rsidP="000776BB">
            <w:pPr>
              <w:rPr>
                <w:rFonts w:cs="Arial"/>
              </w:rPr>
            </w:pPr>
            <w:r>
              <w:rPr>
                <w:rFonts w:cs="Arial"/>
              </w:rPr>
              <w:t>Ritesh Jha</w:t>
            </w:r>
          </w:p>
        </w:tc>
        <w:tc>
          <w:tcPr>
            <w:tcW w:w="1525" w:type="dxa"/>
          </w:tcPr>
          <w:p w14:paraId="30A01111" w14:textId="7F801B97" w:rsidR="000776BB" w:rsidRDefault="000776BB" w:rsidP="000776BB">
            <w:pPr>
              <w:rPr>
                <w:rFonts w:cs="Arial"/>
              </w:rPr>
            </w:pPr>
            <w:r>
              <w:rPr>
                <w:rFonts w:cs="Arial"/>
              </w:rPr>
              <w:t>All</w:t>
            </w:r>
          </w:p>
        </w:tc>
        <w:tc>
          <w:tcPr>
            <w:tcW w:w="3299" w:type="dxa"/>
          </w:tcPr>
          <w:p w14:paraId="07BB79B1" w14:textId="461534C7" w:rsidR="000776BB" w:rsidRDefault="000776BB" w:rsidP="000776BB">
            <w:pPr>
              <w:rPr>
                <w:rFonts w:cs="Arial"/>
              </w:rPr>
            </w:pPr>
            <w:r>
              <w:rPr>
                <w:rFonts w:cs="Arial"/>
              </w:rPr>
              <w:t>InApp FAQ feature</w:t>
            </w:r>
          </w:p>
        </w:tc>
      </w:tr>
      <w:tr w:rsidR="009560E4" w:rsidRPr="008D6FA5" w14:paraId="796CB3FE" w14:textId="77777777" w:rsidTr="009F33D6">
        <w:trPr>
          <w:trHeight w:val="583"/>
        </w:trPr>
        <w:tc>
          <w:tcPr>
            <w:tcW w:w="993" w:type="dxa"/>
          </w:tcPr>
          <w:p w14:paraId="61A7A15C" w14:textId="5A421CB8" w:rsidR="009560E4" w:rsidRDefault="009560E4" w:rsidP="000776BB">
            <w:pPr>
              <w:rPr>
                <w:rFonts w:cs="Arial"/>
              </w:rPr>
            </w:pPr>
            <w:r>
              <w:rPr>
                <w:rFonts w:cs="Arial"/>
              </w:rPr>
              <w:t>1.8</w:t>
            </w:r>
          </w:p>
        </w:tc>
        <w:tc>
          <w:tcPr>
            <w:tcW w:w="1533" w:type="dxa"/>
          </w:tcPr>
          <w:p w14:paraId="76E62727" w14:textId="3554AC04" w:rsidR="009560E4" w:rsidRDefault="009560E4" w:rsidP="000776BB">
            <w:pPr>
              <w:rPr>
                <w:rFonts w:cs="Arial"/>
              </w:rPr>
            </w:pPr>
            <w:r>
              <w:rPr>
                <w:rFonts w:cs="Arial"/>
              </w:rPr>
              <w:t>06-07-2016</w:t>
            </w:r>
          </w:p>
        </w:tc>
        <w:tc>
          <w:tcPr>
            <w:tcW w:w="1706" w:type="dxa"/>
          </w:tcPr>
          <w:p w14:paraId="7678F01C" w14:textId="0C57E1E2" w:rsidR="009560E4" w:rsidRDefault="009560E4" w:rsidP="000776BB">
            <w:pPr>
              <w:rPr>
                <w:rFonts w:cs="Arial"/>
              </w:rPr>
            </w:pPr>
            <w:r>
              <w:rPr>
                <w:rFonts w:cs="Arial"/>
              </w:rPr>
              <w:t>Naveen AH</w:t>
            </w:r>
          </w:p>
        </w:tc>
        <w:tc>
          <w:tcPr>
            <w:tcW w:w="1525" w:type="dxa"/>
          </w:tcPr>
          <w:p w14:paraId="18A06693" w14:textId="228E4E6C" w:rsidR="009560E4" w:rsidRPr="009560E4" w:rsidRDefault="009560E4" w:rsidP="00E70503">
            <w:pPr>
              <w:rPr>
                <w:rFonts w:cs="Arial"/>
              </w:rPr>
            </w:pPr>
            <w:r w:rsidRPr="009560E4">
              <w:rPr>
                <w:rFonts w:cs="Arial"/>
              </w:rPr>
              <w:t>Library Integrating</w:t>
            </w:r>
            <w:r w:rsidR="00E70503">
              <w:rPr>
                <w:rFonts w:cs="Arial"/>
              </w:rPr>
              <w:t>,</w:t>
            </w:r>
            <w:r w:rsidR="00E70503">
              <w:rPr>
                <w:rFonts w:cs="Arial"/>
              </w:rPr>
              <w:br/>
              <w:t>Proguard Rules</w:t>
            </w:r>
            <w:r>
              <w:rPr>
                <w:rFonts w:cs="Arial"/>
              </w:rPr>
              <w:br/>
            </w:r>
            <w:r>
              <w:rPr>
                <w:rFonts w:cs="Arial"/>
              </w:rPr>
              <w:br/>
            </w:r>
          </w:p>
        </w:tc>
        <w:tc>
          <w:tcPr>
            <w:tcW w:w="3299" w:type="dxa"/>
          </w:tcPr>
          <w:p w14:paraId="5C8BC761" w14:textId="374C6BC5" w:rsidR="009560E4" w:rsidRDefault="009560E4" w:rsidP="000776BB">
            <w:pPr>
              <w:rPr>
                <w:rFonts w:cs="Arial"/>
              </w:rPr>
            </w:pPr>
            <w:r>
              <w:rPr>
                <w:rFonts w:cs="Arial"/>
              </w:rPr>
              <w:t>Developer Mode Support</w:t>
            </w:r>
          </w:p>
        </w:tc>
      </w:tr>
      <w:tr w:rsidR="007D2090" w:rsidRPr="008D6FA5" w14:paraId="6FFFB644" w14:textId="77777777" w:rsidTr="009F33D6">
        <w:trPr>
          <w:trHeight w:val="583"/>
        </w:trPr>
        <w:tc>
          <w:tcPr>
            <w:tcW w:w="993" w:type="dxa"/>
          </w:tcPr>
          <w:p w14:paraId="71C16660" w14:textId="40004697" w:rsidR="007D2090" w:rsidRDefault="007D2090" w:rsidP="000776BB">
            <w:pPr>
              <w:rPr>
                <w:rFonts w:cs="Arial"/>
              </w:rPr>
            </w:pPr>
            <w:r>
              <w:rPr>
                <w:rFonts w:cs="Arial"/>
              </w:rPr>
              <w:t>1.9</w:t>
            </w:r>
          </w:p>
        </w:tc>
        <w:tc>
          <w:tcPr>
            <w:tcW w:w="1533" w:type="dxa"/>
          </w:tcPr>
          <w:p w14:paraId="23815ECC" w14:textId="65A0DA4E" w:rsidR="007D2090" w:rsidRDefault="007D2090" w:rsidP="000776BB">
            <w:pPr>
              <w:rPr>
                <w:rFonts w:cs="Arial"/>
              </w:rPr>
            </w:pPr>
            <w:r>
              <w:rPr>
                <w:rFonts w:cs="Arial"/>
              </w:rPr>
              <w:t>22/06/2016</w:t>
            </w:r>
          </w:p>
        </w:tc>
        <w:tc>
          <w:tcPr>
            <w:tcW w:w="1706" w:type="dxa"/>
          </w:tcPr>
          <w:p w14:paraId="351E7D92" w14:textId="66E3DF2A" w:rsidR="007D2090" w:rsidRDefault="007D2090" w:rsidP="000776BB">
            <w:pPr>
              <w:rPr>
                <w:rFonts w:cs="Arial"/>
              </w:rPr>
            </w:pPr>
            <w:r>
              <w:rPr>
                <w:rFonts w:cs="Arial"/>
              </w:rPr>
              <w:t>Naveen AH</w:t>
            </w:r>
          </w:p>
        </w:tc>
        <w:tc>
          <w:tcPr>
            <w:tcW w:w="1525" w:type="dxa"/>
          </w:tcPr>
          <w:p w14:paraId="6DC40C20" w14:textId="2755C6F8" w:rsidR="007D2090" w:rsidRPr="009560E4" w:rsidRDefault="007D2090" w:rsidP="00E70503">
            <w:pPr>
              <w:rPr>
                <w:rFonts w:cs="Arial"/>
              </w:rPr>
            </w:pPr>
            <w:r>
              <w:rPr>
                <w:rFonts w:cs="Arial"/>
              </w:rPr>
              <w:t>None</w:t>
            </w:r>
          </w:p>
        </w:tc>
        <w:tc>
          <w:tcPr>
            <w:tcW w:w="3299" w:type="dxa"/>
          </w:tcPr>
          <w:p w14:paraId="15120969" w14:textId="20BEE8B8" w:rsidR="007D2090" w:rsidRDefault="007D2090" w:rsidP="000776BB">
            <w:pPr>
              <w:rPr>
                <w:rFonts w:cs="Arial"/>
              </w:rPr>
            </w:pPr>
            <w:r>
              <w:rPr>
                <w:rFonts w:cs="Arial"/>
              </w:rPr>
              <w:t>Bug Fixing, Category &amp; Subcategory fix.</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bookmarkStart w:id="0" w:name="_GoBack"/>
      <w:bookmarkEnd w:id="0"/>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1C664C15" w:rsidR="00A1206C" w:rsidRPr="008D6FA5" w:rsidRDefault="00A1206C" w:rsidP="00A1206C">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Ritesh Jha</w:t>
            </w:r>
            <w:r w:rsidR="00D52A7A">
              <w:rPr>
                <w:rFonts w:cs="Arial"/>
                <w:b w:val="0"/>
                <w:sz w:val="22"/>
                <w:szCs w:val="22"/>
              </w:rPr>
              <w:t>, N</w:t>
            </w:r>
            <w:r w:rsidR="007A4F4A">
              <w:rPr>
                <w:rFonts w:cs="Arial"/>
                <w:b w:val="0"/>
                <w:sz w:val="22"/>
                <w:szCs w:val="22"/>
              </w:rPr>
              <w:t>aveen</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lastRenderedPageBreak/>
              <w:t>Approved by</w:t>
            </w:r>
          </w:p>
        </w:tc>
        <w:tc>
          <w:tcPr>
            <w:tcW w:w="3549" w:type="pct"/>
          </w:tcPr>
          <w:p w14:paraId="4625047F" w14:textId="7A9CEB0B" w:rsidR="0035134D" w:rsidRPr="008D6FA5" w:rsidRDefault="001C053D" w:rsidP="0035134D">
            <w:pPr>
              <w:pStyle w:val="Title"/>
              <w:jc w:val="left"/>
              <w:rPr>
                <w:rFonts w:cs="Arial"/>
                <w:b w:val="0"/>
                <w:sz w:val="22"/>
                <w:szCs w:val="22"/>
              </w:rPr>
            </w:pPr>
            <w:hyperlink r:id="rId8" w:history="1">
              <w:r w:rsidR="00311AB8" w:rsidRPr="008D6FA5">
                <w:rPr>
                  <w:rStyle w:val="Hyperlink"/>
                  <w:rFonts w:cs="Arial"/>
                  <w:b w:val="0"/>
                  <w:sz w:val="22"/>
                  <w:szCs w:val="22"/>
                </w:rPr>
                <w:t>Aravind.Gundumane@philips.com</w:t>
              </w:r>
            </w:hyperlink>
            <w:r w:rsidR="0035134D">
              <w:rPr>
                <w:rStyle w:val="Hyperlink"/>
                <w:rFonts w:cs="Arial"/>
                <w:b w:val="0"/>
                <w:sz w:val="22"/>
                <w:szCs w:val="22"/>
              </w:rPr>
              <w:br/>
            </w:r>
            <w:r w:rsidR="008B25AD">
              <w:rPr>
                <w:rStyle w:val="Hyperlink"/>
                <w:rFonts w:cs="Arial"/>
                <w:b w:val="0"/>
                <w:sz w:val="22"/>
                <w:szCs w:val="22"/>
              </w:rPr>
              <w:t>Bhargavi.U</w:t>
            </w:r>
            <w:r w:rsidR="0035134D" w:rsidRPr="0035134D">
              <w:rPr>
                <w:rStyle w:val="Hyperlink"/>
                <w:rFonts w:cs="Arial"/>
                <w:b w:val="0"/>
                <w:sz w:val="22"/>
                <w:szCs w:val="22"/>
              </w:rPr>
              <w:t>padhya@philips.com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4B875DC9" w:rsidR="00A1206C" w:rsidRPr="008D6FA5" w:rsidRDefault="001C053D" w:rsidP="00A1206C">
            <w:pPr>
              <w:pStyle w:val="Title"/>
              <w:jc w:val="left"/>
              <w:rPr>
                <w:rFonts w:cs="Arial"/>
                <w:b w:val="0"/>
                <w:sz w:val="22"/>
                <w:szCs w:val="22"/>
              </w:rPr>
            </w:pPr>
            <w:hyperlink r:id="rId9" w:history="1">
              <w:r w:rsidR="00311AB8" w:rsidRPr="008D6FA5">
                <w:rPr>
                  <w:rStyle w:val="Hyperlink"/>
                  <w:rFonts w:cs="Arial"/>
                  <w:b w:val="0"/>
                  <w:sz w:val="22"/>
                  <w:szCs w:val="22"/>
                </w:rPr>
                <w:t>Deepthi.Shivakumar@philips.com</w:t>
              </w:r>
            </w:hyperlink>
            <w:r w:rsidR="002866B3">
              <w:rPr>
                <w:rStyle w:val="Hyperlink"/>
                <w:rFonts w:cs="Arial"/>
                <w:b w:val="0"/>
                <w:sz w:val="22"/>
                <w:szCs w:val="22"/>
              </w:rPr>
              <w:br/>
            </w:r>
            <w:hyperlink r:id="rId10" w:history="1">
              <w:r w:rsidR="00D52A7A" w:rsidRPr="00CB0149">
                <w:rPr>
                  <w:rStyle w:val="Hyperlink"/>
                  <w:rFonts w:cs="Arial"/>
                  <w:b w:val="0"/>
                  <w:sz w:val="22"/>
                  <w:szCs w:val="22"/>
                </w:rPr>
                <w:t>Ritesh.Jha@philips.com</w:t>
              </w:r>
            </w:hyperlink>
            <w:r w:rsidR="00D52A7A">
              <w:rPr>
                <w:rStyle w:val="Hyperlink"/>
                <w:rFonts w:cs="Arial"/>
                <w:b w:val="0"/>
                <w:sz w:val="22"/>
                <w:szCs w:val="22"/>
              </w:rPr>
              <w:br/>
              <w:t>naveen@philips.com</w:t>
            </w:r>
          </w:p>
        </w:tc>
      </w:tr>
    </w:tbl>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7284D">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7284D">
        <w:rPr>
          <w:noProof/>
        </w:rPr>
        <w:t>9</w:t>
      </w:r>
      <w:r>
        <w:rPr>
          <w:noProof/>
        </w:rPr>
        <w:fldChar w:fldCharType="end"/>
      </w:r>
    </w:p>
    <w:p w14:paraId="5B0762C2" w14:textId="2014BAF1"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00E61CC8">
        <w:rPr>
          <w:rFonts w:eastAsiaTheme="minorEastAsia" w:cs="Arial"/>
          <w:noProof/>
        </w:rPr>
        <w:t>10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56548604"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7284D">
        <w:rPr>
          <w:rFonts w:eastAsiaTheme="minorEastAsia" w:cs="Arial"/>
          <w:noProof/>
        </w:rPr>
        <w:t>13</w:t>
      </w:r>
      <w:r w:rsidRPr="00630317">
        <w:rPr>
          <w:rFonts w:eastAsiaTheme="minorEastAsia" w:cs="Arial"/>
          <w:noProof/>
        </w:rPr>
        <w:fldChar w:fldCharType="end"/>
      </w:r>
    </w:p>
    <w:p w14:paraId="24E2B956" w14:textId="03A638D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7284D">
        <w:rPr>
          <w:noProof/>
        </w:rPr>
        <w:t>14</w:t>
      </w:r>
      <w:r>
        <w:rPr>
          <w:noProof/>
        </w:rPr>
        <w:fldChar w:fldCharType="end"/>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1ADEA35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7284D">
        <w:rPr>
          <w:noProof/>
        </w:rPr>
        <w:t>14</w:t>
      </w:r>
      <w:r>
        <w:rPr>
          <w:noProof/>
        </w:rPr>
        <w:fldChar w:fldCharType="end"/>
      </w:r>
    </w:p>
    <w:p w14:paraId="2E74CC9C" w14:textId="6A2BF16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7284D">
        <w:rPr>
          <w:noProof/>
        </w:rPr>
        <w:t>16</w:t>
      </w:r>
      <w:r>
        <w:rPr>
          <w:noProof/>
        </w:rPr>
        <w:fldChar w:fldCharType="end"/>
      </w:r>
    </w:p>
    <w:p w14:paraId="51DA474D" w14:textId="32D9D9B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7284D">
        <w:rPr>
          <w:noProof/>
        </w:rPr>
        <w:t>16</w:t>
      </w:r>
      <w:r>
        <w:rPr>
          <w:noProof/>
        </w:rPr>
        <w:fldChar w:fldCharType="end"/>
      </w:r>
    </w:p>
    <w:p w14:paraId="3DEE2B84" w14:textId="6A82D3C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7284D">
        <w:rPr>
          <w:noProof/>
        </w:rPr>
        <w:t>17</w:t>
      </w:r>
      <w:r>
        <w:rPr>
          <w:noProof/>
        </w:rPr>
        <w:fldChar w:fldCharType="end"/>
      </w:r>
    </w:p>
    <w:p w14:paraId="3279BB0B" w14:textId="51707888" w:rsidR="00E70503" w:rsidRDefault="00E70503" w:rsidP="00E70503">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Pr>
          <w:rFonts w:cs="Arial"/>
          <w:noProof/>
        </w:rPr>
        <w:t>Proguard Rules</w:t>
      </w:r>
      <w:r>
        <w:rPr>
          <w:noProof/>
        </w:rPr>
        <w:tab/>
      </w:r>
      <w:r>
        <w:rPr>
          <w:noProof/>
        </w:rPr>
        <w:fldChar w:fldCharType="begin"/>
      </w:r>
      <w:r>
        <w:rPr>
          <w:noProof/>
        </w:rPr>
        <w:instrText xml:space="preserve"> PAGEREF _Toc444883193 \h </w:instrText>
      </w:r>
      <w:r>
        <w:rPr>
          <w:noProof/>
        </w:rPr>
      </w:r>
      <w:r>
        <w:rPr>
          <w:noProof/>
        </w:rPr>
        <w:fldChar w:fldCharType="separate"/>
      </w:r>
      <w:r>
        <w:rPr>
          <w:noProof/>
        </w:rPr>
        <w:t>17</w:t>
      </w:r>
      <w:r>
        <w:rPr>
          <w:noProof/>
        </w:rPr>
        <w:fldChar w:fldCharType="end"/>
      </w:r>
    </w:p>
    <w:p w14:paraId="750838EC" w14:textId="6DB21AD5"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15</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cs="Arial"/>
          <w:noProof/>
        </w:rPr>
        <w:t>Frequently asked Questions</w:t>
      </w:r>
      <w:r w:rsidR="00A33EFD">
        <w:rPr>
          <w:noProof/>
        </w:rPr>
        <w:tab/>
      </w:r>
      <w:r w:rsidR="003D6CF5">
        <w:rPr>
          <w:noProof/>
        </w:rPr>
        <w:t>19</w:t>
      </w:r>
    </w:p>
    <w:p w14:paraId="577CAAFF" w14:textId="23DF3520"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7284D">
        <w:rPr>
          <w:noProof/>
        </w:rPr>
        <w:t>1</w:t>
      </w:r>
      <w:r>
        <w:rPr>
          <w:noProof/>
        </w:rPr>
        <w:fldChar w:fldCharType="end"/>
      </w:r>
      <w:r w:rsidR="003D6CF5">
        <w:rPr>
          <w:noProof/>
        </w:rPr>
        <w:t>9</w:t>
      </w:r>
    </w:p>
    <w:p w14:paraId="64B8DCD0" w14:textId="3AF8BD2A"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16</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eastAsiaTheme="minorEastAsia" w:cs="Arial"/>
          <w:noProof/>
        </w:rPr>
        <w:t>Notes</w:t>
      </w:r>
      <w:r w:rsidR="00A33EFD">
        <w:rPr>
          <w:noProof/>
        </w:rPr>
        <w:tab/>
      </w:r>
      <w:r w:rsidR="003D6CF5">
        <w:rPr>
          <w:noProof/>
        </w:rPr>
        <w:t>20</w:t>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5" w:name="_Toc297311297"/>
      <w:bookmarkStart w:id="16" w:name="_Toc444883171"/>
      <w:r w:rsidRPr="008D6FA5">
        <w:rPr>
          <w:rFonts w:cs="Arial"/>
        </w:rPr>
        <w:t>INTEG</w:t>
      </w:r>
      <w:r w:rsidR="00E060AE" w:rsidRPr="008D6FA5">
        <w:rPr>
          <w:rFonts w:cs="Arial"/>
        </w:rPr>
        <w:t>RATION</w:t>
      </w:r>
      <w:bookmarkEnd w:id="15"/>
      <w:bookmarkEnd w:id="16"/>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9560E4">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7" w:name="_Toc297311298"/>
      <w:bookmarkStart w:id="18"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7"/>
      <w:bookmarkEnd w:id="18"/>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3A50EC8E" w:rsidR="00A57309" w:rsidRDefault="001C053D" w:rsidP="00E060AE">
      <w:hyperlink r:id="rId11" w:history="1">
        <w:r w:rsidR="009560E4" w:rsidRPr="00783411">
          <w:rPr>
            <w:rStyle w:val="Hyperlink"/>
          </w:rPr>
          <w:t>http://maartens-mini.ddns.htc.nl.philips.com:8081/artifactory/simple/libs-release-local-android/com/philips/cdp/digitalCare/</w:t>
        </w:r>
        <w:r w:rsidR="00445915">
          <w:rPr>
            <w:rStyle w:val="Hyperlink"/>
          </w:rPr>
          <w:t>5.3.0</w:t>
        </w:r>
        <w:r w:rsidR="009560E4" w:rsidRPr="00783411">
          <w:rPr>
            <w:rStyle w:val="Hyperlink"/>
          </w:rPr>
          <w:t>/</w:t>
        </w:r>
      </w:hyperlink>
    </w:p>
    <w:p w14:paraId="20639C86" w14:textId="77777777" w:rsidR="009560E4" w:rsidRDefault="009560E4"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Default="0063714A" w:rsidP="00C20BDF">
      <w:pPr>
        <w:pStyle w:val="Heading2"/>
        <w:rPr>
          <w:rFonts w:cs="Arial"/>
        </w:rPr>
      </w:pPr>
      <w:bookmarkStart w:id="19" w:name="_Toc297311299"/>
      <w:bookmarkStart w:id="20" w:name="_Toc444883173"/>
      <w:r w:rsidRPr="008D6FA5">
        <w:rPr>
          <w:rFonts w:cs="Arial"/>
        </w:rPr>
        <w:t xml:space="preserve">Library </w:t>
      </w:r>
      <w:r w:rsidR="00C20BDF" w:rsidRPr="008D6FA5">
        <w:rPr>
          <w:rFonts w:cs="Arial"/>
        </w:rPr>
        <w:t>Integration</w:t>
      </w:r>
      <w:bookmarkEnd w:id="19"/>
      <w:bookmarkEnd w:id="20"/>
    </w:p>
    <w:p w14:paraId="5723E00B" w14:textId="6FA428F7"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r w:rsidR="009560E4">
        <w:rPr>
          <w:rFonts w:cs="Arial"/>
          <w:color w:val="333333"/>
          <w:szCs w:val="24"/>
          <w:shd w:val="clear" w:color="auto" w:fill="F5F5F5"/>
          <w:lang w:val="en-IN"/>
        </w:rPr>
        <w:t>please</w:t>
      </w:r>
      <w:r w:rsidR="00850BCF">
        <w:rPr>
          <w:rFonts w:cs="Arial"/>
          <w:color w:val="333333"/>
          <w:szCs w:val="24"/>
          <w:shd w:val="clear" w:color="auto" w:fill="F5F5F5"/>
          <w:lang w:val="en-IN"/>
        </w:rPr>
        <w:t xml:space="preserve"> make gradle changes</w:t>
      </w:r>
    </w:p>
    <w:p w14:paraId="1F57A27C" w14:textId="77777777" w:rsidR="00A340F1" w:rsidRDefault="00A340F1" w:rsidP="00AD42DC">
      <w:pPr>
        <w:ind w:left="360"/>
        <w:rPr>
          <w:rFonts w:cs="Arial"/>
          <w:color w:val="333333"/>
          <w:szCs w:val="24"/>
          <w:shd w:val="clear" w:color="auto" w:fill="F5F5F5"/>
          <w:lang w:val="en-IN"/>
        </w:rPr>
      </w:pPr>
    </w:p>
    <w:p w14:paraId="0FC0D056" w14:textId="77777777" w:rsidR="008D4020" w:rsidRDefault="008D4020" w:rsidP="008D4020">
      <w:pPr>
        <w:pStyle w:val="Default"/>
        <w:rPr>
          <w:sz w:val="23"/>
          <w:szCs w:val="23"/>
        </w:rPr>
      </w:pPr>
      <w:r>
        <w:rPr>
          <w:sz w:val="23"/>
          <w:szCs w:val="23"/>
        </w:rPr>
        <w:lastRenderedPageBreak/>
        <w:t xml:space="preserve">dependencies { </w:t>
      </w:r>
    </w:p>
    <w:p w14:paraId="730532C7" w14:textId="77777777" w:rsidR="008D4020" w:rsidRDefault="008D4020" w:rsidP="008D4020">
      <w:pPr>
        <w:pStyle w:val="Default"/>
        <w:rPr>
          <w:sz w:val="23"/>
          <w:szCs w:val="23"/>
        </w:rPr>
      </w:pPr>
      <w:r>
        <w:rPr>
          <w:sz w:val="23"/>
          <w:szCs w:val="23"/>
        </w:rPr>
        <w:t xml:space="preserve">compile fileTree(dir:'libs', include:['*.jar']) </w:t>
      </w:r>
    </w:p>
    <w:p w14:paraId="2671085D" w14:textId="77777777" w:rsidR="009560E4" w:rsidRDefault="009560E4" w:rsidP="008D4020">
      <w:pPr>
        <w:pStyle w:val="Default"/>
        <w:rPr>
          <w:sz w:val="23"/>
          <w:szCs w:val="23"/>
        </w:rPr>
      </w:pPr>
    </w:p>
    <w:p w14:paraId="224E070B" w14:textId="77777777" w:rsidR="009560E4" w:rsidRPr="009560E4" w:rsidRDefault="009560E4" w:rsidP="0095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9560E4">
        <w:rPr>
          <w:rFonts w:ascii="Courier New" w:hAnsi="Courier New" w:cs="Courier New"/>
          <w:color w:val="000000"/>
          <w:sz w:val="18"/>
          <w:szCs w:val="18"/>
        </w:rPr>
        <w:t xml:space="preserve">compile </w:t>
      </w:r>
      <w:r w:rsidRPr="009560E4">
        <w:rPr>
          <w:rFonts w:ascii="Courier New" w:hAnsi="Courier New" w:cs="Courier New"/>
          <w:b/>
          <w:bCs/>
          <w:color w:val="008000"/>
          <w:sz w:val="18"/>
          <w:szCs w:val="18"/>
        </w:rPr>
        <w:t>'com.google.android.gms:play-services-maps:7.5.0'</w:t>
      </w:r>
    </w:p>
    <w:p w14:paraId="2979FDB2" w14:textId="062C6682" w:rsidR="008D4020" w:rsidRPr="00702E32"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w:t>
      </w:r>
      <w:r w:rsidR="009560E4">
        <w:rPr>
          <w:rFonts w:ascii="Courier New" w:hAnsi="Courier New" w:cs="Courier New"/>
          <w:b/>
          <w:bCs/>
          <w:color w:val="008000"/>
          <w:sz w:val="18"/>
          <w:szCs w:val="18"/>
        </w:rPr>
        <w:t>.android.support:appcompat-v7:24</w:t>
      </w:r>
      <w:r w:rsidRPr="00702E32">
        <w:rPr>
          <w:rFonts w:ascii="Courier New" w:hAnsi="Courier New" w:cs="Courier New"/>
          <w:b/>
          <w:bCs/>
          <w:color w:val="008000"/>
          <w:sz w:val="18"/>
          <w:szCs w:val="18"/>
        </w:rPr>
        <w:t>+'</w:t>
      </w:r>
    </w:p>
    <w:p w14:paraId="480663D0"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 xml:space="preserve"> files('libs/adobeMobileLibrary-v4.5.1.jar') </w:t>
      </w:r>
    </w:p>
    <w:p w14:paraId="38300DB6" w14:textId="14B3BF92"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00C87DA0">
        <w:rPr>
          <w:rFonts w:ascii="Courier New" w:hAnsi="Courier New" w:cs="Courier New"/>
          <w:b/>
          <w:bCs/>
          <w:color w:val="008000"/>
          <w:sz w:val="18"/>
          <w:szCs w:val="18"/>
        </w:rPr>
        <w:t>(name:'localeMatch-v2.0.0</w:t>
      </w:r>
      <w:r w:rsidRPr="009A633C">
        <w:rPr>
          <w:rFonts w:ascii="Courier New" w:hAnsi="Courier New" w:cs="Courier New"/>
          <w:b/>
          <w:bCs/>
          <w:color w:val="008000"/>
          <w:sz w:val="18"/>
          <w:szCs w:val="18"/>
        </w:rPr>
        <w:t xml:space="preserve">', ext:aar) </w:t>
      </w:r>
    </w:p>
    <w:p w14:paraId="268ACF38" w14:textId="4D04CB6A"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Pr>
          <w:rFonts w:ascii="Courier New" w:hAnsi="Courier New" w:cs="Courier New"/>
          <w:b/>
          <w:bCs/>
          <w:color w:val="008000"/>
          <w:sz w:val="18"/>
          <w:szCs w:val="18"/>
        </w:rPr>
        <w:t>(name:'digitalCare-v</w:t>
      </w:r>
      <w:r w:rsidR="00445915">
        <w:rPr>
          <w:rFonts w:ascii="Courier New" w:hAnsi="Courier New" w:cs="Courier New"/>
          <w:b/>
          <w:bCs/>
          <w:color w:val="008000"/>
          <w:sz w:val="18"/>
          <w:szCs w:val="18"/>
        </w:rPr>
        <w:t>5.3.0</w:t>
      </w:r>
      <w:r w:rsidRPr="009A633C">
        <w:rPr>
          <w:rFonts w:ascii="Courier New" w:hAnsi="Courier New" w:cs="Courier New"/>
          <w:b/>
          <w:bCs/>
          <w:color w:val="008000"/>
          <w:sz w:val="18"/>
          <w:szCs w:val="18"/>
        </w:rPr>
        <w:t xml:space="preserve">', ext:aar) </w:t>
      </w:r>
    </w:p>
    <w:p w14:paraId="363C517D"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 xml:space="preserve"> 'com.mcxiaoke.volley:library:1.0.17'</w:t>
      </w:r>
    </w:p>
    <w:p w14:paraId="430F0073" w14:textId="0A518DAC"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00C87DA0">
        <w:rPr>
          <w:rFonts w:ascii="Courier New" w:hAnsi="Courier New" w:cs="Courier New"/>
          <w:b/>
          <w:bCs/>
          <w:color w:val="008000"/>
          <w:sz w:val="18"/>
          <w:szCs w:val="18"/>
        </w:rPr>
        <w:t>(name:prx-v2</w:t>
      </w:r>
      <w:r w:rsidRPr="009A633C">
        <w:rPr>
          <w:rFonts w:ascii="Courier New" w:hAnsi="Courier New" w:cs="Courier New"/>
          <w:b/>
          <w:bCs/>
          <w:color w:val="008000"/>
          <w:sz w:val="18"/>
          <w:szCs w:val="18"/>
        </w:rPr>
        <w:t>.0.</w:t>
      </w:r>
      <w:r w:rsidR="00C87DA0">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ext:aar) </w:t>
      </w:r>
    </w:p>
    <w:p w14:paraId="31912607" w14:textId="40B2C53E"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(name:uikitlib-v3</w:t>
      </w:r>
      <w:r w:rsidR="00C87DA0">
        <w:rPr>
          <w:rFonts w:ascii="Courier New" w:hAnsi="Courier New" w:cs="Courier New"/>
          <w:b/>
          <w:bCs/>
          <w:color w:val="008000"/>
          <w:sz w:val="18"/>
          <w:szCs w:val="18"/>
        </w:rPr>
        <w:t>.1</w:t>
      </w:r>
      <w:r w:rsidRPr="009A633C">
        <w:rPr>
          <w:rFonts w:ascii="Courier New" w:hAnsi="Courier New" w:cs="Courier New"/>
          <w:b/>
          <w:bCs/>
          <w:color w:val="008000"/>
          <w:sz w:val="18"/>
          <w:szCs w:val="18"/>
        </w:rPr>
        <w:t>.0', ext:aar)</w:t>
      </w:r>
    </w:p>
    <w:p w14:paraId="286CA3C0" w14:textId="54197FDB"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9A633C">
        <w:rPr>
          <w:rFonts w:ascii="Courier New" w:hAnsi="Courier New" w:cs="Courier New"/>
          <w:b/>
          <w:bCs/>
          <w:color w:val="008000"/>
          <w:sz w:val="18"/>
          <w:szCs w:val="18"/>
        </w:rPr>
        <w:t>(name:productselection-v1.</w:t>
      </w:r>
      <w:r w:rsidR="003D35AE">
        <w:rPr>
          <w:rFonts w:ascii="Courier New" w:hAnsi="Courier New" w:cs="Courier New"/>
          <w:b/>
          <w:bCs/>
          <w:color w:val="008000"/>
          <w:sz w:val="18"/>
          <w:szCs w:val="18"/>
        </w:rPr>
        <w:t>2</w:t>
      </w:r>
      <w:r w:rsidR="0037284D">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ext:aar) </w:t>
      </w:r>
    </w:p>
    <w:p w14:paraId="6128C296" w14:textId="77777777" w:rsidR="009560E4" w:rsidRPr="009560E4" w:rsidRDefault="009560E4" w:rsidP="0095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9560E4">
        <w:rPr>
          <w:rFonts w:ascii="Courier New" w:hAnsi="Courier New" w:cs="Courier New"/>
          <w:color w:val="000000"/>
          <w:sz w:val="18"/>
          <w:szCs w:val="18"/>
        </w:rPr>
        <w:t xml:space="preserve">compile </w:t>
      </w:r>
      <w:r w:rsidRPr="009560E4">
        <w:rPr>
          <w:rFonts w:ascii="Courier New" w:hAnsi="Courier New" w:cs="Courier New"/>
          <w:b/>
          <w:bCs/>
          <w:color w:val="008000"/>
          <w:sz w:val="18"/>
          <w:szCs w:val="18"/>
        </w:rPr>
        <w:t>'com.google.code.gson:gson:2.2.2'</w:t>
      </w:r>
    </w:p>
    <w:p w14:paraId="3268B418" w14:textId="77777777" w:rsidR="008D4020" w:rsidRDefault="008D4020" w:rsidP="008D4020">
      <w:pPr>
        <w:pStyle w:val="Default"/>
        <w:rPr>
          <w:sz w:val="23"/>
          <w:szCs w:val="23"/>
        </w:rPr>
      </w:pPr>
      <w:r>
        <w:rPr>
          <w:sz w:val="23"/>
          <w:szCs w:val="23"/>
        </w:rPr>
        <w:t xml:space="preserve">} </w:t>
      </w:r>
    </w:p>
    <w:p w14:paraId="75D1C492" w14:textId="77777777" w:rsidR="008D4020" w:rsidRDefault="008D4020" w:rsidP="008D4020">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1" w:name="_Toc444883174"/>
      <w:bookmarkStart w:id="22" w:name="_Toc297311300"/>
      <w:r w:rsidRPr="008D6FA5">
        <w:rPr>
          <w:rFonts w:cs="Arial"/>
        </w:rPr>
        <w:t>Library versioning</w:t>
      </w:r>
      <w:bookmarkEnd w:id="21"/>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r w:rsidRPr="008D6FA5">
        <w:rPr>
          <w:rFonts w:cs="Arial"/>
          <w:lang w:val="en-GB"/>
        </w:rPr>
        <w:t>DigitalCareManager.getInstance().getDigitalCareLibVersion();</w:t>
      </w:r>
    </w:p>
    <w:p w14:paraId="6CE2F369" w14:textId="0F60D239" w:rsidR="008B7E07" w:rsidRDefault="008B7E07" w:rsidP="00C20BDF">
      <w:pPr>
        <w:pStyle w:val="Heading2"/>
        <w:rPr>
          <w:rFonts w:cs="Arial"/>
        </w:rPr>
      </w:pPr>
      <w:bookmarkStart w:id="23" w:name="_Toc444883175"/>
      <w:bookmarkEnd w:id="22"/>
      <w:r>
        <w:rPr>
          <w:rFonts w:cs="Arial"/>
        </w:rPr>
        <w:t>Root gradle changes</w:t>
      </w:r>
      <w:bookmarkEnd w:id="23"/>
    </w:p>
    <w:p w14:paraId="67B2B23D" w14:textId="77777777"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B7E07">
        <w:rPr>
          <w:rFonts w:ascii="Courier New" w:hAnsi="Courier New" w:cs="Courier New"/>
          <w:color w:val="000000"/>
          <w:sz w:val="18"/>
          <w:szCs w:val="18"/>
          <w:shd w:val="clear" w:color="auto" w:fill="E4E4FF"/>
        </w:rPr>
        <w:t>buildscript</w:t>
      </w:r>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classpath </w:t>
      </w:r>
      <w:r w:rsidRPr="008B7E07">
        <w:rPr>
          <w:rFonts w:ascii="Courier New" w:hAnsi="Courier New" w:cs="Courier New"/>
          <w:b/>
          <w:bCs/>
          <w:color w:val="008000"/>
          <w:sz w:val="18"/>
          <w:szCs w:val="18"/>
        </w:rPr>
        <w:t>'com.android.tools.build:gradle:1.5.0'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t>allprojects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4" w:name="_Toc444883176"/>
      <w:r w:rsidRPr="008D6FA5">
        <w:rPr>
          <w:rFonts w:cs="Arial"/>
        </w:rPr>
        <w:t>Gradle dependencies</w:t>
      </w:r>
      <w:bookmarkEnd w:id="24"/>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60750EEC" w14:textId="319BD3CE"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shd w:val="clear" w:color="auto" w:fill="E4E4FF"/>
        </w:rPr>
        <w:t>dependencies</w:t>
      </w:r>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'com.philips.cdp'</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'digitalCare'</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version</w:t>
      </w:r>
      <w:r w:rsidRPr="002063CE">
        <w:rPr>
          <w:rFonts w:ascii="Courier New" w:hAnsi="Courier New" w:cs="Courier New"/>
          <w:color w:val="000000"/>
          <w:sz w:val="18"/>
          <w:szCs w:val="18"/>
        </w:rPr>
        <w:t xml:space="preserve">: </w:t>
      </w:r>
      <w:r w:rsidR="00A823F3">
        <w:rPr>
          <w:rFonts w:ascii="Courier New" w:hAnsi="Courier New" w:cs="Courier New"/>
          <w:b/>
          <w:bCs/>
          <w:color w:val="008000"/>
          <w:sz w:val="18"/>
          <w:szCs w:val="18"/>
        </w:rPr>
        <w:t>'</w:t>
      </w:r>
      <w:r w:rsidR="00445915">
        <w:rPr>
          <w:rFonts w:ascii="Courier New" w:hAnsi="Courier New" w:cs="Courier New"/>
          <w:b/>
          <w:bCs/>
          <w:color w:val="008000"/>
          <w:sz w:val="18"/>
          <w:szCs w:val="18"/>
        </w:rPr>
        <w:t>5.3.0</w:t>
      </w:r>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ext</w:t>
      </w:r>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'aar'</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transitive = true</w:t>
      </w:r>
    </w:p>
    <w:p w14:paraId="024FAA78" w14:textId="77777777" w:rsidR="00BF06CC"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p>
    <w:p w14:paraId="79299DA0" w14:textId="77777777" w:rsidR="00BF06CC" w:rsidRPr="00BF06CC" w:rsidRDefault="00BF06CC"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8000"/>
          <w:sz w:val="18"/>
          <w:szCs w:val="18"/>
        </w:rPr>
      </w:pPr>
    </w:p>
    <w:p w14:paraId="25A3F20D" w14:textId="77777777" w:rsidR="00BF06CC" w:rsidRPr="00BF06CC"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8000"/>
          <w:sz w:val="18"/>
          <w:szCs w:val="18"/>
        </w:rPr>
      </w:pPr>
      <w:r w:rsidRPr="00BF06CC">
        <w:rPr>
          <w:rFonts w:ascii="Courier New" w:hAnsi="Courier New" w:cs="Courier New"/>
          <w:color w:val="008000"/>
          <w:sz w:val="18"/>
          <w:szCs w:val="18"/>
        </w:rPr>
        <w:t>compile(group: 'com.philips.cdp', name: 'productselection', version: '1.2.0', ext: 'aar'){</w:t>
      </w:r>
    </w:p>
    <w:p w14:paraId="1D89AA33" w14:textId="77777777" w:rsidR="00BF06CC" w:rsidRPr="00BF06CC"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BF06CC">
        <w:rPr>
          <w:rFonts w:ascii="Courier New" w:hAnsi="Courier New" w:cs="Courier New"/>
          <w:color w:val="000000"/>
          <w:sz w:val="18"/>
          <w:szCs w:val="18"/>
        </w:rPr>
        <w:t xml:space="preserve">        transitive=true</w:t>
      </w:r>
    </w:p>
    <w:p w14:paraId="1B5C2313" w14:textId="45533953" w:rsidR="002063CE" w:rsidRPr="002063CE"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BF06CC">
        <w:rPr>
          <w:rFonts w:ascii="Courier New" w:hAnsi="Courier New" w:cs="Courier New"/>
          <w:color w:val="000000"/>
          <w:sz w:val="18"/>
          <w:szCs w:val="18"/>
        </w:rPr>
        <w:lastRenderedPageBreak/>
        <w:t xml:space="preserve">    }</w:t>
      </w:r>
      <w:r w:rsidR="002063CE" w:rsidRPr="002063CE">
        <w:rPr>
          <w:rFonts w:ascii="Courier New" w:hAnsi="Courier New" w:cs="Courier New"/>
          <w:color w:val="000000"/>
          <w:sz w:val="18"/>
          <w:szCs w:val="18"/>
        </w:rPr>
        <w:b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r w:rsidRPr="008D6FA5">
        <w:rPr>
          <w:rFonts w:ascii="Arial" w:hAnsi="Arial" w:cs="Arial"/>
          <w:color w:val="333333"/>
          <w:sz w:val="24"/>
          <w:szCs w:val="24"/>
        </w:rPr>
        <w:t>integrating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Override the values in config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5" w:name="_Toc444883177"/>
      <w:r w:rsidRPr="008D6FA5">
        <w:rPr>
          <w:rFonts w:cs="Arial"/>
        </w:rPr>
        <w:t>Prerequisites</w:t>
      </w:r>
      <w:bookmarkEnd w:id="25"/>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“ConsumerCare_Deployment”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6" w:name="_Toc444883178"/>
      <w:bookmarkStart w:id="27" w:name="_Toc297311301"/>
      <w:r w:rsidRPr="008D6FA5">
        <w:rPr>
          <w:rFonts w:cs="Arial"/>
        </w:rPr>
        <w:t>INITIALIZATION</w:t>
      </w:r>
      <w:bookmarkEnd w:id="26"/>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r w:rsidRPr="00494332">
        <w:rPr>
          <w:rFonts w:cs="Arial"/>
          <w:b/>
          <w:szCs w:val="24"/>
        </w:rPr>
        <w:t>DigitalCareConfigManager</w:t>
      </w:r>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Import DigitalCareConfigManager from “com.philips.cdp.digitalcare”</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lastRenderedPageBreak/>
        <w:t>initializeDigitalCareLibrary( Context applicationContext)</w:t>
      </w:r>
    </w:p>
    <w:p w14:paraId="44AAEFC3" w14:textId="5398A5D5" w:rsidR="00D23FDA"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App locale (language code and country code). </w:t>
      </w:r>
      <w:r w:rsidR="00D23FDA">
        <w:rPr>
          <w:rFonts w:cs="Arial"/>
          <w:szCs w:val="24"/>
        </w:rPr>
        <w:br/>
      </w:r>
    </w:p>
    <w:p w14:paraId="008AD343" w14:textId="77777777"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t>PILLocaleManager localeManager = new PILLocaleManager(this);</w:t>
      </w:r>
    </w:p>
    <w:p w14:paraId="2459E62E" w14:textId="46612C7E"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t>localeManager.setInputLocale(language, country);</w:t>
      </w:r>
    </w:p>
    <w:p w14:paraId="159AE50C" w14:textId="221EB88B" w:rsidR="00C51D2D" w:rsidRPr="008D6FA5" w:rsidRDefault="00D23FDA" w:rsidP="00D23FDA">
      <w:pPr>
        <w:pStyle w:val="ListParagraph"/>
        <w:spacing w:before="100" w:beforeAutospacing="1" w:after="100" w:afterAutospacing="1"/>
        <w:ind w:left="795"/>
        <w:rPr>
          <w:rFonts w:cs="Arial"/>
          <w:szCs w:val="24"/>
        </w:rPr>
      </w:pPr>
      <w:r>
        <w:rPr>
          <w:rFonts w:cs="Arial"/>
          <w:szCs w:val="24"/>
        </w:rPr>
        <w:br/>
      </w:r>
      <w:r w:rsidR="00C51D2D" w:rsidRPr="008D6FA5">
        <w:rPr>
          <w:rFonts w:cs="Arial"/>
          <w:szCs w:val="24"/>
        </w:rPr>
        <w:t>Also set this whenever there is a change in language or country. Call in appropriate places.</w:t>
      </w:r>
    </w:p>
    <w:p w14:paraId="5A819460" w14:textId="77777777" w:rsidR="00D23FDA" w:rsidRPr="00D23FDA" w:rsidRDefault="00C51D2D" w:rsidP="00D23FDA">
      <w:pPr>
        <w:pStyle w:val="ListParagraph"/>
        <w:spacing w:before="100" w:beforeAutospacing="1" w:after="100" w:afterAutospacing="1"/>
        <w:ind w:left="795"/>
        <w:rPr>
          <w:rFonts w:cs="Arial"/>
          <w:szCs w:val="24"/>
        </w:rPr>
      </w:pPr>
      <w:r w:rsidRPr="008D6FA5">
        <w:rPr>
          <w:rFonts w:cs="Arial"/>
          <w:szCs w:val="24"/>
        </w:rPr>
        <w:t xml:space="preserve">API: </w:t>
      </w:r>
      <w:r w:rsidR="00D23FDA" w:rsidRPr="00D23FDA">
        <w:rPr>
          <w:rFonts w:cs="Arial"/>
          <w:szCs w:val="24"/>
        </w:rPr>
        <w:t>localeManager.setInputLocale(language, country);</w:t>
      </w:r>
    </w:p>
    <w:p w14:paraId="46A5C920" w14:textId="77777777" w:rsidR="00C51D2D" w:rsidRPr="008D6FA5" w:rsidRDefault="00C51D2D" w:rsidP="00C51D2D">
      <w:pPr>
        <w:pStyle w:val="ListParagraph"/>
        <w:ind w:left="795"/>
        <w:rPr>
          <w:rFonts w:cs="Arial"/>
          <w:szCs w:val="24"/>
        </w:rPr>
      </w:pPr>
    </w:p>
    <w:p w14:paraId="6121A538" w14:textId="5962A168"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C51D2D" w:rsidRPr="005A1855">
        <w:rPr>
          <w:rFonts w:cs="Arial"/>
          <w:b/>
          <w:szCs w:val="24"/>
        </w:rPr>
        <w:t>Tagging</w:t>
      </w:r>
      <w:r w:rsidR="00C51D2D" w:rsidRPr="00646198">
        <w:rPr>
          <w:rFonts w:cs="Arial"/>
          <w:szCs w:val="24"/>
        </w:rPr>
        <w:t xml:space="preserve"> related APIs as below,</w:t>
      </w:r>
    </w:p>
    <w:p w14:paraId="4CEDD223" w14:textId="77777777" w:rsid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b/>
          <w:bCs/>
          <w:color w:val="000080"/>
          <w:sz w:val="18"/>
          <w:szCs w:val="18"/>
        </w:rPr>
      </w:pPr>
    </w:p>
    <w:p w14:paraId="662060DA" w14:textId="77777777" w:rsidR="00A569BF" w:rsidRP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cs="Arial"/>
          <w:color w:val="000000"/>
          <w:sz w:val="22"/>
          <w:szCs w:val="22"/>
        </w:rPr>
      </w:pPr>
      <w:r w:rsidRPr="00A569BF">
        <w:rPr>
          <w:rFonts w:cs="Arial"/>
          <w:b/>
          <w:bCs/>
          <w:color w:val="000080"/>
          <w:sz w:val="22"/>
          <w:szCs w:val="22"/>
          <w:highlight w:val="yellow"/>
        </w:rPr>
        <w:t xml:space="preserve">public void </w:t>
      </w:r>
      <w:r w:rsidRPr="00A569BF">
        <w:rPr>
          <w:rFonts w:cs="Arial"/>
          <w:color w:val="000000"/>
          <w:sz w:val="22"/>
          <w:szCs w:val="22"/>
          <w:highlight w:val="yellow"/>
        </w:rPr>
        <w:t>setAppTaggingInputs(</w:t>
      </w:r>
      <w:r w:rsidRPr="00A569BF">
        <w:rPr>
          <w:rFonts w:cs="Arial"/>
          <w:b/>
          <w:bCs/>
          <w:color w:val="000080"/>
          <w:sz w:val="22"/>
          <w:szCs w:val="22"/>
          <w:highlight w:val="yellow"/>
        </w:rPr>
        <w:t xml:space="preserve">boolean </w:t>
      </w:r>
      <w:r w:rsidRPr="00A569BF">
        <w:rPr>
          <w:rFonts w:cs="Arial"/>
          <w:color w:val="000000"/>
          <w:sz w:val="22"/>
          <w:szCs w:val="22"/>
          <w:highlight w:val="yellow"/>
        </w:rPr>
        <w:t>taggingEnabled, String appId, String appName, String launchingPageName)</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If app enables tagging and appid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Please note that appid is nothing but appsId.</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t>“</w:t>
      </w:r>
      <w:r w:rsidRPr="005A1855">
        <w:rPr>
          <w:rFonts w:cs="Arial"/>
          <w:b/>
          <w:szCs w:val="24"/>
        </w:rPr>
        <w:t>ADBMobileConfig.json</w:t>
      </w:r>
      <w:r>
        <w:rPr>
          <w:rFonts w:cs="Arial"/>
          <w:b/>
          <w:szCs w:val="24"/>
        </w:rPr>
        <w:t xml:space="preserve">”: </w:t>
      </w:r>
      <w:r>
        <w:rPr>
          <w:rFonts w:cs="Arial"/>
          <w:szCs w:val="24"/>
        </w:rPr>
        <w:t xml:space="preserve">This json file is tagging configuration file which has to be kept at root app asset level. </w:t>
      </w:r>
      <w:r w:rsidR="00183B55">
        <w:rPr>
          <w:rFonts w:cs="Arial"/>
          <w:szCs w:val="24"/>
        </w:rPr>
        <w:t>Please don’t forget to add this. Otherwise by default it will consider digitalcare’s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8" w:name="_Toc444883179"/>
      <w:r w:rsidRPr="00CB2B9E">
        <w:rPr>
          <w:rFonts w:cs="Arial"/>
        </w:rPr>
        <w:t>How to invoke Digital care as activity?</w:t>
      </w:r>
      <w:bookmarkEnd w:id="28"/>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Here UiLauncher is a base class which has 2 sub classes called ActivityLauncher and FragmentLauncher</w:t>
      </w:r>
    </w:p>
    <w:p w14:paraId="3B03FD81" w14:textId="77777777" w:rsidR="004518A4" w:rsidRDefault="004518A4" w:rsidP="004518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275899A3" w14:textId="122C9DCF"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r w:rsidRPr="003E2C0A">
        <w:rPr>
          <w:rFonts w:cs="Arial"/>
          <w:color w:val="000000"/>
          <w:sz w:val="22"/>
          <w:szCs w:val="22"/>
          <w:highlight w:val="yellow"/>
        </w:rPr>
        <w:t xml:space="preserve">HardcodedProductList productList = </w:t>
      </w:r>
      <w:r w:rsidRPr="003E2C0A">
        <w:rPr>
          <w:rFonts w:cs="Arial"/>
          <w:b/>
          <w:bCs/>
          <w:color w:val="000080"/>
          <w:sz w:val="22"/>
          <w:szCs w:val="22"/>
          <w:highlight w:val="yellow"/>
        </w:rPr>
        <w:t xml:space="preserve">new </w:t>
      </w:r>
      <w:r w:rsidRPr="003E2C0A">
        <w:rPr>
          <w:rFonts w:cs="Arial"/>
          <w:color w:val="000000"/>
          <w:sz w:val="22"/>
          <w:szCs w:val="22"/>
          <w:highlight w:val="yellow"/>
        </w:rPr>
        <w:t>HardcodedProductLis</w:t>
      </w:r>
      <w:r w:rsidR="00116FD5">
        <w:rPr>
          <w:rFonts w:cs="Arial"/>
          <w:color w:val="000000"/>
          <w:sz w:val="22"/>
          <w:szCs w:val="22"/>
          <w:highlight w:val="yellow"/>
        </w:rPr>
        <w:tab/>
      </w:r>
      <w:r w:rsidRPr="003E2C0A">
        <w:rPr>
          <w:rFonts w:cs="Arial"/>
          <w:color w:val="000000"/>
          <w:sz w:val="22"/>
          <w:szCs w:val="22"/>
          <w:highlight w:val="yellow"/>
        </w:rPr>
        <w:t>t(ctnList);</w:t>
      </w:r>
      <w:r w:rsidRPr="003E2C0A">
        <w:rPr>
          <w:rFonts w:cs="Arial"/>
          <w:color w:val="000000"/>
          <w:sz w:val="22"/>
          <w:szCs w:val="22"/>
          <w:highlight w:val="yellow"/>
        </w:rPr>
        <w:br/>
        <w:t>productList.setCatalog(Catalog.</w:t>
      </w:r>
      <w:r w:rsidRPr="003E2C0A">
        <w:rPr>
          <w:rFonts w:cs="Arial"/>
          <w:b/>
          <w:bCs/>
          <w:i/>
          <w:iCs/>
          <w:color w:val="660E7A"/>
          <w:sz w:val="22"/>
          <w:szCs w:val="22"/>
          <w:highlight w:val="yellow"/>
        </w:rPr>
        <w:t>CARE</w:t>
      </w:r>
      <w:r w:rsidRPr="003E2C0A">
        <w:rPr>
          <w:rFonts w:cs="Arial"/>
          <w:color w:val="000000"/>
          <w:sz w:val="22"/>
          <w:szCs w:val="22"/>
          <w:highlight w:val="yellow"/>
        </w:rPr>
        <w:t>);</w:t>
      </w:r>
      <w:r w:rsidRPr="003E2C0A">
        <w:rPr>
          <w:rFonts w:cs="Arial"/>
          <w:color w:val="000000"/>
          <w:sz w:val="22"/>
          <w:szCs w:val="22"/>
          <w:highlight w:val="yellow"/>
        </w:rPr>
        <w:br/>
        <w:t>productList.setSector(Sector.</w:t>
      </w:r>
      <w:r w:rsidRPr="003E2C0A">
        <w:rPr>
          <w:rFonts w:cs="Arial"/>
          <w:b/>
          <w:bCs/>
          <w:i/>
          <w:iCs/>
          <w:color w:val="660E7A"/>
          <w:sz w:val="22"/>
          <w:szCs w:val="22"/>
          <w:highlight w:val="yellow"/>
        </w:rPr>
        <w:t>B2C</w:t>
      </w:r>
      <w:r w:rsidRPr="003E2C0A">
        <w:rPr>
          <w:rFonts w:cs="Arial"/>
          <w:color w:val="000000"/>
          <w:sz w:val="22"/>
          <w:szCs w:val="22"/>
          <w:highlight w:val="yellow"/>
        </w:rPr>
        <w:t>);</w:t>
      </w:r>
      <w:r w:rsidRPr="003E2C0A">
        <w:rPr>
          <w:rFonts w:cs="Arial"/>
          <w:color w:val="000000"/>
          <w:sz w:val="22"/>
          <w:szCs w:val="22"/>
          <w:highlight w:val="yellow"/>
        </w:rPr>
        <w:br/>
        <w:t xml:space="preserve">ActivityLauncher uiLauncher = </w:t>
      </w:r>
      <w:r w:rsidRPr="003E2C0A">
        <w:rPr>
          <w:rFonts w:cs="Arial"/>
          <w:b/>
          <w:bCs/>
          <w:color w:val="000080"/>
          <w:sz w:val="22"/>
          <w:szCs w:val="22"/>
          <w:highlight w:val="yellow"/>
        </w:rPr>
        <w:t xml:space="preserve">new </w:t>
      </w:r>
      <w:r w:rsidRPr="003E2C0A">
        <w:rPr>
          <w:rFonts w:cs="Arial"/>
          <w:color w:val="000000"/>
          <w:sz w:val="22"/>
          <w:szCs w:val="22"/>
          <w:highlight w:val="yellow"/>
        </w:rPr>
        <w:t>ActivityLauncher(ActivityLauncher.ActivityOrientation.</w:t>
      </w:r>
      <w:r w:rsidRPr="003E2C0A">
        <w:rPr>
          <w:rFonts w:cs="Arial"/>
          <w:b/>
          <w:bCs/>
          <w:i/>
          <w:iCs/>
          <w:color w:val="660E7A"/>
          <w:sz w:val="22"/>
          <w:szCs w:val="22"/>
          <w:highlight w:val="yellow"/>
        </w:rPr>
        <w:t>SCREEN_ORIENTATION_UNS</w:t>
      </w:r>
      <w:r w:rsidRPr="003E2C0A">
        <w:rPr>
          <w:rFonts w:cs="Arial"/>
          <w:b/>
          <w:bCs/>
          <w:i/>
          <w:iCs/>
          <w:color w:val="660E7A"/>
          <w:sz w:val="22"/>
          <w:szCs w:val="22"/>
          <w:highlight w:val="yellow"/>
        </w:rPr>
        <w:lastRenderedPageBreak/>
        <w:t>PECIFIED</w:t>
      </w:r>
      <w:r w:rsidRPr="006D1F7B">
        <w:rPr>
          <w:rFonts w:cs="Arial"/>
          <w:color w:val="000000"/>
          <w:sz w:val="22"/>
          <w:szCs w:val="22"/>
          <w:highlight w:val="yellow"/>
        </w:rPr>
        <w:t xml:space="preserve">, </w:t>
      </w:r>
      <w:r w:rsidRPr="003E2C0A">
        <w:rPr>
          <w:rFonts w:cs="Arial"/>
          <w:color w:val="000000"/>
          <w:sz w:val="22"/>
          <w:szCs w:val="22"/>
          <w:highlight w:val="yellow"/>
        </w:rPr>
        <w:t>R.style.</w:t>
      </w:r>
      <w:r w:rsidRPr="003E2C0A">
        <w:rPr>
          <w:rFonts w:cs="Arial"/>
          <w:b/>
          <w:bCs/>
          <w:i/>
          <w:iCs/>
          <w:color w:val="660E7A"/>
          <w:sz w:val="22"/>
          <w:szCs w:val="22"/>
          <w:highlight w:val="yellow"/>
        </w:rPr>
        <w:t>Theme_Philips_BrightBlue_Gradient_WhiteBackground</w:t>
      </w:r>
      <w:r w:rsidRPr="003E2C0A">
        <w:rPr>
          <w:rFonts w:cs="Arial"/>
          <w:color w:val="000000"/>
          <w:sz w:val="22"/>
          <w:szCs w:val="22"/>
          <w:highlight w:val="yellow"/>
        </w:rPr>
        <w:t>);</w:t>
      </w:r>
      <w:r w:rsidRPr="003E2C0A">
        <w:rPr>
          <w:rFonts w:cs="Arial"/>
          <w:color w:val="000000"/>
          <w:sz w:val="22"/>
          <w:szCs w:val="22"/>
          <w:highlight w:val="yellow"/>
        </w:rPr>
        <w:br/>
        <w:t>uiLauncher.setAnimation(R.anim.</w:t>
      </w:r>
      <w:r w:rsidRPr="003E2C0A">
        <w:rPr>
          <w:rFonts w:cs="Arial"/>
          <w:b/>
          <w:bCs/>
          <w:i/>
          <w:iCs/>
          <w:color w:val="660E7A"/>
          <w:sz w:val="22"/>
          <w:szCs w:val="22"/>
          <w:highlight w:val="yellow"/>
        </w:rPr>
        <w:t>slide_in_bottom</w:t>
      </w:r>
      <w:r w:rsidRPr="003E2C0A">
        <w:rPr>
          <w:rFonts w:cs="Arial"/>
          <w:color w:val="000000"/>
          <w:sz w:val="22"/>
          <w:szCs w:val="22"/>
          <w:highlight w:val="yellow"/>
        </w:rPr>
        <w:t>, R.anim.</w:t>
      </w:r>
      <w:r w:rsidRPr="003E2C0A">
        <w:rPr>
          <w:rFonts w:cs="Arial"/>
          <w:b/>
          <w:bCs/>
          <w:i/>
          <w:iCs/>
          <w:color w:val="660E7A"/>
          <w:sz w:val="22"/>
          <w:szCs w:val="22"/>
          <w:highlight w:val="yellow"/>
        </w:rPr>
        <w:t>slide_out_bottom</w:t>
      </w:r>
      <w:r w:rsidRPr="003E2C0A">
        <w:rPr>
          <w:rFonts w:cs="Arial"/>
          <w:color w:val="000000"/>
          <w:sz w:val="22"/>
          <w:szCs w:val="22"/>
          <w:highlight w:val="yellow"/>
        </w:rPr>
        <w:t>);</w:t>
      </w:r>
      <w:r w:rsidRPr="003E2C0A">
        <w:rPr>
          <w:rFonts w:cs="Arial"/>
          <w:color w:val="000000"/>
          <w:sz w:val="22"/>
          <w:szCs w:val="22"/>
          <w:highlight w:val="yellow"/>
        </w:rPr>
        <w:br/>
        <w:t>DigitalCareConfigManager.</w:t>
      </w:r>
      <w:r w:rsidRPr="003E2C0A">
        <w:rPr>
          <w:rFonts w:cs="Arial"/>
          <w:i/>
          <w:iCs/>
          <w:color w:val="000000"/>
          <w:sz w:val="22"/>
          <w:szCs w:val="22"/>
          <w:highlight w:val="yellow"/>
        </w:rPr>
        <w:t>getInstance</w:t>
      </w:r>
      <w:r w:rsidRPr="003E2C0A">
        <w:rPr>
          <w:rFonts w:cs="Arial"/>
          <w:color w:val="000000"/>
          <w:sz w:val="22"/>
          <w:szCs w:val="22"/>
          <w:highlight w:val="yellow"/>
        </w:rPr>
        <w:t>().invokeDigitalCare(uiLauncher, productList);</w:t>
      </w: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ctnlist is string array of CTN numbers</w:t>
      </w:r>
    </w:p>
    <w:p w14:paraId="78D7436D" w14:textId="77777777" w:rsidR="004557A4" w:rsidRPr="0054032E" w:rsidRDefault="004557A4" w:rsidP="004557A4">
      <w:pPr>
        <w:pStyle w:val="Heading1"/>
        <w:rPr>
          <w:rFonts w:cs="Arial"/>
        </w:rPr>
      </w:pPr>
      <w:bookmarkStart w:id="29" w:name="_Toc444883180"/>
      <w:r w:rsidRPr="0054032E">
        <w:rPr>
          <w:rFonts w:cs="Arial"/>
        </w:rPr>
        <w:t>How to invoke Digital care as Fragment?</w:t>
      </w:r>
      <w:bookmarkEnd w:id="29"/>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UiLauncher is a base class which has 2 sub classes called ActivityLauncher and FragmentLauncher</w:t>
      </w:r>
    </w:p>
    <w:p w14:paraId="7BC00495" w14:textId="77777777" w:rsidR="004557A4" w:rsidRDefault="004557A4" w:rsidP="004557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7F707D56" w14:textId="77777777" w:rsidR="004557A4" w:rsidRPr="008F1DB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r w:rsidRPr="008F1DB4">
        <w:rPr>
          <w:rFonts w:cs="Arial"/>
          <w:color w:val="000000"/>
          <w:sz w:val="22"/>
          <w:szCs w:val="22"/>
          <w:highlight w:val="yellow"/>
        </w:rPr>
        <w:t xml:space="preserve">HardcodedProductList productList = </w:t>
      </w:r>
      <w:r w:rsidRPr="008F1DB4">
        <w:rPr>
          <w:rFonts w:cs="Arial"/>
          <w:b/>
          <w:bCs/>
          <w:color w:val="000080"/>
          <w:sz w:val="22"/>
          <w:szCs w:val="22"/>
          <w:highlight w:val="yellow"/>
        </w:rPr>
        <w:t xml:space="preserve">new </w:t>
      </w:r>
      <w:r w:rsidRPr="008F1DB4">
        <w:rPr>
          <w:rFonts w:cs="Arial"/>
          <w:color w:val="000000"/>
          <w:sz w:val="22"/>
          <w:szCs w:val="22"/>
          <w:highlight w:val="yellow"/>
        </w:rPr>
        <w:t>HardcodedProductList(ctnList);</w:t>
      </w:r>
      <w:r w:rsidRPr="008F1DB4">
        <w:rPr>
          <w:rFonts w:cs="Arial"/>
          <w:color w:val="000000"/>
          <w:sz w:val="22"/>
          <w:szCs w:val="22"/>
          <w:highlight w:val="yellow"/>
        </w:rPr>
        <w:br/>
        <w:t>productList.setCatalog(Catalog.</w:t>
      </w:r>
      <w:r w:rsidRPr="008F1DB4">
        <w:rPr>
          <w:rFonts w:cs="Arial"/>
          <w:b/>
          <w:bCs/>
          <w:i/>
          <w:iCs/>
          <w:color w:val="660E7A"/>
          <w:sz w:val="22"/>
          <w:szCs w:val="22"/>
          <w:highlight w:val="yellow"/>
        </w:rPr>
        <w:t>CARE</w:t>
      </w:r>
      <w:r w:rsidRPr="008F1DB4">
        <w:rPr>
          <w:rFonts w:cs="Arial"/>
          <w:color w:val="000000"/>
          <w:sz w:val="22"/>
          <w:szCs w:val="22"/>
          <w:highlight w:val="yellow"/>
        </w:rPr>
        <w:t>);</w:t>
      </w:r>
      <w:r w:rsidRPr="008F1DB4">
        <w:rPr>
          <w:rFonts w:cs="Arial"/>
          <w:color w:val="000000"/>
          <w:sz w:val="22"/>
          <w:szCs w:val="22"/>
          <w:highlight w:val="yellow"/>
        </w:rPr>
        <w:br/>
        <w:t>productList.setSector(Sector.</w:t>
      </w:r>
      <w:r w:rsidRPr="008F1DB4">
        <w:rPr>
          <w:rFonts w:cs="Arial"/>
          <w:b/>
          <w:bCs/>
          <w:i/>
          <w:iCs/>
          <w:color w:val="660E7A"/>
          <w:sz w:val="22"/>
          <w:szCs w:val="22"/>
          <w:highlight w:val="yellow"/>
        </w:rPr>
        <w:t>B2C</w:t>
      </w:r>
      <w:r w:rsidRPr="008F1DB4">
        <w:rPr>
          <w:rFonts w:cs="Arial"/>
          <w:color w:val="000000"/>
          <w:sz w:val="22"/>
          <w:szCs w:val="22"/>
          <w:highlight w:val="yellow"/>
        </w:rPr>
        <w:t>);</w:t>
      </w:r>
      <w:r w:rsidRPr="008F1DB4">
        <w:rPr>
          <w:rFonts w:cs="Arial"/>
          <w:color w:val="000000"/>
          <w:sz w:val="22"/>
          <w:szCs w:val="22"/>
          <w:highlight w:val="yellow"/>
        </w:rPr>
        <w:br/>
      </w:r>
      <w:r w:rsidRPr="008F1DB4">
        <w:rPr>
          <w:rFonts w:cs="Arial"/>
          <w:color w:val="000000"/>
          <w:sz w:val="22"/>
          <w:szCs w:val="22"/>
          <w:highlight w:val="yellow"/>
        </w:rPr>
        <w:br/>
        <w:t xml:space="preserve">FragmentLauncher fragLauncher = </w:t>
      </w:r>
      <w:r w:rsidRPr="008F1DB4">
        <w:rPr>
          <w:rFonts w:cs="Arial"/>
          <w:b/>
          <w:bCs/>
          <w:color w:val="000080"/>
          <w:sz w:val="22"/>
          <w:szCs w:val="22"/>
          <w:highlight w:val="yellow"/>
        </w:rPr>
        <w:t xml:space="preserve">new </w:t>
      </w:r>
      <w:r w:rsidRPr="008F1DB4">
        <w:rPr>
          <w:rFonts w:cs="Arial"/>
          <w:color w:val="000000"/>
          <w:sz w:val="22"/>
          <w:szCs w:val="22"/>
          <w:highlight w:val="yellow"/>
        </w:rPr>
        <w:t>FragmentLauncher(</w:t>
      </w:r>
      <w:r w:rsidRPr="008F1DB4">
        <w:rPr>
          <w:rFonts w:cs="Arial"/>
          <w:color w:val="000000"/>
          <w:sz w:val="22"/>
          <w:szCs w:val="22"/>
          <w:highlight w:val="yellow"/>
        </w:rPr>
        <w:br/>
        <w:t xml:space="preserve">        </w:t>
      </w:r>
      <w:r w:rsidRPr="008F1DB4">
        <w:rPr>
          <w:rFonts w:cs="Arial"/>
          <w:b/>
          <w:bCs/>
          <w:color w:val="000080"/>
          <w:sz w:val="22"/>
          <w:szCs w:val="22"/>
          <w:highlight w:val="yellow"/>
        </w:rPr>
        <w:t>this</w:t>
      </w:r>
      <w:r w:rsidRPr="008F1DB4">
        <w:rPr>
          <w:rFonts w:cs="Arial"/>
          <w:color w:val="000000"/>
          <w:sz w:val="22"/>
          <w:szCs w:val="22"/>
          <w:highlight w:val="yellow"/>
        </w:rPr>
        <w:t>, R.id.</w:t>
      </w:r>
      <w:r w:rsidRPr="008F1DB4">
        <w:rPr>
          <w:rFonts w:cs="Arial"/>
          <w:b/>
          <w:bCs/>
          <w:i/>
          <w:iCs/>
          <w:color w:val="660E7A"/>
          <w:sz w:val="22"/>
          <w:szCs w:val="22"/>
          <w:highlight w:val="yellow"/>
        </w:rPr>
        <w:t>sampleMainContainer</w:t>
      </w:r>
      <w:r w:rsidRPr="008F1DB4">
        <w:rPr>
          <w:rFonts w:cs="Arial"/>
          <w:color w:val="000000"/>
          <w:sz w:val="22"/>
          <w:szCs w:val="22"/>
          <w:highlight w:val="yellow"/>
        </w:rPr>
        <w:t xml:space="preserve">, </w:t>
      </w:r>
      <w:r w:rsidRPr="008F1DB4">
        <w:rPr>
          <w:rFonts w:cs="Arial"/>
          <w:b/>
          <w:bCs/>
          <w:color w:val="660E7A"/>
          <w:sz w:val="22"/>
          <w:szCs w:val="22"/>
          <w:highlight w:val="yellow"/>
        </w:rPr>
        <w:t>actionBarClickListener</w:t>
      </w:r>
      <w:r w:rsidRPr="008F1DB4">
        <w:rPr>
          <w:rFonts w:cs="Arial"/>
          <w:color w:val="000000"/>
          <w:sz w:val="22"/>
          <w:szCs w:val="22"/>
          <w:highlight w:val="yellow"/>
        </w:rPr>
        <w:t>);</w:t>
      </w:r>
      <w:r w:rsidRPr="008F1DB4">
        <w:rPr>
          <w:rFonts w:cs="Arial"/>
          <w:color w:val="000000"/>
          <w:sz w:val="22"/>
          <w:szCs w:val="22"/>
          <w:highlight w:val="yellow"/>
        </w:rPr>
        <w:br/>
        <w:t>fragLauncher.setAnimation(R.anim.</w:t>
      </w:r>
      <w:r w:rsidRPr="008F1DB4">
        <w:rPr>
          <w:rFonts w:cs="Arial"/>
          <w:b/>
          <w:bCs/>
          <w:i/>
          <w:iCs/>
          <w:color w:val="660E7A"/>
          <w:sz w:val="22"/>
          <w:szCs w:val="22"/>
          <w:highlight w:val="yellow"/>
        </w:rPr>
        <w:t>slide_in_bottom</w:t>
      </w:r>
      <w:r w:rsidRPr="008F1DB4">
        <w:rPr>
          <w:rFonts w:cs="Arial"/>
          <w:color w:val="000000"/>
          <w:sz w:val="22"/>
          <w:szCs w:val="22"/>
          <w:highlight w:val="yellow"/>
        </w:rPr>
        <w:t>, R.anim.</w:t>
      </w:r>
      <w:r w:rsidRPr="008F1DB4">
        <w:rPr>
          <w:rFonts w:cs="Arial"/>
          <w:b/>
          <w:bCs/>
          <w:i/>
          <w:iCs/>
          <w:color w:val="660E7A"/>
          <w:sz w:val="22"/>
          <w:szCs w:val="22"/>
          <w:highlight w:val="yellow"/>
        </w:rPr>
        <w:t>slide_out_bottom</w:t>
      </w:r>
      <w:r w:rsidRPr="008F1DB4">
        <w:rPr>
          <w:rFonts w:cs="Arial"/>
          <w:color w:val="000000"/>
          <w:sz w:val="22"/>
          <w:szCs w:val="22"/>
          <w:highlight w:val="yellow"/>
        </w:rPr>
        <w:t>);</w:t>
      </w:r>
      <w:r w:rsidRPr="008F1DB4">
        <w:rPr>
          <w:rFonts w:cs="Arial"/>
          <w:color w:val="000000"/>
          <w:sz w:val="22"/>
          <w:szCs w:val="22"/>
          <w:highlight w:val="yellow"/>
        </w:rPr>
        <w:br/>
        <w:t>DigitalCareConfigManager.</w:t>
      </w:r>
      <w:r w:rsidRPr="008F1DB4">
        <w:rPr>
          <w:rFonts w:cs="Arial"/>
          <w:i/>
          <w:iCs/>
          <w:color w:val="000000"/>
          <w:sz w:val="22"/>
          <w:szCs w:val="22"/>
          <w:highlight w:val="yellow"/>
        </w:rPr>
        <w:t>getInstance</w:t>
      </w:r>
      <w:r w:rsidRPr="008F1DB4">
        <w:rPr>
          <w:rFonts w:cs="Arial"/>
          <w:color w:val="000000"/>
          <w:sz w:val="22"/>
          <w:szCs w:val="22"/>
          <w:highlight w:val="yellow"/>
        </w:rPr>
        <w:t>().invokeDigitalCare(fragLauncher, productList);</w:t>
      </w: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ctnlist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an enum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Supports all kind of orientation in ActivityInfo class.</w:t>
      </w:r>
    </w:p>
    <w:p w14:paraId="464054B6"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present inside DigitalCareConfigManager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30" w:name="_Toc444883181"/>
      <w:r w:rsidRPr="0054032E">
        <w:rPr>
          <w:rFonts w:cs="Arial"/>
        </w:rPr>
        <w:t>Android Manifest Changes</w:t>
      </w:r>
      <w:bookmarkEnd w:id="30"/>
    </w:p>
    <w:p w14:paraId="7B534946" w14:textId="77777777" w:rsidR="004557A4" w:rsidRPr="00FD4212" w:rsidRDefault="004557A4" w:rsidP="004557A4">
      <w:pPr>
        <w:pStyle w:val="ListParagraph"/>
        <w:numPr>
          <w:ilvl w:val="0"/>
          <w:numId w:val="36"/>
        </w:numPr>
        <w:spacing w:before="100" w:beforeAutospacing="1" w:after="100" w:afterAutospacing="1"/>
        <w:rPr>
          <w:rFonts w:cs="Arial"/>
          <w:b/>
          <w:szCs w:val="24"/>
          <w:highlight w:val="yellow"/>
        </w:rPr>
      </w:pPr>
      <w:r w:rsidRPr="00FD4212">
        <w:rPr>
          <w:rFonts w:cs="Arial"/>
          <w:b/>
          <w:szCs w:val="24"/>
          <w:highlight w:val="yellow"/>
        </w:rPr>
        <w:t>We are using UiKit library and it expects theme to be set which is equal to or higher than appcompat theme.</w:t>
      </w:r>
    </w:p>
    <w:p w14:paraId="452EEFC0" w14:textId="77777777" w:rsidR="004557A4" w:rsidRPr="00FD4212" w:rsidRDefault="004557A4" w:rsidP="004557A4">
      <w:pPr>
        <w:pStyle w:val="ListParagraph"/>
        <w:tabs>
          <w:tab w:val="left" w:pos="2370"/>
        </w:tabs>
        <w:spacing w:before="100" w:beforeAutospacing="1" w:after="100" w:afterAutospacing="1"/>
        <w:ind w:left="1080"/>
        <w:rPr>
          <w:rFonts w:cs="Arial"/>
          <w:b/>
          <w:szCs w:val="24"/>
          <w:highlight w:val="yellow"/>
        </w:rPr>
      </w:pPr>
      <w:r w:rsidRPr="00FD4212">
        <w:rPr>
          <w:rFonts w:cs="Arial"/>
          <w:b/>
          <w:szCs w:val="24"/>
          <w:highlight w:val="yellow"/>
        </w:rPr>
        <w:tab/>
      </w:r>
    </w:p>
    <w:p w14:paraId="34B07331" w14:textId="77777777" w:rsidR="004557A4" w:rsidRPr="00FD4212"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b/>
          <w:color w:val="000000"/>
          <w:sz w:val="22"/>
          <w:szCs w:val="22"/>
          <w:highlight w:val="yellow"/>
        </w:rPr>
      </w:pPr>
      <w:r w:rsidRPr="00FD4212">
        <w:rPr>
          <w:rFonts w:cs="Arial"/>
          <w:b/>
          <w:bCs/>
          <w:color w:val="0000FF"/>
          <w:sz w:val="22"/>
          <w:szCs w:val="22"/>
          <w:highlight w:val="yellow"/>
          <w:shd w:val="clear" w:color="auto" w:fill="E4E4FF"/>
        </w:rPr>
        <w:t>android</w:t>
      </w:r>
      <w:r w:rsidRPr="00FD4212">
        <w:rPr>
          <w:rFonts w:cs="Arial"/>
          <w:b/>
          <w:bCs/>
          <w:color w:val="0000FF"/>
          <w:sz w:val="22"/>
          <w:szCs w:val="22"/>
          <w:highlight w:val="yellow"/>
        </w:rPr>
        <w:t>:theme=</w:t>
      </w:r>
      <w:r w:rsidRPr="00FD4212">
        <w:rPr>
          <w:rFonts w:cs="Arial"/>
          <w:b/>
          <w:bCs/>
          <w:color w:val="008000"/>
          <w:sz w:val="22"/>
          <w:szCs w:val="22"/>
          <w:highlight w:val="yellow"/>
        </w:rPr>
        <w:t>"@style/multiprod_theme"</w:t>
      </w:r>
    </w:p>
    <w:p w14:paraId="703FDB7D" w14:textId="77777777" w:rsidR="004557A4" w:rsidRPr="00FD4212" w:rsidRDefault="004557A4" w:rsidP="004557A4">
      <w:pPr>
        <w:pStyle w:val="ListParagraph"/>
        <w:spacing w:before="100" w:beforeAutospacing="1" w:after="100" w:afterAutospacing="1"/>
        <w:ind w:left="1080"/>
        <w:rPr>
          <w:rFonts w:cs="Arial"/>
          <w:b/>
          <w:szCs w:val="24"/>
          <w:highlight w:val="yellow"/>
        </w:rPr>
      </w:pPr>
    </w:p>
    <w:p w14:paraId="5CD44F8E" w14:textId="77777777" w:rsidR="004557A4" w:rsidRPr="00FD4212" w:rsidRDefault="004557A4" w:rsidP="004557A4">
      <w:pPr>
        <w:pStyle w:val="ListParagraph"/>
        <w:spacing w:before="100" w:beforeAutospacing="1" w:after="100" w:afterAutospacing="1"/>
        <w:ind w:left="1080"/>
        <w:rPr>
          <w:rFonts w:cs="Arial"/>
          <w:b/>
          <w:szCs w:val="24"/>
        </w:rPr>
      </w:pPr>
      <w:r w:rsidRPr="00FD4212">
        <w:rPr>
          <w:rFonts w:cs="Arial"/>
          <w:b/>
          <w:szCs w:val="24"/>
          <w:highlight w:val="yellow"/>
        </w:rPr>
        <w:lastRenderedPageBreak/>
        <w:t>We have defined sample uikit theme in our sample application.</w:t>
      </w:r>
    </w:p>
    <w:p w14:paraId="57FCF23F" w14:textId="77777777" w:rsidR="004557A4" w:rsidRDefault="004557A4" w:rsidP="004557A4">
      <w:pPr>
        <w:pStyle w:val="ListParagraph"/>
        <w:spacing w:before="100" w:beforeAutospacing="1" w:after="100" w:afterAutospacing="1"/>
        <w:ind w:left="1080"/>
        <w:rPr>
          <w:rFonts w:cs="Arial"/>
          <w:szCs w:val="24"/>
        </w:rPr>
      </w:pPr>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If apps face problems wrt label , theme etc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&lt;manifest xmlns:android="http://schemas.android.com/apk/res/android"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xmlns:tools="http://schemas.android.com/tools"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package="com.philips.cdp.registration.sample"&gt;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android:allowBackup="true"</w:t>
      </w:r>
      <w:r w:rsidRPr="00DD34D7">
        <w:rPr>
          <w:rFonts w:ascii="Courier New" w:hAnsi="Courier New" w:cs="Courier New"/>
          <w:b/>
          <w:bCs/>
          <w:i/>
          <w:sz w:val="18"/>
          <w:szCs w:val="18"/>
          <w:highlight w:val="lightGray"/>
        </w:rPr>
        <w:br/>
        <w:t xml:space="preserve">        android:icon="@mipmap/ic_launcher"</w:t>
      </w:r>
      <w:r w:rsidRPr="00DD34D7">
        <w:rPr>
          <w:rFonts w:ascii="Courier New" w:hAnsi="Courier New" w:cs="Courier New"/>
          <w:b/>
          <w:bCs/>
          <w:i/>
          <w:sz w:val="18"/>
          <w:szCs w:val="18"/>
          <w:highlight w:val="lightGray"/>
        </w:rPr>
        <w:br/>
        <w:t xml:space="preserve">        android:label="@string/app_name"</w:t>
      </w:r>
      <w:r w:rsidRPr="00DD34D7">
        <w:rPr>
          <w:rFonts w:ascii="Courier New" w:hAnsi="Courier New" w:cs="Courier New"/>
          <w:b/>
          <w:bCs/>
          <w:i/>
          <w:sz w:val="18"/>
          <w:szCs w:val="18"/>
          <w:highlight w:val="lightGray"/>
        </w:rPr>
        <w:br/>
        <w:t xml:space="preserve">        android:theme="@style/AppTheme"</w:t>
      </w:r>
      <w:r w:rsidRPr="00DD34D7">
        <w:rPr>
          <w:rFonts w:ascii="Courier New" w:hAnsi="Courier New" w:cs="Courier New"/>
          <w:b/>
          <w:bCs/>
          <w:i/>
          <w:sz w:val="18"/>
          <w:szCs w:val="18"/>
          <w:highlight w:val="lightGray"/>
        </w:rPr>
        <w:br/>
        <w:t xml:space="preserve">        </w:t>
      </w:r>
      <w:r w:rsidRPr="00DD34D7">
        <w:rPr>
          <w:rFonts w:ascii="Courier New" w:hAnsi="Courier New" w:cs="Courier New"/>
          <w:b/>
          <w:bCs/>
          <w:i/>
          <w:sz w:val="18"/>
          <w:szCs w:val="18"/>
          <w:highlight w:val="yellow"/>
        </w:rPr>
        <w:t>tools:replace="android:icon,,android:label,android:theme"&gt;</w:t>
      </w:r>
    </w:p>
    <w:p w14:paraId="1C7EAEAE" w14:textId="77777777" w:rsidR="004557A4" w:rsidRPr="004E333B" w:rsidRDefault="004557A4" w:rsidP="004557A4">
      <w:pPr>
        <w:pStyle w:val="ListParagraph"/>
        <w:spacing w:before="100" w:beforeAutospacing="1" w:after="100" w:afterAutospacing="1"/>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t>Application need</w:t>
      </w:r>
      <w:r w:rsidR="000E4768">
        <w:rPr>
          <w:rFonts w:cs="Arial"/>
          <w:szCs w:val="24"/>
        </w:rPr>
        <w:t>s</w:t>
      </w:r>
      <w:r w:rsidRPr="008D6FA5">
        <w:rPr>
          <w:rFonts w:cs="Arial"/>
          <w:szCs w:val="24"/>
        </w:rPr>
        <w:t xml:space="preserve"> to copy below google map related meta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android:name="com.google.android.gms.version"</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android:value="@integer/google_play_services_version"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t>android:name="com.google.android.maps.v2.API_KEY"</w:t>
      </w:r>
      <w:r w:rsidRPr="00A9302E">
        <w:rPr>
          <w:rFonts w:cs="Arial"/>
          <w:bCs/>
          <w:szCs w:val="24"/>
        </w:rPr>
        <w:br/>
        <w:t>android:value="</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android:glEsVersion="0x00020000"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r w:rsidRPr="00A9302E">
        <w:rPr>
          <w:rFonts w:cs="Arial"/>
          <w:szCs w:val="24"/>
        </w:rPr>
        <w:t>android:required="true"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2"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SHA key should be generated from the system where apk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Credentials For LocatePhilips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&lt;usespermission        </w:t>
      </w:r>
      <w:r w:rsidR="004557A4" w:rsidRPr="00FD4212">
        <w:rPr>
          <w:rFonts w:cs="Arial"/>
          <w:szCs w:val="24"/>
        </w:rPr>
        <w:t>android:name="com.philips.cdp.sampledigitalcareapp.permission.MAPS_RECEIV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r w:rsidR="004557A4" w:rsidRPr="00FD4212">
        <w:rPr>
          <w:rFonts w:cs="Arial"/>
          <w:szCs w:val="24"/>
        </w:rPr>
        <w:t>android:name="com.philips.cdp.sampledigitalcareapp.permission.MAPS_RECEIVE"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lastRenderedPageBreak/>
        <w:t xml:space="preserve"> android:protectionLevel="signature"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31" w:name="_Toc444883182"/>
      <w:r>
        <w:rPr>
          <w:rFonts w:cs="Arial"/>
        </w:rPr>
        <w:t>Other User Permissions</w:t>
      </w:r>
      <w:bookmarkEnd w:id="31"/>
    </w:p>
    <w:p w14:paraId="18C84846"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"android.permission.INTERNET"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"android.permission.ACCESS_NETWORK_STATE" </w:t>
      </w:r>
      <w:r w:rsidRPr="004557A4">
        <w:rPr>
          <w:rFonts w:cs="Arial"/>
          <w:color w:val="000000"/>
          <w:sz w:val="20"/>
        </w:rPr>
        <w:t>/&gt;</w:t>
      </w:r>
    </w:p>
    <w:p w14:paraId="063B49D2" w14:textId="5EF904CC" w:rsid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"android.permission.ACCESS_COARSE_LOCATION"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"android.permission.ACCESS_FINE_LOCATION"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"com.google.android.providers.gsf.permission.READ_GSERVICES"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uses-feature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"android.hardware.telephony" </w:t>
      </w:r>
      <w:r w:rsidRPr="004557A4">
        <w:rPr>
          <w:rFonts w:cs="Arial"/>
          <w:b/>
          <w:bCs/>
          <w:color w:val="660E7A"/>
          <w:sz w:val="20"/>
        </w:rPr>
        <w:t>android</w:t>
      </w:r>
      <w:r w:rsidRPr="004557A4">
        <w:rPr>
          <w:rFonts w:cs="Arial"/>
          <w:b/>
          <w:bCs/>
          <w:color w:val="0000FF"/>
          <w:sz w:val="20"/>
        </w:rPr>
        <w:t>:required=</w:t>
      </w:r>
      <w:r w:rsidRPr="004557A4">
        <w:rPr>
          <w:rFonts w:cs="Arial"/>
          <w:b/>
          <w:bCs/>
          <w:color w:val="008000"/>
          <w:sz w:val="20"/>
        </w:rPr>
        <w:t>"false"</w:t>
      </w:r>
      <w:r w:rsidRPr="004557A4">
        <w:rPr>
          <w:rFonts w:cs="Arial"/>
          <w:color w:val="000000"/>
          <w:sz w:val="20"/>
        </w:rPr>
        <w:t>/&gt;</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2" w:name="_Toc444883183"/>
      <w:r>
        <w:rPr>
          <w:rFonts w:cs="Arial"/>
        </w:rPr>
        <w:t>Digital care configuration</w:t>
      </w:r>
      <w:bookmarkEnd w:id="32"/>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Facebook &amp;Twitter Philips product page url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r w:rsidRPr="008D6FA5">
        <w:rPr>
          <w:rFonts w:cs="Arial"/>
          <w:szCs w:val="24"/>
        </w:rPr>
        <w:t>either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3" w:name="_Toc444883184"/>
      <w:r w:rsidR="00DE67C3" w:rsidRPr="008D6FA5">
        <w:rPr>
          <w:rFonts w:eastAsiaTheme="minorEastAsia" w:cs="Arial"/>
        </w:rPr>
        <w:t xml:space="preserve">Main menu </w:t>
      </w:r>
      <w:r w:rsidR="00AF5B03" w:rsidRPr="008D6FA5">
        <w:rPr>
          <w:rFonts w:eastAsiaTheme="minorEastAsia" w:cs="Arial"/>
        </w:rPr>
        <w:t>configuration</w:t>
      </w:r>
      <w:bookmarkEnd w:id="33"/>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r>
        <w:rPr>
          <w:rFonts w:eastAsiaTheme="minorEastAsia" w:cs="Arial"/>
          <w:i w:val="0"/>
        </w:rPr>
        <w:t>7.1  Main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24FD0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w:lastRenderedPageBreak/>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D7B90"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9560E4" w:rsidRPr="00A202CB" w:rsidRDefault="009560E4" w:rsidP="00AF4D08">
                            <w:pPr>
                              <w:rPr>
                                <w:b/>
                                <w:color w:val="7030A0"/>
                              </w:rPr>
                            </w:pPr>
                            <w:r>
                              <w:rPr>
                                <w:b/>
                                <w:color w:val="7030A0"/>
                              </w:rPr>
                              <w:t>main_menu_resources</w:t>
                            </w:r>
                          </w:p>
                          <w:p w14:paraId="57E6277A"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9560E4" w:rsidRPr="00A202CB" w:rsidRDefault="009560E4" w:rsidP="00AF4D08">
                      <w:pPr>
                        <w:rPr>
                          <w:b/>
                          <w:color w:val="7030A0"/>
                        </w:rPr>
                      </w:pPr>
                      <w:r>
                        <w:rPr>
                          <w:b/>
                          <w:color w:val="7030A0"/>
                        </w:rPr>
                        <w:t>main_menu_resources</w:t>
                      </w:r>
                    </w:p>
                    <w:p w14:paraId="57E6277A" w14:textId="77777777" w:rsidR="009560E4" w:rsidRDefault="009560E4"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8B21E0"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9401A"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9560E4" w:rsidRPr="000040F7" w:rsidRDefault="009560E4"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9560E4" w:rsidRPr="000040F7" w:rsidRDefault="009560E4"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9560E4" w:rsidRDefault="009560E4"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97755"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9560E4" w:rsidRPr="00A202CB" w:rsidRDefault="009560E4" w:rsidP="00DF3F8B">
                            <w:pPr>
                              <w:rPr>
                                <w:b/>
                                <w:color w:val="7030A0"/>
                              </w:rPr>
                            </w:pPr>
                            <w:r>
                              <w:rPr>
                                <w:b/>
                                <w:color w:val="7030A0"/>
                              </w:rPr>
                              <w:t>Product Selection Feature</w:t>
                            </w:r>
                          </w:p>
                          <w:p w14:paraId="6974E746" w14:textId="77777777" w:rsidR="009560E4" w:rsidRDefault="009560E4"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9560E4" w:rsidRPr="00A202CB" w:rsidRDefault="009560E4" w:rsidP="00DF3F8B">
                      <w:pPr>
                        <w:rPr>
                          <w:b/>
                          <w:color w:val="7030A0"/>
                        </w:rPr>
                      </w:pPr>
                      <w:r>
                        <w:rPr>
                          <w:b/>
                          <w:color w:val="7030A0"/>
                        </w:rPr>
                        <w:t>Product Selection Feature</w:t>
                      </w:r>
                    </w:p>
                    <w:p w14:paraId="6974E746" w14:textId="77777777" w:rsidR="009560E4" w:rsidRDefault="009560E4"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788AB"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1A346"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9560E4" w:rsidRPr="00C228E3" w:rsidRDefault="009560E4" w:rsidP="00AF4D08">
                            <w:pPr>
                              <w:rPr>
                                <w:rFonts w:cs="Arial"/>
                                <w:b/>
                                <w:color w:val="7030A0"/>
                                <w:szCs w:val="24"/>
                              </w:rPr>
                            </w:pPr>
                            <w:r>
                              <w:rPr>
                                <w:rFonts w:cs="Arial"/>
                                <w:b/>
                                <w:color w:val="7030A0"/>
                                <w:szCs w:val="24"/>
                              </w:rPr>
                              <w:t>button_register_background</w:t>
                            </w:r>
                          </w:p>
                          <w:p w14:paraId="2D048017"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9560E4" w:rsidRPr="00C228E3" w:rsidRDefault="009560E4" w:rsidP="00AF4D08">
                      <w:pPr>
                        <w:rPr>
                          <w:rFonts w:cs="Arial"/>
                          <w:b/>
                          <w:color w:val="7030A0"/>
                          <w:szCs w:val="24"/>
                        </w:rPr>
                      </w:pPr>
                      <w:r>
                        <w:rPr>
                          <w:rFonts w:cs="Arial"/>
                          <w:b/>
                          <w:color w:val="7030A0"/>
                          <w:szCs w:val="24"/>
                        </w:rPr>
                        <w:t>button_register_background</w:t>
                      </w:r>
                    </w:p>
                    <w:p w14:paraId="2D048017" w14:textId="77777777" w:rsidR="009560E4" w:rsidRDefault="009560E4"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9560E4" w:rsidRPr="008D290A" w:rsidRDefault="009560E4"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9560E4" w:rsidRPr="008D290A" w:rsidRDefault="009560E4"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9560E4" w:rsidRDefault="009560E4"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61DC7"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9560E4" w:rsidRPr="0084274F" w:rsidRDefault="009560E4" w:rsidP="00AF4D08">
                            <w:pPr>
                              <w:rPr>
                                <w:b/>
                                <w:color w:val="7030A0"/>
                              </w:rPr>
                            </w:pPr>
                            <w:r>
                              <w:rPr>
                                <w:b/>
                                <w:color w:val="7030A0"/>
                              </w:rPr>
                              <w:t>text_header_c</w:t>
                            </w:r>
                            <w:r w:rsidRPr="0084274F">
                              <w:rPr>
                                <w:b/>
                                <w:color w:val="7030A0"/>
                              </w:rPr>
                              <w:t>olor</w:t>
                            </w:r>
                          </w:p>
                          <w:p w14:paraId="4717D069"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9560E4" w:rsidRPr="0084274F" w:rsidRDefault="009560E4" w:rsidP="00AF4D08">
                      <w:pPr>
                        <w:rPr>
                          <w:b/>
                          <w:color w:val="7030A0"/>
                        </w:rPr>
                      </w:pPr>
                      <w:r>
                        <w:rPr>
                          <w:b/>
                          <w:color w:val="7030A0"/>
                        </w:rPr>
                        <w:t>text_header_c</w:t>
                      </w:r>
                      <w:r w:rsidRPr="0084274F">
                        <w:rPr>
                          <w:b/>
                          <w:color w:val="7030A0"/>
                        </w:rPr>
                        <w:t>olor</w:t>
                      </w:r>
                    </w:p>
                    <w:p w14:paraId="4717D069" w14:textId="77777777" w:rsidR="009560E4" w:rsidRDefault="009560E4"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C76A6"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9560E4" w:rsidRPr="00A202CB" w:rsidRDefault="009560E4" w:rsidP="00AF4D08">
                            <w:pPr>
                              <w:rPr>
                                <w:b/>
                                <w:color w:val="7030A0"/>
                              </w:rPr>
                            </w:pPr>
                            <w:r>
                              <w:rPr>
                                <w:b/>
                                <w:color w:val="7030A0"/>
                              </w:rPr>
                              <w:t>main_menu_title</w:t>
                            </w:r>
                          </w:p>
                          <w:p w14:paraId="20323E6D"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9560E4" w:rsidRPr="00A202CB" w:rsidRDefault="009560E4" w:rsidP="00AF4D08">
                      <w:pPr>
                        <w:rPr>
                          <w:b/>
                          <w:color w:val="7030A0"/>
                        </w:rPr>
                      </w:pPr>
                      <w:r>
                        <w:rPr>
                          <w:b/>
                          <w:color w:val="7030A0"/>
                        </w:rPr>
                        <w:t>main_menu_title</w:t>
                      </w:r>
                    </w:p>
                    <w:p w14:paraId="20323E6D" w14:textId="77777777" w:rsidR="009560E4" w:rsidRDefault="009560E4"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0C1D4"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9560E4" w:rsidRPr="0084274F" w:rsidRDefault="009560E4" w:rsidP="00AF4D08">
                            <w:pPr>
                              <w:rPr>
                                <w:b/>
                                <w:color w:val="7030A0"/>
                              </w:rPr>
                            </w:pPr>
                            <w:r>
                              <w:rPr>
                                <w:b/>
                                <w:color w:val="7030A0"/>
                              </w:rPr>
                              <w:t>button_background</w:t>
                            </w:r>
                          </w:p>
                          <w:p w14:paraId="6621D273"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9560E4" w:rsidRPr="0084274F" w:rsidRDefault="009560E4" w:rsidP="00AF4D08">
                      <w:pPr>
                        <w:rPr>
                          <w:b/>
                          <w:color w:val="7030A0"/>
                        </w:rPr>
                      </w:pPr>
                      <w:r>
                        <w:rPr>
                          <w:b/>
                          <w:color w:val="7030A0"/>
                        </w:rPr>
                        <w:t>button_background</w:t>
                      </w:r>
                    </w:p>
                    <w:p w14:paraId="6621D273" w14:textId="77777777" w:rsidR="009560E4" w:rsidRDefault="009560E4"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6ECE9"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9560E4" w:rsidRPr="0084274F" w:rsidRDefault="009560E4"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9560E4" w:rsidRPr="0084274F" w:rsidRDefault="009560E4" w:rsidP="00AF4D08">
                            <w:pPr>
                              <w:rPr>
                                <w:b/>
                                <w:color w:val="7030A0"/>
                              </w:rPr>
                            </w:pPr>
                            <w:r>
                              <w:rPr>
                                <w:b/>
                                <w:color w:val="7030A0"/>
                              </w:rPr>
                              <w:t>actionbar_background_end_c</w:t>
                            </w:r>
                            <w:r w:rsidRPr="0084274F">
                              <w:rPr>
                                <w:b/>
                                <w:color w:val="7030A0"/>
                              </w:rPr>
                              <w:t>olor</w:t>
                            </w:r>
                          </w:p>
                          <w:p w14:paraId="5052E3BA"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9560E4" w:rsidRPr="0084274F" w:rsidRDefault="009560E4"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9560E4" w:rsidRPr="0084274F" w:rsidRDefault="009560E4" w:rsidP="00AF4D08">
                      <w:pPr>
                        <w:rPr>
                          <w:b/>
                          <w:color w:val="7030A0"/>
                        </w:rPr>
                      </w:pPr>
                      <w:r>
                        <w:rPr>
                          <w:b/>
                          <w:color w:val="7030A0"/>
                        </w:rPr>
                        <w:t>actionbar_background_end_c</w:t>
                      </w:r>
                      <w:r w:rsidRPr="0084274F">
                        <w:rPr>
                          <w:b/>
                          <w:color w:val="7030A0"/>
                        </w:rPr>
                        <w:t>olor</w:t>
                      </w:r>
                    </w:p>
                    <w:p w14:paraId="5052E3BA"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9560E4" w:rsidRPr="0084274F" w:rsidRDefault="009560E4" w:rsidP="00AF4D08">
                            <w:pPr>
                              <w:rPr>
                                <w:b/>
                                <w:color w:val="7030A0"/>
                              </w:rPr>
                            </w:pPr>
                            <w:r>
                              <w:rPr>
                                <w:b/>
                                <w:color w:val="7030A0"/>
                              </w:rPr>
                              <w:t>Actionbar_hamburger_menu</w:t>
                            </w:r>
                          </w:p>
                          <w:p w14:paraId="2387A3A3"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9560E4" w:rsidRPr="0084274F" w:rsidRDefault="009560E4" w:rsidP="00AF4D08">
                      <w:pPr>
                        <w:rPr>
                          <w:b/>
                          <w:color w:val="7030A0"/>
                        </w:rPr>
                      </w:pPr>
                      <w:r>
                        <w:rPr>
                          <w:b/>
                          <w:color w:val="7030A0"/>
                        </w:rPr>
                        <w:t>Actionbar_hamburger_menu</w:t>
                      </w:r>
                    </w:p>
                    <w:p w14:paraId="2387A3A3"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9560E4" w:rsidRPr="004F2AD3" w:rsidRDefault="009560E4"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9560E4" w:rsidRPr="004F2AD3" w:rsidRDefault="009560E4"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E5DA8"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4" w:name="_Toc444883185"/>
      <w:r>
        <w:rPr>
          <w:rFonts w:eastAsiaTheme="minorEastAsia" w:cs="Arial"/>
          <w:i w:val="0"/>
        </w:rPr>
        <w:t xml:space="preserve">7.2 </w:t>
      </w:r>
      <w:r w:rsidR="00116FD5">
        <w:rPr>
          <w:rFonts w:eastAsiaTheme="minorEastAsia" w:cs="Arial"/>
          <w:i w:val="0"/>
        </w:rPr>
        <w:t xml:space="preserve"> </w:t>
      </w:r>
      <w:r w:rsidR="00273453">
        <w:rPr>
          <w:rFonts w:eastAsiaTheme="minorEastAsia" w:cs="Arial"/>
          <w:i w:val="0"/>
        </w:rPr>
        <w:t>Product m</w:t>
      </w:r>
      <w:r w:rsidR="009D4173" w:rsidRPr="00955BF5">
        <w:rPr>
          <w:rFonts w:eastAsiaTheme="minorEastAsia" w:cs="Arial"/>
          <w:i w:val="0"/>
        </w:rPr>
        <w:t>enu configuration</w:t>
      </w:r>
      <w:bookmarkEnd w:id="34"/>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w:lastRenderedPageBreak/>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9560E4" w:rsidRPr="00A202CB" w:rsidRDefault="009560E4" w:rsidP="000819CC">
                            <w:pPr>
                              <w:rPr>
                                <w:b/>
                                <w:color w:val="7030A0"/>
                              </w:rPr>
                            </w:pPr>
                            <w:r>
                              <w:rPr>
                                <w:b/>
                                <w:color w:val="7030A0"/>
                              </w:rPr>
                              <w:t>product_menu_title</w:t>
                            </w:r>
                          </w:p>
                          <w:p w14:paraId="4818CE28" w14:textId="77777777" w:rsidR="009560E4" w:rsidRDefault="009560E4"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9560E4" w:rsidRPr="00A202CB" w:rsidRDefault="009560E4" w:rsidP="000819CC">
                      <w:pPr>
                        <w:rPr>
                          <w:b/>
                          <w:color w:val="7030A0"/>
                        </w:rPr>
                      </w:pPr>
                      <w:r>
                        <w:rPr>
                          <w:b/>
                          <w:color w:val="7030A0"/>
                        </w:rPr>
                        <w:t>product_menu_title</w:t>
                      </w:r>
                    </w:p>
                    <w:p w14:paraId="4818CE28" w14:textId="77777777" w:rsidR="009560E4" w:rsidRDefault="009560E4"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44838"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9560E4" w:rsidRPr="00A202CB" w:rsidRDefault="009560E4" w:rsidP="000819CC">
                            <w:pPr>
                              <w:rPr>
                                <w:b/>
                                <w:color w:val="7030A0"/>
                              </w:rPr>
                            </w:pPr>
                            <w:r>
                              <w:rPr>
                                <w:b/>
                                <w:color w:val="7030A0"/>
                              </w:rPr>
                              <w:t>actionbar_back_button</w:t>
                            </w:r>
                          </w:p>
                          <w:p w14:paraId="58570092" w14:textId="77777777" w:rsidR="009560E4" w:rsidRDefault="009560E4"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9560E4" w:rsidRPr="00A202CB" w:rsidRDefault="009560E4" w:rsidP="000819CC">
                      <w:pPr>
                        <w:rPr>
                          <w:b/>
                          <w:color w:val="7030A0"/>
                        </w:rPr>
                      </w:pPr>
                      <w:r>
                        <w:rPr>
                          <w:b/>
                          <w:color w:val="7030A0"/>
                        </w:rPr>
                        <w:t>actionbar_back_button</w:t>
                      </w:r>
                    </w:p>
                    <w:p w14:paraId="58570092" w14:textId="77777777" w:rsidR="009560E4" w:rsidRDefault="009560E4"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66559"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5" w:author="Philips" w:date="2015-12-04T00:03:00Z">
        <w:r w:rsidR="00AA30E0">
          <w:rPr>
            <w:rFonts w:eastAsiaTheme="minorEastAsia"/>
            <w:noProof/>
            <w:rPrChange w:id="36" w:author="Unknown">
              <w:rPr>
                <w:noProof/>
              </w:rPr>
            </w:rPrChange>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7" w:name="_Toc444883186"/>
      <w:r w:rsidRPr="009B380D">
        <w:rPr>
          <w:rFonts w:eastAsiaTheme="minorEastAsia" w:cs="Arial"/>
        </w:rPr>
        <w:lastRenderedPageBreak/>
        <w:t>Social provider configuration</w:t>
      </w:r>
      <w:bookmarkEnd w:id="37"/>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9560E4" w:rsidRPr="00C228E3" w:rsidRDefault="009560E4" w:rsidP="004B7F90">
                            <w:pPr>
                              <w:rPr>
                                <w:rFonts w:cs="Arial"/>
                                <w:b/>
                                <w:color w:val="7030A0"/>
                                <w:szCs w:val="24"/>
                              </w:rPr>
                            </w:pPr>
                            <w:r>
                              <w:rPr>
                                <w:rFonts w:cs="Arial"/>
                                <w:b/>
                                <w:color w:val="7030A0"/>
                                <w:szCs w:val="24"/>
                              </w:rPr>
                              <w:t>text_sub_header_color</w:t>
                            </w:r>
                          </w:p>
                          <w:p w14:paraId="1C8D1C84" w14:textId="77777777" w:rsidR="009560E4" w:rsidRDefault="009560E4"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9560E4" w:rsidRPr="00C228E3" w:rsidRDefault="009560E4" w:rsidP="004B7F90">
                      <w:pPr>
                        <w:rPr>
                          <w:rFonts w:cs="Arial"/>
                          <w:b/>
                          <w:color w:val="7030A0"/>
                          <w:szCs w:val="24"/>
                        </w:rPr>
                      </w:pPr>
                      <w:r>
                        <w:rPr>
                          <w:rFonts w:cs="Arial"/>
                          <w:b/>
                          <w:color w:val="7030A0"/>
                          <w:szCs w:val="24"/>
                        </w:rPr>
                        <w:t>text_sub_header_color</w:t>
                      </w:r>
                    </w:p>
                    <w:p w14:paraId="1C8D1C84" w14:textId="77777777" w:rsidR="009560E4" w:rsidRDefault="009560E4"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107E1"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9560E4" w:rsidRDefault="009560E4" w:rsidP="004B7F90">
                            <w:r w:rsidRPr="0025043B">
                              <w:rPr>
                                <w:rFonts w:cs="Arial"/>
                                <w:b/>
                                <w:color w:val="7030A0"/>
                                <w:szCs w:val="24"/>
                              </w:rPr>
                              <w:t>social_service_provider_menu_resources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9560E4" w:rsidRDefault="009560E4" w:rsidP="004B7F90">
                      <w:r w:rsidRPr="0025043B">
                        <w:rPr>
                          <w:rFonts w:cs="Arial"/>
                          <w:b/>
                          <w:color w:val="7030A0"/>
                          <w:szCs w:val="24"/>
                        </w:rPr>
                        <w:t>social_service_provider_menu_resources</w:t>
                      </w:r>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368C5924"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9560E4" w:rsidRDefault="009560E4" w:rsidP="004B7F90">
                            <w:r w:rsidRPr="0025043B">
                              <w:rPr>
                                <w:rFonts w:cs="Arial"/>
                                <w:b/>
                                <w:color w:val="7030A0"/>
                                <w:szCs w:val="24"/>
                              </w:rPr>
                              <w:t>social_service_provider_menu_title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9560E4" w:rsidRDefault="009560E4" w:rsidP="004B7F90">
                      <w:r w:rsidRPr="0025043B">
                        <w:rPr>
                          <w:rFonts w:cs="Arial"/>
                          <w:b/>
                          <w:color w:val="7030A0"/>
                          <w:szCs w:val="24"/>
                        </w:rPr>
                        <w:t>social_service_provider_menu_title</w:t>
                      </w:r>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B0FDE"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9560E4" w:rsidRPr="00C228E3" w:rsidRDefault="009560E4" w:rsidP="004B7F90">
                            <w:pPr>
                              <w:rPr>
                                <w:rFonts w:cs="Arial"/>
                                <w:b/>
                                <w:color w:val="7030A0"/>
                                <w:szCs w:val="24"/>
                              </w:rPr>
                            </w:pPr>
                            <w:r>
                              <w:rPr>
                                <w:rFonts w:cs="Arial"/>
                                <w:b/>
                                <w:color w:val="7030A0"/>
                                <w:szCs w:val="24"/>
                              </w:rPr>
                              <w:t>actionbar_back_button</w:t>
                            </w:r>
                          </w:p>
                          <w:p w14:paraId="67C18188" w14:textId="77777777" w:rsidR="009560E4" w:rsidRDefault="009560E4"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9560E4" w:rsidRPr="00C228E3" w:rsidRDefault="009560E4" w:rsidP="004B7F90">
                      <w:pPr>
                        <w:rPr>
                          <w:rFonts w:cs="Arial"/>
                          <w:b/>
                          <w:color w:val="7030A0"/>
                          <w:szCs w:val="24"/>
                        </w:rPr>
                      </w:pPr>
                      <w:r>
                        <w:rPr>
                          <w:rFonts w:cs="Arial"/>
                          <w:b/>
                          <w:color w:val="7030A0"/>
                          <w:szCs w:val="24"/>
                        </w:rPr>
                        <w:t>actionbar_back_button</w:t>
                      </w:r>
                    </w:p>
                    <w:p w14:paraId="67C18188" w14:textId="77777777" w:rsidR="009560E4" w:rsidRDefault="009560E4"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5BCAC81F"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8" w:name="_Toc444883187"/>
      <w:bookmarkStart w:id="39" w:name="_Toc297311305"/>
      <w:bookmarkEnd w:id="27"/>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8"/>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FD4212" w:rsidRDefault="0089331C" w:rsidP="00AF5B03">
      <w:pPr>
        <w:pStyle w:val="ListParagraph"/>
        <w:numPr>
          <w:ilvl w:val="0"/>
          <w:numId w:val="31"/>
        </w:numPr>
        <w:contextualSpacing w:val="0"/>
        <w:rPr>
          <w:rFonts w:cs="Arial"/>
          <w:sz w:val="22"/>
          <w:szCs w:val="22"/>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14578AF0" w:rsidR="00AF5B03" w:rsidRPr="00FD4212" w:rsidRDefault="00AF5B03" w:rsidP="00FD4212">
      <w:pPr>
        <w:pStyle w:val="HTMLPreformatted"/>
        <w:shd w:val="clear" w:color="auto" w:fill="FFFFFF"/>
        <w:ind w:left="916"/>
        <w:rPr>
          <w:rFonts w:ascii="Arial" w:eastAsia="Times New Roman" w:hAnsi="Arial" w:cs="Arial"/>
          <w:color w:val="000000"/>
          <w:sz w:val="22"/>
          <w:szCs w:val="22"/>
        </w:rPr>
      </w:pPr>
      <w:r w:rsidRPr="00FD4212">
        <w:rPr>
          <w:rFonts w:ascii="Arial" w:hAnsi="Arial" w:cs="Arial"/>
          <w:sz w:val="22"/>
          <w:szCs w:val="22"/>
          <w:highlight w:val="yellow"/>
        </w:rPr>
        <w:t>We define one interface called “ActionBar</w:t>
      </w:r>
      <w:r w:rsidR="00FD4212" w:rsidRPr="00FD4212">
        <w:rPr>
          <w:rFonts w:ascii="Arial" w:hAnsi="Arial" w:cs="Arial"/>
          <w:sz w:val="22"/>
          <w:szCs w:val="22"/>
          <w:highlight w:val="yellow"/>
        </w:rPr>
        <w:t>Update</w:t>
      </w:r>
      <w:r w:rsidRPr="00FD4212">
        <w:rPr>
          <w:rFonts w:ascii="Arial" w:hAnsi="Arial" w:cs="Arial"/>
          <w:sz w:val="22"/>
          <w:szCs w:val="22"/>
          <w:highlight w:val="yellow"/>
        </w:rPr>
        <w:t>Listener” and it w</w:t>
      </w:r>
      <w:r w:rsidR="00FD4212" w:rsidRPr="00FD4212">
        <w:rPr>
          <w:rFonts w:ascii="Arial" w:hAnsi="Arial" w:cs="Arial"/>
          <w:sz w:val="22"/>
          <w:szCs w:val="22"/>
          <w:highlight w:val="yellow"/>
        </w:rPr>
        <w:t>ill have method called update</w:t>
      </w:r>
      <w:r w:rsidRPr="00FD4212">
        <w:rPr>
          <w:rFonts w:ascii="Arial" w:hAnsi="Arial" w:cs="Arial"/>
          <w:sz w:val="22"/>
          <w:szCs w:val="22"/>
          <w:highlight w:val="yellow"/>
        </w:rPr>
        <w:t>ActionBar (</w:t>
      </w:r>
      <w:r w:rsidR="00FD4212" w:rsidRPr="00FD4212">
        <w:rPr>
          <w:rFonts w:ascii="Arial" w:eastAsia="Times New Roman" w:hAnsi="Arial" w:cs="Arial"/>
          <w:color w:val="000000"/>
          <w:sz w:val="22"/>
          <w:szCs w:val="22"/>
          <w:highlight w:val="yellow"/>
        </w:rPr>
        <w:t xml:space="preserve">String titleActionbar, Boolean </w:t>
      </w:r>
      <w:r w:rsidR="00FD4212" w:rsidRPr="00FD4212">
        <w:rPr>
          <w:rFonts w:ascii="Arial" w:eastAsia="Times New Roman" w:hAnsi="Arial" w:cs="Arial"/>
          <w:color w:val="000000"/>
          <w:sz w:val="22"/>
          <w:szCs w:val="22"/>
          <w:highlight w:val="yellow"/>
          <w:shd w:val="clear" w:color="auto" w:fill="E4E4FF"/>
        </w:rPr>
        <w:t>hamburgerIconAvaialable</w:t>
      </w:r>
      <w:r w:rsidRPr="00FD4212">
        <w:rPr>
          <w:rFonts w:ascii="Arial" w:hAnsi="Arial" w:cs="Arial"/>
          <w:sz w:val="22"/>
          <w:szCs w:val="22"/>
          <w:highlight w:val="yellow"/>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40" w:name="_Toc444883188"/>
      <w:r w:rsidRPr="008D6FA5">
        <w:rPr>
          <w:rFonts w:cs="Arial"/>
        </w:rPr>
        <w:t>Handling consumer care as activity</w:t>
      </w:r>
      <w:bookmarkEnd w:id="40"/>
    </w:p>
    <w:p w14:paraId="77806113" w14:textId="241C688E" w:rsidR="00AF5B03" w:rsidRPr="008D6FA5" w:rsidRDefault="00AF5B03" w:rsidP="00AF5B03">
      <w:pPr>
        <w:pStyle w:val="BodyText"/>
        <w:rPr>
          <w:rFonts w:cs="Arial"/>
          <w:lang w:val="en-GB"/>
        </w:rPr>
      </w:pPr>
      <w:r w:rsidRPr="008D6FA5">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8D6FA5" w:rsidRDefault="00AF5B03" w:rsidP="00AF5B03">
      <w:pPr>
        <w:pStyle w:val="Heading1"/>
        <w:rPr>
          <w:rFonts w:cs="Arial"/>
        </w:rPr>
      </w:pPr>
      <w:bookmarkStart w:id="41" w:name="_Toc444883189"/>
      <w:r w:rsidRPr="008D6FA5">
        <w:rPr>
          <w:rFonts w:cs="Arial"/>
        </w:rPr>
        <w:t>Vertical features customization</w:t>
      </w:r>
      <w:bookmarkEnd w:id="41"/>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Application has to implement interfaces like MainMenuListener, ProductMenuListener, and SocialProviderListener.</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MainMenuListener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ProductMenuListener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r w:rsidRPr="008D6FA5">
        <w:rPr>
          <w:rFonts w:cs="Arial"/>
          <w:szCs w:val="24"/>
        </w:rPr>
        <w:t>SocialProviderListener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2" w:name="_Toc444883190"/>
      <w:r w:rsidRPr="008D6FA5">
        <w:rPr>
          <w:rFonts w:cs="Arial"/>
        </w:rPr>
        <w:lastRenderedPageBreak/>
        <w:t>Action bar customization</w:t>
      </w:r>
      <w:bookmarkEnd w:id="42"/>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config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3" w:name="_Toc433199531"/>
      <w:bookmarkStart w:id="44" w:name="_Toc444883191"/>
      <w:r>
        <w:rPr>
          <w:rStyle w:val="dac-header-crumbs-link"/>
        </w:rPr>
        <w:t>Supporting apps with Over 65K Methods</w:t>
      </w:r>
      <w:bookmarkEnd w:id="43"/>
      <w:bookmarkEnd w:id="44"/>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1C053D" w:rsidP="00B25B22">
      <w:pPr>
        <w:pStyle w:val="BodyText"/>
        <w:ind w:left="720"/>
        <w:rPr>
          <w:lang w:val="en-GB"/>
        </w:rPr>
      </w:pPr>
      <w:hyperlink r:id="rId17"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5E2E32EC"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w:t>
      </w:r>
      <w:r w:rsidR="00D23FDA">
        <w:rPr>
          <w:color w:val="000000"/>
          <w:sz w:val="18"/>
          <w:szCs w:val="18"/>
          <w:highlight w:val="lightGray"/>
        </w:rPr>
        <w:t>droid {</w:t>
      </w:r>
      <w:r w:rsidR="00D23FDA">
        <w:rPr>
          <w:color w:val="000000"/>
          <w:sz w:val="18"/>
          <w:szCs w:val="18"/>
          <w:highlight w:val="lightGray"/>
        </w:rPr>
        <w:br/>
        <w:t>    compileSdkVersion 23</w:t>
      </w:r>
      <w:r w:rsidRPr="005F1466">
        <w:rPr>
          <w:color w:val="000000"/>
          <w:sz w:val="18"/>
          <w:szCs w:val="18"/>
          <w:highlight w:val="lightGray"/>
        </w:rPr>
        <w:br/>
        <w:t>    buildToolsVersion "2</w:t>
      </w:r>
      <w:r w:rsidR="00445915">
        <w:rPr>
          <w:color w:val="000000"/>
          <w:sz w:val="18"/>
          <w:szCs w:val="18"/>
          <w:highlight w:val="lightGray"/>
        </w:rPr>
        <w:t>3.0.3</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w:t>
      </w:r>
      <w:r w:rsidR="001C0212">
        <w:rPr>
          <w:color w:val="000000"/>
          <w:sz w:val="18"/>
          <w:szCs w:val="18"/>
          <w:highlight w:val="lightGray"/>
        </w:rPr>
        <w:t>3</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5" w:name="_Toc444883192"/>
      <w:r>
        <w:rPr>
          <w:rFonts w:cs="Arial"/>
        </w:rPr>
        <w:lastRenderedPageBreak/>
        <w:t>Supported Languages</w:t>
      </w:r>
      <w:bookmarkEnd w:id="45"/>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r w:rsidR="00483F0F">
              <w:rPr>
                <w:rFonts w:cs="Arial"/>
                <w:color w:val="000000"/>
                <w:szCs w:val="24"/>
              </w:rPr>
              <w:t>Hongkong-China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785782CF" w14:textId="38DD4FE6" w:rsidR="007A4F4A" w:rsidRDefault="007A4F4A" w:rsidP="007A4F4A">
      <w:pPr>
        <w:pStyle w:val="Heading1"/>
        <w:rPr>
          <w:rFonts w:cs="Arial"/>
        </w:rPr>
      </w:pPr>
      <w:r>
        <w:rPr>
          <w:rFonts w:cs="Arial"/>
        </w:rPr>
        <w:t>Proguard Rules</w:t>
      </w:r>
    </w:p>
    <w:p w14:paraId="1D4F0166" w14:textId="77777777" w:rsidR="007A4F4A" w:rsidRDefault="007A4F4A" w:rsidP="007A4F4A">
      <w:pPr>
        <w:pStyle w:val="BodyText"/>
        <w:rPr>
          <w:lang w:val="en-GB"/>
        </w:rPr>
      </w:pPr>
    </w:p>
    <w:p w14:paraId="4F748723" w14:textId="77777777" w:rsidR="007A4F4A" w:rsidRPr="007A4F4A" w:rsidRDefault="007A4F4A" w:rsidP="007A4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7A4F4A">
        <w:rPr>
          <w:rFonts w:ascii="Courier New" w:hAnsi="Courier New" w:cs="Courier New"/>
          <w:b/>
          <w:bCs/>
          <w:color w:val="000080"/>
          <w:sz w:val="18"/>
          <w:szCs w:val="18"/>
        </w:rPr>
        <w:t>-dontusemixedcaseclassnames</w:t>
      </w:r>
      <w:r w:rsidRPr="007A4F4A">
        <w:rPr>
          <w:rFonts w:ascii="Courier New" w:hAnsi="Courier New" w:cs="Courier New"/>
          <w:b/>
          <w:bCs/>
          <w:color w:val="000080"/>
          <w:sz w:val="18"/>
          <w:szCs w:val="18"/>
        </w:rPr>
        <w:br/>
        <w:t>-dontskipnonpubliclibraryclasses</w:t>
      </w:r>
      <w:r w:rsidRPr="007A4F4A">
        <w:rPr>
          <w:rFonts w:ascii="Courier New" w:hAnsi="Courier New" w:cs="Courier New"/>
          <w:b/>
          <w:bCs/>
          <w:color w:val="000080"/>
          <w:sz w:val="18"/>
          <w:szCs w:val="18"/>
        </w:rPr>
        <w:br/>
        <w:t>-dontskipnonpubliclibraryclassmembers</w:t>
      </w:r>
      <w:r w:rsidRPr="007A4F4A">
        <w:rPr>
          <w:rFonts w:ascii="Courier New" w:hAnsi="Courier New" w:cs="Courier New"/>
          <w:b/>
          <w:bCs/>
          <w:color w:val="000080"/>
          <w:sz w:val="18"/>
          <w:szCs w:val="18"/>
        </w:rPr>
        <w:br/>
        <w:t>-dontpreverify</w:t>
      </w:r>
      <w:r w:rsidRPr="007A4F4A">
        <w:rPr>
          <w:rFonts w:ascii="Courier New" w:hAnsi="Courier New" w:cs="Courier New"/>
          <w:b/>
          <w:bCs/>
          <w:color w:val="000080"/>
          <w:sz w:val="18"/>
          <w:szCs w:val="18"/>
        </w:rPr>
        <w:br/>
        <w:t xml:space="preserve">-keepattributes </w:t>
      </w:r>
      <w:r w:rsidRPr="007A4F4A">
        <w:rPr>
          <w:rFonts w:ascii="Courier New" w:hAnsi="Courier New" w:cs="Courier New"/>
          <w:color w:val="000000"/>
          <w:sz w:val="18"/>
          <w:szCs w:val="18"/>
        </w:rPr>
        <w:t>*Annotation*</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-keepattributes </w:t>
      </w:r>
      <w:r w:rsidRPr="007A4F4A">
        <w:rPr>
          <w:rFonts w:ascii="Courier New" w:hAnsi="Courier New" w:cs="Courier New"/>
          <w:color w:val="000000"/>
          <w:sz w:val="18"/>
          <w:szCs w:val="18"/>
        </w:rPr>
        <w:t>Signature</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 Gson specific classes</w:t>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sun.misc.Unsafe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com.google.gson.stream.**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com.philips.cdp.prxclient.prxdatamodels.**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com.google.gson.examples.android.model.**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#Tagging</w:t>
      </w:r>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com.adobe.mobile.** {</w:t>
      </w:r>
      <w:r w:rsidRPr="007A4F4A">
        <w:rPr>
          <w:rFonts w:ascii="Courier New" w:hAnsi="Courier New" w:cs="Courier New"/>
          <w:b/>
          <w:bCs/>
          <w:color w:val="660E7A"/>
          <w:sz w:val="18"/>
          <w:szCs w:val="18"/>
        </w:rPr>
        <w:t>*;</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com.philips.cdp.tagging.** {</w:t>
      </w:r>
      <w:r w:rsidRPr="007A4F4A">
        <w:rPr>
          <w:rFonts w:ascii="Courier New" w:hAnsi="Courier New" w:cs="Courier New"/>
          <w:b/>
          <w:bCs/>
          <w:color w:val="660E7A"/>
          <w:sz w:val="18"/>
          <w:szCs w:val="18"/>
        </w:rPr>
        <w:t>*;</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lastRenderedPageBreak/>
        <w:br/>
      </w:r>
      <w:r w:rsidRPr="007A4F4A">
        <w:rPr>
          <w:rFonts w:ascii="Courier New" w:hAnsi="Courier New" w:cs="Courier New"/>
          <w:i/>
          <w:iCs/>
          <w:color w:val="808080"/>
          <w:sz w:val="18"/>
          <w:szCs w:val="18"/>
        </w:rPr>
        <w:t>#LocaleMatch</w:t>
      </w:r>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com.philips.cdp.localematch.** {</w:t>
      </w:r>
      <w:r w:rsidRPr="007A4F4A">
        <w:rPr>
          <w:rFonts w:ascii="Courier New" w:hAnsi="Courier New" w:cs="Courier New"/>
          <w:b/>
          <w:bCs/>
          <w:color w:val="660E7A"/>
          <w:sz w:val="18"/>
          <w:szCs w:val="18"/>
        </w:rPr>
        <w:t>*;</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#Network</w:t>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org.apache.http.**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class android.net.http.**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#ConsumerCare</w:t>
      </w:r>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 extends android.app.Activity</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 extends android.app.Application</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 extends android.content.BroadcastReceiver</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t xml:space="preserve">    </w:t>
      </w:r>
      <w:r w:rsidRPr="007A4F4A">
        <w:rPr>
          <w:rFonts w:ascii="Courier New" w:hAnsi="Courier New" w:cs="Courier New"/>
          <w:b/>
          <w:bCs/>
          <w:color w:val="000080"/>
          <w:sz w:val="18"/>
          <w:szCs w:val="18"/>
        </w:rPr>
        <w:t xml:space="preserve">-keepclassmembers </w:t>
      </w:r>
      <w:r w:rsidRPr="007A4F4A">
        <w:rPr>
          <w:rFonts w:ascii="Courier New" w:hAnsi="Courier New" w:cs="Courier New"/>
          <w:color w:val="000000"/>
          <w:sz w:val="18"/>
          <w:szCs w:val="18"/>
        </w:rPr>
        <w:t>enum *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static **[] values();</w:t>
      </w:r>
      <w:r w:rsidRPr="007A4F4A">
        <w:rPr>
          <w:rFonts w:ascii="Courier New" w:hAnsi="Courier New" w:cs="Courier New"/>
          <w:b/>
          <w:bCs/>
          <w:color w:val="660E7A"/>
          <w:sz w:val="18"/>
          <w:szCs w:val="18"/>
        </w:rPr>
        <w:br/>
        <w:t xml:space="preserve">        public static ** valueOf(java.lang.String);</w:t>
      </w:r>
      <w:r w:rsidRPr="007A4F4A">
        <w:rPr>
          <w:rFonts w:ascii="Courier New" w:hAnsi="Courier New" w:cs="Courier New"/>
          <w:b/>
          <w:bCs/>
          <w:color w:val="660E7A"/>
          <w:sz w:val="18"/>
          <w:szCs w:val="18"/>
        </w:rPr>
        <w:br/>
        <w:t xml:space="preserve">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public class * extends android.view.View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&lt;init&gt;(android.content.Context);</w:t>
      </w:r>
      <w:r w:rsidRPr="007A4F4A">
        <w:rPr>
          <w:rFonts w:ascii="Courier New" w:hAnsi="Courier New" w:cs="Courier New"/>
          <w:b/>
          <w:bCs/>
          <w:color w:val="660E7A"/>
          <w:sz w:val="18"/>
          <w:szCs w:val="18"/>
        </w:rPr>
        <w:br/>
        <w:t xml:space="preserve">    public &lt;init&gt;(android.content.Context, android.util.AttributeSet);</w:t>
      </w:r>
      <w:r w:rsidRPr="007A4F4A">
        <w:rPr>
          <w:rFonts w:ascii="Courier New" w:hAnsi="Courier New" w:cs="Courier New"/>
          <w:b/>
          <w:bCs/>
          <w:color w:val="660E7A"/>
          <w:sz w:val="18"/>
          <w:szCs w:val="18"/>
        </w:rPr>
        <w:br/>
        <w:t xml:space="preserve">    public &lt;init&gt;(android.content.Context, android.util.AttributeSet, int);</w:t>
      </w:r>
      <w:r w:rsidRPr="007A4F4A">
        <w:rPr>
          <w:rFonts w:ascii="Courier New" w:hAnsi="Courier New" w:cs="Courier New"/>
          <w:b/>
          <w:bCs/>
          <w:color w:val="660E7A"/>
          <w:sz w:val="18"/>
          <w:szCs w:val="18"/>
        </w:rPr>
        <w:br/>
        <w:t xml:space="preserve">    public void set*(...);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-keepclasseswithmembers </w:t>
      </w:r>
      <w:r w:rsidRPr="007A4F4A">
        <w:rPr>
          <w:rFonts w:ascii="Courier New" w:hAnsi="Courier New" w:cs="Courier New"/>
          <w:color w:val="000000"/>
          <w:sz w:val="18"/>
          <w:szCs w:val="18"/>
        </w:rPr>
        <w:t>class *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&lt;init&gt;(android.content.Context, android.util.AttributeSet);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-keepclasseswithmembers </w:t>
      </w:r>
      <w:r w:rsidRPr="007A4F4A">
        <w:rPr>
          <w:rFonts w:ascii="Courier New" w:hAnsi="Courier New" w:cs="Courier New"/>
          <w:color w:val="000000"/>
          <w:sz w:val="18"/>
          <w:szCs w:val="18"/>
        </w:rPr>
        <w:t>class *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&lt;init&gt;(android.content.Context, android.util.AttributeSet, int);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-keepclassmembers </w:t>
      </w:r>
      <w:r w:rsidRPr="007A4F4A">
        <w:rPr>
          <w:rFonts w:ascii="Courier New" w:hAnsi="Courier New" w:cs="Courier New"/>
          <w:color w:val="000000"/>
          <w:sz w:val="18"/>
          <w:szCs w:val="18"/>
        </w:rPr>
        <w:t>class * extends android.content.Context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void *(android.view.View);</w:t>
      </w:r>
      <w:r w:rsidRPr="007A4F4A">
        <w:rPr>
          <w:rFonts w:ascii="Courier New" w:hAnsi="Courier New" w:cs="Courier New"/>
          <w:b/>
          <w:bCs/>
          <w:color w:val="660E7A"/>
          <w:sz w:val="18"/>
          <w:szCs w:val="18"/>
        </w:rPr>
        <w:br/>
        <w:t xml:space="preserve">   public void *(android.view.MenuItem);</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-keepclassmembers </w:t>
      </w:r>
      <w:r w:rsidRPr="007A4F4A">
        <w:rPr>
          <w:rFonts w:ascii="Courier New" w:hAnsi="Courier New" w:cs="Courier New"/>
          <w:color w:val="000000"/>
          <w:sz w:val="18"/>
          <w:szCs w:val="18"/>
        </w:rPr>
        <w:t>class * implements android.os.Parcelable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static android.os.Parcelable$Creator CREATOR;</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-keepclassmembers </w:t>
      </w:r>
      <w:r w:rsidRPr="007A4F4A">
        <w:rPr>
          <w:rFonts w:ascii="Courier New" w:hAnsi="Courier New" w:cs="Courier New"/>
          <w:color w:val="000000"/>
          <w:sz w:val="18"/>
          <w:szCs w:val="18"/>
        </w:rPr>
        <w:t>class **.R$*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static &lt;fields&gt;;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p>
    <w:p w14:paraId="7AF56D88" w14:textId="77777777" w:rsidR="007A4F4A" w:rsidRDefault="007A4F4A" w:rsidP="007A4F4A">
      <w:pPr>
        <w:pStyle w:val="BodyText"/>
        <w:ind w:left="916"/>
        <w:rPr>
          <w:lang w:val="en-GB"/>
        </w:rPr>
      </w:pPr>
    </w:p>
    <w:p w14:paraId="44711AF0" w14:textId="77777777" w:rsidR="007A4F4A" w:rsidRDefault="007A4F4A" w:rsidP="007A4F4A">
      <w:pPr>
        <w:pStyle w:val="BodyText"/>
        <w:ind w:left="916"/>
        <w:rPr>
          <w:lang w:val="en-GB"/>
        </w:rPr>
      </w:pPr>
    </w:p>
    <w:p w14:paraId="2E263BE7" w14:textId="77777777" w:rsidR="007A4F4A" w:rsidRPr="007A4F4A" w:rsidRDefault="007A4F4A" w:rsidP="007A4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com.google.android.gms.**</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org.w3c.dom.bootstrap.DOMImplementationRegistry</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com.philips.cdp.productselection.R$id</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android.support.v4.view.ViewCompatApi24.**</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android.support.v7.media.**</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android.media.session</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android.app.**</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com.philips.cdp.digitalcare.**</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com.philips.cdp.productselection.**</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android.support.**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-dontwarn </w:t>
      </w:r>
      <w:r w:rsidRPr="007A4F4A">
        <w:rPr>
          <w:rFonts w:ascii="Courier New" w:hAnsi="Courier New" w:cs="Courier New"/>
          <w:color w:val="000000"/>
          <w:sz w:val="18"/>
          <w:szCs w:val="18"/>
        </w:rPr>
        <w:t>org.apache.**</w:t>
      </w:r>
    </w:p>
    <w:p w14:paraId="42233F21" w14:textId="77777777" w:rsidR="007A4F4A" w:rsidRPr="007A4F4A" w:rsidRDefault="007A4F4A" w:rsidP="007A4F4A">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6" w:name="_Toc444883193"/>
      <w:r>
        <w:rPr>
          <w:rFonts w:cs="Arial"/>
        </w:rPr>
        <w:t>Frequently asked Questions</w:t>
      </w:r>
      <w:bookmarkEnd w:id="46"/>
    </w:p>
    <w:p w14:paraId="37E9E067" w14:textId="0E073839" w:rsidR="00FF7B65" w:rsidRPr="008F62E3" w:rsidRDefault="00FF7B65" w:rsidP="00E340FB">
      <w:pPr>
        <w:pStyle w:val="Heading1"/>
        <w:numPr>
          <w:ilvl w:val="1"/>
          <w:numId w:val="17"/>
        </w:numPr>
        <w:rPr>
          <w:rFonts w:cs="Arial"/>
          <w:sz w:val="24"/>
          <w:szCs w:val="24"/>
        </w:rPr>
      </w:pPr>
      <w:bookmarkStart w:id="47" w:name="_Toc437015076"/>
      <w:bookmarkStart w:id="48" w:name="_Toc444883194"/>
      <w:r w:rsidRPr="008F62E3">
        <w:rPr>
          <w:rFonts w:cs="Arial"/>
          <w:sz w:val="24"/>
          <w:szCs w:val="24"/>
        </w:rPr>
        <w:t>How about customising fonts and sizes?</w:t>
      </w:r>
      <w:bookmarkEnd w:id="47"/>
      <w:bookmarkEnd w:id="48"/>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Yes. Please make sure you call enableTagging and provide apps ID. Please check sample app for more details. Unless App calls enableTagging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ctn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please add relevant ctn number</w:t>
      </w:r>
    </w:p>
    <w:p w14:paraId="1929D5BB" w14:textId="77777777" w:rsidR="00E91EAA" w:rsidRPr="00E91EAA" w:rsidRDefault="001C053D" w:rsidP="00E91EAA">
      <w:pPr>
        <w:pStyle w:val="ListParagraph"/>
        <w:numPr>
          <w:ilvl w:val="0"/>
          <w:numId w:val="37"/>
        </w:numPr>
        <w:rPr>
          <w:rFonts w:cs="Arial"/>
          <w:szCs w:val="24"/>
        </w:rPr>
      </w:pPr>
      <w:hyperlink r:id="rId18"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1C053D" w:rsidP="00E91EAA">
      <w:pPr>
        <w:pStyle w:val="ListParagraph"/>
        <w:numPr>
          <w:ilvl w:val="0"/>
          <w:numId w:val="37"/>
        </w:numPr>
        <w:rPr>
          <w:rFonts w:cs="Arial"/>
          <w:sz w:val="20"/>
        </w:rPr>
      </w:pPr>
      <w:hyperlink r:id="rId19"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r w:rsidRPr="008E7215">
        <w:rPr>
          <w:rFonts w:ascii="Segoe UI" w:hAnsi="Segoe UI" w:cs="Segoe UI"/>
          <w:b/>
          <w:color w:val="000000"/>
          <w:sz w:val="20"/>
        </w:rPr>
        <w:t>com.android.build.api.transform.TransformException: com.android.builder.packaging.DuplicateFileException: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Or any duplication related exception, the duplication library can be added to packageOption.</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r>
        <w:rPr>
          <w:rFonts w:ascii="Consolas" w:hAnsi="Consolas" w:cs="Consolas"/>
          <w:color w:val="2E3133"/>
          <w:sz w:val="20"/>
        </w:rPr>
        <w:t>android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packagingOptions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exclude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rPr>
          <w:rFonts w:ascii="Segoe UI" w:hAnsi="Segoe UI" w:cs="Segoe UI"/>
          <w:color w:val="2E3133"/>
          <w:sz w:val="20"/>
        </w:rPr>
      </w:pPr>
      <w:r>
        <w:rPr>
          <w:rFonts w:ascii="Segoe UI" w:hAnsi="Segoe UI" w:cs="Segoe UI"/>
          <w:color w:val="2E3133"/>
          <w:sz w:val="20"/>
        </w:rPr>
        <w:t xml:space="preserve">         </w:t>
      </w:r>
      <w:r>
        <w:rPr>
          <w:rFonts w:ascii="Segoe UI" w:hAnsi="Segoe UI" w:cs="Segoe UI"/>
          <w:color w:val="2E3133"/>
          <w:sz w:val="20"/>
        </w:rPr>
        <w:tab/>
        <w:t>}</w:t>
      </w:r>
    </w:p>
    <w:p w14:paraId="58EA2E87" w14:textId="77777777" w:rsidR="00F7231D" w:rsidRDefault="00F7231D" w:rsidP="00B41833">
      <w:pPr>
        <w:autoSpaceDE w:val="0"/>
        <w:autoSpaceDN w:val="0"/>
        <w:ind w:left="720"/>
        <w:rPr>
          <w:rFonts w:ascii="Segoe UI" w:hAnsi="Segoe UI" w:cs="Segoe UI"/>
          <w:color w:val="2E3133"/>
          <w:sz w:val="20"/>
        </w:rPr>
      </w:pPr>
    </w:p>
    <w:p w14:paraId="27C6AAD2" w14:textId="77777777" w:rsidR="00F7231D" w:rsidRDefault="00F7231D" w:rsidP="00F7231D">
      <w:pPr>
        <w:autoSpaceDE w:val="0"/>
        <w:autoSpaceDN w:val="0"/>
        <w:ind w:left="720"/>
      </w:pPr>
      <w:r>
        <w:t>android {</w:t>
      </w:r>
    </w:p>
    <w:p w14:paraId="0B93FB2E" w14:textId="77777777" w:rsidR="00F7231D" w:rsidRDefault="00F7231D" w:rsidP="00F7231D">
      <w:pPr>
        <w:autoSpaceDE w:val="0"/>
        <w:autoSpaceDN w:val="0"/>
        <w:ind w:left="720"/>
      </w:pPr>
      <w:r>
        <w:t xml:space="preserve">    packagingOptions {</w:t>
      </w:r>
    </w:p>
    <w:p w14:paraId="4717D2BA" w14:textId="77777777" w:rsidR="00F7231D" w:rsidRDefault="00F7231D" w:rsidP="00F7231D">
      <w:pPr>
        <w:autoSpaceDE w:val="0"/>
        <w:autoSpaceDN w:val="0"/>
        <w:ind w:left="720"/>
      </w:pPr>
      <w:r>
        <w:t xml:space="preserve">        exclude 'lib/arm64-v8a/librsjni.so'</w:t>
      </w:r>
    </w:p>
    <w:p w14:paraId="77FBFA31" w14:textId="77777777" w:rsidR="00F7231D" w:rsidRDefault="00F7231D" w:rsidP="00F7231D">
      <w:pPr>
        <w:autoSpaceDE w:val="0"/>
        <w:autoSpaceDN w:val="0"/>
        <w:ind w:left="720"/>
      </w:pPr>
      <w:r>
        <w:t xml:space="preserve">        pickFirst 'lib/arm64-v8a/libRSSupport.so'</w:t>
      </w:r>
    </w:p>
    <w:p w14:paraId="18BA14BA" w14:textId="77777777" w:rsidR="00F7231D" w:rsidRDefault="00F7231D" w:rsidP="00F7231D">
      <w:pPr>
        <w:autoSpaceDE w:val="0"/>
        <w:autoSpaceDN w:val="0"/>
        <w:ind w:left="720"/>
      </w:pPr>
      <w:r>
        <w:t xml:space="preserve">    }</w:t>
      </w:r>
    </w:p>
    <w:p w14:paraId="6CA651EA" w14:textId="36A6AB95" w:rsidR="008E7215" w:rsidRPr="00FF7B65" w:rsidRDefault="00F7231D" w:rsidP="00F7231D">
      <w:pPr>
        <w:autoSpaceDE w:val="0"/>
        <w:autoSpaceDN w:val="0"/>
        <w:ind w:left="720"/>
        <w:rPr>
          <w:b/>
          <w:lang w:val="en-GB"/>
        </w:rPr>
      </w:pPr>
      <w:r>
        <w:t>}</w:t>
      </w:r>
    </w:p>
    <w:p w14:paraId="606B52DC" w14:textId="77777777" w:rsidR="00FF7B65" w:rsidRPr="00FF7B65" w:rsidRDefault="00FF7B65" w:rsidP="00FF7B65">
      <w:pPr>
        <w:pStyle w:val="Heading1"/>
        <w:rPr>
          <w:rFonts w:cs="Arial"/>
        </w:rPr>
      </w:pPr>
      <w:bookmarkStart w:id="49" w:name="_Toc444883195"/>
      <w:r w:rsidRPr="00FF7B65">
        <w:rPr>
          <w:rFonts w:eastAsiaTheme="minorEastAsia" w:cs="Arial"/>
        </w:rPr>
        <w:t>Notes</w:t>
      </w:r>
      <w:bookmarkEnd w:id="49"/>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bookmarkEnd w:id="39"/>
    </w:p>
    <w:sectPr w:rsidR="00FF7B65" w:rsidRPr="008D6FA5" w:rsidSect="003C4F40">
      <w:headerReference w:type="default" r:id="rId20"/>
      <w:footerReference w:type="default" r:id="rId21"/>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5A5BD" w14:textId="77777777" w:rsidR="001C053D" w:rsidRDefault="001C053D" w:rsidP="003C4F40">
      <w:r>
        <w:separator/>
      </w:r>
    </w:p>
  </w:endnote>
  <w:endnote w:type="continuationSeparator" w:id="0">
    <w:p w14:paraId="637926C5" w14:textId="77777777" w:rsidR="001C053D" w:rsidRDefault="001C053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9560E4" w:rsidRPr="003C4F40" w:rsidRDefault="009560E4"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7D2090">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7D2090">
      <w:rPr>
        <w:rFonts w:cs="Arial"/>
        <w:i/>
        <w:noProof/>
        <w:sz w:val="20"/>
      </w:rPr>
      <w:t>20</w:t>
    </w:r>
    <w:r w:rsidRPr="003C4F40">
      <w:rPr>
        <w:rFonts w:cs="Arial"/>
        <w:i/>
        <w:sz w:val="20"/>
      </w:rPr>
      <w:fldChar w:fldCharType="end"/>
    </w:r>
  </w:p>
  <w:p w14:paraId="66BBB41D" w14:textId="77777777" w:rsidR="009560E4" w:rsidRPr="003C4F40" w:rsidRDefault="009560E4"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AB179" w14:textId="77777777" w:rsidR="001C053D" w:rsidRDefault="001C053D" w:rsidP="003C4F40">
      <w:r>
        <w:separator/>
      </w:r>
    </w:p>
  </w:footnote>
  <w:footnote w:type="continuationSeparator" w:id="0">
    <w:p w14:paraId="5FEA1FE6" w14:textId="77777777" w:rsidR="001C053D" w:rsidRDefault="001C053D"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0E398808" w:rsidR="009560E4" w:rsidRPr="003C4F40" w:rsidRDefault="009560E4" w:rsidP="003C4F40">
    <w:pPr>
      <w:pStyle w:val="Header"/>
      <w:tabs>
        <w:tab w:val="left" w:pos="5140"/>
      </w:tabs>
      <w:rPr>
        <w:rFonts w:cs="Arial"/>
        <w:sz w:val="20"/>
      </w:rPr>
    </w:pPr>
    <w:r w:rsidRPr="003C4F40">
      <w:rPr>
        <w:rFonts w:cs="Arial"/>
        <w:sz w:val="20"/>
      </w:rPr>
      <w:t>Conne</w:t>
    </w:r>
    <w:r>
      <w:rPr>
        <w:rFonts w:cs="Arial"/>
        <w:sz w:val="20"/>
      </w:rPr>
      <w:t>cted Digital Propositions: Consumer Care Android Integration</w:t>
    </w:r>
    <w:r>
      <w:rPr>
        <w:rFonts w:cs="Arial"/>
        <w:sz w:val="20"/>
      </w:rPr>
      <w:tab/>
      <w:t>Version 1.7</w:t>
    </w:r>
  </w:p>
  <w:p w14:paraId="4F918DBF" w14:textId="5B05B7B4" w:rsidR="009560E4" w:rsidRPr="003C4F40" w:rsidRDefault="009560E4" w:rsidP="003C4F40">
    <w:pPr>
      <w:pStyle w:val="Header"/>
      <w:rPr>
        <w:rFonts w:cs="Arial"/>
        <w:sz w:val="20"/>
      </w:rPr>
    </w:pPr>
    <w:r>
      <w:rPr>
        <w:rFonts w:cs="Arial"/>
        <w:sz w:val="20"/>
      </w:rPr>
      <w:tab/>
    </w:r>
    <w:r>
      <w:rPr>
        <w:rFonts w:cs="Arial"/>
        <w:sz w:val="20"/>
      </w:rPr>
      <w:tab/>
      <w:t>16-05-2016</w:t>
    </w:r>
  </w:p>
  <w:p w14:paraId="1DF7B72C" w14:textId="77777777" w:rsidR="009560E4" w:rsidRPr="003C4F40" w:rsidRDefault="009560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B775EA4"/>
    <w:multiLevelType w:val="hybridMultilevel"/>
    <w:tmpl w:val="0A2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7"/>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8"/>
  </w:num>
  <w:num w:numId="45">
    <w:abstractNumId w:val="21"/>
  </w:num>
  <w:num w:numId="46">
    <w:abstractNumId w:val="0"/>
    <w:lvlOverride w:ilvl="0">
      <w:startOverride w:val="7"/>
    </w:lvlOverride>
    <w:lvlOverride w:ilvl="1">
      <w:startOverride w:val="3"/>
    </w:lvlOverride>
  </w:num>
  <w:num w:numId="4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0A0C"/>
    <w:rsid w:val="000621EF"/>
    <w:rsid w:val="00062DE3"/>
    <w:rsid w:val="00064445"/>
    <w:rsid w:val="000674AC"/>
    <w:rsid w:val="00072376"/>
    <w:rsid w:val="000776BB"/>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52D3"/>
    <w:rsid w:val="000D63CF"/>
    <w:rsid w:val="000E11D0"/>
    <w:rsid w:val="000E4768"/>
    <w:rsid w:val="00100E4C"/>
    <w:rsid w:val="00102891"/>
    <w:rsid w:val="0011150A"/>
    <w:rsid w:val="00116FD5"/>
    <w:rsid w:val="00126844"/>
    <w:rsid w:val="00131774"/>
    <w:rsid w:val="00140F5B"/>
    <w:rsid w:val="0014354F"/>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4886"/>
    <w:rsid w:val="001B6906"/>
    <w:rsid w:val="001C0212"/>
    <w:rsid w:val="001C053D"/>
    <w:rsid w:val="001C144F"/>
    <w:rsid w:val="001D507E"/>
    <w:rsid w:val="001E2059"/>
    <w:rsid w:val="001E4A86"/>
    <w:rsid w:val="001F11AB"/>
    <w:rsid w:val="001F1270"/>
    <w:rsid w:val="001F13A3"/>
    <w:rsid w:val="001F7AC8"/>
    <w:rsid w:val="002037CB"/>
    <w:rsid w:val="00203FB8"/>
    <w:rsid w:val="0020408B"/>
    <w:rsid w:val="00204E53"/>
    <w:rsid w:val="002063CE"/>
    <w:rsid w:val="0023218D"/>
    <w:rsid w:val="0024263D"/>
    <w:rsid w:val="00251993"/>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284D"/>
    <w:rsid w:val="00375379"/>
    <w:rsid w:val="00376A35"/>
    <w:rsid w:val="00380C15"/>
    <w:rsid w:val="00385E34"/>
    <w:rsid w:val="003865E5"/>
    <w:rsid w:val="00396711"/>
    <w:rsid w:val="003C156A"/>
    <w:rsid w:val="003C4F40"/>
    <w:rsid w:val="003D3596"/>
    <w:rsid w:val="003D35AE"/>
    <w:rsid w:val="003D37EA"/>
    <w:rsid w:val="003D5BDA"/>
    <w:rsid w:val="003D6CF5"/>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45915"/>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3519D"/>
    <w:rsid w:val="0053552D"/>
    <w:rsid w:val="00537C91"/>
    <w:rsid w:val="0054032E"/>
    <w:rsid w:val="00542D65"/>
    <w:rsid w:val="005469A6"/>
    <w:rsid w:val="005521E1"/>
    <w:rsid w:val="00554F79"/>
    <w:rsid w:val="0055517C"/>
    <w:rsid w:val="00556093"/>
    <w:rsid w:val="005614E6"/>
    <w:rsid w:val="00563D32"/>
    <w:rsid w:val="005724E2"/>
    <w:rsid w:val="00575B27"/>
    <w:rsid w:val="00580595"/>
    <w:rsid w:val="00586BE7"/>
    <w:rsid w:val="00586DEF"/>
    <w:rsid w:val="00591F9D"/>
    <w:rsid w:val="005A1855"/>
    <w:rsid w:val="005A5311"/>
    <w:rsid w:val="005C0BEF"/>
    <w:rsid w:val="005C2FF6"/>
    <w:rsid w:val="005D03B0"/>
    <w:rsid w:val="005D0584"/>
    <w:rsid w:val="005D253D"/>
    <w:rsid w:val="005D5EB3"/>
    <w:rsid w:val="005D7D08"/>
    <w:rsid w:val="005E38AA"/>
    <w:rsid w:val="005E551B"/>
    <w:rsid w:val="005F4901"/>
    <w:rsid w:val="0060207A"/>
    <w:rsid w:val="00611F48"/>
    <w:rsid w:val="0061475C"/>
    <w:rsid w:val="006178D1"/>
    <w:rsid w:val="00624872"/>
    <w:rsid w:val="00630317"/>
    <w:rsid w:val="00631B93"/>
    <w:rsid w:val="00633A10"/>
    <w:rsid w:val="00634E49"/>
    <w:rsid w:val="0063714A"/>
    <w:rsid w:val="00642C52"/>
    <w:rsid w:val="00643B4A"/>
    <w:rsid w:val="00644872"/>
    <w:rsid w:val="00646198"/>
    <w:rsid w:val="0064776B"/>
    <w:rsid w:val="0065173B"/>
    <w:rsid w:val="00662764"/>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6573"/>
    <w:rsid w:val="006F71C1"/>
    <w:rsid w:val="00702A94"/>
    <w:rsid w:val="00702E32"/>
    <w:rsid w:val="007104FE"/>
    <w:rsid w:val="00712897"/>
    <w:rsid w:val="00731E9B"/>
    <w:rsid w:val="00734DE2"/>
    <w:rsid w:val="00736154"/>
    <w:rsid w:val="00740A01"/>
    <w:rsid w:val="007416FE"/>
    <w:rsid w:val="0076509D"/>
    <w:rsid w:val="00767146"/>
    <w:rsid w:val="00774B41"/>
    <w:rsid w:val="00777B26"/>
    <w:rsid w:val="00780E88"/>
    <w:rsid w:val="0078766A"/>
    <w:rsid w:val="0079199C"/>
    <w:rsid w:val="007A08CA"/>
    <w:rsid w:val="007A435B"/>
    <w:rsid w:val="007A4F4A"/>
    <w:rsid w:val="007A7466"/>
    <w:rsid w:val="007B00FB"/>
    <w:rsid w:val="007B0103"/>
    <w:rsid w:val="007B33C9"/>
    <w:rsid w:val="007D2090"/>
    <w:rsid w:val="007D2E46"/>
    <w:rsid w:val="007D680B"/>
    <w:rsid w:val="007F0A96"/>
    <w:rsid w:val="007F3E41"/>
    <w:rsid w:val="007F532C"/>
    <w:rsid w:val="007F5D90"/>
    <w:rsid w:val="00801A67"/>
    <w:rsid w:val="00811D38"/>
    <w:rsid w:val="0081707E"/>
    <w:rsid w:val="0081761A"/>
    <w:rsid w:val="008233ED"/>
    <w:rsid w:val="0082644D"/>
    <w:rsid w:val="00843A6D"/>
    <w:rsid w:val="00850BCF"/>
    <w:rsid w:val="0085550D"/>
    <w:rsid w:val="00855956"/>
    <w:rsid w:val="0088458E"/>
    <w:rsid w:val="0089331C"/>
    <w:rsid w:val="008A1E51"/>
    <w:rsid w:val="008A46DA"/>
    <w:rsid w:val="008A52EE"/>
    <w:rsid w:val="008B25AD"/>
    <w:rsid w:val="008B4255"/>
    <w:rsid w:val="008B6907"/>
    <w:rsid w:val="008B7E07"/>
    <w:rsid w:val="008C0104"/>
    <w:rsid w:val="008C1285"/>
    <w:rsid w:val="008C28E8"/>
    <w:rsid w:val="008C4D91"/>
    <w:rsid w:val="008C52F7"/>
    <w:rsid w:val="008D2958"/>
    <w:rsid w:val="008D4020"/>
    <w:rsid w:val="008D6FA5"/>
    <w:rsid w:val="008E3EFB"/>
    <w:rsid w:val="008E5A20"/>
    <w:rsid w:val="008E7215"/>
    <w:rsid w:val="008F1DB4"/>
    <w:rsid w:val="008F55D5"/>
    <w:rsid w:val="008F62E3"/>
    <w:rsid w:val="00905C56"/>
    <w:rsid w:val="00906BC4"/>
    <w:rsid w:val="00906F08"/>
    <w:rsid w:val="00912A48"/>
    <w:rsid w:val="00912AE3"/>
    <w:rsid w:val="00921ACE"/>
    <w:rsid w:val="00925471"/>
    <w:rsid w:val="00941667"/>
    <w:rsid w:val="009424B1"/>
    <w:rsid w:val="009426E5"/>
    <w:rsid w:val="00947877"/>
    <w:rsid w:val="00950CD7"/>
    <w:rsid w:val="0095328B"/>
    <w:rsid w:val="009556BE"/>
    <w:rsid w:val="00955BF5"/>
    <w:rsid w:val="009560E4"/>
    <w:rsid w:val="00964F4C"/>
    <w:rsid w:val="00966DD7"/>
    <w:rsid w:val="00966F8E"/>
    <w:rsid w:val="00993F5C"/>
    <w:rsid w:val="00997C78"/>
    <w:rsid w:val="009A4734"/>
    <w:rsid w:val="009A633C"/>
    <w:rsid w:val="009B24EF"/>
    <w:rsid w:val="009B380D"/>
    <w:rsid w:val="009B40A5"/>
    <w:rsid w:val="009B5DAC"/>
    <w:rsid w:val="009B61A0"/>
    <w:rsid w:val="009C1AD1"/>
    <w:rsid w:val="009D4173"/>
    <w:rsid w:val="009D6719"/>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BF06CC"/>
    <w:rsid w:val="00C00062"/>
    <w:rsid w:val="00C008D1"/>
    <w:rsid w:val="00C0294C"/>
    <w:rsid w:val="00C04E7F"/>
    <w:rsid w:val="00C05C6D"/>
    <w:rsid w:val="00C101F4"/>
    <w:rsid w:val="00C11A52"/>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7125"/>
    <w:rsid w:val="00C84B4D"/>
    <w:rsid w:val="00C8559A"/>
    <w:rsid w:val="00C87DA0"/>
    <w:rsid w:val="00C90B26"/>
    <w:rsid w:val="00C94F07"/>
    <w:rsid w:val="00CA1790"/>
    <w:rsid w:val="00CA302A"/>
    <w:rsid w:val="00CA6CCB"/>
    <w:rsid w:val="00CB045C"/>
    <w:rsid w:val="00CB203D"/>
    <w:rsid w:val="00CB2B9E"/>
    <w:rsid w:val="00CB4A15"/>
    <w:rsid w:val="00CC485B"/>
    <w:rsid w:val="00CC55C2"/>
    <w:rsid w:val="00CD0BC8"/>
    <w:rsid w:val="00CD0C9E"/>
    <w:rsid w:val="00CE1CEC"/>
    <w:rsid w:val="00CF1F7A"/>
    <w:rsid w:val="00CF5DF9"/>
    <w:rsid w:val="00CF7A35"/>
    <w:rsid w:val="00D07071"/>
    <w:rsid w:val="00D10CD0"/>
    <w:rsid w:val="00D118C2"/>
    <w:rsid w:val="00D17ECC"/>
    <w:rsid w:val="00D210FA"/>
    <w:rsid w:val="00D23FDA"/>
    <w:rsid w:val="00D2544B"/>
    <w:rsid w:val="00D45F45"/>
    <w:rsid w:val="00D46E77"/>
    <w:rsid w:val="00D52A7A"/>
    <w:rsid w:val="00D545BD"/>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43D43"/>
    <w:rsid w:val="00E51EB8"/>
    <w:rsid w:val="00E61CC8"/>
    <w:rsid w:val="00E6739C"/>
    <w:rsid w:val="00E70503"/>
    <w:rsid w:val="00E741D0"/>
    <w:rsid w:val="00E808B1"/>
    <w:rsid w:val="00E82274"/>
    <w:rsid w:val="00E840F9"/>
    <w:rsid w:val="00E91EAA"/>
    <w:rsid w:val="00E92ED0"/>
    <w:rsid w:val="00EA3554"/>
    <w:rsid w:val="00EA41EB"/>
    <w:rsid w:val="00EB2955"/>
    <w:rsid w:val="00EB420E"/>
    <w:rsid w:val="00EB5ED3"/>
    <w:rsid w:val="00EC58F4"/>
    <w:rsid w:val="00ED0B89"/>
    <w:rsid w:val="00ED1EA8"/>
    <w:rsid w:val="00ED6877"/>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2F0"/>
    <w:rsid w:val="00F61548"/>
    <w:rsid w:val="00F61A96"/>
    <w:rsid w:val="00F676EC"/>
    <w:rsid w:val="00F7231D"/>
    <w:rsid w:val="00F9505B"/>
    <w:rsid w:val="00FA0BE5"/>
    <w:rsid w:val="00FA14F3"/>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Gundumane@philips.com" TargetMode="External"/><Relationship Id="rId13" Type="http://schemas.openxmlformats.org/officeDocument/2006/relationships/image" Target="media/image1.png"/><Relationship Id="rId18" Type="http://schemas.openxmlformats.org/officeDocument/2006/relationships/hyperlink" Target="http://www.philips.co.uk/prx/product/B2C/en_GB/CONSUMER/products/HD9240/90.summar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s.google.com/maps/documentation/android/signup" TargetMode="External"/><Relationship Id="rId17"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simple/libs-release-local-android/com/philips/cdp/digitalCare/5.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yperlink" Target="mailto:Ritesh.Jha@philips.com" TargetMode="External"/><Relationship Id="rId19" Type="http://schemas.openxmlformats.org/officeDocument/2006/relationships/hyperlink" Target="http://nlvu077.gdc1.ce.philips.com:9080/repobrowser/catalogBrowser.jsp?catalogid=catalog_CL_CONSUMER&amp;catalogType=CONSUMER&amp;country=CL&amp;language=es" TargetMode="External"/><Relationship Id="rId4" Type="http://schemas.openxmlformats.org/officeDocument/2006/relationships/settings" Target="settings.xml"/><Relationship Id="rId9" Type="http://schemas.openxmlformats.org/officeDocument/2006/relationships/hyperlink" Target="mailto:Deepthi.Shivakumar@philips.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D2209-93BD-4A53-AB7D-19350DF7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8366</TotalTime>
  <Pages>1</Pages>
  <Words>3596</Words>
  <Characters>20500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 Naveen</cp:lastModifiedBy>
  <cp:revision>504</cp:revision>
  <cp:lastPrinted>2016-05-16T15:13:00Z</cp:lastPrinted>
  <dcterms:created xsi:type="dcterms:W3CDTF">2015-06-14T17:21:00Z</dcterms:created>
  <dcterms:modified xsi:type="dcterms:W3CDTF">2016-06-22T12:23:00Z</dcterms:modified>
</cp:coreProperties>
</file>
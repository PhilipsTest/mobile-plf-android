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proofErr w:type="spellStart"/>
            <w:r w:rsidR="00317684" w:rsidRPr="008D6FA5">
              <w:rPr>
                <w:rFonts w:cs="Arial"/>
              </w:rPr>
              <w:t>gradle</w:t>
            </w:r>
            <w:proofErr w:type="spellEnd"/>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3623F3" w:rsidRPr="008D6FA5" w14:paraId="3E383DD6" w14:textId="77777777" w:rsidTr="009F33D6">
        <w:trPr>
          <w:trHeight w:val="583"/>
        </w:trPr>
        <w:tc>
          <w:tcPr>
            <w:tcW w:w="993" w:type="dxa"/>
          </w:tcPr>
          <w:p w14:paraId="0713C7A4" w14:textId="18E25429" w:rsidR="003623F3" w:rsidRDefault="009F33D6" w:rsidP="00C72EB5">
            <w:pPr>
              <w:rPr>
                <w:rFonts w:cs="Arial"/>
              </w:rPr>
            </w:pPr>
            <w:r>
              <w:rPr>
                <w:rFonts w:cs="Arial"/>
              </w:rPr>
              <w:t>1.6</w:t>
            </w:r>
          </w:p>
        </w:tc>
        <w:tc>
          <w:tcPr>
            <w:tcW w:w="1533" w:type="dxa"/>
          </w:tcPr>
          <w:p w14:paraId="1CDE87A4" w14:textId="577054BD" w:rsidR="003623F3" w:rsidRDefault="009F33D6" w:rsidP="006E4E7D">
            <w:pPr>
              <w:rPr>
                <w:rFonts w:cs="Arial"/>
              </w:rPr>
            </w:pPr>
            <w:r>
              <w:rPr>
                <w:rFonts w:cs="Arial"/>
              </w:rPr>
              <w:t>27</w:t>
            </w:r>
            <w:r w:rsidR="003623F3">
              <w:rPr>
                <w:rFonts w:cs="Arial"/>
              </w:rPr>
              <w:t>-04-2016</w:t>
            </w:r>
          </w:p>
        </w:tc>
        <w:tc>
          <w:tcPr>
            <w:tcW w:w="1706" w:type="dxa"/>
          </w:tcPr>
          <w:p w14:paraId="200666BD" w14:textId="6AC1963E" w:rsidR="003623F3" w:rsidRPr="008D6FA5" w:rsidRDefault="003623F3" w:rsidP="00C72EB5">
            <w:pPr>
              <w:rPr>
                <w:rFonts w:cs="Arial"/>
              </w:rPr>
            </w:pPr>
            <w:r>
              <w:rPr>
                <w:rFonts w:cs="Arial"/>
              </w:rPr>
              <w:t>Ritesh Jha</w:t>
            </w:r>
          </w:p>
        </w:tc>
        <w:tc>
          <w:tcPr>
            <w:tcW w:w="1525" w:type="dxa"/>
          </w:tcPr>
          <w:p w14:paraId="30A01111" w14:textId="1FADA955" w:rsidR="003623F3" w:rsidRDefault="003623F3" w:rsidP="00C72EB5">
            <w:pPr>
              <w:rPr>
                <w:rFonts w:cs="Arial"/>
              </w:rPr>
            </w:pPr>
            <w:r>
              <w:rPr>
                <w:rFonts w:cs="Arial"/>
              </w:rPr>
              <w:t>All</w:t>
            </w:r>
          </w:p>
        </w:tc>
        <w:tc>
          <w:tcPr>
            <w:tcW w:w="3299" w:type="dxa"/>
          </w:tcPr>
          <w:p w14:paraId="07BB79B1" w14:textId="4BF69D45" w:rsidR="003623F3" w:rsidRDefault="009F33D6" w:rsidP="00C72EB5">
            <w:pPr>
              <w:rPr>
                <w:rFonts w:cs="Arial"/>
              </w:rPr>
            </w:pPr>
            <w:proofErr w:type="spellStart"/>
            <w:r>
              <w:rPr>
                <w:rFonts w:cs="Arial"/>
              </w:rPr>
              <w:t>HotFix</w:t>
            </w:r>
            <w:proofErr w:type="spellEnd"/>
            <w:r>
              <w:rPr>
                <w:rFonts w:cs="Arial"/>
              </w:rPr>
              <w:t xml:space="preserve"> on </w:t>
            </w:r>
            <w:r w:rsidR="00EF49CA">
              <w:rPr>
                <w:rFonts w:cs="Arial"/>
              </w:rPr>
              <w:t>v4.1.0 (</w:t>
            </w:r>
            <w:r>
              <w:rPr>
                <w:rFonts w:cs="Arial"/>
              </w:rPr>
              <w:t>16.1 PI</w:t>
            </w:r>
            <w:r w:rsidR="00EF49CA">
              <w:rPr>
                <w:rFonts w:cs="Arial"/>
              </w:rPr>
              <w:t>)</w:t>
            </w:r>
            <w:r w:rsidR="00E741D0">
              <w:rPr>
                <w:rFonts w:cs="Arial"/>
              </w:rPr>
              <w:t>.</w:t>
            </w:r>
            <w:r w:rsidR="00EF49CA">
              <w:rPr>
                <w:rFonts w:cs="Arial"/>
              </w:rPr>
              <w:t xml:space="preserve"> </w:t>
            </w:r>
            <w:r w:rsidR="00E741D0">
              <w:rPr>
                <w:rFonts w:cs="Arial"/>
              </w:rPr>
              <w:t xml:space="preserve">URL formation </w:t>
            </w:r>
            <w:r w:rsidR="00EF49CA">
              <w:rPr>
                <w:rFonts w:cs="Arial"/>
              </w:rPr>
              <w:t>logic is changed</w:t>
            </w:r>
            <w:r w:rsidR="00E741D0">
              <w:rPr>
                <w:rFonts w:cs="Arial"/>
              </w:rPr>
              <w:t xml:space="preserve"> for FAQ</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E55D01F"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A9CEB0B" w:rsidR="0035134D" w:rsidRPr="008D6FA5" w:rsidRDefault="007F532C"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3AFA6A2" w:rsidR="00A1206C" w:rsidRPr="008D6FA5" w:rsidRDefault="007F532C"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t>Ritesh.Jha@philips.com</w:t>
            </w:r>
          </w:p>
        </w:tc>
      </w:tr>
    </w:tbl>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45245">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45245">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45245">
        <w:rPr>
          <w:rFonts w:eastAsiaTheme="minorEastAsia" w:cs="Arial"/>
          <w:noProof/>
        </w:rPr>
        <w:t>12</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45245">
        <w:rPr>
          <w:noProof/>
        </w:rPr>
        <w:t>13</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45245">
        <w:rPr>
          <w:noProof/>
        </w:rPr>
        <w:t>13</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45245">
        <w:rPr>
          <w:noProof/>
        </w:rPr>
        <w:t>15</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45245">
        <w:rPr>
          <w:noProof/>
        </w:rPr>
        <w:t>15</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45245">
        <w:rPr>
          <w:noProof/>
        </w:rPr>
        <w:t>16</w:t>
      </w:r>
      <w:r>
        <w:rPr>
          <w:noProof/>
        </w:rPr>
        <w:fldChar w:fldCharType="end"/>
      </w:r>
    </w:p>
    <w:p w14:paraId="750838EC" w14:textId="3803EC1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sidRPr="000C1B6E">
        <w:rPr>
          <w:rFonts w:cs="Arial"/>
          <w:noProof/>
        </w:rPr>
        <w:t>Frequently asked Questions</w:t>
      </w:r>
      <w:r>
        <w:rPr>
          <w:noProof/>
        </w:rPr>
        <w:tab/>
      </w:r>
      <w:r>
        <w:rPr>
          <w:noProof/>
        </w:rPr>
        <w:fldChar w:fldCharType="begin"/>
      </w:r>
      <w:r>
        <w:rPr>
          <w:noProof/>
        </w:rPr>
        <w:instrText xml:space="preserve"> PAGEREF _Toc444883193 \h </w:instrText>
      </w:r>
      <w:r>
        <w:rPr>
          <w:noProof/>
        </w:rPr>
      </w:r>
      <w:r>
        <w:rPr>
          <w:noProof/>
        </w:rPr>
        <w:fldChar w:fldCharType="separate"/>
      </w:r>
      <w:r w:rsidR="00345245">
        <w:rPr>
          <w:noProof/>
        </w:rPr>
        <w:t>16</w:t>
      </w:r>
      <w:r>
        <w:rPr>
          <w:noProof/>
        </w:rPr>
        <w:fldChar w:fldCharType="end"/>
      </w:r>
    </w:p>
    <w:p w14:paraId="577CAAFF" w14:textId="0983E91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45245">
        <w:rPr>
          <w:noProof/>
        </w:rPr>
        <w:t>16</w:t>
      </w:r>
      <w:r>
        <w:rPr>
          <w:noProof/>
        </w:rPr>
        <w:fldChar w:fldCharType="end"/>
      </w:r>
    </w:p>
    <w:p w14:paraId="64B8DCD0" w14:textId="2491276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15.</w:t>
      </w:r>
      <w:r>
        <w:rPr>
          <w:rFonts w:asciiTheme="minorHAnsi" w:eastAsiaTheme="minorEastAsia" w:hAnsiTheme="minorHAnsi" w:cstheme="minorBidi"/>
          <w:b w:val="0"/>
          <w:caps w:val="0"/>
          <w:noProof/>
          <w:sz w:val="22"/>
          <w:szCs w:val="22"/>
        </w:rPr>
        <w:tab/>
      </w:r>
      <w:r w:rsidRPr="000C1B6E">
        <w:rPr>
          <w:rFonts w:eastAsiaTheme="minorEastAsia" w:cs="Arial"/>
          <w:noProof/>
        </w:rPr>
        <w:t>Notes</w:t>
      </w:r>
      <w:r>
        <w:rPr>
          <w:noProof/>
        </w:rPr>
        <w:tab/>
      </w:r>
      <w:r>
        <w:rPr>
          <w:noProof/>
        </w:rPr>
        <w:fldChar w:fldCharType="begin"/>
      </w:r>
      <w:r>
        <w:rPr>
          <w:noProof/>
        </w:rPr>
        <w:instrText xml:space="preserve"> PAGEREF _Toc444883195 \h </w:instrText>
      </w:r>
      <w:r>
        <w:rPr>
          <w:noProof/>
        </w:rPr>
      </w:r>
      <w:r>
        <w:rPr>
          <w:noProof/>
        </w:rPr>
        <w:fldChar w:fldCharType="separate"/>
      </w:r>
      <w:r w:rsidR="00345245">
        <w:rPr>
          <w:noProof/>
        </w:rPr>
        <w:t>17</w:t>
      </w:r>
      <w:r>
        <w:rPr>
          <w:noProof/>
        </w:rPr>
        <w:fldChar w:fldCharType="end"/>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C47521">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56F70B1E" w14:textId="1676ACD1" w:rsidR="0063714A" w:rsidRDefault="007F532C" w:rsidP="00E060AE">
      <w:pPr>
        <w:rPr>
          <w:rFonts w:cs="Arial"/>
          <w:sz w:val="21"/>
          <w:szCs w:val="21"/>
          <w:shd w:val="clear" w:color="auto" w:fill="FFFFFF"/>
          <w:lang w:val="en-IN"/>
        </w:rPr>
      </w:pPr>
      <w:hyperlink r:id="rId10" w:history="1">
        <w:r w:rsidR="000D52D3" w:rsidRPr="00F478C2">
          <w:rPr>
            <w:rStyle w:val="Hyperlink"/>
            <w:rFonts w:cs="Arial"/>
            <w:sz w:val="21"/>
            <w:szCs w:val="21"/>
            <w:highlight w:val="yellow"/>
            <w:shd w:val="clear" w:color="auto" w:fill="FFFFFF"/>
            <w:lang w:val="en-IN"/>
          </w:rPr>
          <w:t>http://maartens-mini.ddns.htc.nl.philips.com:8081/artifactory/libs-release-local-android/com/philips/cdp/digitalCare/4.1.1</w:t>
        </w:r>
      </w:hyperlink>
    </w:p>
    <w:p w14:paraId="235DB894" w14:textId="77777777" w:rsidR="00A57309" w:rsidRDefault="00A57309"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DC47274" w14:textId="77777777" w:rsidR="00A340F1" w:rsidRDefault="00A340F1" w:rsidP="00A340F1">
      <w:pPr>
        <w:pStyle w:val="Default"/>
        <w:rPr>
          <w:sz w:val="23"/>
          <w:szCs w:val="23"/>
        </w:rPr>
      </w:pPr>
      <w:proofErr w:type="gramStart"/>
      <w:r>
        <w:rPr>
          <w:sz w:val="23"/>
          <w:szCs w:val="23"/>
        </w:rPr>
        <w:t>dependencies</w:t>
      </w:r>
      <w:proofErr w:type="gramEnd"/>
      <w:r>
        <w:rPr>
          <w:sz w:val="23"/>
          <w:szCs w:val="23"/>
        </w:rPr>
        <w:t xml:space="preserve"> { </w:t>
      </w:r>
    </w:p>
    <w:p w14:paraId="44678264"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1D490416" w14:textId="77777777" w:rsidR="00702E32" w:rsidRPr="00702E32" w:rsidRDefault="00702E32" w:rsidP="0070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A633C">
        <w:rPr>
          <w:rFonts w:eastAsiaTheme="minorEastAsia" w:cs="Arial"/>
          <w:color w:val="000000"/>
          <w:sz w:val="23"/>
          <w:szCs w:val="23"/>
        </w:rPr>
        <w:t>compile</w:t>
      </w:r>
      <w:proofErr w:type="gramEnd"/>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'com.google.android.gms:play-services:6.1.+'</w:t>
      </w:r>
      <w:r w:rsidRPr="00702E32">
        <w:rPr>
          <w:rFonts w:ascii="Courier New" w:hAnsi="Courier New" w:cs="Courier New"/>
          <w:b/>
          <w:bCs/>
          <w:color w:val="008000"/>
          <w:sz w:val="18"/>
          <w:szCs w:val="18"/>
        </w:rPr>
        <w:br/>
      </w: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'com.android.support:appcompat-v7:23+'</w:t>
      </w:r>
    </w:p>
    <w:p w14:paraId="252B3158" w14:textId="1D6E5CD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files('libs/adobeMobileLibrary</w:t>
      </w:r>
      <w:r w:rsidR="00255E2D" w:rsidRPr="009A633C">
        <w:rPr>
          <w:rFonts w:ascii="Courier New" w:hAnsi="Courier New" w:cs="Courier New"/>
          <w:b/>
          <w:bCs/>
          <w:color w:val="008000"/>
          <w:sz w:val="18"/>
          <w:szCs w:val="18"/>
        </w:rPr>
        <w:t>-v4.5.1</w:t>
      </w:r>
      <w:r w:rsidRPr="009A633C">
        <w:rPr>
          <w:rFonts w:ascii="Courier New" w:hAnsi="Courier New" w:cs="Courier New"/>
          <w:b/>
          <w:bCs/>
          <w:color w:val="008000"/>
          <w:sz w:val="18"/>
          <w:szCs w:val="18"/>
        </w:rPr>
        <w:t xml:space="preserve">.jar') </w:t>
      </w:r>
    </w:p>
    <w:p w14:paraId="0510CDD2" w14:textId="0EC0C8D1"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name:'localeMatch-v1.1.1</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70B4A463" w14:textId="15F2EA40"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009B40A5">
        <w:rPr>
          <w:rFonts w:ascii="Courier New" w:hAnsi="Courier New" w:cs="Courier New"/>
          <w:b/>
          <w:bCs/>
          <w:color w:val="008000"/>
          <w:sz w:val="18"/>
          <w:szCs w:val="18"/>
        </w:rPr>
        <w:t>(</w:t>
      </w:r>
      <w:proofErr w:type="gramEnd"/>
      <w:r w:rsidR="009B40A5">
        <w:rPr>
          <w:rFonts w:ascii="Courier New" w:hAnsi="Courier New" w:cs="Courier New"/>
          <w:b/>
          <w:bCs/>
          <w:color w:val="008000"/>
          <w:sz w:val="18"/>
          <w:szCs w:val="18"/>
        </w:rPr>
        <w:t>name:'digitalCare-v4.1.</w:t>
      </w:r>
      <w:r w:rsidR="000D52D3">
        <w:rPr>
          <w:rFonts w:ascii="Courier New" w:hAnsi="Courier New" w:cs="Courier New"/>
          <w:b/>
          <w:bCs/>
          <w:color w:val="008000"/>
          <w:sz w:val="18"/>
          <w:szCs w:val="18"/>
        </w:rPr>
        <w:t>1</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340682B5" w14:textId="78D129C6"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'com.mcxiaoke.volley:library:1.0.17'</w:t>
      </w:r>
    </w:p>
    <w:p w14:paraId="5D136585" w14:textId="129E4966"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name:prx-v1.0.</w:t>
      </w:r>
      <w:r w:rsidR="00A823F3">
        <w:rPr>
          <w:rFonts w:ascii="Courier New" w:hAnsi="Courier New" w:cs="Courier New"/>
          <w:b/>
          <w:bCs/>
          <w:color w:val="008000"/>
          <w:sz w:val="18"/>
          <w:szCs w:val="18"/>
        </w:rPr>
        <w:t>1</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28B1EFF2" w14:textId="3A40F713"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name:uikitlib-v</w:t>
      </w:r>
      <w:r w:rsidR="002C5E80" w:rsidRPr="009A633C">
        <w:rPr>
          <w:rFonts w:ascii="Courier New" w:hAnsi="Courier New" w:cs="Courier New"/>
          <w:b/>
          <w:bCs/>
          <w:color w:val="008000"/>
          <w:sz w:val="18"/>
          <w:szCs w:val="18"/>
        </w:rPr>
        <w:t>3</w:t>
      </w:r>
      <w:r w:rsidRPr="009A633C">
        <w:rPr>
          <w:rFonts w:ascii="Courier New" w:hAnsi="Courier New" w:cs="Courier New"/>
          <w:b/>
          <w:bCs/>
          <w:color w:val="008000"/>
          <w:sz w:val="18"/>
          <w:szCs w:val="18"/>
        </w:rPr>
        <w:t xml:space="preserve">.0.0',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w:t>
      </w:r>
    </w:p>
    <w:p w14:paraId="1B45DF3C" w14:textId="3EE29800"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w:t>
      </w:r>
      <w:r w:rsidR="002C5E80" w:rsidRPr="009A633C">
        <w:rPr>
          <w:rFonts w:eastAsiaTheme="minorEastAsia" w:cs="Arial"/>
          <w:color w:val="000000"/>
          <w:sz w:val="23"/>
          <w:szCs w:val="23"/>
        </w:rPr>
        <w:t>ile</w:t>
      </w:r>
      <w:r w:rsidR="002C5E80" w:rsidRPr="009A633C">
        <w:rPr>
          <w:rFonts w:ascii="Courier New" w:hAnsi="Courier New" w:cs="Courier New"/>
          <w:b/>
          <w:bCs/>
          <w:color w:val="008000"/>
          <w:sz w:val="18"/>
          <w:szCs w:val="18"/>
        </w:rPr>
        <w:t>(</w:t>
      </w:r>
      <w:proofErr w:type="gramEnd"/>
      <w:r w:rsidR="002C5E80" w:rsidRPr="009A633C">
        <w:rPr>
          <w:rFonts w:ascii="Courier New" w:hAnsi="Courier New" w:cs="Courier New"/>
          <w:b/>
          <w:bCs/>
          <w:color w:val="008000"/>
          <w:sz w:val="18"/>
          <w:szCs w:val="18"/>
        </w:rPr>
        <w:t>name:productselection-v1.1.1</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191E87D9" w14:textId="6D99ADB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 xml:space="preserve">name:gson-v2.2.2',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79BBE3C2" w14:textId="77777777" w:rsidR="00A340F1" w:rsidRDefault="00A340F1" w:rsidP="00A340F1">
      <w:pPr>
        <w:pStyle w:val="Default"/>
        <w:rPr>
          <w:sz w:val="23"/>
          <w:szCs w:val="23"/>
        </w:rPr>
      </w:pPr>
      <w:r>
        <w:rPr>
          <w:sz w:val="23"/>
          <w:szCs w:val="23"/>
        </w:rPr>
        <w:t xml:space="preserve">} </w:t>
      </w:r>
    </w:p>
    <w:p w14:paraId="24649D4B" w14:textId="1D45A482" w:rsidR="00E254BE" w:rsidRDefault="00A340F1" w:rsidP="00FE675B">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CE2F369" w14:textId="0F60D239" w:rsidR="008B7E07" w:rsidRDefault="008B7E07" w:rsidP="00C20BDF">
      <w:pPr>
        <w:pStyle w:val="Heading2"/>
        <w:rPr>
          <w:rFonts w:cs="Arial"/>
        </w:rPr>
      </w:pPr>
      <w:bookmarkStart w:id="22" w:name="_Toc444883175"/>
      <w:bookmarkEnd w:id="21"/>
      <w:r>
        <w:rPr>
          <w:rFonts w:cs="Arial"/>
        </w:rPr>
        <w:t xml:space="preserve">Root </w:t>
      </w:r>
      <w:proofErr w:type="spellStart"/>
      <w:r>
        <w:rPr>
          <w:rFonts w:cs="Arial"/>
        </w:rPr>
        <w:t>gradle</w:t>
      </w:r>
      <w:proofErr w:type="spellEnd"/>
      <w:r>
        <w:rPr>
          <w:rFonts w:cs="Arial"/>
        </w:rPr>
        <w:t xml:space="preserve"> changes</w:t>
      </w:r>
      <w:bookmarkEnd w:id="22"/>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60750EEC" w14:textId="26236698"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'4.1.</w:t>
      </w:r>
      <w:r w:rsidR="003E04E4">
        <w:rPr>
          <w:rFonts w:ascii="Courier New" w:hAnsi="Courier New" w:cs="Courier New"/>
          <w:b/>
          <w:bCs/>
          <w:color w:val="008000"/>
          <w:sz w:val="18"/>
          <w:szCs w:val="18"/>
        </w:rPr>
        <w:t>1</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1B5C2313" w14:textId="724B56E6" w:rsidR="002063CE" w:rsidRPr="002063CE"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in </w:t>
      </w:r>
      <w:proofErr w:type="spellStart"/>
      <w:r w:rsidRPr="008D6FA5">
        <w:rPr>
          <w:rFonts w:ascii="Arial" w:hAnsi="Arial" w:cs="Arial"/>
          <w:color w:val="333333"/>
          <w:sz w:val="24"/>
          <w:szCs w:val="24"/>
        </w:rPr>
        <w:t>config</w:t>
      </w:r>
      <w:proofErr w:type="spellEnd"/>
      <w:r w:rsidRPr="008D6FA5">
        <w:rPr>
          <w:rFonts w:ascii="Arial" w:hAnsi="Arial" w:cs="Arial"/>
          <w:color w:val="333333"/>
          <w:sz w:val="24"/>
          <w:szCs w:val="24"/>
        </w:rPr>
        <w:t xml:space="preserve">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4" w:name="_Toc444883177"/>
      <w:r w:rsidRPr="008D6FA5">
        <w:rPr>
          <w:rFonts w:cs="Arial"/>
        </w:rPr>
        <w:lastRenderedPageBreak/>
        <w:t>Prerequisites</w:t>
      </w:r>
      <w:bookmarkEnd w:id="24"/>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w:t>
      </w:r>
      <w:proofErr w:type="spellStart"/>
      <w:r w:rsidR="00CB4A15" w:rsidRPr="00CB4A15">
        <w:rPr>
          <w:b/>
          <w:lang w:val="en-GB"/>
        </w:rPr>
        <w:t>ConsumerCare_Deployment</w:t>
      </w:r>
      <w:proofErr w:type="spellEnd"/>
      <w:r w:rsidR="00CB4A15" w:rsidRPr="00CB4A15">
        <w:rPr>
          <w:b/>
          <w:lang w:val="en-GB"/>
        </w:rPr>
        <w: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proofErr w:type="spellStart"/>
      <w:r w:rsidRPr="008D6FA5">
        <w:rPr>
          <w:rFonts w:cs="Arial"/>
          <w:szCs w:val="24"/>
        </w:rPr>
        <w:t>initializeDigitalCareLibrary</w:t>
      </w:r>
      <w:proofErr w:type="spellEnd"/>
      <w:r w:rsidRPr="008D6FA5">
        <w:rPr>
          <w:rFonts w:cs="Arial"/>
          <w:szCs w:val="24"/>
        </w:rPr>
        <w:t xml:space="preserve">( Context </w:t>
      </w:r>
      <w:proofErr w:type="spellStart"/>
      <w:r w:rsidRPr="008D6FA5">
        <w:rPr>
          <w:rFonts w:cs="Arial"/>
          <w:szCs w:val="24"/>
        </w:rPr>
        <w:t>applicationContext</w:t>
      </w:r>
      <w:proofErr w:type="spellEnd"/>
      <w:r w:rsidRPr="008D6FA5">
        <w:rPr>
          <w:rFonts w:cs="Arial"/>
          <w:szCs w:val="24"/>
        </w:rPr>
        <w:t>)</w:t>
      </w:r>
    </w:p>
    <w:p w14:paraId="159AE50C"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App locale (language code and country code). Also set this whenever there is a change in language or country. Call in appropriate places.</w:t>
      </w:r>
    </w:p>
    <w:p w14:paraId="7251C955" w14:textId="77777777" w:rsidR="00C51D2D" w:rsidRPr="008D6FA5" w:rsidRDefault="00C51D2D" w:rsidP="00C51D2D">
      <w:pPr>
        <w:pStyle w:val="ListParagraph"/>
        <w:ind w:left="795"/>
        <w:rPr>
          <w:rFonts w:cs="Arial"/>
          <w:szCs w:val="24"/>
        </w:rPr>
      </w:pPr>
      <w:r w:rsidRPr="008D6FA5">
        <w:rPr>
          <w:rFonts w:cs="Arial"/>
          <w:szCs w:val="24"/>
        </w:rPr>
        <w:t xml:space="preserve">API: </w:t>
      </w:r>
      <w:proofErr w:type="spellStart"/>
      <w:proofErr w:type="gramStart"/>
      <w:r w:rsidRPr="008D6FA5">
        <w:rPr>
          <w:rFonts w:cs="Arial"/>
          <w:szCs w:val="24"/>
        </w:rPr>
        <w:t>setLocale</w:t>
      </w:r>
      <w:proofErr w:type="spellEnd"/>
      <w:r w:rsidRPr="008D6FA5">
        <w:rPr>
          <w:rFonts w:cs="Arial"/>
          <w:szCs w:val="24"/>
        </w:rPr>
        <w:t>(</w:t>
      </w:r>
      <w:proofErr w:type="gramEnd"/>
      <w:r w:rsidRPr="008D6FA5">
        <w:rPr>
          <w:rFonts w:cs="Arial"/>
          <w:szCs w:val="24"/>
        </w:rPr>
        <w:t xml:space="preserve">String </w:t>
      </w:r>
      <w:proofErr w:type="spellStart"/>
      <w:r w:rsidRPr="008D6FA5">
        <w:rPr>
          <w:rFonts w:cs="Arial"/>
          <w:szCs w:val="24"/>
        </w:rPr>
        <w:t>langCode</w:t>
      </w:r>
      <w:proofErr w:type="spellEnd"/>
      <w:r w:rsidRPr="008D6FA5">
        <w:rPr>
          <w:rFonts w:cs="Arial"/>
          <w:szCs w:val="24"/>
        </w:rPr>
        <w:t xml:space="preserve">, String </w:t>
      </w:r>
      <w:proofErr w:type="spellStart"/>
      <w:r w:rsidRPr="008D6FA5">
        <w:rPr>
          <w:rFonts w:cs="Arial"/>
          <w:szCs w:val="24"/>
        </w:rPr>
        <w:t>countryCode</w:t>
      </w:r>
      <w:proofErr w:type="spellEnd"/>
      <w:r w:rsidRPr="008D6FA5">
        <w:rPr>
          <w:rFonts w:cs="Arial"/>
          <w:szCs w:val="24"/>
        </w:rPr>
        <w:t>)</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proofErr w:type="gramStart"/>
      <w:r w:rsidRPr="00A569BF">
        <w:rPr>
          <w:rFonts w:cs="Arial"/>
          <w:b/>
          <w:bCs/>
          <w:color w:val="000080"/>
          <w:sz w:val="22"/>
          <w:szCs w:val="22"/>
          <w:highlight w:val="yellow"/>
        </w:rPr>
        <w:t>public</w:t>
      </w:r>
      <w:proofErr w:type="gramEnd"/>
      <w:r w:rsidRPr="00A569BF">
        <w:rPr>
          <w:rFonts w:cs="Arial"/>
          <w:b/>
          <w:bCs/>
          <w:color w:val="000080"/>
          <w:sz w:val="22"/>
          <w:szCs w:val="22"/>
          <w:highlight w:val="yellow"/>
        </w:rPr>
        <w:t xml:space="preserve"> void </w:t>
      </w:r>
      <w:proofErr w:type="spellStart"/>
      <w:r w:rsidRPr="00A569BF">
        <w:rPr>
          <w:rFonts w:cs="Arial"/>
          <w:color w:val="000000"/>
          <w:sz w:val="22"/>
          <w:szCs w:val="22"/>
          <w:highlight w:val="yellow"/>
        </w:rPr>
        <w:t>setAppTaggingInputs</w:t>
      </w:r>
      <w:proofErr w:type="spellEnd"/>
      <w:r w:rsidRPr="00A569BF">
        <w:rPr>
          <w:rFonts w:cs="Arial"/>
          <w:color w:val="000000"/>
          <w:sz w:val="22"/>
          <w:szCs w:val="22"/>
          <w:highlight w:val="yellow"/>
        </w:rPr>
        <w:t>(</w:t>
      </w:r>
      <w:proofErr w:type="spellStart"/>
      <w:r w:rsidRPr="00A569BF">
        <w:rPr>
          <w:rFonts w:cs="Arial"/>
          <w:b/>
          <w:bCs/>
          <w:color w:val="000080"/>
          <w:sz w:val="22"/>
          <w:szCs w:val="22"/>
          <w:highlight w:val="yellow"/>
        </w:rPr>
        <w:t>boolean</w:t>
      </w:r>
      <w:proofErr w:type="spellEnd"/>
      <w:r w:rsidRPr="00A569BF">
        <w:rPr>
          <w:rFonts w:cs="Arial"/>
          <w:b/>
          <w:bCs/>
          <w:color w:val="000080"/>
          <w:sz w:val="22"/>
          <w:szCs w:val="22"/>
          <w:highlight w:val="yellow"/>
        </w:rPr>
        <w:t xml:space="preserve"> </w:t>
      </w:r>
      <w:proofErr w:type="spellStart"/>
      <w:r w:rsidRPr="00A569BF">
        <w:rPr>
          <w:rFonts w:cs="Arial"/>
          <w:color w:val="000000"/>
          <w:sz w:val="22"/>
          <w:szCs w:val="22"/>
          <w:highlight w:val="yellow"/>
        </w:rPr>
        <w:t>taggingEnabled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appId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appName</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launchingPageName</w:t>
      </w:r>
      <w:proofErr w:type="spellEnd"/>
      <w:r w:rsidRPr="00A569BF">
        <w:rPr>
          <w:rFonts w:cs="Arial"/>
          <w:color w:val="000000"/>
          <w:sz w:val="22"/>
          <w:szCs w:val="22"/>
          <w:highlight w:val="yellow"/>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 xml:space="preserve">If app enables tagging and </w:t>
      </w:r>
      <w:proofErr w:type="spellStart"/>
      <w:r w:rsidRPr="008D6FA5">
        <w:rPr>
          <w:rFonts w:cs="Arial"/>
          <w:b/>
          <w:szCs w:val="24"/>
        </w:rPr>
        <w:t>appid</w:t>
      </w:r>
      <w:proofErr w:type="spellEnd"/>
      <w:r w:rsidRPr="008D6FA5">
        <w:rPr>
          <w:rFonts w:cs="Arial"/>
          <w:b/>
          <w:szCs w:val="24"/>
        </w:rPr>
        <w:t xml:space="preserve">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 xml:space="preserve">Please note that </w:t>
      </w:r>
      <w:proofErr w:type="spellStart"/>
      <w:r w:rsidRPr="008D6FA5">
        <w:rPr>
          <w:rFonts w:cs="Arial"/>
          <w:b/>
          <w:szCs w:val="24"/>
          <w:highlight w:val="yellow"/>
        </w:rPr>
        <w:t>appid</w:t>
      </w:r>
      <w:proofErr w:type="spellEnd"/>
      <w:r w:rsidRPr="008D6FA5">
        <w:rPr>
          <w:rFonts w:cs="Arial"/>
          <w:b/>
          <w:szCs w:val="24"/>
          <w:highlight w:val="yellow"/>
        </w:rPr>
        <w:t xml:space="preserve"> is nothing but </w:t>
      </w:r>
      <w:proofErr w:type="spellStart"/>
      <w:r w:rsidRPr="008D6FA5">
        <w:rPr>
          <w:rFonts w:cs="Arial"/>
          <w:b/>
          <w:szCs w:val="24"/>
          <w:highlight w:val="yellow"/>
        </w:rPr>
        <w:t>appsId</w:t>
      </w:r>
      <w:proofErr w:type="spellEnd"/>
      <w:r w:rsidRPr="008D6FA5">
        <w:rPr>
          <w:rFonts w:cs="Arial"/>
          <w:b/>
          <w:szCs w:val="24"/>
          <w:highlight w:val="yellow"/>
        </w:rPr>
        <w:t>.</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lastRenderedPageBreak/>
        <w:t>“</w:t>
      </w:r>
      <w:proofErr w:type="spellStart"/>
      <w:r w:rsidRPr="005A1855">
        <w:rPr>
          <w:rFonts w:cs="Arial"/>
          <w:b/>
          <w:szCs w:val="24"/>
        </w:rPr>
        <w:t>ADBMobileConfig.json</w:t>
      </w:r>
      <w:proofErr w:type="spellEnd"/>
      <w:r>
        <w:rPr>
          <w:rFonts w:cs="Arial"/>
          <w:b/>
          <w:szCs w:val="24"/>
        </w:rPr>
        <w:t xml:space="preserve">”: </w:t>
      </w:r>
      <w:r>
        <w:rPr>
          <w:rFonts w:cs="Arial"/>
          <w:szCs w:val="24"/>
        </w:rPr>
        <w:t xml:space="preserve">This </w:t>
      </w:r>
      <w:proofErr w:type="spellStart"/>
      <w:r>
        <w:rPr>
          <w:rFonts w:cs="Arial"/>
          <w:szCs w:val="24"/>
        </w:rPr>
        <w:t>json</w:t>
      </w:r>
      <w:proofErr w:type="spellEnd"/>
      <w:r>
        <w:rPr>
          <w:rFonts w:cs="Arial"/>
          <w:szCs w:val="24"/>
        </w:rPr>
        <w:t xml:space="preserve"> file is tagging configuration file which has to be kept at root app asset level. </w:t>
      </w:r>
      <w:r w:rsidR="00183B55">
        <w:rPr>
          <w:rFonts w:cs="Arial"/>
          <w:szCs w:val="24"/>
        </w:rPr>
        <w:t xml:space="preserve">Please don’t forget to add this. Otherwise by default it will consider </w:t>
      </w:r>
      <w:proofErr w:type="spellStart"/>
      <w:r w:rsidR="00183B55">
        <w:rPr>
          <w:rFonts w:cs="Arial"/>
          <w:szCs w:val="24"/>
        </w:rPr>
        <w:t>digitalcare’s</w:t>
      </w:r>
      <w:proofErr w:type="spellEnd"/>
      <w:r w:rsidR="00183B55">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7" w:name="_Toc444883179"/>
      <w:r w:rsidRPr="00CB2B9E">
        <w:rPr>
          <w:rFonts w:cs="Arial"/>
        </w:rPr>
        <w:t>How to invoke Digital care as activity?</w:t>
      </w:r>
      <w:bookmarkEnd w:id="27"/>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proofErr w:type="spellStart"/>
      <w:r w:rsidRPr="003E2C0A">
        <w:rPr>
          <w:rFonts w:cs="Arial"/>
          <w:color w:val="000000"/>
          <w:sz w:val="22"/>
          <w:szCs w:val="22"/>
          <w:highlight w:val="yellow"/>
        </w:rPr>
        <w:t>HardcodedProductLis</w:t>
      </w:r>
      <w:proofErr w:type="spellEnd"/>
      <w:r w:rsidR="00116FD5">
        <w:rPr>
          <w:rFonts w:cs="Arial"/>
          <w:color w:val="000000"/>
          <w:sz w:val="22"/>
          <w:szCs w:val="22"/>
          <w:highlight w:val="yellow"/>
        </w:rPr>
        <w:tab/>
      </w:r>
      <w:r w:rsidRPr="003E2C0A">
        <w:rPr>
          <w:rFonts w:cs="Arial"/>
          <w:color w:val="000000"/>
          <w:sz w:val="22"/>
          <w:szCs w:val="22"/>
          <w:highlight w:val="yellow"/>
        </w:rPr>
        <w:t>t(</w:t>
      </w:r>
      <w:proofErr w:type="spellStart"/>
      <w:r w:rsidRPr="003E2C0A">
        <w:rPr>
          <w:rFonts w:cs="Arial"/>
          <w:color w:val="000000"/>
          <w:sz w:val="22"/>
          <w:szCs w:val="22"/>
          <w:highlight w:val="yellow"/>
        </w:rPr>
        <w:t>ctnList</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productList.setCatalog</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Catalog.</w:t>
      </w:r>
      <w:r w:rsidRPr="003E2C0A">
        <w:rPr>
          <w:rFonts w:cs="Arial"/>
          <w:b/>
          <w:bCs/>
          <w:i/>
          <w:iCs/>
          <w:color w:val="660E7A"/>
          <w:sz w:val="22"/>
          <w:szCs w:val="22"/>
          <w:highlight w:val="yellow"/>
        </w:rPr>
        <w:t>CARE</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productList.setSector</w:t>
      </w:r>
      <w:proofErr w:type="spellEnd"/>
      <w:r w:rsidRPr="003E2C0A">
        <w:rPr>
          <w:rFonts w:cs="Arial"/>
          <w:color w:val="000000"/>
          <w:sz w:val="22"/>
          <w:szCs w:val="22"/>
          <w:highlight w:val="yellow"/>
        </w:rPr>
        <w:t>(Sector.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ActivityLauncher</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uiLauncher</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proofErr w:type="spellStart"/>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uiLauncher.setAnimation</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slide_in_bottom</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slide_out_bottom</w:t>
      </w:r>
      <w:proofErr w:type="spellEnd"/>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 xml:space="preserve">().invokeDigitalCare(uiLauncher,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p>
    <w:p w14:paraId="78D7436D" w14:textId="77777777" w:rsidR="004557A4" w:rsidRPr="0054032E" w:rsidRDefault="004557A4" w:rsidP="004557A4">
      <w:pPr>
        <w:pStyle w:val="Heading1"/>
        <w:rPr>
          <w:rFonts w:cs="Arial"/>
        </w:rPr>
      </w:pPr>
      <w:bookmarkStart w:id="28" w:name="_Toc444883180"/>
      <w:r w:rsidRPr="0054032E">
        <w:rPr>
          <w:rFonts w:cs="Arial"/>
        </w:rPr>
        <w:t>How to invoke Digital care as Fragment?</w:t>
      </w:r>
      <w:bookmarkEnd w:id="28"/>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roofErr w:type="spellStart"/>
      <w:r w:rsidRPr="008F1DB4">
        <w:rPr>
          <w:rFonts w:cs="Arial"/>
          <w:color w:val="000000"/>
          <w:sz w:val="22"/>
          <w:szCs w:val="22"/>
          <w:highlight w:val="yellow"/>
        </w:rPr>
        <w:lastRenderedPageBreak/>
        <w:t>HardcodedProductList</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ctnList</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productList.setCatalog</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Catalog.</w:t>
      </w:r>
      <w:r w:rsidRPr="008F1DB4">
        <w:rPr>
          <w:rFonts w:cs="Arial"/>
          <w:b/>
          <w:bCs/>
          <w:i/>
          <w:iCs/>
          <w:color w:val="660E7A"/>
          <w:sz w:val="22"/>
          <w:szCs w:val="22"/>
          <w:highlight w:val="yellow"/>
        </w:rPr>
        <w:t>CARE</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productList.setSector</w:t>
      </w:r>
      <w:proofErr w:type="spellEnd"/>
      <w:r w:rsidRPr="008F1DB4">
        <w:rPr>
          <w:rFonts w:cs="Arial"/>
          <w:color w:val="000000"/>
          <w:sz w:val="22"/>
          <w:szCs w:val="22"/>
          <w:highlight w:val="yellow"/>
        </w:rPr>
        <w:t>(Sector.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fragLauncher</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xml:space="preserve">, </w:t>
      </w:r>
      <w:proofErr w:type="spellStart"/>
      <w:r w:rsidRPr="008F1DB4">
        <w:rPr>
          <w:rFonts w:cs="Arial"/>
          <w:color w:val="000000"/>
          <w:sz w:val="22"/>
          <w:szCs w:val="22"/>
          <w:highlight w:val="yellow"/>
        </w:rPr>
        <w:t>R.id.</w:t>
      </w:r>
      <w:r w:rsidRPr="008F1DB4">
        <w:rPr>
          <w:rFonts w:cs="Arial"/>
          <w:b/>
          <w:bCs/>
          <w:i/>
          <w:iCs/>
          <w:color w:val="660E7A"/>
          <w:sz w:val="22"/>
          <w:szCs w:val="22"/>
          <w:highlight w:val="yellow"/>
        </w:rPr>
        <w:t>sampleMainContainer</w:t>
      </w:r>
      <w:proofErr w:type="spellEnd"/>
      <w:r w:rsidRPr="008F1DB4">
        <w:rPr>
          <w:rFonts w:cs="Arial"/>
          <w:color w:val="000000"/>
          <w:sz w:val="22"/>
          <w:szCs w:val="22"/>
          <w:highlight w:val="yellow"/>
        </w:rPr>
        <w:t xml:space="preserve">, </w:t>
      </w:r>
      <w:proofErr w:type="spellStart"/>
      <w:r w:rsidRPr="008F1DB4">
        <w:rPr>
          <w:rFonts w:cs="Arial"/>
          <w:b/>
          <w:bCs/>
          <w:color w:val="660E7A"/>
          <w:sz w:val="22"/>
          <w:szCs w:val="22"/>
          <w:highlight w:val="yellow"/>
        </w:rPr>
        <w:t>actionBarClickListener</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fragLauncher.setAnimation</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slide_in_bottom</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slide_out_bottom</w:t>
      </w:r>
      <w:proofErr w:type="spellEnd"/>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 xml:space="preserve">().invokeDigitalCare(fragLauncher,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29" w:name="_Toc444883181"/>
      <w:r w:rsidRPr="0054032E">
        <w:rPr>
          <w:rFonts w:cs="Arial"/>
        </w:rPr>
        <w:t>Android Manifest Changes</w:t>
      </w:r>
      <w:bookmarkEnd w:id="29"/>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 xml:space="preserve">We are using </w:t>
      </w:r>
      <w:proofErr w:type="spellStart"/>
      <w:r w:rsidRPr="00FD4212">
        <w:rPr>
          <w:rFonts w:cs="Arial"/>
          <w:b/>
          <w:szCs w:val="24"/>
          <w:highlight w:val="yellow"/>
        </w:rPr>
        <w:t>UiKit</w:t>
      </w:r>
      <w:proofErr w:type="spellEnd"/>
      <w:r w:rsidRPr="00FD4212">
        <w:rPr>
          <w:rFonts w:cs="Arial"/>
          <w:b/>
          <w:szCs w:val="24"/>
          <w:highlight w:val="yellow"/>
        </w:rPr>
        <w:t xml:space="preserve"> library and it expects theme to be set which is equal to or higher than </w:t>
      </w:r>
      <w:proofErr w:type="spellStart"/>
      <w:r w:rsidRPr="00FD4212">
        <w:rPr>
          <w:rFonts w:cs="Arial"/>
          <w:b/>
          <w:szCs w:val="24"/>
          <w:highlight w:val="yellow"/>
        </w:rPr>
        <w:t>appcompat</w:t>
      </w:r>
      <w:proofErr w:type="spellEnd"/>
      <w:r w:rsidRPr="00FD4212">
        <w:rPr>
          <w:rFonts w:cs="Arial"/>
          <w:b/>
          <w:szCs w:val="24"/>
          <w:highlight w:val="yellow"/>
        </w:rPr>
        <w:t xml:space="preserve">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proofErr w:type="spellStart"/>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proofErr w:type="spellEnd"/>
      <w:r w:rsidRPr="00FD4212">
        <w:rPr>
          <w:rFonts w:cs="Arial"/>
          <w:b/>
          <w:bCs/>
          <w:color w:val="0000FF"/>
          <w:sz w:val="22"/>
          <w:szCs w:val="22"/>
          <w:highlight w:val="yellow"/>
        </w:rPr>
        <w:t>=</w:t>
      </w:r>
      <w:r w:rsidRPr="00FD4212">
        <w:rPr>
          <w:rFonts w:cs="Arial"/>
          <w:b/>
          <w:bCs/>
          <w:color w:val="008000"/>
          <w:sz w:val="22"/>
          <w:szCs w:val="22"/>
          <w:highlight w:val="yellow"/>
        </w:rPr>
        <w:t>"@style/</w:t>
      </w:r>
      <w:proofErr w:type="spellStart"/>
      <w:r w:rsidRPr="00FD4212">
        <w:rPr>
          <w:rFonts w:cs="Arial"/>
          <w:b/>
          <w:bCs/>
          <w:color w:val="008000"/>
          <w:sz w:val="22"/>
          <w:szCs w:val="22"/>
          <w:highlight w:val="yellow"/>
        </w:rPr>
        <w:t>multiprod_theme</w:t>
      </w:r>
      <w:proofErr w:type="spellEnd"/>
      <w:r w:rsidRPr="00FD4212">
        <w:rPr>
          <w:rFonts w:cs="Arial"/>
          <w:b/>
          <w:bCs/>
          <w:color w:val="008000"/>
          <w:sz w:val="22"/>
          <w:szCs w:val="22"/>
          <w:highlight w:val="yellow"/>
        </w:rPr>
        <w:t>"</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 xml:space="preserve">We have defined sample </w:t>
      </w:r>
      <w:proofErr w:type="spellStart"/>
      <w:r w:rsidRPr="00FD4212">
        <w:rPr>
          <w:rFonts w:cs="Arial"/>
          <w:b/>
          <w:szCs w:val="24"/>
          <w:highlight w:val="yellow"/>
        </w:rPr>
        <w:t>uikit</w:t>
      </w:r>
      <w:proofErr w:type="spellEnd"/>
      <w:r w:rsidRPr="00FD4212">
        <w:rPr>
          <w:rFonts w:cs="Arial"/>
          <w:b/>
          <w:szCs w:val="24"/>
          <w:highlight w:val="yellow"/>
        </w:rPr>
        <w:t xml:space="preserve">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lastRenderedPageBreak/>
        <w:t>Application need</w:t>
      </w:r>
      <w:r w:rsidR="000E4768">
        <w:rPr>
          <w:rFonts w:cs="Arial"/>
          <w:szCs w:val="24"/>
        </w:rPr>
        <w:t>s</w:t>
      </w:r>
      <w:r w:rsidRPr="008D6FA5">
        <w:rPr>
          <w:rFonts w:cs="Arial"/>
          <w:szCs w:val="24"/>
        </w:rPr>
        <w:t xml:space="preserve">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proofErr w:type="gramStart"/>
      <w:r w:rsidRPr="00A9302E">
        <w:rPr>
          <w:rFonts w:cs="Arial"/>
          <w:szCs w:val="24"/>
        </w:rPr>
        <w:t>android:</w:t>
      </w:r>
      <w:proofErr w:type="gramEnd"/>
      <w:r w:rsidRPr="00A9302E">
        <w:rPr>
          <w:rFonts w:cs="Arial"/>
          <w:szCs w:val="24"/>
        </w:rPr>
        <w:t>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w:t>
      </w:r>
      <w:proofErr w:type="gramStart"/>
      <w:r w:rsidRPr="00A9302E">
        <w:rPr>
          <w:rFonts w:cs="Arial"/>
          <w:bCs/>
          <w:szCs w:val="24"/>
        </w:rPr>
        <w:t>:name</w:t>
      </w:r>
      <w:proofErr w:type="spellEnd"/>
      <w:proofErr w:type="gram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proofErr w:type="gramStart"/>
      <w:r w:rsidRPr="00A9302E">
        <w:rPr>
          <w:rFonts w:cs="Arial"/>
          <w:szCs w:val="24"/>
        </w:rPr>
        <w:t>android:</w:t>
      </w:r>
      <w:proofErr w:type="gramEnd"/>
      <w:r w:rsidRPr="00A9302E">
        <w:rPr>
          <w:rFonts w:cs="Arial"/>
          <w:szCs w:val="24"/>
        </w:rPr>
        <w:t>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proofErr w:type="gramStart"/>
      <w:r w:rsidRPr="00A9302E">
        <w:rPr>
          <w:rFonts w:cs="Arial"/>
          <w:szCs w:val="24"/>
        </w:rPr>
        <w:t>android:</w:t>
      </w:r>
      <w:proofErr w:type="gramEnd"/>
      <w:r w:rsidRPr="00A9302E">
        <w:rPr>
          <w:rFonts w:cs="Arial"/>
          <w:szCs w:val="24"/>
        </w:rPr>
        <w:t>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1"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spellStart"/>
      <w:proofErr w:type="gramStart"/>
      <w:r w:rsidRPr="00FD4212">
        <w:rPr>
          <w:rFonts w:cs="Arial"/>
          <w:szCs w:val="24"/>
        </w:rPr>
        <w:t>android:</w:t>
      </w:r>
      <w:proofErr w:type="gramEnd"/>
      <w:r w:rsidRPr="00FD4212">
        <w:rPr>
          <w:rFonts w:cs="Arial"/>
          <w:szCs w:val="24"/>
        </w:rPr>
        <w:t>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0" w:name="_Toc444883182"/>
      <w:r>
        <w:rPr>
          <w:rFonts w:cs="Arial"/>
        </w:rPr>
        <w:t>Other User Permissions</w:t>
      </w:r>
      <w:bookmarkEnd w:id="30"/>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android.permission.INTERNET</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android.permission.ACCESS_NETWORK_STATE</w:t>
      </w:r>
      <w:proofErr w:type="spellEnd"/>
      <w:r w:rsidRPr="004557A4">
        <w:rPr>
          <w:rFonts w:cs="Arial"/>
          <w:b/>
          <w:bCs/>
          <w:color w:val="008000"/>
          <w:sz w:val="20"/>
        </w:rPr>
        <w:t xml:space="preserv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android.permission.ACCESS_COARSE_LOCATION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android.permission.ACCESS_FINE_LOCATION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android.hardware.telephony</w:t>
      </w:r>
      <w:proofErr w:type="spellEnd"/>
      <w:r w:rsidRPr="004557A4">
        <w:rPr>
          <w:rFonts w:cs="Arial"/>
          <w:b/>
          <w:bCs/>
          <w:color w:val="008000"/>
          <w:sz w:val="20"/>
        </w:rPr>
        <w:t xml:space="preserve">" </w:t>
      </w:r>
      <w:proofErr w:type="spellStart"/>
      <w:r w:rsidRPr="004557A4">
        <w:rPr>
          <w:rFonts w:cs="Arial"/>
          <w:b/>
          <w:bCs/>
          <w:color w:val="660E7A"/>
          <w:sz w:val="20"/>
        </w:rPr>
        <w:t>android</w:t>
      </w:r>
      <w:r w:rsidRPr="004557A4">
        <w:rPr>
          <w:rFonts w:cs="Arial"/>
          <w:b/>
          <w:bCs/>
          <w:color w:val="0000FF"/>
          <w:sz w:val="20"/>
        </w:rPr>
        <w:t>:required</w:t>
      </w:r>
      <w:proofErr w:type="spellEnd"/>
      <w:r w:rsidRPr="004557A4">
        <w:rPr>
          <w:rFonts w:cs="Arial"/>
          <w:b/>
          <w:bCs/>
          <w:color w:val="0000FF"/>
          <w:sz w:val="20"/>
        </w:rPr>
        <w:t>=</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1" w:name="_Toc444883183"/>
      <w:r>
        <w:rPr>
          <w:rFonts w:cs="Arial"/>
        </w:rPr>
        <w:lastRenderedPageBreak/>
        <w:t>Digital care configuration</w:t>
      </w:r>
      <w:bookmarkEnd w:id="31"/>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spellStart"/>
      <w:proofErr w:type="gramStart"/>
      <w:r w:rsidRPr="008D6FA5">
        <w:rPr>
          <w:rFonts w:cs="Arial"/>
          <w:szCs w:val="24"/>
        </w:rPr>
        <w:t>url</w:t>
      </w:r>
      <w:proofErr w:type="spellEnd"/>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2" w:name="_Toc444883184"/>
      <w:r w:rsidR="00DE67C3" w:rsidRPr="008D6FA5">
        <w:rPr>
          <w:rFonts w:eastAsiaTheme="minorEastAsia" w:cs="Arial"/>
        </w:rPr>
        <w:t xml:space="preserve">Main menu </w:t>
      </w:r>
      <w:r w:rsidR="00AF5B03" w:rsidRPr="008D6FA5">
        <w:rPr>
          <w:rFonts w:eastAsiaTheme="minorEastAsia" w:cs="Arial"/>
        </w:rPr>
        <w:t>configuration</w:t>
      </w:r>
      <w:bookmarkEnd w:id="32"/>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proofErr w:type="gramStart"/>
      <w:r>
        <w:rPr>
          <w:rFonts w:eastAsiaTheme="minorEastAsia" w:cs="Arial"/>
          <w:i w:val="0"/>
        </w:rPr>
        <w:lastRenderedPageBreak/>
        <w:t>7.1  Main</w:t>
      </w:r>
      <w:proofErr w:type="gramEnd"/>
      <w:r>
        <w:rPr>
          <w:rFonts w:eastAsiaTheme="minorEastAsia" w:cs="Arial"/>
          <w:i w:val="0"/>
        </w:rPr>
        <w:t xml:space="preserve">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7C33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08C11"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49D21"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A818E"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2B2FA"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52832"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F0D53"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2B423"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047A0"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F9E0D"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D3314"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2E063"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3" w:name="_Toc444883185"/>
      <w:proofErr w:type="gramStart"/>
      <w:r>
        <w:rPr>
          <w:rFonts w:eastAsiaTheme="minorEastAsia" w:cs="Arial"/>
          <w:i w:val="0"/>
        </w:rPr>
        <w:lastRenderedPageBreak/>
        <w:t xml:space="preserve">7.2 </w:t>
      </w:r>
      <w:r w:rsidR="00116FD5">
        <w:rPr>
          <w:rFonts w:eastAsiaTheme="minorEastAsia" w:cs="Arial"/>
          <w:i w:val="0"/>
        </w:rPr>
        <w:t xml:space="preserve"> </w:t>
      </w:r>
      <w:r w:rsidR="00273453">
        <w:rPr>
          <w:rFonts w:eastAsiaTheme="minorEastAsia" w:cs="Arial"/>
          <w:i w:val="0"/>
        </w:rPr>
        <w:t>Product</w:t>
      </w:r>
      <w:proofErr w:type="gramEnd"/>
      <w:r w:rsidR="00273453">
        <w:rPr>
          <w:rFonts w:eastAsiaTheme="minorEastAsia" w:cs="Arial"/>
          <w:i w:val="0"/>
        </w:rPr>
        <w:t xml:space="preserve"> m</w:t>
      </w:r>
      <w:r w:rsidR="009D4173" w:rsidRPr="00955BF5">
        <w:rPr>
          <w:rFonts w:eastAsiaTheme="minorEastAsia" w:cs="Arial"/>
          <w:i w:val="0"/>
        </w:rPr>
        <w:t>enu configuration</w:t>
      </w:r>
      <w:bookmarkEnd w:id="33"/>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C7BC1"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50100"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4"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5" w:name="_Toc444883186"/>
      <w:r w:rsidRPr="009B380D">
        <w:rPr>
          <w:rFonts w:eastAsiaTheme="minorEastAsia" w:cs="Arial"/>
        </w:rPr>
        <w:lastRenderedPageBreak/>
        <w:t>Social provider configuration</w:t>
      </w:r>
      <w:bookmarkEnd w:id="35"/>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5BDB6"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C35332F"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4D709"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70293732"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6" w:name="_Toc444883187"/>
      <w:bookmarkStart w:id="37" w:name="_Toc297311305"/>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6"/>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w:t>
      </w:r>
      <w:proofErr w:type="spellStart"/>
      <w:r w:rsidRPr="00FD4212">
        <w:rPr>
          <w:rFonts w:ascii="Arial" w:hAnsi="Arial" w:cs="Arial"/>
          <w:sz w:val="22"/>
          <w:szCs w:val="22"/>
          <w:highlight w:val="yellow"/>
        </w:rPr>
        <w:t>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w:t>
      </w:r>
      <w:proofErr w:type="spellEnd"/>
      <w:r w:rsidRPr="00FD4212">
        <w:rPr>
          <w:rFonts w:ascii="Arial" w:hAnsi="Arial" w:cs="Arial"/>
          <w:sz w:val="22"/>
          <w:szCs w:val="22"/>
          <w:highlight w:val="yellow"/>
        </w:rPr>
        <w:t>” and it w</w:t>
      </w:r>
      <w:r w:rsidR="00FD4212" w:rsidRPr="00FD4212">
        <w:rPr>
          <w:rFonts w:ascii="Arial" w:hAnsi="Arial" w:cs="Arial"/>
          <w:sz w:val="22"/>
          <w:szCs w:val="22"/>
          <w:highlight w:val="yellow"/>
        </w:rPr>
        <w:t xml:space="preserve">ill have method called </w:t>
      </w:r>
      <w:proofErr w:type="spellStart"/>
      <w:r w:rsidR="00FD4212" w:rsidRPr="00FD4212">
        <w:rPr>
          <w:rFonts w:ascii="Arial" w:hAnsi="Arial" w:cs="Arial"/>
          <w:sz w:val="22"/>
          <w:szCs w:val="22"/>
          <w:highlight w:val="yellow"/>
        </w:rPr>
        <w:t>update</w:t>
      </w:r>
      <w:r w:rsidRPr="00FD4212">
        <w:rPr>
          <w:rFonts w:ascii="Arial" w:hAnsi="Arial" w:cs="Arial"/>
          <w:sz w:val="22"/>
          <w:szCs w:val="22"/>
          <w:highlight w:val="yellow"/>
        </w:rPr>
        <w:t>ActionBar</w:t>
      </w:r>
      <w:proofErr w:type="spellEnd"/>
      <w:r w:rsidRPr="00FD4212">
        <w:rPr>
          <w:rFonts w:ascii="Arial" w:hAnsi="Arial" w:cs="Arial"/>
          <w:sz w:val="22"/>
          <w:szCs w:val="22"/>
          <w:highlight w:val="yellow"/>
        </w:rPr>
        <w:t xml:space="preserve"> (</w:t>
      </w:r>
      <w:r w:rsidR="00FD4212" w:rsidRPr="00FD4212">
        <w:rPr>
          <w:rFonts w:ascii="Arial" w:eastAsia="Times New Roman" w:hAnsi="Arial" w:cs="Arial"/>
          <w:color w:val="000000"/>
          <w:sz w:val="22"/>
          <w:szCs w:val="22"/>
          <w:highlight w:val="yellow"/>
        </w:rPr>
        <w:t xml:space="preserve">String </w:t>
      </w:r>
      <w:proofErr w:type="spellStart"/>
      <w:r w:rsidR="00FD4212" w:rsidRPr="00FD4212">
        <w:rPr>
          <w:rFonts w:ascii="Arial" w:eastAsia="Times New Roman" w:hAnsi="Arial" w:cs="Arial"/>
          <w:color w:val="000000"/>
          <w:sz w:val="22"/>
          <w:szCs w:val="22"/>
          <w:highlight w:val="yellow"/>
        </w:rPr>
        <w:t>titleActionbar</w:t>
      </w:r>
      <w:proofErr w:type="spellEnd"/>
      <w:r w:rsidR="00FD4212" w:rsidRPr="00FD4212">
        <w:rPr>
          <w:rFonts w:ascii="Arial" w:eastAsia="Times New Roman" w:hAnsi="Arial" w:cs="Arial"/>
          <w:color w:val="000000"/>
          <w:sz w:val="22"/>
          <w:szCs w:val="22"/>
          <w:highlight w:val="yellow"/>
        </w:rPr>
        <w:t xml:space="preserve">, Boolean </w:t>
      </w:r>
      <w:proofErr w:type="spellStart"/>
      <w:r w:rsidR="00FD4212" w:rsidRPr="00FD4212">
        <w:rPr>
          <w:rFonts w:ascii="Arial" w:eastAsia="Times New Roman" w:hAnsi="Arial" w:cs="Arial"/>
          <w:color w:val="000000"/>
          <w:sz w:val="22"/>
          <w:szCs w:val="22"/>
          <w:highlight w:val="yellow"/>
          <w:shd w:val="clear" w:color="auto" w:fill="E4E4FF"/>
        </w:rPr>
        <w:t>hamburgerIconAvaialable</w:t>
      </w:r>
      <w:proofErr w:type="spellEnd"/>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8" w:name="_Toc444883188"/>
      <w:r w:rsidRPr="008D6FA5">
        <w:rPr>
          <w:rFonts w:cs="Arial"/>
        </w:rPr>
        <w:t>Handling consumer care as activity</w:t>
      </w:r>
      <w:bookmarkEnd w:id="38"/>
    </w:p>
    <w:p w14:paraId="77806113" w14:textId="241C688E"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Action bar customization happens depending on the configuration set by app in </w:t>
      </w:r>
      <w:proofErr w:type="spellStart"/>
      <w:r w:rsidRPr="008D6FA5">
        <w:rPr>
          <w:rFonts w:cs="Arial"/>
          <w:szCs w:val="24"/>
        </w:rPr>
        <w:t>config</w:t>
      </w:r>
      <w:proofErr w:type="spellEnd"/>
      <w:r w:rsidRPr="008D6FA5">
        <w:rPr>
          <w:rFonts w:cs="Arial"/>
          <w:szCs w:val="24"/>
        </w:rPr>
        <w:t xml:space="preserve"> xml file</w:t>
      </w:r>
    </w:p>
    <w:p w14:paraId="4F687065" w14:textId="77777777" w:rsidR="00AF5B03" w:rsidRPr="008D6FA5" w:rsidRDefault="00AF5B03" w:rsidP="00AF5B03">
      <w:pPr>
        <w:pStyle w:val="Heading1"/>
        <w:rPr>
          <w:rFonts w:cs="Arial"/>
        </w:rPr>
      </w:pPr>
      <w:bookmarkStart w:id="39" w:name="_Toc444883189"/>
      <w:r w:rsidRPr="008D6FA5">
        <w:rPr>
          <w:rFonts w:cs="Arial"/>
        </w:rPr>
        <w:t>Vertical features customization</w:t>
      </w:r>
      <w:bookmarkEnd w:id="39"/>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 xml:space="preserve">Application has to implement interfaces like </w:t>
      </w:r>
      <w:proofErr w:type="spellStart"/>
      <w:r w:rsidRPr="008D6FA5">
        <w:rPr>
          <w:rFonts w:cs="Arial"/>
          <w:szCs w:val="24"/>
        </w:rPr>
        <w:t>MainMenuListener</w:t>
      </w:r>
      <w:proofErr w:type="spellEnd"/>
      <w:r w:rsidRPr="008D6FA5">
        <w:rPr>
          <w:rFonts w:cs="Arial"/>
          <w:szCs w:val="24"/>
        </w:rPr>
        <w:t xml:space="preserve">, </w:t>
      </w:r>
      <w:proofErr w:type="spellStart"/>
      <w:r w:rsidRPr="008D6FA5">
        <w:rPr>
          <w:rFonts w:cs="Arial"/>
          <w:szCs w:val="24"/>
        </w:rPr>
        <w:t>ProductMenuListener</w:t>
      </w:r>
      <w:proofErr w:type="spellEnd"/>
      <w:r w:rsidRPr="008D6FA5">
        <w:rPr>
          <w:rFonts w:cs="Arial"/>
          <w:szCs w:val="24"/>
        </w:rPr>
        <w:t xml:space="preserve">, and </w:t>
      </w:r>
      <w:proofErr w:type="spellStart"/>
      <w:r w:rsidRPr="008D6FA5">
        <w:rPr>
          <w:rFonts w:cs="Arial"/>
          <w:szCs w:val="24"/>
        </w:rPr>
        <w:t>SocialProviderListener</w:t>
      </w:r>
      <w:proofErr w:type="spellEnd"/>
      <w:r w:rsidRPr="008D6FA5">
        <w:rPr>
          <w:rFonts w:cs="Arial"/>
          <w:szCs w:val="24"/>
        </w:rPr>
        <w:t>.</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MainMenuListener</w:t>
      </w:r>
      <w:proofErr w:type="spellEnd"/>
      <w:r w:rsidRPr="008D6FA5">
        <w:rPr>
          <w:rFonts w:cs="Arial"/>
          <w:szCs w:val="24"/>
        </w:rPr>
        <w:t xml:space="preserve">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ProductMenuListener</w:t>
      </w:r>
      <w:proofErr w:type="spellEnd"/>
      <w:r w:rsidRPr="008D6FA5">
        <w:rPr>
          <w:rFonts w:cs="Arial"/>
          <w:szCs w:val="24"/>
        </w:rPr>
        <w:t xml:space="preserve">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SocialProviderListener</w:t>
      </w:r>
      <w:proofErr w:type="spellEnd"/>
      <w:r w:rsidRPr="008D6FA5">
        <w:rPr>
          <w:rFonts w:cs="Arial"/>
          <w:szCs w:val="24"/>
        </w:rPr>
        <w:t xml:space="preserve">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0" w:name="_Toc444883190"/>
      <w:r w:rsidRPr="008D6FA5">
        <w:rPr>
          <w:rFonts w:cs="Arial"/>
        </w:rPr>
        <w:lastRenderedPageBreak/>
        <w:t>Action bar customization</w:t>
      </w:r>
      <w:bookmarkEnd w:id="40"/>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w:t>
      </w:r>
      <w:proofErr w:type="spellStart"/>
      <w:r w:rsidRPr="008D6FA5">
        <w:rPr>
          <w:rFonts w:cs="Arial"/>
          <w:szCs w:val="24"/>
        </w:rPr>
        <w:t>config</w:t>
      </w:r>
      <w:proofErr w:type="spellEnd"/>
      <w:r w:rsidRPr="008D6FA5">
        <w:rPr>
          <w:rFonts w:cs="Arial"/>
          <w:szCs w:val="24"/>
        </w:rPr>
        <w:t xml:space="preserve">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1" w:name="_Toc433199531"/>
      <w:bookmarkStart w:id="42" w:name="_Toc444883191"/>
      <w:r>
        <w:rPr>
          <w:rStyle w:val="dac-header-crumbs-link"/>
        </w:rPr>
        <w:t>Supporting apps with Over 65K Methods</w:t>
      </w:r>
      <w:bookmarkEnd w:id="41"/>
      <w:bookmarkEnd w:id="42"/>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F532C" w:rsidP="00B25B22">
      <w:pPr>
        <w:pStyle w:val="BodyText"/>
        <w:ind w:left="720"/>
        <w:rPr>
          <w:lang w:val="en-GB"/>
        </w:rPr>
      </w:pPr>
      <w:hyperlink r:id="rId16"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3" w:name="_Toc444883192"/>
      <w:r>
        <w:rPr>
          <w:rFonts w:cs="Arial"/>
        </w:rPr>
        <w:lastRenderedPageBreak/>
        <w:t>Supported Languages</w:t>
      </w:r>
      <w:bookmarkEnd w:id="43"/>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proofErr w:type="spellStart"/>
            <w:r w:rsidR="00483F0F">
              <w:rPr>
                <w:rFonts w:cs="Arial"/>
                <w:color w:val="000000"/>
                <w:szCs w:val="24"/>
              </w:rPr>
              <w:t>Hongkong</w:t>
            </w:r>
            <w:proofErr w:type="spellEnd"/>
            <w:r w:rsidR="00483F0F">
              <w:rPr>
                <w:rFonts w:cs="Arial"/>
                <w:color w:val="000000"/>
                <w:szCs w:val="24"/>
              </w:rPr>
              <w:t>-China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4" w:name="_Toc444883193"/>
      <w:r>
        <w:rPr>
          <w:rFonts w:cs="Arial"/>
        </w:rPr>
        <w:t>Frequently asked Questions</w:t>
      </w:r>
      <w:bookmarkEnd w:id="44"/>
    </w:p>
    <w:p w14:paraId="37E9E067" w14:textId="0E073839" w:rsidR="00FF7B65" w:rsidRPr="008F62E3" w:rsidRDefault="00FF7B65" w:rsidP="00E340FB">
      <w:pPr>
        <w:pStyle w:val="Heading1"/>
        <w:numPr>
          <w:ilvl w:val="1"/>
          <w:numId w:val="17"/>
        </w:numPr>
        <w:rPr>
          <w:rFonts w:cs="Arial"/>
          <w:sz w:val="24"/>
          <w:szCs w:val="24"/>
        </w:rPr>
      </w:pPr>
      <w:bookmarkStart w:id="45" w:name="_Toc437015076"/>
      <w:bookmarkStart w:id="46" w:name="_Toc444883194"/>
      <w:r w:rsidRPr="008F62E3">
        <w:rPr>
          <w:rFonts w:cs="Arial"/>
          <w:sz w:val="24"/>
          <w:szCs w:val="24"/>
        </w:rPr>
        <w:t>How about customising fonts and sizes?</w:t>
      </w:r>
      <w:bookmarkEnd w:id="45"/>
      <w:bookmarkEnd w:id="46"/>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 xml:space="preserve">Yes. Please make sure you call </w:t>
      </w:r>
      <w:proofErr w:type="spellStart"/>
      <w:r>
        <w:rPr>
          <w:lang w:val="en-GB"/>
        </w:rPr>
        <w:t>enableTagging</w:t>
      </w:r>
      <w:proofErr w:type="spellEnd"/>
      <w:r>
        <w:rPr>
          <w:lang w:val="en-GB"/>
        </w:rPr>
        <w:t xml:space="preserve"> and provide apps ID. Please check sample app for more details. Unless App calls </w:t>
      </w:r>
      <w:proofErr w:type="spellStart"/>
      <w:r>
        <w:rPr>
          <w:lang w:val="en-GB"/>
        </w:rPr>
        <w:t>enableTagging</w:t>
      </w:r>
      <w:proofErr w:type="spellEnd"/>
      <w:r>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w:t>
      </w:r>
      <w:proofErr w:type="spellStart"/>
      <w:r>
        <w:rPr>
          <w:lang w:val="en-GB"/>
        </w:rPr>
        <w:t>ctn</w:t>
      </w:r>
      <w:proofErr w:type="spellEnd"/>
      <w:r>
        <w:rPr>
          <w:lang w:val="en-GB"/>
        </w:rPr>
        <w:t xml:space="preserve">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 xml:space="preserve">please add relevant </w:t>
      </w:r>
      <w:proofErr w:type="spellStart"/>
      <w:r w:rsidR="00E91EAA" w:rsidRPr="008D6FA5">
        <w:rPr>
          <w:rFonts w:eastAsiaTheme="minorHAnsi" w:cs="Arial"/>
          <w:szCs w:val="24"/>
        </w:rPr>
        <w:t>ctn</w:t>
      </w:r>
      <w:proofErr w:type="spellEnd"/>
      <w:r w:rsidR="00E91EAA" w:rsidRPr="008D6FA5">
        <w:rPr>
          <w:rFonts w:eastAsiaTheme="minorHAnsi" w:cs="Arial"/>
          <w:szCs w:val="24"/>
        </w:rPr>
        <w:t xml:space="preserve"> number</w:t>
      </w:r>
    </w:p>
    <w:p w14:paraId="1929D5BB" w14:textId="77777777" w:rsidR="00E91EAA" w:rsidRPr="00E91EAA" w:rsidRDefault="007F532C" w:rsidP="00E91EAA">
      <w:pPr>
        <w:pStyle w:val="ListParagraph"/>
        <w:numPr>
          <w:ilvl w:val="0"/>
          <w:numId w:val="37"/>
        </w:numPr>
        <w:rPr>
          <w:rFonts w:cs="Arial"/>
          <w:szCs w:val="24"/>
        </w:rPr>
      </w:pPr>
      <w:hyperlink r:id="rId17"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7F532C" w:rsidP="00E91EAA">
      <w:pPr>
        <w:pStyle w:val="ListParagraph"/>
        <w:numPr>
          <w:ilvl w:val="0"/>
          <w:numId w:val="37"/>
        </w:numPr>
        <w:rPr>
          <w:rFonts w:cs="Arial"/>
          <w:sz w:val="20"/>
        </w:rPr>
      </w:pPr>
      <w:hyperlink r:id="rId18"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proofErr w:type="spellStart"/>
      <w:r w:rsidRPr="008E7215">
        <w:rPr>
          <w:rFonts w:ascii="Segoe UI" w:hAnsi="Segoe UI" w:cs="Segoe UI"/>
          <w:b/>
          <w:color w:val="000000"/>
          <w:sz w:val="20"/>
        </w:rPr>
        <w:t>com.android.build.api.transform.TransformException</w:t>
      </w:r>
      <w:proofErr w:type="spellEnd"/>
      <w:r w:rsidRPr="008E7215">
        <w:rPr>
          <w:rFonts w:ascii="Segoe UI" w:hAnsi="Segoe UI" w:cs="Segoe UI"/>
          <w:b/>
          <w:color w:val="000000"/>
          <w:sz w:val="20"/>
        </w:rPr>
        <w:t xml:space="preserve">: </w:t>
      </w:r>
      <w:proofErr w:type="spellStart"/>
      <w:r w:rsidRPr="008E7215">
        <w:rPr>
          <w:rFonts w:ascii="Segoe UI" w:hAnsi="Segoe UI" w:cs="Segoe UI"/>
          <w:b/>
          <w:color w:val="000000"/>
          <w:sz w:val="20"/>
        </w:rPr>
        <w:t>com.android.builder.packaging.DuplicateFileException</w:t>
      </w:r>
      <w:proofErr w:type="spellEnd"/>
      <w:r w:rsidRPr="008E7215">
        <w:rPr>
          <w:rFonts w:ascii="Segoe UI" w:hAnsi="Segoe UI" w:cs="Segoe UI"/>
          <w:b/>
          <w:color w:val="000000"/>
          <w:sz w:val="20"/>
        </w:rPr>
        <w:t>: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 xml:space="preserve">Or any duplication related exception, the duplication library can be added to </w:t>
      </w:r>
      <w:proofErr w:type="spellStart"/>
      <w:r>
        <w:rPr>
          <w:rFonts w:ascii="Calibri" w:hAnsi="Calibri"/>
          <w:b/>
        </w:rPr>
        <w:t>packageOption</w:t>
      </w:r>
      <w:proofErr w:type="spellEnd"/>
      <w:r>
        <w:rPr>
          <w:rFonts w:ascii="Calibri" w:hAnsi="Calibri"/>
          <w:b/>
        </w:rPr>
        <w:t>.</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proofErr w:type="gramStart"/>
      <w:r>
        <w:rPr>
          <w:rFonts w:ascii="Consolas" w:hAnsi="Consolas" w:cs="Consolas"/>
          <w:color w:val="2E3133"/>
          <w:sz w:val="20"/>
        </w:rPr>
        <w:t>android</w:t>
      </w:r>
      <w:proofErr w:type="gramEnd"/>
      <w:r>
        <w:rPr>
          <w:rFonts w:ascii="Consolas" w:hAnsi="Consolas" w:cs="Consolas"/>
          <w:color w:val="2E3133"/>
          <w:sz w:val="20"/>
        </w:rPr>
        <w:t xml:space="preserve">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xml:space="preserve">           </w:t>
      </w:r>
      <w:proofErr w:type="spellStart"/>
      <w:proofErr w:type="gramStart"/>
      <w:r>
        <w:rPr>
          <w:rFonts w:ascii="Segoe UI" w:hAnsi="Segoe UI" w:cs="Segoe UI"/>
          <w:color w:val="2E3133"/>
          <w:sz w:val="20"/>
        </w:rPr>
        <w:t>packagingOptions</w:t>
      </w:r>
      <w:proofErr w:type="spellEnd"/>
      <w:proofErr w:type="gramEnd"/>
      <w:r>
        <w:rPr>
          <w:rFonts w:ascii="Segoe UI" w:hAnsi="Segoe UI" w:cs="Segoe UI"/>
          <w:color w:val="2E3133"/>
          <w:sz w:val="20"/>
        </w:rPr>
        <w:t xml:space="preserve">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xml:space="preserve">             </w:t>
      </w:r>
      <w:proofErr w:type="gramStart"/>
      <w:r>
        <w:rPr>
          <w:rFonts w:ascii="Segoe UI" w:hAnsi="Segoe UI" w:cs="Segoe UI"/>
          <w:color w:val="2E3133"/>
          <w:sz w:val="20"/>
          <w:shd w:val="clear" w:color="auto" w:fill="FFFFFF"/>
        </w:rPr>
        <w:t>exclude</w:t>
      </w:r>
      <w:proofErr w:type="gramEnd"/>
      <w:r>
        <w:rPr>
          <w:rFonts w:ascii="Segoe UI" w:hAnsi="Segoe UI" w:cs="Segoe UI"/>
          <w:color w:val="2E3133"/>
          <w:sz w:val="20"/>
          <w:shd w:val="clear" w:color="auto" w:fill="FFFFFF"/>
        </w:rPr>
        <w:t xml:space="preserv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pPr>
      <w:r>
        <w:rPr>
          <w:rFonts w:ascii="Segoe UI" w:hAnsi="Segoe UI" w:cs="Segoe UI"/>
          <w:color w:val="2E3133"/>
          <w:sz w:val="20"/>
        </w:rPr>
        <w:t xml:space="preserve">         </w:t>
      </w:r>
      <w:r>
        <w:rPr>
          <w:rFonts w:ascii="Segoe UI" w:hAnsi="Segoe UI" w:cs="Segoe UI"/>
          <w:color w:val="2E3133"/>
          <w:sz w:val="20"/>
        </w:rPr>
        <w:tab/>
        <w:t>}</w:t>
      </w:r>
    </w:p>
    <w:p w14:paraId="6CA651EA" w14:textId="77777777" w:rsidR="008E7215" w:rsidRPr="00FF7B65" w:rsidRDefault="008E7215" w:rsidP="008E7215">
      <w:pPr>
        <w:pStyle w:val="BodyText"/>
        <w:rPr>
          <w:b/>
          <w:lang w:val="en-GB"/>
        </w:rPr>
      </w:pPr>
    </w:p>
    <w:p w14:paraId="606B52DC" w14:textId="77777777" w:rsidR="00FF7B65" w:rsidRPr="00FF7B65" w:rsidRDefault="00FF7B65" w:rsidP="00FF7B65">
      <w:pPr>
        <w:pStyle w:val="Heading1"/>
        <w:rPr>
          <w:rFonts w:cs="Arial"/>
        </w:rPr>
      </w:pPr>
      <w:bookmarkStart w:id="47" w:name="_Toc444883195"/>
      <w:r w:rsidRPr="00FF7B65">
        <w:rPr>
          <w:rFonts w:eastAsiaTheme="minorEastAsia" w:cs="Arial"/>
        </w:rPr>
        <w:t>Notes</w:t>
      </w:r>
      <w:bookmarkEnd w:id="47"/>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Start w:id="48" w:name="_GoBack"/>
      <w:bookmarkEnd w:id="37"/>
      <w:bookmarkEnd w:id="48"/>
    </w:p>
    <w:sectPr w:rsidR="00FF7B65" w:rsidRPr="008D6FA5"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2998E" w14:textId="77777777" w:rsidR="007F532C" w:rsidRDefault="007F532C" w:rsidP="003C4F40">
      <w:r>
        <w:separator/>
      </w:r>
    </w:p>
  </w:endnote>
  <w:endnote w:type="continuationSeparator" w:id="0">
    <w:p w14:paraId="72B63D0C" w14:textId="77777777" w:rsidR="007F532C" w:rsidRDefault="007F532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2E32" w:rsidRPr="003C4F40" w:rsidRDefault="00702E32"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13CA8">
      <w:rPr>
        <w:rFonts w:cs="Arial"/>
        <w:i/>
        <w:noProof/>
        <w:sz w:val="20"/>
      </w:rPr>
      <w:t>16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13CA8">
      <w:rPr>
        <w:rFonts w:cs="Arial"/>
        <w:i/>
        <w:noProof/>
        <w:sz w:val="20"/>
      </w:rPr>
      <w:t>17</w:t>
    </w:r>
    <w:r w:rsidRPr="003C4F40">
      <w:rPr>
        <w:rFonts w:cs="Arial"/>
        <w:i/>
        <w:sz w:val="20"/>
      </w:rPr>
      <w:fldChar w:fldCharType="end"/>
    </w:r>
  </w:p>
  <w:p w14:paraId="66BBB41D" w14:textId="77777777" w:rsidR="00702E32" w:rsidRPr="003C4F40" w:rsidRDefault="00702E32"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DE4A3" w14:textId="77777777" w:rsidR="007F532C" w:rsidRDefault="007F532C" w:rsidP="003C4F40">
      <w:r>
        <w:separator/>
      </w:r>
    </w:p>
  </w:footnote>
  <w:footnote w:type="continuationSeparator" w:id="0">
    <w:p w14:paraId="2F27E778" w14:textId="77777777" w:rsidR="007F532C" w:rsidRDefault="007F532C"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2CAA75F1" w:rsidR="00702E32" w:rsidRPr="003C4F40" w:rsidRDefault="00702E32" w:rsidP="003C4F40">
    <w:pPr>
      <w:pStyle w:val="Header"/>
      <w:tabs>
        <w:tab w:val="left" w:pos="5140"/>
      </w:tabs>
      <w:rPr>
        <w:rFonts w:cs="Arial"/>
        <w:sz w:val="20"/>
      </w:rPr>
    </w:pPr>
    <w:r w:rsidRPr="003C4F40">
      <w:rPr>
        <w:rFonts w:cs="Arial"/>
        <w:sz w:val="20"/>
      </w:rPr>
      <w:t>Conne</w:t>
    </w:r>
    <w:r>
      <w:rPr>
        <w:rFonts w:cs="Arial"/>
        <w:sz w:val="20"/>
      </w:rPr>
      <w:t xml:space="preserve">cted Digital Propositions: </w:t>
    </w:r>
    <w:r w:rsidR="00F9505B">
      <w:rPr>
        <w:rFonts w:cs="Arial"/>
        <w:sz w:val="20"/>
      </w:rPr>
      <w:t>Consumer</w:t>
    </w:r>
    <w:r>
      <w:rPr>
        <w:rFonts w:cs="Arial"/>
        <w:sz w:val="20"/>
      </w:rPr>
      <w:t xml:space="preserve"> Care Android Integration</w:t>
    </w:r>
    <w:r>
      <w:rPr>
        <w:rFonts w:cs="Arial"/>
        <w:sz w:val="20"/>
      </w:rPr>
      <w:tab/>
      <w:t>Version 1.</w:t>
    </w:r>
    <w:r w:rsidR="00345245">
      <w:rPr>
        <w:rFonts w:cs="Arial"/>
        <w:sz w:val="20"/>
      </w:rPr>
      <w:t>6</w:t>
    </w:r>
  </w:p>
  <w:p w14:paraId="4F918DBF" w14:textId="72EC46D9" w:rsidR="00702E32" w:rsidRPr="003C4F40" w:rsidRDefault="00345245" w:rsidP="003C4F40">
    <w:pPr>
      <w:pStyle w:val="Header"/>
      <w:rPr>
        <w:rFonts w:cs="Arial"/>
        <w:sz w:val="20"/>
      </w:rPr>
    </w:pPr>
    <w:r>
      <w:rPr>
        <w:rFonts w:cs="Arial"/>
        <w:sz w:val="20"/>
      </w:rPr>
      <w:tab/>
    </w:r>
    <w:r>
      <w:rPr>
        <w:rFonts w:cs="Arial"/>
        <w:sz w:val="20"/>
      </w:rPr>
      <w:tab/>
      <w:t>2</w:t>
    </w:r>
    <w:r w:rsidR="00F9505B">
      <w:rPr>
        <w:rFonts w:cs="Arial"/>
        <w:sz w:val="20"/>
      </w:rPr>
      <w:t>7</w:t>
    </w:r>
    <w:r w:rsidR="00702E32">
      <w:rPr>
        <w:rFonts w:cs="Arial"/>
        <w:sz w:val="20"/>
      </w:rPr>
      <w:t>-04-2016</w:t>
    </w:r>
  </w:p>
  <w:p w14:paraId="1DF7B72C" w14:textId="77777777" w:rsidR="00702E32" w:rsidRPr="003C4F40" w:rsidRDefault="00702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4"/>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5"/>
  </w:num>
  <w:num w:numId="12">
    <w:abstractNumId w:val="12"/>
  </w:num>
  <w:num w:numId="13">
    <w:abstractNumId w:val="1"/>
  </w:num>
  <w:num w:numId="14">
    <w:abstractNumId w:val="28"/>
  </w:num>
  <w:num w:numId="15">
    <w:abstractNumId w:val="26"/>
  </w:num>
  <w:num w:numId="16">
    <w:abstractNumId w:val="1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29"/>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2"/>
  </w:num>
  <w:num w:numId="37">
    <w:abstractNumId w:val="9"/>
  </w:num>
  <w:num w:numId="38">
    <w:abstractNumId w:val="32"/>
  </w:num>
  <w:num w:numId="39">
    <w:abstractNumId w:val="33"/>
  </w:num>
  <w:num w:numId="40">
    <w:abstractNumId w:val="37"/>
  </w:num>
  <w:num w:numId="41">
    <w:abstractNumId w:val="31"/>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21EF"/>
    <w:rsid w:val="00062DE3"/>
    <w:rsid w:val="00064445"/>
    <w:rsid w:val="000674AC"/>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11D0"/>
    <w:rsid w:val="000E4768"/>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144F"/>
    <w:rsid w:val="001D507E"/>
    <w:rsid w:val="001E2059"/>
    <w:rsid w:val="001E4A86"/>
    <w:rsid w:val="001F11AB"/>
    <w:rsid w:val="001F1270"/>
    <w:rsid w:val="001F13A3"/>
    <w:rsid w:val="001F7AC8"/>
    <w:rsid w:val="002037CB"/>
    <w:rsid w:val="00203FB8"/>
    <w:rsid w:val="0020408B"/>
    <w:rsid w:val="00204E53"/>
    <w:rsid w:val="002063CE"/>
    <w:rsid w:val="0023218D"/>
    <w:rsid w:val="0024263D"/>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5379"/>
    <w:rsid w:val="00376A35"/>
    <w:rsid w:val="00380C15"/>
    <w:rsid w:val="00385E34"/>
    <w:rsid w:val="003865E5"/>
    <w:rsid w:val="00396711"/>
    <w:rsid w:val="003C156A"/>
    <w:rsid w:val="003C4F40"/>
    <w:rsid w:val="003D3596"/>
    <w:rsid w:val="003D37EA"/>
    <w:rsid w:val="003D5BDA"/>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2FF6"/>
    <w:rsid w:val="005D03B0"/>
    <w:rsid w:val="005D0584"/>
    <w:rsid w:val="005D253D"/>
    <w:rsid w:val="005D5EB3"/>
    <w:rsid w:val="005D7D08"/>
    <w:rsid w:val="005E551B"/>
    <w:rsid w:val="005F4901"/>
    <w:rsid w:val="0060207A"/>
    <w:rsid w:val="00611F48"/>
    <w:rsid w:val="0061475C"/>
    <w:rsid w:val="00624872"/>
    <w:rsid w:val="00630317"/>
    <w:rsid w:val="00631B93"/>
    <w:rsid w:val="00633A10"/>
    <w:rsid w:val="00634E49"/>
    <w:rsid w:val="0063714A"/>
    <w:rsid w:val="00642C52"/>
    <w:rsid w:val="00643B4A"/>
    <w:rsid w:val="00644872"/>
    <w:rsid w:val="00646198"/>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4DE2"/>
    <w:rsid w:val="00736154"/>
    <w:rsid w:val="00740A01"/>
    <w:rsid w:val="007416FE"/>
    <w:rsid w:val="0076509D"/>
    <w:rsid w:val="00767146"/>
    <w:rsid w:val="00774B41"/>
    <w:rsid w:val="00777B26"/>
    <w:rsid w:val="00780E88"/>
    <w:rsid w:val="0078766A"/>
    <w:rsid w:val="0079199C"/>
    <w:rsid w:val="007A08CA"/>
    <w:rsid w:val="007A435B"/>
    <w:rsid w:val="007A7466"/>
    <w:rsid w:val="007B00FB"/>
    <w:rsid w:val="007B0103"/>
    <w:rsid w:val="007B33C9"/>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458E"/>
    <w:rsid w:val="0089331C"/>
    <w:rsid w:val="008A46DA"/>
    <w:rsid w:val="008A52EE"/>
    <w:rsid w:val="008B25AD"/>
    <w:rsid w:val="008B4255"/>
    <w:rsid w:val="008B6907"/>
    <w:rsid w:val="008B7E07"/>
    <w:rsid w:val="008C0104"/>
    <w:rsid w:val="008C1285"/>
    <w:rsid w:val="008C28E8"/>
    <w:rsid w:val="008C4D91"/>
    <w:rsid w:val="008C52F7"/>
    <w:rsid w:val="008D2958"/>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6E5"/>
    <w:rsid w:val="00947877"/>
    <w:rsid w:val="00950CD7"/>
    <w:rsid w:val="0095328B"/>
    <w:rsid w:val="009556BE"/>
    <w:rsid w:val="00955BF5"/>
    <w:rsid w:val="00964F4C"/>
    <w:rsid w:val="00966DD7"/>
    <w:rsid w:val="00966F8E"/>
    <w:rsid w:val="00993F5C"/>
    <w:rsid w:val="00997C78"/>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544B"/>
    <w:rsid w:val="00D45F45"/>
    <w:rsid w:val="00D46E77"/>
    <w:rsid w:val="00D545BD"/>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51EB8"/>
    <w:rsid w:val="00E61CC8"/>
    <w:rsid w:val="00E6739C"/>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548"/>
    <w:rsid w:val="00F61A96"/>
    <w:rsid w:val="00F676EC"/>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2.png"/><Relationship Id="rId18" Type="http://schemas.openxmlformats.org/officeDocument/2006/relationships/hyperlink" Target="http://nlvu077.gdc1.ce.philips.com:9080/repobrowser/catalogBrowser.jsp?catalogid=catalog_CL_CONSUMER&amp;catalogType=CONSUMER&amp;country=CL&amp;languag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philips.co.uk/prx/product/B2C/en_GB/CONSUMER/products/HD9240/90.summary" TargetMode="External"/><Relationship Id="rId2" Type="http://schemas.openxmlformats.org/officeDocument/2006/relationships/numbering" Target="numbering.xml"/><Relationship Id="rId16" Type="http://schemas.openxmlformats.org/officeDocument/2006/relationships/hyperlink" Target="https://developer.android.com/tools/building/multi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android/signu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maartens-mini.ddns.htc.nl.philips.com:8081/artifactory/libs-release-local-android/com/philips/cdp/digitalCare/4.1.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DE5D2-54AC-4622-A7BD-96FF64D2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8287</TotalTime>
  <Pages>17</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455</cp:revision>
  <cp:lastPrinted>2016-04-27T10:17:00Z</cp:lastPrinted>
  <dcterms:created xsi:type="dcterms:W3CDTF">2015-06-14T17:21:00Z</dcterms:created>
  <dcterms:modified xsi:type="dcterms:W3CDTF">2016-04-29T12:17:00Z</dcterms:modified>
</cp:coreProperties>
</file>
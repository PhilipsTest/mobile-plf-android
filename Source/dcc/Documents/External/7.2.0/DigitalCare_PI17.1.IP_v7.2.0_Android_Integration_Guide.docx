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9F33D6">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9F33D6">
        <w:trPr>
          <w:trHeight w:val="567"/>
        </w:trPr>
        <w:tc>
          <w:tcPr>
            <w:tcW w:w="993" w:type="dxa"/>
          </w:tcPr>
          <w:p w14:paraId="310A1E44" w14:textId="71E56415" w:rsidR="003C4F40" w:rsidRPr="008D6FA5" w:rsidRDefault="00736154" w:rsidP="003C4F40">
            <w:pPr>
              <w:rPr>
                <w:rFonts w:cs="Arial"/>
              </w:rPr>
            </w:pPr>
            <w:r w:rsidRPr="008D6FA5">
              <w:rPr>
                <w:rFonts w:cs="Arial"/>
              </w:rPr>
              <w:t>1.0</w:t>
            </w:r>
          </w:p>
        </w:tc>
        <w:tc>
          <w:tcPr>
            <w:tcW w:w="1533" w:type="dxa"/>
          </w:tcPr>
          <w:p w14:paraId="6C37F257" w14:textId="2E78029D" w:rsidR="003C4F40" w:rsidRPr="008D6FA5" w:rsidRDefault="003C4F40" w:rsidP="00736154">
            <w:pPr>
              <w:rPr>
                <w:rFonts w:cs="Arial"/>
              </w:rPr>
            </w:pPr>
            <w:r w:rsidRPr="008D6FA5">
              <w:rPr>
                <w:rFonts w:cs="Arial"/>
              </w:rPr>
              <w:t>1</w:t>
            </w:r>
            <w:r w:rsidR="00736154" w:rsidRPr="008D6FA5">
              <w:rPr>
                <w:rFonts w:cs="Arial"/>
              </w:rPr>
              <w:t>0-07</w:t>
            </w:r>
            <w:r w:rsidRPr="008D6FA5">
              <w:rPr>
                <w:rFonts w:cs="Arial"/>
              </w:rPr>
              <w:t>-2015</w:t>
            </w:r>
          </w:p>
        </w:tc>
        <w:tc>
          <w:tcPr>
            <w:tcW w:w="1706" w:type="dxa"/>
          </w:tcPr>
          <w:p w14:paraId="3958D311" w14:textId="18B861A4" w:rsidR="003C4F40" w:rsidRPr="008D6FA5" w:rsidRDefault="00736154" w:rsidP="003C4F40">
            <w:pPr>
              <w:rPr>
                <w:rFonts w:cs="Arial"/>
              </w:rPr>
            </w:pPr>
            <w:r w:rsidRPr="008D6FA5">
              <w:rPr>
                <w:rFonts w:cs="Arial"/>
              </w:rPr>
              <w:t>Deepthi Shivakumar</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3CEFCAEC" w14:textId="1756283E" w:rsidR="003C4F40" w:rsidRPr="008D6FA5" w:rsidRDefault="00736154" w:rsidP="003C4F40">
            <w:pPr>
              <w:rPr>
                <w:rFonts w:cs="Arial"/>
              </w:rPr>
            </w:pPr>
            <w:r w:rsidRPr="008D6FA5">
              <w:rPr>
                <w:rFonts w:cs="Arial"/>
              </w:rPr>
              <w:t>Release 2 features</w:t>
            </w:r>
          </w:p>
        </w:tc>
      </w:tr>
      <w:tr w:rsidR="00C72EB5" w:rsidRPr="008D6FA5" w14:paraId="33276BDA" w14:textId="77777777" w:rsidTr="009F33D6">
        <w:trPr>
          <w:trHeight w:val="1166"/>
        </w:trPr>
        <w:tc>
          <w:tcPr>
            <w:tcW w:w="993" w:type="dxa"/>
          </w:tcPr>
          <w:p w14:paraId="4CCCB2F8" w14:textId="0A6164F0" w:rsidR="00C72EB5" w:rsidRPr="008D6FA5" w:rsidRDefault="00C72EB5" w:rsidP="00C72EB5">
            <w:pPr>
              <w:rPr>
                <w:rFonts w:cs="Arial"/>
              </w:rPr>
            </w:pPr>
            <w:r w:rsidRPr="008D6FA5">
              <w:rPr>
                <w:rFonts w:cs="Arial"/>
              </w:rPr>
              <w:t>1.1</w:t>
            </w:r>
          </w:p>
        </w:tc>
        <w:tc>
          <w:tcPr>
            <w:tcW w:w="1533" w:type="dxa"/>
          </w:tcPr>
          <w:p w14:paraId="63FAB234" w14:textId="02BB7ACB" w:rsidR="00C72EB5" w:rsidRPr="008D6FA5" w:rsidRDefault="00C72EB5" w:rsidP="00C72EB5">
            <w:pPr>
              <w:rPr>
                <w:rFonts w:cs="Arial"/>
              </w:rPr>
            </w:pPr>
            <w:r w:rsidRPr="008D6FA5">
              <w:rPr>
                <w:rFonts w:cs="Arial"/>
              </w:rPr>
              <w:t>10-08-2015</w:t>
            </w:r>
          </w:p>
        </w:tc>
        <w:tc>
          <w:tcPr>
            <w:tcW w:w="1706" w:type="dxa"/>
          </w:tcPr>
          <w:p w14:paraId="23935420" w14:textId="7442E177" w:rsidR="00C72EB5" w:rsidRPr="008D6FA5" w:rsidRDefault="00C72EB5" w:rsidP="00C72EB5">
            <w:pPr>
              <w:rPr>
                <w:rFonts w:cs="Arial"/>
              </w:rPr>
            </w:pPr>
            <w:r w:rsidRPr="008D6FA5">
              <w:rPr>
                <w:rFonts w:cs="Arial"/>
              </w:rPr>
              <w:t>Deepthi Shivakumar</w:t>
            </w:r>
          </w:p>
        </w:tc>
        <w:tc>
          <w:tcPr>
            <w:tcW w:w="1525" w:type="dxa"/>
          </w:tcPr>
          <w:p w14:paraId="660F244B" w14:textId="44D08AFA" w:rsidR="00C72EB5" w:rsidRPr="008D6FA5" w:rsidRDefault="00C72EB5" w:rsidP="00C72EB5">
            <w:pPr>
              <w:rPr>
                <w:rFonts w:cs="Arial"/>
              </w:rPr>
            </w:pPr>
            <w:r w:rsidRPr="008D6FA5">
              <w:rPr>
                <w:rFonts w:cs="Arial"/>
              </w:rPr>
              <w:t>Modified Integration section</w:t>
            </w:r>
          </w:p>
        </w:tc>
        <w:tc>
          <w:tcPr>
            <w:tcW w:w="3299" w:type="dxa"/>
          </w:tcPr>
          <w:p w14:paraId="6DF034D3" w14:textId="206D2387" w:rsidR="00C72EB5" w:rsidRPr="008D6FA5" w:rsidRDefault="00C72EB5" w:rsidP="00C72EB5">
            <w:pPr>
              <w:rPr>
                <w:rFonts w:cs="Arial"/>
              </w:rPr>
            </w:pPr>
            <w:r w:rsidRPr="008D6FA5">
              <w:rPr>
                <w:rFonts w:cs="Arial"/>
              </w:rPr>
              <w:t xml:space="preserve">Modified </w:t>
            </w:r>
            <w:proofErr w:type="spellStart"/>
            <w:r w:rsidR="00317684" w:rsidRPr="008D6FA5">
              <w:rPr>
                <w:rFonts w:cs="Arial"/>
              </w:rPr>
              <w:t>gradle</w:t>
            </w:r>
            <w:proofErr w:type="spellEnd"/>
            <w:r w:rsidRPr="008D6FA5">
              <w:rPr>
                <w:rFonts w:cs="Arial"/>
              </w:rPr>
              <w:t xml:space="preserve"> dependencies section and added more clarity for initialization steps</w:t>
            </w:r>
            <w:r w:rsidR="00311AB8" w:rsidRPr="008D6FA5">
              <w:rPr>
                <w:rFonts w:cs="Arial"/>
              </w:rPr>
              <w:t>.</w:t>
            </w:r>
          </w:p>
        </w:tc>
      </w:tr>
      <w:tr w:rsidR="00C72EB5" w:rsidRPr="008D6FA5" w14:paraId="1642FD74" w14:textId="77777777" w:rsidTr="009F33D6">
        <w:trPr>
          <w:trHeight w:val="866"/>
        </w:trPr>
        <w:tc>
          <w:tcPr>
            <w:tcW w:w="993" w:type="dxa"/>
          </w:tcPr>
          <w:p w14:paraId="2301FAB9" w14:textId="77777777" w:rsidR="00C72EB5" w:rsidRPr="008D6FA5" w:rsidRDefault="00C72EB5" w:rsidP="00C72EB5">
            <w:pPr>
              <w:rPr>
                <w:rFonts w:cs="Arial"/>
              </w:rPr>
            </w:pPr>
          </w:p>
          <w:p w14:paraId="7A8E5FC9" w14:textId="4223EB58" w:rsidR="00C72EB5" w:rsidRPr="008D6FA5" w:rsidRDefault="002E606B" w:rsidP="00C72EB5">
            <w:pPr>
              <w:rPr>
                <w:rFonts w:cs="Arial"/>
              </w:rPr>
            </w:pPr>
            <w:r w:rsidRPr="008D6FA5">
              <w:rPr>
                <w:rFonts w:cs="Arial"/>
              </w:rPr>
              <w:t>1.2</w:t>
            </w:r>
          </w:p>
        </w:tc>
        <w:tc>
          <w:tcPr>
            <w:tcW w:w="1533" w:type="dxa"/>
          </w:tcPr>
          <w:p w14:paraId="42FD8F57" w14:textId="77086BBA" w:rsidR="00C72EB5" w:rsidRPr="008D6FA5" w:rsidRDefault="002E606B" w:rsidP="00C72EB5">
            <w:pPr>
              <w:rPr>
                <w:rFonts w:cs="Arial"/>
              </w:rPr>
            </w:pPr>
            <w:r w:rsidRPr="008D6FA5">
              <w:rPr>
                <w:rFonts w:cs="Arial"/>
              </w:rPr>
              <w:t>30-09-2015</w:t>
            </w:r>
          </w:p>
        </w:tc>
        <w:tc>
          <w:tcPr>
            <w:tcW w:w="1706" w:type="dxa"/>
          </w:tcPr>
          <w:p w14:paraId="1470D70C" w14:textId="0A8461FB" w:rsidR="00C72EB5" w:rsidRPr="008D6FA5" w:rsidRDefault="002E606B" w:rsidP="00C72EB5">
            <w:pPr>
              <w:rPr>
                <w:rFonts w:cs="Arial"/>
              </w:rPr>
            </w:pPr>
            <w:r w:rsidRPr="008D6FA5">
              <w:rPr>
                <w:rFonts w:cs="Arial"/>
              </w:rPr>
              <w:t>Deepthi Shivakumar</w:t>
            </w:r>
          </w:p>
        </w:tc>
        <w:tc>
          <w:tcPr>
            <w:tcW w:w="1525" w:type="dxa"/>
          </w:tcPr>
          <w:p w14:paraId="47F6A40D" w14:textId="7C42424A" w:rsidR="00C72EB5" w:rsidRPr="008D6FA5" w:rsidRDefault="002E606B" w:rsidP="00C72EB5">
            <w:pPr>
              <w:rPr>
                <w:rFonts w:cs="Arial"/>
              </w:rPr>
            </w:pPr>
            <w:r w:rsidRPr="008D6FA5">
              <w:rPr>
                <w:rFonts w:cs="Arial"/>
              </w:rPr>
              <w:t>Modified Integration section</w:t>
            </w:r>
          </w:p>
        </w:tc>
        <w:tc>
          <w:tcPr>
            <w:tcW w:w="3299" w:type="dxa"/>
          </w:tcPr>
          <w:p w14:paraId="5C006581" w14:textId="3E1F299F" w:rsidR="00C72EB5" w:rsidRPr="008D6FA5" w:rsidRDefault="002E606B" w:rsidP="00C72EB5">
            <w:pPr>
              <w:rPr>
                <w:rFonts w:cs="Arial"/>
              </w:rPr>
            </w:pPr>
            <w:r w:rsidRPr="008D6FA5">
              <w:rPr>
                <w:rFonts w:cs="Arial"/>
              </w:rPr>
              <w:t>Modified bazaar voice related integration APIs</w:t>
            </w:r>
            <w:r w:rsidR="003D5BDA" w:rsidRPr="008D6FA5">
              <w:rPr>
                <w:rFonts w:cs="Arial"/>
              </w:rPr>
              <w:t>.</w:t>
            </w:r>
          </w:p>
        </w:tc>
      </w:tr>
      <w:tr w:rsidR="00C72EB5" w:rsidRPr="008D6FA5" w14:paraId="359AF5B1" w14:textId="77777777" w:rsidTr="009F33D6">
        <w:trPr>
          <w:trHeight w:val="866"/>
        </w:trPr>
        <w:tc>
          <w:tcPr>
            <w:tcW w:w="993" w:type="dxa"/>
          </w:tcPr>
          <w:p w14:paraId="65C43DA4" w14:textId="550C70C9" w:rsidR="00C72EB5" w:rsidRPr="008D6FA5" w:rsidRDefault="003D5BDA" w:rsidP="00C72EB5">
            <w:pPr>
              <w:rPr>
                <w:rFonts w:cs="Arial"/>
              </w:rPr>
            </w:pPr>
            <w:r w:rsidRPr="008D6FA5">
              <w:rPr>
                <w:rFonts w:cs="Arial"/>
              </w:rPr>
              <w:t>1.3</w:t>
            </w:r>
          </w:p>
        </w:tc>
        <w:tc>
          <w:tcPr>
            <w:tcW w:w="1533" w:type="dxa"/>
          </w:tcPr>
          <w:p w14:paraId="347DB25E" w14:textId="594F9FA4" w:rsidR="00C72EB5" w:rsidRPr="008D6FA5" w:rsidRDefault="003D5BDA" w:rsidP="00C72EB5">
            <w:pPr>
              <w:rPr>
                <w:rFonts w:cs="Arial"/>
              </w:rPr>
            </w:pPr>
            <w:r w:rsidRPr="008D6FA5">
              <w:rPr>
                <w:rFonts w:cs="Arial"/>
              </w:rPr>
              <w:t>04-12-2015</w:t>
            </w:r>
          </w:p>
        </w:tc>
        <w:tc>
          <w:tcPr>
            <w:tcW w:w="1706" w:type="dxa"/>
          </w:tcPr>
          <w:p w14:paraId="5530884E" w14:textId="118633ED" w:rsidR="00C72EB5" w:rsidRPr="008D6FA5" w:rsidRDefault="003D5BDA" w:rsidP="00C72EB5">
            <w:pPr>
              <w:rPr>
                <w:rFonts w:cs="Arial"/>
              </w:rPr>
            </w:pPr>
            <w:r w:rsidRPr="008D6FA5">
              <w:rPr>
                <w:rFonts w:cs="Arial"/>
              </w:rPr>
              <w:t>Deepthi Shivakumar</w:t>
            </w:r>
          </w:p>
        </w:tc>
        <w:tc>
          <w:tcPr>
            <w:tcW w:w="1525" w:type="dxa"/>
          </w:tcPr>
          <w:p w14:paraId="41E9EF1A" w14:textId="5C0CD5E9" w:rsidR="00C72EB5" w:rsidRPr="008D6FA5" w:rsidRDefault="003D5BDA" w:rsidP="00C72EB5">
            <w:pPr>
              <w:rPr>
                <w:rFonts w:cs="Arial"/>
              </w:rPr>
            </w:pPr>
            <w:r w:rsidRPr="008D6FA5">
              <w:rPr>
                <w:rFonts w:cs="Arial"/>
              </w:rPr>
              <w:t>Modified Integration section</w:t>
            </w:r>
          </w:p>
        </w:tc>
        <w:tc>
          <w:tcPr>
            <w:tcW w:w="3299" w:type="dxa"/>
          </w:tcPr>
          <w:p w14:paraId="46869F52" w14:textId="73772DA6" w:rsidR="00C72EB5" w:rsidRPr="008D6FA5" w:rsidRDefault="003D5BDA" w:rsidP="00C72EB5">
            <w:pPr>
              <w:rPr>
                <w:rFonts w:cs="Arial"/>
              </w:rPr>
            </w:pPr>
            <w:r w:rsidRPr="008D6FA5">
              <w:rPr>
                <w:rFonts w:cs="Arial"/>
              </w:rPr>
              <w:t>Modified changes for 15.2 PI release.</w:t>
            </w:r>
          </w:p>
        </w:tc>
      </w:tr>
      <w:tr w:rsidR="002C00AB" w:rsidRPr="008D6FA5" w14:paraId="2D28FA29" w14:textId="77777777" w:rsidTr="009F33D6">
        <w:trPr>
          <w:trHeight w:val="583"/>
        </w:trPr>
        <w:tc>
          <w:tcPr>
            <w:tcW w:w="993" w:type="dxa"/>
          </w:tcPr>
          <w:p w14:paraId="79EF3FF4" w14:textId="1811B46A" w:rsidR="002C00AB" w:rsidRPr="008D6FA5" w:rsidRDefault="002C00AB" w:rsidP="00C72EB5">
            <w:pPr>
              <w:rPr>
                <w:rFonts w:cs="Arial"/>
              </w:rPr>
            </w:pPr>
            <w:r>
              <w:rPr>
                <w:rFonts w:cs="Arial"/>
              </w:rPr>
              <w:t>1.4</w:t>
            </w:r>
          </w:p>
        </w:tc>
        <w:tc>
          <w:tcPr>
            <w:tcW w:w="1533" w:type="dxa"/>
          </w:tcPr>
          <w:p w14:paraId="6A75677A" w14:textId="7A42FEDA" w:rsidR="002C00AB" w:rsidRPr="008D6FA5" w:rsidRDefault="002C00AB" w:rsidP="00C72EB5">
            <w:pPr>
              <w:rPr>
                <w:rFonts w:cs="Arial"/>
              </w:rPr>
            </w:pPr>
            <w:r>
              <w:rPr>
                <w:rFonts w:cs="Arial"/>
              </w:rPr>
              <w:t>01-03-2016</w:t>
            </w:r>
          </w:p>
        </w:tc>
        <w:tc>
          <w:tcPr>
            <w:tcW w:w="1706" w:type="dxa"/>
          </w:tcPr>
          <w:p w14:paraId="350FAC7B" w14:textId="3DE03AA6" w:rsidR="002C00AB" w:rsidRPr="008D6FA5" w:rsidRDefault="002C00AB" w:rsidP="00C72EB5">
            <w:pPr>
              <w:rPr>
                <w:rFonts w:cs="Arial"/>
              </w:rPr>
            </w:pPr>
            <w:r w:rsidRPr="008D6FA5">
              <w:rPr>
                <w:rFonts w:cs="Arial"/>
              </w:rPr>
              <w:t>Deepthi Shivakumar</w:t>
            </w:r>
          </w:p>
        </w:tc>
        <w:tc>
          <w:tcPr>
            <w:tcW w:w="1525" w:type="dxa"/>
          </w:tcPr>
          <w:p w14:paraId="3558B982" w14:textId="01982378" w:rsidR="002C00AB" w:rsidRPr="008D6FA5" w:rsidRDefault="002C00AB" w:rsidP="00C72EB5">
            <w:pPr>
              <w:rPr>
                <w:rFonts w:cs="Arial"/>
              </w:rPr>
            </w:pPr>
            <w:r>
              <w:rPr>
                <w:rFonts w:cs="Arial"/>
              </w:rPr>
              <w:t>All</w:t>
            </w:r>
          </w:p>
        </w:tc>
        <w:tc>
          <w:tcPr>
            <w:tcW w:w="3299" w:type="dxa"/>
          </w:tcPr>
          <w:p w14:paraId="27D18D5D" w14:textId="0B8F0977" w:rsidR="002C00AB" w:rsidRPr="008D6FA5" w:rsidRDefault="002C00AB" w:rsidP="00C72EB5">
            <w:pPr>
              <w:rPr>
                <w:rFonts w:cs="Arial"/>
              </w:rPr>
            </w:pPr>
            <w:r>
              <w:rPr>
                <w:rFonts w:cs="Arial"/>
              </w:rPr>
              <w:t>Modified changes for 16.1</w:t>
            </w:r>
            <w:r w:rsidRPr="008D6FA5">
              <w:rPr>
                <w:rFonts w:cs="Arial"/>
              </w:rPr>
              <w:t xml:space="preserve"> PI release.</w:t>
            </w:r>
          </w:p>
        </w:tc>
      </w:tr>
      <w:tr w:rsidR="009F33D6" w:rsidRPr="008D6FA5" w14:paraId="6A424634" w14:textId="77777777" w:rsidTr="009F33D6">
        <w:trPr>
          <w:trHeight w:val="583"/>
        </w:trPr>
        <w:tc>
          <w:tcPr>
            <w:tcW w:w="993" w:type="dxa"/>
          </w:tcPr>
          <w:p w14:paraId="715B4BA3" w14:textId="77777777" w:rsidR="009F33D6" w:rsidRDefault="009F33D6" w:rsidP="009F33D6">
            <w:pPr>
              <w:rPr>
                <w:rFonts w:cs="Arial"/>
              </w:rPr>
            </w:pPr>
            <w:r>
              <w:rPr>
                <w:rFonts w:cs="Arial"/>
              </w:rPr>
              <w:t>1.5</w:t>
            </w:r>
          </w:p>
        </w:tc>
        <w:tc>
          <w:tcPr>
            <w:tcW w:w="1533" w:type="dxa"/>
          </w:tcPr>
          <w:p w14:paraId="56719005" w14:textId="77777777" w:rsidR="009F33D6" w:rsidRDefault="009F33D6" w:rsidP="009F33D6">
            <w:pPr>
              <w:rPr>
                <w:rFonts w:cs="Arial"/>
              </w:rPr>
            </w:pPr>
            <w:r>
              <w:rPr>
                <w:rFonts w:cs="Arial"/>
              </w:rPr>
              <w:t>07-04-2016</w:t>
            </w:r>
          </w:p>
        </w:tc>
        <w:tc>
          <w:tcPr>
            <w:tcW w:w="1706" w:type="dxa"/>
          </w:tcPr>
          <w:p w14:paraId="5DAEE78E" w14:textId="77777777" w:rsidR="009F33D6" w:rsidRPr="008D6FA5" w:rsidRDefault="009F33D6" w:rsidP="009F33D6">
            <w:pPr>
              <w:rPr>
                <w:rFonts w:cs="Arial"/>
              </w:rPr>
            </w:pPr>
            <w:r>
              <w:rPr>
                <w:rFonts w:cs="Arial"/>
              </w:rPr>
              <w:t>Ritesh Jha</w:t>
            </w:r>
          </w:p>
        </w:tc>
        <w:tc>
          <w:tcPr>
            <w:tcW w:w="1525" w:type="dxa"/>
          </w:tcPr>
          <w:p w14:paraId="19F62754" w14:textId="77777777" w:rsidR="009F33D6" w:rsidRDefault="009F33D6" w:rsidP="009F33D6">
            <w:pPr>
              <w:rPr>
                <w:rFonts w:cs="Arial"/>
              </w:rPr>
            </w:pPr>
            <w:r>
              <w:rPr>
                <w:rFonts w:cs="Arial"/>
              </w:rPr>
              <w:t>All</w:t>
            </w:r>
          </w:p>
        </w:tc>
        <w:tc>
          <w:tcPr>
            <w:tcW w:w="3299" w:type="dxa"/>
          </w:tcPr>
          <w:p w14:paraId="134F74D8" w14:textId="77777777" w:rsidR="009F33D6" w:rsidRDefault="009F33D6" w:rsidP="009F33D6">
            <w:pPr>
              <w:rPr>
                <w:rFonts w:cs="Arial"/>
              </w:rPr>
            </w:pPr>
            <w:r>
              <w:rPr>
                <w:rFonts w:cs="Arial"/>
              </w:rPr>
              <w:t>Modified changes for 16.1</w:t>
            </w:r>
            <w:r w:rsidRPr="008D6FA5">
              <w:rPr>
                <w:rFonts w:cs="Arial"/>
              </w:rPr>
              <w:t xml:space="preserve"> PI release.</w:t>
            </w:r>
          </w:p>
        </w:tc>
      </w:tr>
      <w:tr w:rsidR="000776BB" w:rsidRPr="008D6FA5" w14:paraId="6189FC57" w14:textId="77777777" w:rsidTr="009F33D6">
        <w:trPr>
          <w:trHeight w:val="583"/>
        </w:trPr>
        <w:tc>
          <w:tcPr>
            <w:tcW w:w="993" w:type="dxa"/>
          </w:tcPr>
          <w:p w14:paraId="470D44C6" w14:textId="78C9B70E" w:rsidR="000776BB" w:rsidRDefault="000776BB" w:rsidP="000776BB">
            <w:pPr>
              <w:rPr>
                <w:rFonts w:cs="Arial"/>
              </w:rPr>
            </w:pPr>
            <w:r>
              <w:rPr>
                <w:rFonts w:cs="Arial"/>
              </w:rPr>
              <w:t>1.6</w:t>
            </w:r>
          </w:p>
        </w:tc>
        <w:tc>
          <w:tcPr>
            <w:tcW w:w="1533" w:type="dxa"/>
          </w:tcPr>
          <w:p w14:paraId="631435DF" w14:textId="6D809616" w:rsidR="000776BB" w:rsidRDefault="000776BB" w:rsidP="000776BB">
            <w:pPr>
              <w:rPr>
                <w:rFonts w:cs="Arial"/>
              </w:rPr>
            </w:pPr>
            <w:r>
              <w:rPr>
                <w:rFonts w:cs="Arial"/>
              </w:rPr>
              <w:t>27-04-2016</w:t>
            </w:r>
          </w:p>
        </w:tc>
        <w:tc>
          <w:tcPr>
            <w:tcW w:w="1706" w:type="dxa"/>
          </w:tcPr>
          <w:p w14:paraId="196392F7" w14:textId="790AA986" w:rsidR="000776BB" w:rsidRDefault="000776BB" w:rsidP="000776BB">
            <w:pPr>
              <w:rPr>
                <w:rFonts w:cs="Arial"/>
              </w:rPr>
            </w:pPr>
            <w:r>
              <w:rPr>
                <w:rFonts w:cs="Arial"/>
              </w:rPr>
              <w:t>Ritesh Jha</w:t>
            </w:r>
          </w:p>
        </w:tc>
        <w:tc>
          <w:tcPr>
            <w:tcW w:w="1525" w:type="dxa"/>
          </w:tcPr>
          <w:p w14:paraId="1C09D73D" w14:textId="29166A4C" w:rsidR="000776BB" w:rsidRDefault="000776BB" w:rsidP="000776BB">
            <w:pPr>
              <w:rPr>
                <w:rFonts w:cs="Arial"/>
              </w:rPr>
            </w:pPr>
            <w:r>
              <w:rPr>
                <w:rFonts w:cs="Arial"/>
              </w:rPr>
              <w:t>All</w:t>
            </w:r>
          </w:p>
        </w:tc>
        <w:tc>
          <w:tcPr>
            <w:tcW w:w="3299" w:type="dxa"/>
          </w:tcPr>
          <w:p w14:paraId="4092F9E7" w14:textId="5BF8BFBF" w:rsidR="000776BB" w:rsidRDefault="000776BB" w:rsidP="000776BB">
            <w:pPr>
              <w:rPr>
                <w:rFonts w:cs="Arial"/>
              </w:rPr>
            </w:pPr>
            <w:proofErr w:type="spellStart"/>
            <w:r>
              <w:rPr>
                <w:rFonts w:cs="Arial"/>
              </w:rPr>
              <w:t>HotFix</w:t>
            </w:r>
            <w:proofErr w:type="spellEnd"/>
            <w:r>
              <w:rPr>
                <w:rFonts w:cs="Arial"/>
              </w:rPr>
              <w:t xml:space="preserve"> on v4.1.0 (16.1 PI). URL formation logic is changed for FAQ</w:t>
            </w:r>
          </w:p>
        </w:tc>
      </w:tr>
      <w:tr w:rsidR="000776BB" w:rsidRPr="008D6FA5" w14:paraId="3E383DD6" w14:textId="77777777" w:rsidTr="009F33D6">
        <w:trPr>
          <w:trHeight w:val="583"/>
        </w:trPr>
        <w:tc>
          <w:tcPr>
            <w:tcW w:w="993" w:type="dxa"/>
          </w:tcPr>
          <w:p w14:paraId="0713C7A4" w14:textId="00616CBC" w:rsidR="000776BB" w:rsidRDefault="000776BB" w:rsidP="000776BB">
            <w:pPr>
              <w:rPr>
                <w:rFonts w:cs="Arial"/>
              </w:rPr>
            </w:pPr>
            <w:r>
              <w:rPr>
                <w:rFonts w:cs="Arial"/>
              </w:rPr>
              <w:t>1.7</w:t>
            </w:r>
          </w:p>
        </w:tc>
        <w:tc>
          <w:tcPr>
            <w:tcW w:w="1533" w:type="dxa"/>
          </w:tcPr>
          <w:p w14:paraId="1CDE87A4" w14:textId="4F316277" w:rsidR="000776BB" w:rsidRDefault="000776BB" w:rsidP="000776BB">
            <w:pPr>
              <w:rPr>
                <w:rFonts w:cs="Arial"/>
              </w:rPr>
            </w:pPr>
            <w:r>
              <w:rPr>
                <w:rFonts w:cs="Arial"/>
              </w:rPr>
              <w:t>16-05-2016</w:t>
            </w:r>
          </w:p>
        </w:tc>
        <w:tc>
          <w:tcPr>
            <w:tcW w:w="1706" w:type="dxa"/>
          </w:tcPr>
          <w:p w14:paraId="200666BD" w14:textId="12496ACA" w:rsidR="000776BB" w:rsidRPr="008D6FA5" w:rsidRDefault="000776BB" w:rsidP="000776BB">
            <w:pPr>
              <w:rPr>
                <w:rFonts w:cs="Arial"/>
              </w:rPr>
            </w:pPr>
            <w:r>
              <w:rPr>
                <w:rFonts w:cs="Arial"/>
              </w:rPr>
              <w:t>Ritesh Jha</w:t>
            </w:r>
          </w:p>
        </w:tc>
        <w:tc>
          <w:tcPr>
            <w:tcW w:w="1525" w:type="dxa"/>
          </w:tcPr>
          <w:p w14:paraId="30A01111" w14:textId="7F801B97" w:rsidR="000776BB" w:rsidRDefault="000776BB" w:rsidP="000776BB">
            <w:pPr>
              <w:rPr>
                <w:rFonts w:cs="Arial"/>
              </w:rPr>
            </w:pPr>
            <w:r>
              <w:rPr>
                <w:rFonts w:cs="Arial"/>
              </w:rPr>
              <w:t>All</w:t>
            </w:r>
          </w:p>
        </w:tc>
        <w:tc>
          <w:tcPr>
            <w:tcW w:w="3299" w:type="dxa"/>
          </w:tcPr>
          <w:p w14:paraId="07BB79B1" w14:textId="461534C7" w:rsidR="000776BB" w:rsidRDefault="000776BB" w:rsidP="000776BB">
            <w:pPr>
              <w:rPr>
                <w:rFonts w:cs="Arial"/>
              </w:rPr>
            </w:pPr>
            <w:proofErr w:type="spellStart"/>
            <w:r>
              <w:rPr>
                <w:rFonts w:cs="Arial"/>
              </w:rPr>
              <w:t>InApp</w:t>
            </w:r>
            <w:proofErr w:type="spellEnd"/>
            <w:r>
              <w:rPr>
                <w:rFonts w:cs="Arial"/>
              </w:rPr>
              <w:t xml:space="preserve"> FAQ feature</w:t>
            </w:r>
          </w:p>
        </w:tc>
      </w:tr>
      <w:tr w:rsidR="009560E4" w:rsidRPr="008D6FA5" w14:paraId="796CB3FE" w14:textId="77777777" w:rsidTr="009F33D6">
        <w:trPr>
          <w:trHeight w:val="583"/>
        </w:trPr>
        <w:tc>
          <w:tcPr>
            <w:tcW w:w="993" w:type="dxa"/>
          </w:tcPr>
          <w:p w14:paraId="61A7A15C" w14:textId="5A421CB8" w:rsidR="009560E4" w:rsidRDefault="009560E4" w:rsidP="000776BB">
            <w:pPr>
              <w:rPr>
                <w:rFonts w:cs="Arial"/>
              </w:rPr>
            </w:pPr>
            <w:r>
              <w:rPr>
                <w:rFonts w:cs="Arial"/>
              </w:rPr>
              <w:t>1.8</w:t>
            </w:r>
          </w:p>
        </w:tc>
        <w:tc>
          <w:tcPr>
            <w:tcW w:w="1533" w:type="dxa"/>
          </w:tcPr>
          <w:p w14:paraId="76E62727" w14:textId="3554AC04" w:rsidR="009560E4" w:rsidRDefault="009560E4" w:rsidP="000776BB">
            <w:pPr>
              <w:rPr>
                <w:rFonts w:cs="Arial"/>
              </w:rPr>
            </w:pPr>
            <w:r>
              <w:rPr>
                <w:rFonts w:cs="Arial"/>
              </w:rPr>
              <w:t>06-07-2016</w:t>
            </w:r>
          </w:p>
        </w:tc>
        <w:tc>
          <w:tcPr>
            <w:tcW w:w="1706" w:type="dxa"/>
          </w:tcPr>
          <w:p w14:paraId="7678F01C" w14:textId="0C57E1E2" w:rsidR="009560E4" w:rsidRDefault="009560E4" w:rsidP="000776BB">
            <w:pPr>
              <w:rPr>
                <w:rFonts w:cs="Arial"/>
              </w:rPr>
            </w:pPr>
            <w:r>
              <w:rPr>
                <w:rFonts w:cs="Arial"/>
              </w:rPr>
              <w:t>Naveen AH</w:t>
            </w:r>
          </w:p>
        </w:tc>
        <w:tc>
          <w:tcPr>
            <w:tcW w:w="1525" w:type="dxa"/>
          </w:tcPr>
          <w:p w14:paraId="18A06693" w14:textId="228E4E6C" w:rsidR="009560E4" w:rsidRPr="009560E4" w:rsidRDefault="009560E4" w:rsidP="00E70503">
            <w:pPr>
              <w:rPr>
                <w:rFonts w:cs="Arial"/>
              </w:rPr>
            </w:pPr>
            <w:r w:rsidRPr="009560E4">
              <w:rPr>
                <w:rFonts w:cs="Arial"/>
              </w:rPr>
              <w:t>Library Integrating</w:t>
            </w:r>
            <w:r w:rsidR="00E70503">
              <w:rPr>
                <w:rFonts w:cs="Arial"/>
              </w:rPr>
              <w:t>,</w:t>
            </w:r>
            <w:r w:rsidR="00E70503">
              <w:rPr>
                <w:rFonts w:cs="Arial"/>
              </w:rPr>
              <w:br/>
            </w:r>
            <w:proofErr w:type="spellStart"/>
            <w:r w:rsidR="00E70503">
              <w:rPr>
                <w:rFonts w:cs="Arial"/>
              </w:rPr>
              <w:t>Proguard</w:t>
            </w:r>
            <w:proofErr w:type="spellEnd"/>
            <w:r w:rsidR="00E70503">
              <w:rPr>
                <w:rFonts w:cs="Arial"/>
              </w:rPr>
              <w:t xml:space="preserve"> Rules</w:t>
            </w:r>
            <w:r>
              <w:rPr>
                <w:rFonts w:cs="Arial"/>
              </w:rPr>
              <w:br/>
            </w:r>
            <w:r>
              <w:rPr>
                <w:rFonts w:cs="Arial"/>
              </w:rPr>
              <w:br/>
            </w:r>
          </w:p>
        </w:tc>
        <w:tc>
          <w:tcPr>
            <w:tcW w:w="3299" w:type="dxa"/>
          </w:tcPr>
          <w:p w14:paraId="5C8BC761" w14:textId="374C6BC5" w:rsidR="009560E4" w:rsidRDefault="009560E4" w:rsidP="000776BB">
            <w:pPr>
              <w:rPr>
                <w:rFonts w:cs="Arial"/>
              </w:rPr>
            </w:pPr>
            <w:r>
              <w:rPr>
                <w:rFonts w:cs="Arial"/>
              </w:rPr>
              <w:t>Developer Mode Support</w:t>
            </w:r>
          </w:p>
        </w:tc>
      </w:tr>
      <w:tr w:rsidR="007D2090" w:rsidRPr="008D6FA5" w14:paraId="6FFFB644" w14:textId="77777777" w:rsidTr="009F33D6">
        <w:trPr>
          <w:trHeight w:val="583"/>
        </w:trPr>
        <w:tc>
          <w:tcPr>
            <w:tcW w:w="993" w:type="dxa"/>
          </w:tcPr>
          <w:p w14:paraId="71C16660" w14:textId="40004697" w:rsidR="007D2090" w:rsidRDefault="007D2090" w:rsidP="000776BB">
            <w:pPr>
              <w:rPr>
                <w:rFonts w:cs="Arial"/>
              </w:rPr>
            </w:pPr>
            <w:r>
              <w:rPr>
                <w:rFonts w:cs="Arial"/>
              </w:rPr>
              <w:t>1.9</w:t>
            </w:r>
          </w:p>
        </w:tc>
        <w:tc>
          <w:tcPr>
            <w:tcW w:w="1533" w:type="dxa"/>
          </w:tcPr>
          <w:p w14:paraId="23815ECC" w14:textId="65A0DA4E" w:rsidR="007D2090" w:rsidRDefault="007D2090" w:rsidP="000776BB">
            <w:pPr>
              <w:rPr>
                <w:rFonts w:cs="Arial"/>
              </w:rPr>
            </w:pPr>
            <w:r>
              <w:rPr>
                <w:rFonts w:cs="Arial"/>
              </w:rPr>
              <w:t>22/06/2016</w:t>
            </w:r>
          </w:p>
        </w:tc>
        <w:tc>
          <w:tcPr>
            <w:tcW w:w="1706" w:type="dxa"/>
          </w:tcPr>
          <w:p w14:paraId="351E7D92" w14:textId="66E3DF2A" w:rsidR="007D2090" w:rsidRDefault="007D2090" w:rsidP="000776BB">
            <w:pPr>
              <w:rPr>
                <w:rFonts w:cs="Arial"/>
              </w:rPr>
            </w:pPr>
            <w:r>
              <w:rPr>
                <w:rFonts w:cs="Arial"/>
              </w:rPr>
              <w:t>Naveen AH</w:t>
            </w:r>
          </w:p>
        </w:tc>
        <w:tc>
          <w:tcPr>
            <w:tcW w:w="1525" w:type="dxa"/>
          </w:tcPr>
          <w:p w14:paraId="6DC40C20" w14:textId="2755C6F8" w:rsidR="007D2090" w:rsidRPr="009560E4" w:rsidRDefault="007D2090" w:rsidP="00E70503">
            <w:pPr>
              <w:rPr>
                <w:rFonts w:cs="Arial"/>
              </w:rPr>
            </w:pPr>
            <w:r>
              <w:rPr>
                <w:rFonts w:cs="Arial"/>
              </w:rPr>
              <w:t>None</w:t>
            </w:r>
          </w:p>
        </w:tc>
        <w:tc>
          <w:tcPr>
            <w:tcW w:w="3299" w:type="dxa"/>
          </w:tcPr>
          <w:p w14:paraId="15120969" w14:textId="20BEE8B8" w:rsidR="007D2090" w:rsidRDefault="007D2090" w:rsidP="000776BB">
            <w:pPr>
              <w:rPr>
                <w:rFonts w:cs="Arial"/>
              </w:rPr>
            </w:pPr>
            <w:r>
              <w:rPr>
                <w:rFonts w:cs="Arial"/>
              </w:rPr>
              <w:t>Bug Fixing, Category &amp; Subcategory fix.</w:t>
            </w:r>
          </w:p>
        </w:tc>
      </w:tr>
      <w:tr w:rsidR="008F0D40" w:rsidRPr="008D6FA5" w14:paraId="7DB71A14" w14:textId="77777777" w:rsidTr="009F33D6">
        <w:trPr>
          <w:trHeight w:val="583"/>
        </w:trPr>
        <w:tc>
          <w:tcPr>
            <w:tcW w:w="993" w:type="dxa"/>
          </w:tcPr>
          <w:p w14:paraId="0CB0CC0B" w14:textId="74706973" w:rsidR="008F0D40" w:rsidRDefault="008F0D40" w:rsidP="000776BB">
            <w:pPr>
              <w:rPr>
                <w:rFonts w:cs="Arial"/>
              </w:rPr>
            </w:pPr>
            <w:r>
              <w:rPr>
                <w:rFonts w:cs="Arial"/>
              </w:rPr>
              <w:t>2.0</w:t>
            </w:r>
          </w:p>
        </w:tc>
        <w:tc>
          <w:tcPr>
            <w:tcW w:w="1533" w:type="dxa"/>
          </w:tcPr>
          <w:p w14:paraId="75907120" w14:textId="178A481B" w:rsidR="008F0D40" w:rsidRDefault="008F0D40" w:rsidP="000776BB">
            <w:pPr>
              <w:rPr>
                <w:rFonts w:cs="Arial"/>
              </w:rPr>
            </w:pPr>
            <w:r>
              <w:rPr>
                <w:rFonts w:cs="Arial"/>
              </w:rPr>
              <w:t>20/07/2016</w:t>
            </w:r>
          </w:p>
        </w:tc>
        <w:tc>
          <w:tcPr>
            <w:tcW w:w="1706" w:type="dxa"/>
          </w:tcPr>
          <w:p w14:paraId="4150BC21" w14:textId="2EFCF9DE" w:rsidR="008F0D40" w:rsidRDefault="008F0D40" w:rsidP="000776BB">
            <w:pPr>
              <w:rPr>
                <w:rFonts w:cs="Arial"/>
              </w:rPr>
            </w:pPr>
            <w:r>
              <w:rPr>
                <w:rFonts w:cs="Arial"/>
              </w:rPr>
              <w:t>Naveen AH</w:t>
            </w:r>
          </w:p>
        </w:tc>
        <w:tc>
          <w:tcPr>
            <w:tcW w:w="1525" w:type="dxa"/>
          </w:tcPr>
          <w:p w14:paraId="514E2038" w14:textId="198968B1" w:rsidR="008F0D40" w:rsidRDefault="006702BD" w:rsidP="00E70503">
            <w:pPr>
              <w:rPr>
                <w:rFonts w:cs="Arial"/>
              </w:rPr>
            </w:pPr>
            <w:r>
              <w:rPr>
                <w:rFonts w:cs="Arial"/>
              </w:rPr>
              <w:t xml:space="preserve">Library Integration &amp; </w:t>
            </w:r>
            <w:proofErr w:type="spellStart"/>
            <w:r>
              <w:rPr>
                <w:rFonts w:cs="Arial"/>
              </w:rPr>
              <w:t>Progaurd</w:t>
            </w:r>
            <w:proofErr w:type="spellEnd"/>
          </w:p>
        </w:tc>
        <w:tc>
          <w:tcPr>
            <w:tcW w:w="3299" w:type="dxa"/>
          </w:tcPr>
          <w:p w14:paraId="3D36E334" w14:textId="6923F728" w:rsidR="008F0D40" w:rsidRDefault="008F0D40" w:rsidP="008F0D40">
            <w:pPr>
              <w:rPr>
                <w:rFonts w:cs="Arial"/>
              </w:rPr>
            </w:pPr>
            <w:proofErr w:type="spellStart"/>
            <w:r>
              <w:rPr>
                <w:rFonts w:cs="Arial"/>
              </w:rPr>
              <w:t>APPInfra</w:t>
            </w:r>
            <w:proofErr w:type="spellEnd"/>
            <w:r>
              <w:rPr>
                <w:rFonts w:cs="Arial"/>
              </w:rPr>
              <w:t xml:space="preserve"> Component Integration.</w:t>
            </w:r>
            <w:r>
              <w:rPr>
                <w:rFonts w:cs="Arial"/>
              </w:rPr>
              <w:br/>
              <w:t>Volley library removal.</w:t>
            </w:r>
            <w:r>
              <w:rPr>
                <w:rFonts w:cs="Arial"/>
              </w:rPr>
              <w:br/>
              <w:t>Tagging Library Removal.</w:t>
            </w:r>
          </w:p>
        </w:tc>
      </w:tr>
      <w:tr w:rsidR="00C34C79" w:rsidRPr="008D6FA5" w14:paraId="0490C0B4" w14:textId="77777777" w:rsidTr="009F33D6">
        <w:trPr>
          <w:trHeight w:val="583"/>
        </w:trPr>
        <w:tc>
          <w:tcPr>
            <w:tcW w:w="993" w:type="dxa"/>
          </w:tcPr>
          <w:p w14:paraId="6AA5FFD9" w14:textId="403D793B" w:rsidR="00C34C79" w:rsidRDefault="00C34C79" w:rsidP="000776BB">
            <w:pPr>
              <w:rPr>
                <w:rFonts w:cs="Arial"/>
              </w:rPr>
            </w:pPr>
            <w:r>
              <w:rPr>
                <w:rFonts w:cs="Arial"/>
              </w:rPr>
              <w:t>2.1</w:t>
            </w:r>
          </w:p>
        </w:tc>
        <w:tc>
          <w:tcPr>
            <w:tcW w:w="1533" w:type="dxa"/>
          </w:tcPr>
          <w:p w14:paraId="7D55167F" w14:textId="3FED61B0" w:rsidR="00C34C79" w:rsidRDefault="00255DDE" w:rsidP="000776BB">
            <w:pPr>
              <w:rPr>
                <w:rFonts w:cs="Arial"/>
              </w:rPr>
            </w:pPr>
            <w:r>
              <w:rPr>
                <w:rFonts w:cs="Arial"/>
              </w:rPr>
              <w:t>30/09/2016</w:t>
            </w:r>
          </w:p>
        </w:tc>
        <w:tc>
          <w:tcPr>
            <w:tcW w:w="1706" w:type="dxa"/>
          </w:tcPr>
          <w:p w14:paraId="444D1134" w14:textId="11609CFC" w:rsidR="00C34C79" w:rsidRDefault="00C34C79" w:rsidP="000776BB">
            <w:pPr>
              <w:rPr>
                <w:rFonts w:cs="Arial"/>
              </w:rPr>
            </w:pPr>
            <w:r>
              <w:rPr>
                <w:rFonts w:cs="Arial"/>
              </w:rPr>
              <w:t xml:space="preserve">Sampath </w:t>
            </w:r>
            <w:proofErr w:type="spellStart"/>
            <w:r>
              <w:rPr>
                <w:rFonts w:cs="Arial"/>
              </w:rPr>
              <w:t>kumar</w:t>
            </w:r>
            <w:proofErr w:type="spellEnd"/>
          </w:p>
        </w:tc>
        <w:tc>
          <w:tcPr>
            <w:tcW w:w="1525" w:type="dxa"/>
          </w:tcPr>
          <w:p w14:paraId="5B99D686" w14:textId="10C9641F" w:rsidR="00C34C79" w:rsidRDefault="00255DDE" w:rsidP="00E70503">
            <w:pPr>
              <w:rPr>
                <w:rFonts w:cs="Arial"/>
              </w:rPr>
            </w:pPr>
            <w:r>
              <w:rPr>
                <w:rFonts w:cs="Arial"/>
              </w:rPr>
              <w:t>All</w:t>
            </w:r>
          </w:p>
        </w:tc>
        <w:tc>
          <w:tcPr>
            <w:tcW w:w="3299" w:type="dxa"/>
          </w:tcPr>
          <w:p w14:paraId="37C7BC54" w14:textId="271DB066" w:rsidR="00C34C79" w:rsidRDefault="00C34C79" w:rsidP="008F0D40">
            <w:pPr>
              <w:rPr>
                <w:rFonts w:cs="Arial"/>
              </w:rPr>
            </w:pPr>
            <w:proofErr w:type="spellStart"/>
            <w:r>
              <w:rPr>
                <w:rFonts w:cs="Arial"/>
              </w:rPr>
              <w:t>OneRoofChanges</w:t>
            </w:r>
            <w:proofErr w:type="spellEnd"/>
            <w:r w:rsidR="001B7549">
              <w:rPr>
                <w:rFonts w:cs="Arial"/>
              </w:rPr>
              <w:t>, bug fixes</w:t>
            </w:r>
          </w:p>
        </w:tc>
      </w:tr>
      <w:tr w:rsidR="00614C01" w:rsidRPr="008D6FA5" w14:paraId="2E9B05BC" w14:textId="77777777" w:rsidTr="009F33D6">
        <w:trPr>
          <w:trHeight w:val="583"/>
        </w:trPr>
        <w:tc>
          <w:tcPr>
            <w:tcW w:w="993" w:type="dxa"/>
          </w:tcPr>
          <w:p w14:paraId="12F5BDC1" w14:textId="0C37C29C" w:rsidR="00614C01" w:rsidRDefault="00614C01" w:rsidP="000776BB">
            <w:pPr>
              <w:rPr>
                <w:rFonts w:cs="Arial"/>
              </w:rPr>
            </w:pPr>
            <w:r>
              <w:rPr>
                <w:rFonts w:cs="Arial"/>
              </w:rPr>
              <w:t>2.2</w:t>
            </w:r>
          </w:p>
        </w:tc>
        <w:tc>
          <w:tcPr>
            <w:tcW w:w="1533" w:type="dxa"/>
          </w:tcPr>
          <w:p w14:paraId="787D40A5" w14:textId="52318ED2" w:rsidR="00614C01" w:rsidRDefault="00614C01" w:rsidP="000776BB">
            <w:pPr>
              <w:rPr>
                <w:rFonts w:cs="Arial"/>
              </w:rPr>
            </w:pPr>
            <w:r>
              <w:rPr>
                <w:rFonts w:cs="Arial"/>
              </w:rPr>
              <w:t>29/11/2016</w:t>
            </w:r>
          </w:p>
        </w:tc>
        <w:tc>
          <w:tcPr>
            <w:tcW w:w="1706" w:type="dxa"/>
          </w:tcPr>
          <w:p w14:paraId="7825E83C" w14:textId="5240F850" w:rsidR="00614C01" w:rsidRDefault="00614C01" w:rsidP="000776BB">
            <w:pPr>
              <w:rPr>
                <w:rFonts w:cs="Arial"/>
              </w:rPr>
            </w:pPr>
            <w:r>
              <w:rPr>
                <w:rFonts w:cs="Arial"/>
              </w:rPr>
              <w:t xml:space="preserve">Sampath </w:t>
            </w:r>
            <w:proofErr w:type="spellStart"/>
            <w:r>
              <w:rPr>
                <w:rFonts w:cs="Arial"/>
              </w:rPr>
              <w:t>kumar</w:t>
            </w:r>
            <w:proofErr w:type="spellEnd"/>
          </w:p>
        </w:tc>
        <w:tc>
          <w:tcPr>
            <w:tcW w:w="1525" w:type="dxa"/>
          </w:tcPr>
          <w:p w14:paraId="614B2E05" w14:textId="2182EFBA" w:rsidR="00614C01" w:rsidRDefault="00614C01" w:rsidP="00E70503">
            <w:pPr>
              <w:rPr>
                <w:rFonts w:cs="Arial"/>
              </w:rPr>
            </w:pPr>
            <w:r>
              <w:rPr>
                <w:rFonts w:cs="Arial"/>
              </w:rPr>
              <w:t>All</w:t>
            </w:r>
          </w:p>
        </w:tc>
        <w:tc>
          <w:tcPr>
            <w:tcW w:w="3299" w:type="dxa"/>
          </w:tcPr>
          <w:p w14:paraId="1C316922" w14:textId="3733842B" w:rsidR="00614C01" w:rsidRDefault="00614C01" w:rsidP="008F0D40">
            <w:pPr>
              <w:rPr>
                <w:rFonts w:cs="Arial"/>
              </w:rPr>
            </w:pPr>
            <w:r>
              <w:rPr>
                <w:rFonts w:cs="Arial"/>
              </w:rPr>
              <w:t>Android N changes, Memory leak fixes</w:t>
            </w:r>
          </w:p>
        </w:tc>
      </w:tr>
      <w:tr w:rsidR="00666580" w:rsidRPr="008D6FA5" w14:paraId="2689C65B" w14:textId="77777777" w:rsidTr="009F33D6">
        <w:trPr>
          <w:trHeight w:val="583"/>
        </w:trPr>
        <w:tc>
          <w:tcPr>
            <w:tcW w:w="993" w:type="dxa"/>
          </w:tcPr>
          <w:p w14:paraId="5BB23A64" w14:textId="0614E592" w:rsidR="00666580" w:rsidRDefault="00666580" w:rsidP="000776BB">
            <w:pPr>
              <w:rPr>
                <w:rFonts w:cs="Arial"/>
              </w:rPr>
            </w:pPr>
            <w:r>
              <w:rPr>
                <w:rFonts w:cs="Arial"/>
              </w:rPr>
              <w:lastRenderedPageBreak/>
              <w:t>2.3</w:t>
            </w:r>
          </w:p>
        </w:tc>
        <w:tc>
          <w:tcPr>
            <w:tcW w:w="1533" w:type="dxa"/>
          </w:tcPr>
          <w:p w14:paraId="5F76F581" w14:textId="6AB7B2C8" w:rsidR="00666580" w:rsidRDefault="00666580" w:rsidP="000776BB">
            <w:pPr>
              <w:rPr>
                <w:rFonts w:cs="Arial"/>
              </w:rPr>
            </w:pPr>
            <w:r>
              <w:rPr>
                <w:rFonts w:cs="Arial"/>
              </w:rPr>
              <w:t>10/02/2017</w:t>
            </w:r>
          </w:p>
        </w:tc>
        <w:tc>
          <w:tcPr>
            <w:tcW w:w="1706" w:type="dxa"/>
          </w:tcPr>
          <w:p w14:paraId="71B53445" w14:textId="24528AF5" w:rsidR="00666580" w:rsidRDefault="00666580" w:rsidP="000776BB">
            <w:pPr>
              <w:rPr>
                <w:rFonts w:cs="Arial"/>
              </w:rPr>
            </w:pPr>
            <w:r>
              <w:rPr>
                <w:rFonts w:cs="Arial"/>
              </w:rPr>
              <w:t xml:space="preserve">Sampath </w:t>
            </w:r>
            <w:proofErr w:type="spellStart"/>
            <w:r>
              <w:rPr>
                <w:rFonts w:cs="Arial"/>
              </w:rPr>
              <w:t>kumar</w:t>
            </w:r>
            <w:proofErr w:type="spellEnd"/>
          </w:p>
        </w:tc>
        <w:tc>
          <w:tcPr>
            <w:tcW w:w="1525" w:type="dxa"/>
          </w:tcPr>
          <w:p w14:paraId="4FA3362C" w14:textId="0DA9ACDA" w:rsidR="00666580" w:rsidRDefault="00666580" w:rsidP="00E70503">
            <w:pPr>
              <w:rPr>
                <w:rFonts w:cs="Arial"/>
              </w:rPr>
            </w:pPr>
            <w:r>
              <w:rPr>
                <w:rFonts w:cs="Arial"/>
              </w:rPr>
              <w:t>All</w:t>
            </w:r>
          </w:p>
        </w:tc>
        <w:tc>
          <w:tcPr>
            <w:tcW w:w="3299" w:type="dxa"/>
          </w:tcPr>
          <w:p w14:paraId="4362209C" w14:textId="4158E47D" w:rsidR="00666580" w:rsidRDefault="00666580" w:rsidP="008F0D40">
            <w:pPr>
              <w:rPr>
                <w:rFonts w:cs="Arial"/>
              </w:rPr>
            </w:pPr>
            <w:r>
              <w:rPr>
                <w:rFonts w:cs="Arial"/>
              </w:rPr>
              <w:t>Service discovery integration, China support, Memory leak fixes</w:t>
            </w:r>
          </w:p>
        </w:tc>
      </w:tr>
    </w:tbl>
    <w:p w14:paraId="3B749FD9" w14:textId="77777777" w:rsidR="003C4F40" w:rsidRPr="008D6FA5" w:rsidRDefault="003C4F40">
      <w:pPr>
        <w:rPr>
          <w:rFonts w:cs="Arial"/>
        </w:rPr>
      </w:pPr>
    </w:p>
    <w:p w14:paraId="13302F80" w14:textId="1A8D1790" w:rsidR="00E1035C" w:rsidRPr="008D6FA5" w:rsidRDefault="00FA0BE5" w:rsidP="00FA0BE5">
      <w:pPr>
        <w:pStyle w:val="Title"/>
        <w:jc w:val="left"/>
        <w:rPr>
          <w:rFonts w:cs="Arial"/>
        </w:rPr>
      </w:pPr>
      <w:r w:rsidRPr="008D6FA5">
        <w:rPr>
          <w:rFonts w:cs="Arial"/>
        </w:rPr>
        <w:t xml:space="preserve">             </w:t>
      </w:r>
      <w:r w:rsidR="00F676EC" w:rsidRPr="008D6FA5">
        <w:rPr>
          <w:rFonts w:cs="Arial"/>
        </w:rPr>
        <w:t xml:space="preserve">Digital Care </w:t>
      </w:r>
      <w:r w:rsidR="00151D68" w:rsidRPr="008D6FA5">
        <w:rPr>
          <w:rFonts w:cs="Arial"/>
        </w:rPr>
        <w:t xml:space="preserve">Android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5000" w:type="pct"/>
        <w:tblLook w:val="04A0" w:firstRow="1" w:lastRow="0" w:firstColumn="1" w:lastColumn="0" w:noHBand="0" w:noVBand="1"/>
      </w:tblPr>
      <w:tblGrid>
        <w:gridCol w:w="2766"/>
        <w:gridCol w:w="6767"/>
      </w:tblGrid>
      <w:tr w:rsidR="00A1206C" w:rsidRPr="008D6FA5" w14:paraId="1674D9B9" w14:textId="77777777" w:rsidTr="00A1206C">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7FAFBB57" w:rsidR="00A1206C" w:rsidRPr="008D6FA5" w:rsidRDefault="001B7549" w:rsidP="00A1206C">
            <w:pPr>
              <w:pStyle w:val="Title"/>
              <w:jc w:val="left"/>
              <w:rPr>
                <w:rFonts w:cs="Arial"/>
                <w:b w:val="0"/>
                <w:sz w:val="22"/>
                <w:szCs w:val="22"/>
              </w:rPr>
            </w:pPr>
            <w:r>
              <w:rPr>
                <w:rFonts w:cs="Arial"/>
                <w:b w:val="0"/>
                <w:sz w:val="22"/>
                <w:szCs w:val="22"/>
              </w:rPr>
              <w:t>Sampath</w:t>
            </w:r>
            <w:r w:rsidR="00255DDE">
              <w:rPr>
                <w:rFonts w:cs="Arial"/>
                <w:b w:val="0"/>
                <w:sz w:val="22"/>
                <w:szCs w:val="22"/>
              </w:rPr>
              <w:t xml:space="preserve"> </w:t>
            </w:r>
            <w:proofErr w:type="spellStart"/>
            <w:r w:rsidR="00255DDE">
              <w:rPr>
                <w:rFonts w:cs="Arial"/>
                <w:b w:val="0"/>
                <w:sz w:val="22"/>
                <w:szCs w:val="22"/>
              </w:rPr>
              <w:t>kumar</w:t>
            </w:r>
            <w:proofErr w:type="spellEnd"/>
          </w:p>
        </w:tc>
      </w:tr>
      <w:tr w:rsidR="00A1206C" w:rsidRPr="008D6FA5" w14:paraId="152A511C" w14:textId="77777777" w:rsidTr="00A1206C">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3285B0C9" w:rsidR="0035134D" w:rsidRPr="008D6FA5" w:rsidRDefault="00666580" w:rsidP="0035134D">
            <w:pPr>
              <w:pStyle w:val="Title"/>
              <w:jc w:val="left"/>
              <w:rPr>
                <w:rFonts w:cs="Arial"/>
                <w:b w:val="0"/>
                <w:sz w:val="22"/>
                <w:szCs w:val="22"/>
              </w:rPr>
            </w:pPr>
            <w:hyperlink r:id="rId8" w:history="1">
              <w:r w:rsidR="00613971" w:rsidRPr="00CB1FC3">
                <w:rPr>
                  <w:rStyle w:val="Hyperlink"/>
                  <w:rFonts w:cs="Arial"/>
                  <w:b w:val="0"/>
                  <w:sz w:val="22"/>
                  <w:szCs w:val="22"/>
                </w:rPr>
                <w:t>Bhargavi.Upadhya@philips.com</w:t>
              </w:r>
            </w:hyperlink>
          </w:p>
        </w:tc>
      </w:tr>
      <w:tr w:rsidR="006A42C9" w:rsidRPr="008D6FA5" w14:paraId="30168804" w14:textId="77777777" w:rsidTr="00A1206C">
        <w:tc>
          <w:tcPr>
            <w:tcW w:w="1451" w:type="pct"/>
          </w:tcPr>
          <w:p w14:paraId="7296A171" w14:textId="6B6CDED0" w:rsidR="006A42C9" w:rsidRPr="008D6FA5" w:rsidRDefault="006A42C9" w:rsidP="00A1206C">
            <w:pPr>
              <w:pStyle w:val="Title"/>
              <w:jc w:val="left"/>
              <w:rPr>
                <w:rFonts w:cs="Arial"/>
                <w:sz w:val="22"/>
                <w:szCs w:val="22"/>
              </w:rPr>
            </w:pPr>
            <w:r>
              <w:rPr>
                <w:rFonts w:cs="Arial"/>
                <w:sz w:val="22"/>
                <w:szCs w:val="22"/>
              </w:rPr>
              <w:t xml:space="preserve">Reviewed by </w:t>
            </w:r>
          </w:p>
        </w:tc>
        <w:tc>
          <w:tcPr>
            <w:tcW w:w="3549" w:type="pct"/>
          </w:tcPr>
          <w:p w14:paraId="17BC5BB2" w14:textId="5D1C7829" w:rsidR="006A42C9" w:rsidRPr="006A42C9" w:rsidRDefault="006A42C9" w:rsidP="0035134D">
            <w:pPr>
              <w:pStyle w:val="Title"/>
              <w:jc w:val="left"/>
              <w:rPr>
                <w:b w:val="0"/>
                <w:sz w:val="22"/>
                <w:szCs w:val="22"/>
                <w:u w:val="single"/>
              </w:rPr>
            </w:pPr>
            <w:r w:rsidRPr="006A42C9">
              <w:rPr>
                <w:b w:val="0"/>
                <w:color w:val="0070C0"/>
                <w:sz w:val="22"/>
                <w:szCs w:val="22"/>
                <w:u w:val="single"/>
              </w:rPr>
              <w:t>deepthi.shivakumar@philips.com</w:t>
            </w:r>
          </w:p>
        </w:tc>
      </w:tr>
      <w:tr w:rsidR="00A1206C" w:rsidRPr="008D6FA5" w14:paraId="11D9DC4E" w14:textId="77777777" w:rsidTr="00A1206C">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3D30BD45" w14:textId="710F716B" w:rsidR="006C5E5E" w:rsidRPr="008D6FA5" w:rsidRDefault="006C5E5E" w:rsidP="006C5E5E">
            <w:pPr>
              <w:pStyle w:val="Title"/>
              <w:jc w:val="left"/>
              <w:rPr>
                <w:rFonts w:cs="Arial"/>
                <w:b w:val="0"/>
                <w:sz w:val="22"/>
                <w:szCs w:val="22"/>
              </w:rPr>
            </w:pPr>
            <w:r>
              <w:rPr>
                <w:rStyle w:val="Hyperlink"/>
                <w:rFonts w:cs="Arial"/>
                <w:b w:val="0"/>
                <w:sz w:val="22"/>
                <w:szCs w:val="22"/>
              </w:rPr>
              <w:t>Sampath.kumar@philips.com</w:t>
            </w:r>
          </w:p>
        </w:tc>
      </w:tr>
    </w:tbl>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070CB2B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125F6">
        <w:rPr>
          <w:rFonts w:eastAsiaTheme="minorEastAsia" w:cs="Arial"/>
          <w:noProof/>
        </w:rPr>
        <w:t>4</w:t>
      </w:r>
    </w:p>
    <w:p w14:paraId="5452E8BD" w14:textId="0C151E4C"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125F6">
        <w:rPr>
          <w:rFonts w:eastAsiaTheme="minorEastAsia" w:cs="Arial"/>
          <w:noProof/>
        </w:rPr>
        <w:t>4</w:t>
      </w:r>
    </w:p>
    <w:p w14:paraId="55DBB9E1" w14:textId="7E7329F3" w:rsidR="00A33EFD"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2.8</w:t>
      </w:r>
      <w:r w:rsidR="00A33EFD" w:rsidRPr="005F4901">
        <w:rPr>
          <w:rFonts w:eastAsiaTheme="minorEastAsia" w:cs="Arial"/>
          <w:noProof/>
        </w:rPr>
        <w:tab/>
        <w:t>Prerequisites</w:t>
      </w:r>
      <w:r w:rsidR="00A33EFD" w:rsidRPr="005F4901">
        <w:rPr>
          <w:rFonts w:eastAsiaTheme="minorEastAsia" w:cs="Arial"/>
          <w:noProof/>
        </w:rPr>
        <w:tab/>
      </w:r>
      <w:r w:rsidR="003125F6">
        <w:rPr>
          <w:rFonts w:eastAsiaTheme="minorEastAsia" w:cs="Arial"/>
          <w:noProof/>
        </w:rPr>
        <w:t>5</w:t>
      </w:r>
    </w:p>
    <w:p w14:paraId="6976E0CD" w14:textId="32DCEDA8"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81707E">
        <w:rPr>
          <w:noProof/>
        </w:rPr>
        <w:t>5</w:t>
      </w:r>
    </w:p>
    <w:p w14:paraId="109B002D"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4.</w:t>
      </w:r>
      <w:r>
        <w:rPr>
          <w:rFonts w:asciiTheme="minorHAnsi" w:eastAsiaTheme="minorEastAsia" w:hAnsiTheme="minorHAnsi" w:cstheme="minorBidi"/>
          <w:b w:val="0"/>
          <w:caps w:val="0"/>
          <w:noProof/>
          <w:sz w:val="22"/>
          <w:szCs w:val="22"/>
        </w:rPr>
        <w:tab/>
      </w:r>
      <w:r w:rsidRPr="000C1B6E">
        <w:rPr>
          <w:rFonts w:cs="Arial"/>
          <w:noProof/>
        </w:rPr>
        <w:t>How to invoke Digital care as activity?</w:t>
      </w:r>
      <w:r>
        <w:rPr>
          <w:noProof/>
        </w:rPr>
        <w:tab/>
      </w:r>
      <w:r>
        <w:rPr>
          <w:noProof/>
        </w:rPr>
        <w:fldChar w:fldCharType="begin"/>
      </w:r>
      <w:r>
        <w:rPr>
          <w:noProof/>
        </w:rPr>
        <w:instrText xml:space="preserve"> PAGEREF _Toc444883179 \h </w:instrText>
      </w:r>
      <w:r>
        <w:rPr>
          <w:noProof/>
        </w:rPr>
      </w:r>
      <w:r>
        <w:rPr>
          <w:noProof/>
        </w:rPr>
        <w:fldChar w:fldCharType="separate"/>
      </w:r>
      <w:r w:rsidR="0037284D">
        <w:rPr>
          <w:noProof/>
        </w:rPr>
        <w:t>6</w:t>
      </w:r>
      <w:r>
        <w:rPr>
          <w:noProof/>
        </w:rPr>
        <w:fldChar w:fldCharType="end"/>
      </w:r>
    </w:p>
    <w:p w14:paraId="256280D0" w14:textId="058BAE4D"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5.</w:t>
      </w:r>
      <w:r>
        <w:rPr>
          <w:rFonts w:asciiTheme="minorHAnsi" w:eastAsiaTheme="minorEastAsia" w:hAnsiTheme="minorHAnsi" w:cstheme="minorBidi"/>
          <w:b w:val="0"/>
          <w:caps w:val="0"/>
          <w:noProof/>
          <w:sz w:val="22"/>
          <w:szCs w:val="22"/>
        </w:rPr>
        <w:tab/>
      </w:r>
      <w:r w:rsidRPr="000C1B6E">
        <w:rPr>
          <w:rFonts w:cs="Arial"/>
          <w:noProof/>
        </w:rPr>
        <w:t>How to invoke Digital care as Fragment?</w:t>
      </w:r>
      <w:r>
        <w:rPr>
          <w:noProof/>
        </w:rPr>
        <w:tab/>
      </w:r>
      <w:r w:rsidR="00D746F1">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10986CAD" w14:textId="2DAFD581" w:rsidR="00A33EFD" w:rsidRDefault="00A33EFD">
      <w:pPr>
        <w:pStyle w:val="TOC2"/>
        <w:tabs>
          <w:tab w:val="left" w:pos="480"/>
          <w:tab w:val="right" w:pos="9533"/>
        </w:tabs>
        <w:rPr>
          <w:rFonts w:eastAsiaTheme="minorEastAsia" w:cstheme="minorBidi"/>
          <w:b w:val="0"/>
          <w:noProof/>
          <w:sz w:val="22"/>
          <w:szCs w:val="22"/>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2C22B2">
        <w:rPr>
          <w:noProof/>
        </w:rPr>
        <w:t>8</w:t>
      </w:r>
    </w:p>
    <w:p w14:paraId="428DF546" w14:textId="77777777"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7.</w:t>
      </w:r>
      <w:r>
        <w:rPr>
          <w:rFonts w:asciiTheme="minorHAnsi" w:eastAsiaTheme="minorEastAsia" w:hAnsiTheme="minorHAnsi" w:cstheme="minorBidi"/>
          <w:b w:val="0"/>
          <w:caps w:val="0"/>
          <w:noProof/>
          <w:sz w:val="22"/>
          <w:szCs w:val="22"/>
        </w:rPr>
        <w:tab/>
      </w:r>
      <w:r w:rsidRPr="000C1B6E">
        <w:rPr>
          <w:rFonts w:cs="Arial"/>
          <w:noProof/>
        </w:rPr>
        <w:t>Digital care configuration</w:t>
      </w:r>
      <w:r>
        <w:rPr>
          <w:noProof/>
        </w:rPr>
        <w:tab/>
      </w:r>
      <w:r>
        <w:rPr>
          <w:noProof/>
        </w:rPr>
        <w:fldChar w:fldCharType="begin"/>
      </w:r>
      <w:r>
        <w:rPr>
          <w:noProof/>
        </w:rPr>
        <w:instrText xml:space="preserve"> PAGEREF _Toc444883183 \h </w:instrText>
      </w:r>
      <w:r>
        <w:rPr>
          <w:noProof/>
        </w:rPr>
      </w:r>
      <w:r>
        <w:rPr>
          <w:noProof/>
        </w:rPr>
        <w:fldChar w:fldCharType="separate"/>
      </w:r>
      <w:r w:rsidR="0037284D">
        <w:rPr>
          <w:noProof/>
        </w:rPr>
        <w:t>9</w:t>
      </w:r>
      <w:r>
        <w:rPr>
          <w:noProof/>
        </w:rPr>
        <w:fldChar w:fldCharType="end"/>
      </w:r>
    </w:p>
    <w:p w14:paraId="5B0762C2" w14:textId="2014BAF1"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7.1</w:t>
      </w:r>
      <w:r w:rsidRPr="00630317">
        <w:rPr>
          <w:rFonts w:eastAsiaTheme="minorEastAsia" w:cs="Arial"/>
          <w:noProof/>
        </w:rPr>
        <w:tab/>
      </w:r>
      <w:r w:rsidRPr="000C1B6E">
        <w:rPr>
          <w:rFonts w:eastAsiaTheme="minorEastAsia" w:cs="Arial"/>
          <w:noProof/>
        </w:rPr>
        <w:t>Main menu configuration</w:t>
      </w:r>
      <w:r w:rsidRPr="00630317">
        <w:rPr>
          <w:rFonts w:eastAsiaTheme="minorEastAsia" w:cs="Arial"/>
          <w:noProof/>
        </w:rPr>
        <w:tab/>
      </w:r>
      <w:r w:rsidR="00E61CC8">
        <w:rPr>
          <w:rFonts w:eastAsiaTheme="minorEastAsia" w:cs="Arial"/>
          <w:noProof/>
        </w:rPr>
        <w:t>10</w:t>
      </w:r>
    </w:p>
    <w:p w14:paraId="45648EA2" w14:textId="48E40571" w:rsidR="00A33EFD" w:rsidRPr="00630317" w:rsidRDefault="00EF5DC3">
      <w:pPr>
        <w:pStyle w:val="TOC4"/>
        <w:tabs>
          <w:tab w:val="left" w:pos="1440"/>
          <w:tab w:val="right" w:pos="9533"/>
        </w:tabs>
        <w:rPr>
          <w:rFonts w:eastAsiaTheme="minorEastAsia" w:cs="Arial"/>
          <w:noProof/>
        </w:rPr>
      </w:pPr>
      <w:r>
        <w:rPr>
          <w:rFonts w:eastAsiaTheme="minorEastAsia" w:cs="Arial"/>
          <w:noProof/>
        </w:rPr>
        <w:t>7.2</w:t>
      </w:r>
      <w:r w:rsidR="00A33EFD" w:rsidRPr="00630317">
        <w:rPr>
          <w:rFonts w:eastAsiaTheme="minorEastAsia" w:cs="Arial"/>
          <w:noProof/>
        </w:rPr>
        <w:tab/>
      </w:r>
      <w:r w:rsidR="00A33EFD" w:rsidRPr="000C1B6E">
        <w:rPr>
          <w:rFonts w:eastAsiaTheme="minorEastAsia" w:cs="Arial"/>
          <w:noProof/>
        </w:rPr>
        <w:t>Product Menu configuration</w:t>
      </w:r>
      <w:r w:rsidR="00A33EFD" w:rsidRPr="00630317">
        <w:rPr>
          <w:rFonts w:eastAsiaTheme="minorEastAsia" w:cs="Arial"/>
          <w:noProof/>
        </w:rPr>
        <w:tab/>
      </w:r>
      <w:r w:rsidR="00D746F1">
        <w:rPr>
          <w:rFonts w:eastAsiaTheme="minorEastAsia" w:cs="Arial"/>
          <w:noProof/>
        </w:rPr>
        <w:t>11</w:t>
      </w:r>
    </w:p>
    <w:p w14:paraId="3DC0B4BE" w14:textId="56548604" w:rsidR="00A33EFD" w:rsidRPr="00630317" w:rsidRDefault="00A33EFD">
      <w:pPr>
        <w:pStyle w:val="TOC4"/>
        <w:tabs>
          <w:tab w:val="left" w:pos="1440"/>
          <w:tab w:val="right" w:pos="9533"/>
        </w:tabs>
        <w:rPr>
          <w:rFonts w:eastAsiaTheme="minorEastAsia" w:cs="Arial"/>
          <w:noProof/>
        </w:rPr>
      </w:pPr>
      <w:r w:rsidRPr="000C1B6E">
        <w:rPr>
          <w:rFonts w:eastAsiaTheme="minorEastAsia" w:cs="Arial"/>
          <w:noProof/>
        </w:rPr>
        <w:t>7.3</w:t>
      </w:r>
      <w:r w:rsidRPr="00630317">
        <w:rPr>
          <w:rFonts w:eastAsiaTheme="minorEastAsia" w:cs="Arial"/>
          <w:noProof/>
        </w:rPr>
        <w:tab/>
      </w:r>
      <w:r w:rsidRPr="000C1B6E">
        <w:rPr>
          <w:rFonts w:eastAsiaTheme="minorEastAsia" w:cs="Arial"/>
          <w:noProof/>
        </w:rPr>
        <w:t>Social provider configuration</w:t>
      </w:r>
      <w:r w:rsidRPr="00630317">
        <w:rPr>
          <w:rFonts w:eastAsiaTheme="minorEastAsia" w:cs="Arial"/>
          <w:noProof/>
        </w:rPr>
        <w:tab/>
      </w:r>
      <w:r w:rsidRPr="00630317">
        <w:rPr>
          <w:rFonts w:eastAsiaTheme="minorEastAsia" w:cs="Arial"/>
          <w:noProof/>
        </w:rPr>
        <w:fldChar w:fldCharType="begin"/>
      </w:r>
      <w:r w:rsidRPr="00630317">
        <w:rPr>
          <w:rFonts w:eastAsiaTheme="minorEastAsia" w:cs="Arial"/>
          <w:noProof/>
        </w:rPr>
        <w:instrText xml:space="preserve"> PAGEREF _Toc444883186 \h </w:instrText>
      </w:r>
      <w:r w:rsidRPr="00630317">
        <w:rPr>
          <w:rFonts w:eastAsiaTheme="minorEastAsia" w:cs="Arial"/>
          <w:noProof/>
        </w:rPr>
      </w:r>
      <w:r w:rsidRPr="00630317">
        <w:rPr>
          <w:rFonts w:eastAsiaTheme="minorEastAsia" w:cs="Arial"/>
          <w:noProof/>
        </w:rPr>
        <w:fldChar w:fldCharType="separate"/>
      </w:r>
      <w:r w:rsidR="0037284D">
        <w:rPr>
          <w:rFonts w:eastAsiaTheme="minorEastAsia" w:cs="Arial"/>
          <w:noProof/>
        </w:rPr>
        <w:t>13</w:t>
      </w:r>
      <w:r w:rsidRPr="00630317">
        <w:rPr>
          <w:rFonts w:eastAsiaTheme="minorEastAsia" w:cs="Arial"/>
          <w:noProof/>
        </w:rPr>
        <w:fldChar w:fldCharType="end"/>
      </w:r>
    </w:p>
    <w:p w14:paraId="24E2B956" w14:textId="03A638D3"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8.</w:t>
      </w:r>
      <w:r>
        <w:rPr>
          <w:rFonts w:asciiTheme="minorHAnsi" w:eastAsiaTheme="minorEastAsia" w:hAnsiTheme="minorHAnsi" w:cstheme="minorBidi"/>
          <w:b w:val="0"/>
          <w:caps w:val="0"/>
          <w:noProof/>
          <w:sz w:val="22"/>
          <w:szCs w:val="22"/>
        </w:rPr>
        <w:tab/>
      </w:r>
      <w:r w:rsidRPr="000C1B6E">
        <w:rPr>
          <w:rFonts w:cs="Arial"/>
          <w:noProof/>
        </w:rPr>
        <w:t>Handling consumer care as fragments:</w:t>
      </w:r>
      <w:r>
        <w:rPr>
          <w:noProof/>
        </w:rPr>
        <w:tab/>
      </w:r>
      <w:r>
        <w:rPr>
          <w:noProof/>
        </w:rPr>
        <w:fldChar w:fldCharType="begin"/>
      </w:r>
      <w:r>
        <w:rPr>
          <w:noProof/>
        </w:rPr>
        <w:instrText xml:space="preserve"> PAGEREF _Toc444883187 \h </w:instrText>
      </w:r>
      <w:r>
        <w:rPr>
          <w:noProof/>
        </w:rPr>
      </w:r>
      <w:r>
        <w:rPr>
          <w:noProof/>
        </w:rPr>
        <w:fldChar w:fldCharType="separate"/>
      </w:r>
      <w:r w:rsidR="0037284D">
        <w:rPr>
          <w:noProof/>
        </w:rPr>
        <w:t>14</w:t>
      </w:r>
      <w:r>
        <w:rPr>
          <w:noProof/>
        </w:rPr>
        <w:fldChar w:fldCharType="end"/>
      </w:r>
    </w:p>
    <w:p w14:paraId="28ECE9B1" w14:textId="6CD452F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9.</w:t>
      </w:r>
      <w:r>
        <w:rPr>
          <w:rFonts w:asciiTheme="minorHAnsi" w:eastAsiaTheme="minorEastAsia" w:hAnsiTheme="minorHAnsi" w:cstheme="minorBidi"/>
          <w:b w:val="0"/>
          <w:caps w:val="0"/>
          <w:noProof/>
          <w:sz w:val="22"/>
          <w:szCs w:val="22"/>
        </w:rPr>
        <w:tab/>
      </w:r>
      <w:r w:rsidRPr="000C1B6E">
        <w:rPr>
          <w:rFonts w:cs="Arial"/>
          <w:noProof/>
        </w:rPr>
        <w:t>Handling consumer care as activity</w:t>
      </w:r>
      <w:r>
        <w:rPr>
          <w:noProof/>
        </w:rPr>
        <w:tab/>
      </w:r>
      <w:r w:rsidR="00D746F1">
        <w:rPr>
          <w:noProof/>
        </w:rPr>
        <w:t>13</w:t>
      </w:r>
    </w:p>
    <w:p w14:paraId="23CDEFCA" w14:textId="1ADEA350"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10.</w:t>
      </w:r>
      <w:r>
        <w:rPr>
          <w:rFonts w:asciiTheme="minorHAnsi" w:eastAsiaTheme="minorEastAsia" w:hAnsiTheme="minorHAnsi" w:cstheme="minorBidi"/>
          <w:b w:val="0"/>
          <w:caps w:val="0"/>
          <w:noProof/>
          <w:sz w:val="22"/>
          <w:szCs w:val="22"/>
        </w:rPr>
        <w:tab/>
      </w:r>
      <w:r w:rsidRPr="000C1B6E">
        <w:rPr>
          <w:rFonts w:cs="Arial"/>
          <w:noProof/>
        </w:rPr>
        <w:t>Vertical features customization</w:t>
      </w:r>
      <w:r>
        <w:rPr>
          <w:noProof/>
        </w:rPr>
        <w:tab/>
      </w:r>
      <w:r>
        <w:rPr>
          <w:noProof/>
        </w:rPr>
        <w:fldChar w:fldCharType="begin"/>
      </w:r>
      <w:r>
        <w:rPr>
          <w:noProof/>
        </w:rPr>
        <w:instrText xml:space="preserve"> PAGEREF _Toc444883189 \h </w:instrText>
      </w:r>
      <w:r>
        <w:rPr>
          <w:noProof/>
        </w:rPr>
      </w:r>
      <w:r>
        <w:rPr>
          <w:noProof/>
        </w:rPr>
        <w:fldChar w:fldCharType="separate"/>
      </w:r>
      <w:r w:rsidR="0037284D">
        <w:rPr>
          <w:noProof/>
        </w:rPr>
        <w:t>14</w:t>
      </w:r>
      <w:r>
        <w:rPr>
          <w:noProof/>
        </w:rPr>
        <w:fldChar w:fldCharType="end"/>
      </w:r>
    </w:p>
    <w:p w14:paraId="2E74CC9C" w14:textId="6A2BF16D"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11.</w:t>
      </w:r>
      <w:r>
        <w:rPr>
          <w:rFonts w:asciiTheme="minorHAnsi" w:eastAsiaTheme="minorEastAsia" w:hAnsiTheme="minorHAnsi" w:cstheme="minorBidi"/>
          <w:b w:val="0"/>
          <w:caps w:val="0"/>
          <w:noProof/>
          <w:sz w:val="22"/>
          <w:szCs w:val="22"/>
        </w:rPr>
        <w:tab/>
      </w:r>
      <w:r w:rsidRPr="000C1B6E">
        <w:rPr>
          <w:rFonts w:cs="Arial"/>
          <w:noProof/>
        </w:rPr>
        <w:t>Action bar customization</w:t>
      </w:r>
      <w:r>
        <w:rPr>
          <w:noProof/>
        </w:rPr>
        <w:tab/>
      </w:r>
      <w:r>
        <w:rPr>
          <w:noProof/>
        </w:rPr>
        <w:fldChar w:fldCharType="begin"/>
      </w:r>
      <w:r>
        <w:rPr>
          <w:noProof/>
        </w:rPr>
        <w:instrText xml:space="preserve"> PAGEREF _Toc444883190 \h </w:instrText>
      </w:r>
      <w:r>
        <w:rPr>
          <w:noProof/>
        </w:rPr>
      </w:r>
      <w:r>
        <w:rPr>
          <w:noProof/>
        </w:rPr>
        <w:fldChar w:fldCharType="separate"/>
      </w:r>
      <w:r w:rsidR="0037284D">
        <w:rPr>
          <w:noProof/>
        </w:rPr>
        <w:t>16</w:t>
      </w:r>
      <w:r>
        <w:rPr>
          <w:noProof/>
        </w:rPr>
        <w:fldChar w:fldCharType="end"/>
      </w:r>
    </w:p>
    <w:p w14:paraId="51DA474D" w14:textId="32D9D9BC"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Pr>
          <w:noProof/>
        </w:rPr>
        <w:t>12.</w:t>
      </w:r>
      <w:r>
        <w:rPr>
          <w:rFonts w:asciiTheme="minorHAnsi" w:eastAsiaTheme="minorEastAsia" w:hAnsiTheme="minorHAnsi" w:cstheme="minorBidi"/>
          <w:b w:val="0"/>
          <w:caps w:val="0"/>
          <w:noProof/>
          <w:sz w:val="22"/>
          <w:szCs w:val="22"/>
        </w:rPr>
        <w:tab/>
      </w:r>
      <w:r>
        <w:rPr>
          <w:noProof/>
        </w:rPr>
        <w:t>Supporting apps with Over 65K Methods</w:t>
      </w:r>
      <w:r>
        <w:rPr>
          <w:noProof/>
        </w:rPr>
        <w:tab/>
      </w:r>
      <w:r>
        <w:rPr>
          <w:noProof/>
        </w:rPr>
        <w:fldChar w:fldCharType="begin"/>
      </w:r>
      <w:r>
        <w:rPr>
          <w:noProof/>
        </w:rPr>
        <w:instrText xml:space="preserve"> PAGEREF _Toc444883191 \h </w:instrText>
      </w:r>
      <w:r>
        <w:rPr>
          <w:noProof/>
        </w:rPr>
      </w:r>
      <w:r>
        <w:rPr>
          <w:noProof/>
        </w:rPr>
        <w:fldChar w:fldCharType="separate"/>
      </w:r>
      <w:r w:rsidR="0037284D">
        <w:rPr>
          <w:noProof/>
        </w:rPr>
        <w:t>16</w:t>
      </w:r>
      <w:r>
        <w:rPr>
          <w:noProof/>
        </w:rPr>
        <w:fldChar w:fldCharType="end"/>
      </w:r>
    </w:p>
    <w:p w14:paraId="3DEE2B84" w14:textId="6A82D3CA" w:rsidR="00A33EFD" w:rsidRDefault="00A33EFD">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13.</w:t>
      </w:r>
      <w:r>
        <w:rPr>
          <w:rFonts w:asciiTheme="minorHAnsi" w:eastAsiaTheme="minorEastAsia" w:hAnsiTheme="minorHAnsi" w:cstheme="minorBidi"/>
          <w:b w:val="0"/>
          <w:caps w:val="0"/>
          <w:noProof/>
          <w:sz w:val="22"/>
          <w:szCs w:val="22"/>
        </w:rPr>
        <w:tab/>
      </w:r>
      <w:r w:rsidRPr="000C1B6E">
        <w:rPr>
          <w:rFonts w:cs="Arial"/>
          <w:noProof/>
        </w:rPr>
        <w:t>Supported Languages</w:t>
      </w:r>
      <w:r>
        <w:rPr>
          <w:noProof/>
        </w:rPr>
        <w:tab/>
      </w:r>
      <w:r>
        <w:rPr>
          <w:noProof/>
        </w:rPr>
        <w:fldChar w:fldCharType="begin"/>
      </w:r>
      <w:r>
        <w:rPr>
          <w:noProof/>
        </w:rPr>
        <w:instrText xml:space="preserve"> PAGEREF _Toc444883192 \h </w:instrText>
      </w:r>
      <w:r>
        <w:rPr>
          <w:noProof/>
        </w:rPr>
      </w:r>
      <w:r>
        <w:rPr>
          <w:noProof/>
        </w:rPr>
        <w:fldChar w:fldCharType="separate"/>
      </w:r>
      <w:r w:rsidR="0037284D">
        <w:rPr>
          <w:noProof/>
        </w:rPr>
        <w:t>17</w:t>
      </w:r>
      <w:r>
        <w:rPr>
          <w:noProof/>
        </w:rPr>
        <w:fldChar w:fldCharType="end"/>
      </w:r>
    </w:p>
    <w:p w14:paraId="3279BB0B" w14:textId="51707888" w:rsidR="00E70503" w:rsidRDefault="00E70503" w:rsidP="00E70503">
      <w:pPr>
        <w:pStyle w:val="TOC1"/>
        <w:tabs>
          <w:tab w:val="left" w:pos="720"/>
          <w:tab w:val="right" w:pos="9533"/>
        </w:tabs>
        <w:rPr>
          <w:rFonts w:asciiTheme="minorHAnsi" w:eastAsiaTheme="minorEastAsia" w:hAnsiTheme="minorHAnsi" w:cstheme="minorBidi"/>
          <w:b w:val="0"/>
          <w:caps w:val="0"/>
          <w:noProof/>
          <w:sz w:val="22"/>
          <w:szCs w:val="22"/>
        </w:rPr>
      </w:pPr>
      <w:r w:rsidRPr="000C1B6E">
        <w:rPr>
          <w:rFonts w:cs="Arial"/>
          <w:noProof/>
        </w:rPr>
        <w:t>14.</w:t>
      </w:r>
      <w:r>
        <w:rPr>
          <w:rFonts w:asciiTheme="minorHAnsi" w:eastAsiaTheme="minorEastAsia" w:hAnsiTheme="minorHAnsi" w:cstheme="minorBidi"/>
          <w:b w:val="0"/>
          <w:caps w:val="0"/>
          <w:noProof/>
          <w:sz w:val="22"/>
          <w:szCs w:val="22"/>
        </w:rPr>
        <w:tab/>
      </w:r>
      <w:r>
        <w:rPr>
          <w:rFonts w:cs="Arial"/>
          <w:noProof/>
        </w:rPr>
        <w:t>Proguard Rules</w:t>
      </w:r>
      <w:r>
        <w:rPr>
          <w:noProof/>
        </w:rPr>
        <w:tab/>
      </w:r>
      <w:r>
        <w:rPr>
          <w:noProof/>
        </w:rPr>
        <w:fldChar w:fldCharType="begin"/>
      </w:r>
      <w:r>
        <w:rPr>
          <w:noProof/>
        </w:rPr>
        <w:instrText xml:space="preserve"> PAGEREF _Toc444883193 \h </w:instrText>
      </w:r>
      <w:r>
        <w:rPr>
          <w:noProof/>
        </w:rPr>
      </w:r>
      <w:r>
        <w:rPr>
          <w:noProof/>
        </w:rPr>
        <w:fldChar w:fldCharType="separate"/>
      </w:r>
      <w:r>
        <w:rPr>
          <w:noProof/>
        </w:rPr>
        <w:t>17</w:t>
      </w:r>
      <w:r>
        <w:rPr>
          <w:noProof/>
        </w:rPr>
        <w:fldChar w:fldCharType="end"/>
      </w:r>
    </w:p>
    <w:p w14:paraId="750838EC" w14:textId="6DB21AD5"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15</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cs="Arial"/>
          <w:noProof/>
        </w:rPr>
        <w:t>Frequently asked Questions</w:t>
      </w:r>
      <w:r w:rsidR="00A33EFD">
        <w:rPr>
          <w:noProof/>
        </w:rPr>
        <w:tab/>
      </w:r>
      <w:r w:rsidR="003D6CF5">
        <w:rPr>
          <w:noProof/>
        </w:rPr>
        <w:t>19</w:t>
      </w:r>
    </w:p>
    <w:p w14:paraId="577CAAFF" w14:textId="23DF3520"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a.</w:t>
      </w:r>
      <w:r>
        <w:rPr>
          <w:rFonts w:asciiTheme="minorHAnsi" w:eastAsiaTheme="minorEastAsia" w:hAnsiTheme="minorHAnsi" w:cstheme="minorBidi"/>
          <w:b w:val="0"/>
          <w:caps w:val="0"/>
          <w:noProof/>
          <w:sz w:val="22"/>
          <w:szCs w:val="22"/>
        </w:rPr>
        <w:tab/>
      </w:r>
      <w:r w:rsidRPr="000C1B6E">
        <w:rPr>
          <w:rFonts w:cs="Arial"/>
          <w:noProof/>
        </w:rPr>
        <w:t>How about customising fonts and sizes?</w:t>
      </w:r>
      <w:r>
        <w:rPr>
          <w:noProof/>
        </w:rPr>
        <w:tab/>
      </w:r>
      <w:r>
        <w:rPr>
          <w:noProof/>
        </w:rPr>
        <w:fldChar w:fldCharType="begin"/>
      </w:r>
      <w:r>
        <w:rPr>
          <w:noProof/>
        </w:rPr>
        <w:instrText xml:space="preserve"> PAGEREF _Toc444883194 \h </w:instrText>
      </w:r>
      <w:r>
        <w:rPr>
          <w:noProof/>
        </w:rPr>
      </w:r>
      <w:r>
        <w:rPr>
          <w:noProof/>
        </w:rPr>
        <w:fldChar w:fldCharType="separate"/>
      </w:r>
      <w:r w:rsidR="0037284D">
        <w:rPr>
          <w:noProof/>
        </w:rPr>
        <w:t>1</w:t>
      </w:r>
      <w:r>
        <w:rPr>
          <w:noProof/>
        </w:rPr>
        <w:fldChar w:fldCharType="end"/>
      </w:r>
      <w:r w:rsidR="003D6CF5">
        <w:rPr>
          <w:noProof/>
        </w:rPr>
        <w:t>9</w:t>
      </w:r>
    </w:p>
    <w:p w14:paraId="64B8DCD0" w14:textId="3AF8BD2A" w:rsidR="00A33EFD" w:rsidRDefault="00E70503">
      <w:pPr>
        <w:pStyle w:val="TOC1"/>
        <w:tabs>
          <w:tab w:val="left" w:pos="720"/>
          <w:tab w:val="right" w:pos="9533"/>
        </w:tabs>
        <w:rPr>
          <w:rFonts w:asciiTheme="minorHAnsi" w:eastAsiaTheme="minorEastAsia" w:hAnsiTheme="minorHAnsi" w:cstheme="minorBidi"/>
          <w:b w:val="0"/>
          <w:caps w:val="0"/>
          <w:noProof/>
          <w:sz w:val="22"/>
          <w:szCs w:val="22"/>
        </w:rPr>
      </w:pPr>
      <w:r>
        <w:rPr>
          <w:rFonts w:cs="Arial"/>
          <w:noProof/>
        </w:rPr>
        <w:t>16</w:t>
      </w:r>
      <w:r w:rsidR="00A33EFD" w:rsidRPr="000C1B6E">
        <w:rPr>
          <w:rFonts w:cs="Arial"/>
          <w:noProof/>
        </w:rPr>
        <w:t>.</w:t>
      </w:r>
      <w:r w:rsidR="00A33EFD">
        <w:rPr>
          <w:rFonts w:asciiTheme="minorHAnsi" w:eastAsiaTheme="minorEastAsia" w:hAnsiTheme="minorHAnsi" w:cstheme="minorBidi"/>
          <w:b w:val="0"/>
          <w:caps w:val="0"/>
          <w:noProof/>
          <w:sz w:val="22"/>
          <w:szCs w:val="22"/>
        </w:rPr>
        <w:tab/>
      </w:r>
      <w:r w:rsidR="00A33EFD" w:rsidRPr="000C1B6E">
        <w:rPr>
          <w:rFonts w:eastAsiaTheme="minorEastAsia" w:cs="Arial"/>
          <w:noProof/>
        </w:rPr>
        <w:t>Notes</w:t>
      </w:r>
      <w:r w:rsidR="00A33EFD">
        <w:rPr>
          <w:noProof/>
        </w:rPr>
        <w:tab/>
      </w:r>
      <w:r w:rsidR="003D6CF5">
        <w:rPr>
          <w:noProof/>
        </w:rPr>
        <w:t>20</w:t>
      </w:r>
    </w:p>
    <w:p w14:paraId="6D26D205" w14:textId="26BE8D8D" w:rsidR="00365CAF" w:rsidRPr="008D6FA5"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56B53D50"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procedure for consumer care library</w:t>
      </w:r>
      <w:r w:rsidRPr="008D6FA5">
        <w:rPr>
          <w:rFonts w:cs="Arial"/>
        </w:rPr>
        <w:t xml:space="preserve"> in </w:t>
      </w:r>
      <w:r w:rsidR="00644872" w:rsidRPr="008D6FA5">
        <w:rPr>
          <w:rFonts w:cs="Arial"/>
        </w:rPr>
        <w:t>android m</w:t>
      </w:r>
      <w:r w:rsidRPr="008D6FA5">
        <w:rPr>
          <w:rFonts w:cs="Arial"/>
        </w:rPr>
        <w:t xml:space="preserve">obile applications. </w:t>
      </w:r>
    </w:p>
    <w:p w14:paraId="555D47D8" w14:textId="77777777" w:rsidR="00F31F86" w:rsidRPr="008D6FA5" w:rsidRDefault="00F31F86" w:rsidP="00F31F86">
      <w:pPr>
        <w:rPr>
          <w:rFonts w:cs="Arial"/>
        </w:rPr>
      </w:pPr>
    </w:p>
    <w:p w14:paraId="289CF796" w14:textId="4B74A8D7" w:rsidR="00B234E4" w:rsidRPr="008D6FA5" w:rsidRDefault="00B234E4" w:rsidP="00FF6D95">
      <w:pPr>
        <w:pStyle w:val="BodyText"/>
        <w:rPr>
          <w:rFonts w:cs="Arial"/>
        </w:rPr>
      </w:pPr>
      <w:r w:rsidRPr="008D6FA5">
        <w:rPr>
          <w:rFonts w:cs="Arial"/>
          <w:szCs w:val="24"/>
        </w:rPr>
        <w:t>Digital care library provides set of standardized consumer care support features which can be used in all Philips apps.</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7B509AF1" w:rsidR="00774B41" w:rsidRDefault="00662764" w:rsidP="00774B41">
      <w:pPr>
        <w:pStyle w:val="BodyText"/>
        <w:rPr>
          <w:lang w:val="en-GB"/>
        </w:rPr>
      </w:pPr>
      <w:r>
        <w:rPr>
          <w:lang w:val="en-GB"/>
        </w:rPr>
        <w:t>There are two ways to integrate “Digital Care” library with any Android app.</w:t>
      </w:r>
    </w:p>
    <w:p w14:paraId="5D62844C" w14:textId="6CCC743E" w:rsidR="00662764" w:rsidRDefault="00662764" w:rsidP="00662764">
      <w:pPr>
        <w:pStyle w:val="BodyText"/>
        <w:numPr>
          <w:ilvl w:val="2"/>
          <w:numId w:val="4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9560E4">
      <w:pPr>
        <w:pStyle w:val="BodyText"/>
        <w:numPr>
          <w:ilvl w:val="2"/>
          <w:numId w:val="4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w:t>
      </w:r>
      <w:proofErr w:type="spellStart"/>
      <w:r w:rsidR="00C60D10">
        <w:rPr>
          <w:rFonts w:cs="Arial"/>
        </w:rPr>
        <w:t>Artifactory</w:t>
      </w:r>
      <w:proofErr w:type="spellEnd"/>
      <w:r w:rsidR="00C60D10">
        <w:rPr>
          <w:rFonts w:cs="Arial"/>
        </w:rPr>
        <w:t xml:space="preserve">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lastRenderedPageBreak/>
        <w:t xml:space="preserve">All dependent libraries should be downloaded from </w:t>
      </w:r>
      <w:proofErr w:type="spellStart"/>
      <w:r w:rsidRPr="00057DBC">
        <w:rPr>
          <w:rFonts w:cs="Arial"/>
          <w:szCs w:val="24"/>
        </w:rPr>
        <w:t>artifactory</w:t>
      </w:r>
      <w:proofErr w:type="spellEnd"/>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proofErr w:type="spellStart"/>
      <w:r>
        <w:rPr>
          <w:rFonts w:cs="Arial"/>
          <w:b/>
          <w:color w:val="333333"/>
          <w:sz w:val="21"/>
          <w:szCs w:val="21"/>
          <w:shd w:val="clear" w:color="auto" w:fill="FFFFFF"/>
          <w:lang w:val="en-IN"/>
        </w:rPr>
        <w:t>Artifactory</w:t>
      </w:r>
      <w:proofErr w:type="spellEnd"/>
      <w:r>
        <w:rPr>
          <w:rFonts w:cs="Arial"/>
          <w:b/>
          <w:color w:val="333333"/>
          <w:sz w:val="21"/>
          <w:szCs w:val="21"/>
          <w:shd w:val="clear" w:color="auto" w:fill="FFFFFF"/>
          <w:lang w:val="en-IN"/>
        </w:rPr>
        <w:t xml:space="preserve">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4547CE91" w:rsidR="00A57309" w:rsidRPr="00B178F8" w:rsidRDefault="00666580" w:rsidP="00E060AE">
      <w:pPr>
        <w:rPr>
          <w:color w:val="FFC000"/>
        </w:rPr>
      </w:pPr>
      <w:hyperlink r:id="rId9" w:history="1">
        <w:r w:rsidRPr="00706625">
          <w:rPr>
            <w:rStyle w:val="Hyperlink"/>
          </w:rPr>
          <w:t>http://maartens-mini.ddns.htc.nl.philips.com:8081/artifactory/simple/libs-release-local-android/com/philips/cdp/digitalCare</w:t>
        </w:r>
        <w:r w:rsidRPr="00706625">
          <w:rPr>
            <w:rStyle w:val="Hyperlink"/>
          </w:rPr>
          <w:t>/</w:t>
        </w:r>
        <w:r w:rsidRPr="00706625">
          <w:rPr>
            <w:rStyle w:val="Hyperlink"/>
          </w:rPr>
          <w:t>7.2.0/</w:t>
        </w:r>
      </w:hyperlink>
    </w:p>
    <w:p w14:paraId="20639C86" w14:textId="77777777" w:rsidR="009560E4" w:rsidRDefault="009560E4" w:rsidP="00E060AE">
      <w:pPr>
        <w:rPr>
          <w:rFonts w:cs="Arial"/>
          <w:color w:val="333333"/>
          <w:sz w:val="21"/>
          <w:szCs w:val="21"/>
          <w:shd w:val="clear" w:color="auto" w:fill="FFFFFF"/>
          <w:lang w:val="en-IN"/>
        </w:rPr>
      </w:pPr>
    </w:p>
    <w:p w14:paraId="70661D7B" w14:textId="04EBA451" w:rsidR="00A57309" w:rsidRPr="00A57309" w:rsidRDefault="00A57309" w:rsidP="00E060AE">
      <w:pPr>
        <w:rPr>
          <w:rFonts w:cs="Arial"/>
          <w:sz w:val="26"/>
        </w:rPr>
      </w:pPr>
      <w:r w:rsidRPr="00A57309">
        <w:rPr>
          <w:rFonts w:cs="Arial"/>
          <w:sz w:val="26"/>
        </w:rPr>
        <w:t>If you are inside Philips network then you can directly refer “</w:t>
      </w:r>
      <w:proofErr w:type="gramStart"/>
      <w:r w:rsidRPr="00413806">
        <w:rPr>
          <w:rFonts w:cs="Arial"/>
          <w:b/>
          <w:sz w:val="26"/>
        </w:rPr>
        <w:t>2.</w:t>
      </w:r>
      <w:r w:rsidR="00CF42CA">
        <w:rPr>
          <w:rFonts w:cs="Arial"/>
          <w:b/>
          <w:sz w:val="26"/>
        </w:rPr>
        <w:t>14.1</w:t>
      </w:r>
      <w:r w:rsidRPr="00413806">
        <w:rPr>
          <w:rFonts w:cs="Arial"/>
          <w:b/>
          <w:sz w:val="26"/>
        </w:rPr>
        <w:t xml:space="preserve">  </w:t>
      </w:r>
      <w:proofErr w:type="spellStart"/>
      <w:r w:rsidRPr="00413806">
        <w:rPr>
          <w:rFonts w:cs="Arial"/>
          <w:b/>
          <w:sz w:val="26"/>
        </w:rPr>
        <w:t>Gradle</w:t>
      </w:r>
      <w:proofErr w:type="spellEnd"/>
      <w:proofErr w:type="gramEnd"/>
      <w:r w:rsidRPr="00413806">
        <w:rPr>
          <w:rFonts w:cs="Arial"/>
          <w:b/>
          <w:sz w:val="26"/>
        </w:rPr>
        <w:t xml:space="preserve"> dependencies</w:t>
      </w:r>
      <w:r w:rsidRPr="00A57309">
        <w:rPr>
          <w:rFonts w:cs="Arial"/>
          <w:sz w:val="26"/>
        </w:rPr>
        <w:t xml:space="preserve">” section. It will automatically download all nested dependencies from </w:t>
      </w:r>
      <w:proofErr w:type="spellStart"/>
      <w:r w:rsidRPr="00A57309">
        <w:rPr>
          <w:rFonts w:cs="Arial"/>
          <w:sz w:val="26"/>
        </w:rPr>
        <w:t>artifactory</w:t>
      </w:r>
      <w:proofErr w:type="spellEnd"/>
      <w:r w:rsidRPr="00A57309">
        <w:rPr>
          <w:rFonts w:cs="Arial"/>
          <w:sz w:val="26"/>
        </w:rPr>
        <w:t xml:space="preserve">. </w:t>
      </w:r>
    </w:p>
    <w:p w14:paraId="7F1B883B" w14:textId="64B06A4B" w:rsidR="0063714A"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6FA428F7"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w:t>
      </w:r>
      <w:proofErr w:type="spellStart"/>
      <w:r>
        <w:rPr>
          <w:rFonts w:cs="Arial"/>
          <w:color w:val="333333"/>
          <w:szCs w:val="24"/>
          <w:shd w:val="clear" w:color="auto" w:fill="F5F5F5"/>
          <w:lang w:val="en-IN"/>
        </w:rPr>
        <w:t>aar</w:t>
      </w:r>
      <w:proofErr w:type="spellEnd"/>
      <w:r>
        <w:rPr>
          <w:rFonts w:cs="Arial"/>
          <w:color w:val="333333"/>
          <w:szCs w:val="24"/>
          <w:shd w:val="clear" w:color="auto" w:fill="F5F5F5"/>
          <w:lang w:val="en-IN"/>
        </w:rPr>
        <w:t xml:space="preserve">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w:t>
      </w:r>
      <w:r w:rsidR="009560E4">
        <w:rPr>
          <w:rFonts w:cs="Arial"/>
          <w:color w:val="333333"/>
          <w:szCs w:val="24"/>
          <w:shd w:val="clear" w:color="auto" w:fill="F5F5F5"/>
          <w:lang w:val="en-IN"/>
        </w:rPr>
        <w:t>please</w:t>
      </w:r>
      <w:r w:rsidR="00850BCF">
        <w:rPr>
          <w:rFonts w:cs="Arial"/>
          <w:color w:val="333333"/>
          <w:szCs w:val="24"/>
          <w:shd w:val="clear" w:color="auto" w:fill="F5F5F5"/>
          <w:lang w:val="en-IN"/>
        </w:rPr>
        <w:t xml:space="preserve"> make </w:t>
      </w:r>
      <w:proofErr w:type="spellStart"/>
      <w:r w:rsidR="00850BCF">
        <w:rPr>
          <w:rFonts w:cs="Arial"/>
          <w:color w:val="333333"/>
          <w:szCs w:val="24"/>
          <w:shd w:val="clear" w:color="auto" w:fill="F5F5F5"/>
          <w:lang w:val="en-IN"/>
        </w:rPr>
        <w:t>gradle</w:t>
      </w:r>
      <w:proofErr w:type="spellEnd"/>
      <w:r w:rsidR="00850BCF">
        <w:rPr>
          <w:rFonts w:cs="Arial"/>
          <w:color w:val="333333"/>
          <w:szCs w:val="24"/>
          <w:shd w:val="clear" w:color="auto" w:fill="F5F5F5"/>
          <w:lang w:val="en-IN"/>
        </w:rPr>
        <w:t xml:space="preserve"> changes</w:t>
      </w:r>
    </w:p>
    <w:p w14:paraId="1F57A27C" w14:textId="77777777" w:rsidR="00A340F1" w:rsidRDefault="00A340F1" w:rsidP="00AD42DC">
      <w:pPr>
        <w:ind w:left="360"/>
        <w:rPr>
          <w:rFonts w:cs="Arial"/>
          <w:color w:val="333333"/>
          <w:szCs w:val="24"/>
          <w:shd w:val="clear" w:color="auto" w:fill="F5F5F5"/>
          <w:lang w:val="en-IN"/>
        </w:rPr>
      </w:pPr>
    </w:p>
    <w:p w14:paraId="0FC0D056" w14:textId="77777777" w:rsidR="008D4020" w:rsidRDefault="008D4020" w:rsidP="008D4020">
      <w:pPr>
        <w:pStyle w:val="Default"/>
        <w:rPr>
          <w:sz w:val="23"/>
          <w:szCs w:val="23"/>
        </w:rPr>
      </w:pPr>
      <w:proofErr w:type="gramStart"/>
      <w:r>
        <w:rPr>
          <w:sz w:val="23"/>
          <w:szCs w:val="23"/>
        </w:rPr>
        <w:t>dependencies</w:t>
      </w:r>
      <w:proofErr w:type="gramEnd"/>
      <w:r>
        <w:rPr>
          <w:sz w:val="23"/>
          <w:szCs w:val="23"/>
        </w:rPr>
        <w:t xml:space="preserve"> { </w:t>
      </w:r>
    </w:p>
    <w:p w14:paraId="730532C7" w14:textId="77777777" w:rsidR="008D4020" w:rsidRDefault="008D4020" w:rsidP="008D4020">
      <w:pPr>
        <w:pStyle w:val="Default"/>
        <w:rPr>
          <w:sz w:val="23"/>
          <w:szCs w:val="23"/>
        </w:rPr>
      </w:pPr>
      <w:proofErr w:type="gramStart"/>
      <w:r>
        <w:rPr>
          <w:sz w:val="23"/>
          <w:szCs w:val="23"/>
        </w:rPr>
        <w:t>compile</w:t>
      </w:r>
      <w:proofErr w:type="gramEnd"/>
      <w:r>
        <w:rPr>
          <w:sz w:val="23"/>
          <w:szCs w:val="23"/>
        </w:rPr>
        <w:t xml:space="preserve"> </w:t>
      </w:r>
      <w:proofErr w:type="spellStart"/>
      <w:r>
        <w:rPr>
          <w:sz w:val="23"/>
          <w:szCs w:val="23"/>
        </w:rPr>
        <w:t>fileTree</w:t>
      </w:r>
      <w:proofErr w:type="spellEnd"/>
      <w:r>
        <w:rPr>
          <w:sz w:val="23"/>
          <w:szCs w:val="23"/>
        </w:rPr>
        <w:t>(</w:t>
      </w:r>
      <w:proofErr w:type="spellStart"/>
      <w:r>
        <w:rPr>
          <w:sz w:val="23"/>
          <w:szCs w:val="23"/>
        </w:rPr>
        <w:t>dir</w:t>
      </w:r>
      <w:proofErr w:type="spellEnd"/>
      <w:r>
        <w:rPr>
          <w:sz w:val="23"/>
          <w:szCs w:val="23"/>
        </w:rPr>
        <w:t xml:space="preserve">:'libs', include:['*.jar']) </w:t>
      </w:r>
    </w:p>
    <w:p w14:paraId="2671085D" w14:textId="77777777" w:rsidR="009560E4" w:rsidRDefault="009560E4" w:rsidP="008D4020">
      <w:pPr>
        <w:pStyle w:val="Default"/>
        <w:rPr>
          <w:sz w:val="23"/>
          <w:szCs w:val="23"/>
        </w:rPr>
      </w:pPr>
    </w:p>
    <w:p w14:paraId="480663D0" w14:textId="298C0D28" w:rsidR="008D4020" w:rsidRPr="009A633C" w:rsidRDefault="008D4020" w:rsidP="008F0D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008000"/>
          <w:sz w:val="18"/>
          <w:szCs w:val="18"/>
        </w:rPr>
      </w:pPr>
      <w:proofErr w:type="gramStart"/>
      <w:r w:rsidRPr="009A633C">
        <w:rPr>
          <w:rFonts w:eastAsiaTheme="minorEastAsia" w:cs="Arial"/>
          <w:color w:val="000000"/>
          <w:sz w:val="23"/>
          <w:szCs w:val="23"/>
        </w:rPr>
        <w:t>compile</w:t>
      </w:r>
      <w:proofErr w:type="gramEnd"/>
      <w:r w:rsidRPr="00702E32">
        <w:rPr>
          <w:rFonts w:ascii="Courier New" w:hAnsi="Courier New" w:cs="Courier New"/>
          <w:color w:val="000000"/>
          <w:sz w:val="18"/>
          <w:szCs w:val="18"/>
        </w:rPr>
        <w:t xml:space="preserve"> </w:t>
      </w:r>
      <w:r w:rsidRPr="00702E32">
        <w:rPr>
          <w:rFonts w:ascii="Courier New" w:hAnsi="Courier New" w:cs="Courier New"/>
          <w:b/>
          <w:bCs/>
          <w:color w:val="008000"/>
          <w:sz w:val="18"/>
          <w:szCs w:val="18"/>
        </w:rPr>
        <w:t>'com</w:t>
      </w:r>
      <w:r w:rsidR="009560E4">
        <w:rPr>
          <w:rFonts w:ascii="Courier New" w:hAnsi="Courier New" w:cs="Courier New"/>
          <w:b/>
          <w:bCs/>
          <w:color w:val="008000"/>
          <w:sz w:val="18"/>
          <w:szCs w:val="18"/>
        </w:rPr>
        <w:t>.android.support:appcompat-v7:</w:t>
      </w:r>
      <w:r w:rsidRPr="00702E32">
        <w:rPr>
          <w:rFonts w:ascii="Courier New" w:hAnsi="Courier New" w:cs="Courier New"/>
          <w:b/>
          <w:bCs/>
          <w:color w:val="008000"/>
          <w:sz w:val="18"/>
          <w:szCs w:val="18"/>
        </w:rPr>
        <w:t>+'</w:t>
      </w:r>
      <w:r w:rsidRPr="009A633C">
        <w:rPr>
          <w:rFonts w:ascii="Courier New" w:hAnsi="Courier New" w:cs="Courier New"/>
          <w:b/>
          <w:bCs/>
          <w:color w:val="008000"/>
          <w:sz w:val="18"/>
          <w:szCs w:val="18"/>
        </w:rPr>
        <w:t xml:space="preserve"> </w:t>
      </w:r>
    </w:p>
    <w:p w14:paraId="268ACF38" w14:textId="341C103F" w:rsidR="008D4020" w:rsidRPr="00F93033" w:rsidRDefault="008D4020" w:rsidP="008D40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b/>
          <w:bCs/>
          <w:color w:val="FFC000"/>
          <w:sz w:val="18"/>
          <w:szCs w:val="18"/>
        </w:rPr>
      </w:pPr>
      <w:proofErr w:type="gramStart"/>
      <w:r w:rsidRPr="00F93033">
        <w:rPr>
          <w:rFonts w:eastAsiaTheme="minorEastAsia" w:cs="Arial"/>
          <w:color w:val="FFC000"/>
          <w:sz w:val="23"/>
          <w:szCs w:val="23"/>
        </w:rPr>
        <w:t>compile</w:t>
      </w:r>
      <w:r w:rsidRPr="00F93033">
        <w:rPr>
          <w:rFonts w:ascii="Courier New" w:hAnsi="Courier New" w:cs="Courier New"/>
          <w:b/>
          <w:bCs/>
          <w:color w:val="FFC000"/>
          <w:sz w:val="18"/>
          <w:szCs w:val="18"/>
        </w:rPr>
        <w:t>(</w:t>
      </w:r>
      <w:proofErr w:type="gramEnd"/>
      <w:r w:rsidRPr="00F93033">
        <w:rPr>
          <w:rFonts w:ascii="Courier New" w:hAnsi="Courier New" w:cs="Courier New"/>
          <w:b/>
          <w:bCs/>
          <w:color w:val="FFC000"/>
          <w:sz w:val="18"/>
          <w:szCs w:val="18"/>
        </w:rPr>
        <w:t>name:'digitalCare-v</w:t>
      </w:r>
      <w:r w:rsidR="00666580">
        <w:rPr>
          <w:rFonts w:ascii="Courier New" w:hAnsi="Courier New" w:cs="Courier New"/>
          <w:b/>
          <w:bCs/>
          <w:color w:val="FFC000"/>
          <w:sz w:val="18"/>
          <w:szCs w:val="18"/>
        </w:rPr>
        <w:t>7.2</w:t>
      </w:r>
      <w:r w:rsidR="00C779CE">
        <w:rPr>
          <w:rFonts w:ascii="Courier New" w:hAnsi="Courier New" w:cs="Courier New"/>
          <w:b/>
          <w:bCs/>
          <w:color w:val="FFC000"/>
          <w:sz w:val="18"/>
          <w:szCs w:val="18"/>
        </w:rPr>
        <w:t>.0</w:t>
      </w:r>
      <w:r w:rsidRPr="00F93033">
        <w:rPr>
          <w:rFonts w:ascii="Courier New" w:hAnsi="Courier New" w:cs="Courier New"/>
          <w:b/>
          <w:bCs/>
          <w:color w:val="FFC000"/>
          <w:sz w:val="18"/>
          <w:szCs w:val="18"/>
        </w:rPr>
        <w:t xml:space="preserve">', </w:t>
      </w:r>
      <w:proofErr w:type="spellStart"/>
      <w:r w:rsidRPr="00F93033">
        <w:rPr>
          <w:rFonts w:ascii="Courier New" w:hAnsi="Courier New" w:cs="Courier New"/>
          <w:b/>
          <w:bCs/>
          <w:color w:val="FFC000"/>
          <w:sz w:val="18"/>
          <w:szCs w:val="18"/>
        </w:rPr>
        <w:t>ext:aar</w:t>
      </w:r>
      <w:proofErr w:type="spellEnd"/>
      <w:r w:rsidRPr="00F93033">
        <w:rPr>
          <w:rFonts w:ascii="Courier New" w:hAnsi="Courier New" w:cs="Courier New"/>
          <w:b/>
          <w:bCs/>
          <w:color w:val="FFC000"/>
          <w:sz w:val="18"/>
          <w:szCs w:val="18"/>
        </w:rPr>
        <w:t xml:space="preserve">) </w:t>
      </w:r>
    </w:p>
    <w:p w14:paraId="3268B418" w14:textId="77777777" w:rsidR="008D4020" w:rsidRDefault="008D4020" w:rsidP="008D4020">
      <w:pPr>
        <w:pStyle w:val="Default"/>
        <w:rPr>
          <w:sz w:val="23"/>
          <w:szCs w:val="23"/>
        </w:rPr>
      </w:pPr>
      <w:r>
        <w:rPr>
          <w:sz w:val="23"/>
          <w:szCs w:val="23"/>
        </w:rPr>
        <w:t xml:space="preserve">} </w:t>
      </w:r>
    </w:p>
    <w:p w14:paraId="75D1C492" w14:textId="77777777" w:rsidR="008D4020" w:rsidRDefault="008D4020" w:rsidP="008D4020">
      <w:pPr>
        <w:rPr>
          <w:sz w:val="23"/>
          <w:szCs w:val="23"/>
        </w:rPr>
      </w:pPr>
      <w:r>
        <w:rPr>
          <w:sz w:val="23"/>
          <w:szCs w:val="23"/>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4C22B688" w14:textId="77777777" w:rsidR="008F55D5" w:rsidRDefault="008F55D5" w:rsidP="008F55D5">
      <w:pPr>
        <w:pStyle w:val="BodyText"/>
        <w:rPr>
          <w:rFonts w:cs="Arial"/>
          <w:lang w:val="en-GB"/>
        </w:rPr>
      </w:pPr>
      <w:proofErr w:type="spellStart"/>
      <w:proofErr w:type="gramStart"/>
      <w:r w:rsidRPr="008D6FA5">
        <w:rPr>
          <w:rFonts w:cs="Arial"/>
          <w:lang w:val="en-GB"/>
        </w:rPr>
        <w:t>DigitalCareManager.getInstance</w:t>
      </w:r>
      <w:proofErr w:type="spellEnd"/>
      <w:r w:rsidRPr="008D6FA5">
        <w:rPr>
          <w:rFonts w:cs="Arial"/>
          <w:lang w:val="en-GB"/>
        </w:rPr>
        <w:t>(</w:t>
      </w:r>
      <w:proofErr w:type="gramEnd"/>
      <w:r w:rsidRPr="008D6FA5">
        <w:rPr>
          <w:rFonts w:cs="Arial"/>
          <w:lang w:val="en-GB"/>
        </w:rPr>
        <w:t>).</w:t>
      </w:r>
      <w:proofErr w:type="spellStart"/>
      <w:r w:rsidRPr="008D6FA5">
        <w:rPr>
          <w:rFonts w:cs="Arial"/>
          <w:lang w:val="en-GB"/>
        </w:rPr>
        <w:t>getDigitalCareLibVersion</w:t>
      </w:r>
      <w:proofErr w:type="spellEnd"/>
      <w:r w:rsidRPr="008D6FA5">
        <w:rPr>
          <w:rFonts w:cs="Arial"/>
          <w:lang w:val="en-GB"/>
        </w:rPr>
        <w:t>();</w:t>
      </w:r>
    </w:p>
    <w:p w14:paraId="6CE2F369" w14:textId="0F60D239" w:rsidR="008B7E07" w:rsidRDefault="008B7E07" w:rsidP="00C20BDF">
      <w:pPr>
        <w:pStyle w:val="Heading2"/>
        <w:rPr>
          <w:rFonts w:cs="Arial"/>
        </w:rPr>
      </w:pPr>
      <w:bookmarkStart w:id="22" w:name="_Toc444883175"/>
      <w:bookmarkEnd w:id="21"/>
      <w:r>
        <w:rPr>
          <w:rFonts w:cs="Arial"/>
        </w:rPr>
        <w:t xml:space="preserve">Root </w:t>
      </w:r>
      <w:proofErr w:type="spellStart"/>
      <w:r>
        <w:rPr>
          <w:rFonts w:cs="Arial"/>
        </w:rPr>
        <w:t>gradle</w:t>
      </w:r>
      <w:proofErr w:type="spellEnd"/>
      <w:r>
        <w:rPr>
          <w:rFonts w:cs="Arial"/>
        </w:rPr>
        <w:t xml:space="preserve"> changes</w:t>
      </w:r>
      <w:bookmarkEnd w:id="22"/>
    </w:p>
    <w:p w14:paraId="67B2B23D" w14:textId="04F492A1" w:rsidR="008B7E07" w:rsidRPr="008B7E07" w:rsidRDefault="008B7E07" w:rsidP="008B7E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8B7E07">
        <w:rPr>
          <w:rFonts w:ascii="Courier New" w:hAnsi="Courier New" w:cs="Courier New"/>
          <w:color w:val="000000"/>
          <w:sz w:val="18"/>
          <w:szCs w:val="18"/>
          <w:shd w:val="clear" w:color="auto" w:fill="E4E4FF"/>
        </w:rPr>
        <w:t>buildscript</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repositories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 xml:space="preserve">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 xml:space="preserve">    dependencies {</w:t>
      </w:r>
      <w:r w:rsidRPr="008B7E07">
        <w:rPr>
          <w:rFonts w:ascii="Courier New" w:hAnsi="Courier New" w:cs="Courier New"/>
          <w:color w:val="000000"/>
          <w:sz w:val="18"/>
          <w:szCs w:val="18"/>
        </w:rPr>
        <w:br/>
        <w:t xml:space="preserve">        </w:t>
      </w:r>
      <w:proofErr w:type="spellStart"/>
      <w:r w:rsidRPr="008B7E07">
        <w:rPr>
          <w:rFonts w:ascii="Courier New" w:hAnsi="Courier New" w:cs="Courier New"/>
          <w:color w:val="000000"/>
          <w:sz w:val="18"/>
          <w:szCs w:val="18"/>
        </w:rPr>
        <w:t>classpath</w:t>
      </w:r>
      <w:proofErr w:type="spellEnd"/>
      <w:r w:rsidRPr="008B7E07">
        <w:rPr>
          <w:rFonts w:ascii="Courier New" w:hAnsi="Courier New" w:cs="Courier New"/>
          <w:color w:val="000000"/>
          <w:sz w:val="18"/>
          <w:szCs w:val="18"/>
        </w:rPr>
        <w:t xml:space="preserve"> </w:t>
      </w:r>
      <w:r w:rsidRPr="008B7E07">
        <w:rPr>
          <w:rFonts w:ascii="Courier New" w:hAnsi="Courier New" w:cs="Courier New"/>
          <w:b/>
          <w:bCs/>
          <w:color w:val="008000"/>
          <w:sz w:val="18"/>
          <w:szCs w:val="18"/>
        </w:rPr>
        <w:t>'</w:t>
      </w:r>
      <w:r w:rsidR="009A034C">
        <w:rPr>
          <w:rFonts w:ascii="Courier New" w:hAnsi="Courier New" w:cs="Courier New"/>
          <w:b/>
          <w:bCs/>
          <w:color w:val="008000"/>
          <w:sz w:val="18"/>
          <w:szCs w:val="18"/>
        </w:rPr>
        <w:t>com.android.tools.build:gradle:2</w:t>
      </w:r>
      <w:r w:rsidRPr="008B7E07">
        <w:rPr>
          <w:rFonts w:ascii="Courier New" w:hAnsi="Courier New" w:cs="Courier New"/>
          <w:b/>
          <w:bCs/>
          <w:color w:val="008000"/>
          <w:sz w:val="18"/>
          <w:szCs w:val="18"/>
        </w:rPr>
        <w:t>.</w:t>
      </w:r>
      <w:r w:rsidR="00CF42CA">
        <w:rPr>
          <w:rFonts w:ascii="Courier New" w:hAnsi="Courier New" w:cs="Courier New"/>
          <w:b/>
          <w:bCs/>
          <w:color w:val="008000"/>
          <w:sz w:val="18"/>
          <w:szCs w:val="18"/>
        </w:rPr>
        <w:t>2</w:t>
      </w:r>
      <w:r w:rsidRPr="008B7E07">
        <w:rPr>
          <w:rFonts w:ascii="Courier New" w:hAnsi="Courier New" w:cs="Courier New"/>
          <w:b/>
          <w:bCs/>
          <w:color w:val="008000"/>
          <w:sz w:val="18"/>
          <w:szCs w:val="18"/>
        </w:rPr>
        <w:t>.0'</w:t>
      </w:r>
      <w:r w:rsidRPr="008B7E07">
        <w:rPr>
          <w:rFonts w:ascii="Courier New" w:hAnsi="Courier New" w:cs="Courier New"/>
          <w:b/>
          <w:bCs/>
          <w:color w:val="008000"/>
          <w:sz w:val="18"/>
          <w:szCs w:val="18"/>
        </w:rPr>
        <w:br/>
        <w:t xml:space="preserve">    </w:t>
      </w:r>
      <w:r w:rsidRPr="008B7E07">
        <w:rPr>
          <w:rFonts w:ascii="Courier New" w:hAnsi="Courier New" w:cs="Courier New"/>
          <w:color w:val="000000"/>
          <w:sz w:val="18"/>
          <w:szCs w:val="18"/>
        </w:rPr>
        <w:t>}</w:t>
      </w:r>
      <w:r w:rsidRPr="008B7E07">
        <w:rPr>
          <w:rFonts w:ascii="Courier New" w:hAnsi="Courier New" w:cs="Courier New"/>
          <w:color w:val="000000"/>
          <w:sz w:val="18"/>
          <w:szCs w:val="18"/>
        </w:rPr>
        <w:br/>
        <w:t>}</w:t>
      </w:r>
      <w:r w:rsidRPr="008B7E07">
        <w:rPr>
          <w:rFonts w:ascii="Courier New" w:hAnsi="Courier New" w:cs="Courier New"/>
          <w:color w:val="000000"/>
          <w:sz w:val="18"/>
          <w:szCs w:val="18"/>
        </w:rPr>
        <w:br/>
      </w:r>
      <w:r w:rsidRPr="008B7E07">
        <w:rPr>
          <w:rFonts w:ascii="Courier New" w:hAnsi="Courier New" w:cs="Courier New"/>
          <w:color w:val="000000"/>
          <w:sz w:val="18"/>
          <w:szCs w:val="18"/>
        </w:rPr>
        <w:br/>
      </w:r>
      <w:proofErr w:type="spellStart"/>
      <w:r w:rsidRPr="008B7E07">
        <w:rPr>
          <w:rFonts w:ascii="Courier New" w:hAnsi="Courier New" w:cs="Courier New"/>
          <w:color w:val="000000"/>
          <w:sz w:val="18"/>
          <w:szCs w:val="18"/>
        </w:rPr>
        <w:t>allprojects</w:t>
      </w:r>
      <w:proofErr w:type="spellEnd"/>
      <w:r w:rsidRPr="008B7E07">
        <w:rPr>
          <w:rFonts w:ascii="Courier New" w:hAnsi="Courier New" w:cs="Courier New"/>
          <w:color w:val="000000"/>
          <w:sz w:val="18"/>
          <w:szCs w:val="18"/>
        </w:rPr>
        <w:t xml:space="preserve"> {</w:t>
      </w:r>
      <w:r w:rsidRPr="008B7E07">
        <w:rPr>
          <w:rFonts w:ascii="Courier New" w:hAnsi="Courier New" w:cs="Courier New"/>
          <w:color w:val="000000"/>
          <w:sz w:val="18"/>
          <w:szCs w:val="18"/>
        </w:rPr>
        <w:br/>
        <w:t xml:space="preserve">    </w:t>
      </w:r>
      <w:r w:rsidRPr="008B7E07">
        <w:rPr>
          <w:rFonts w:ascii="Courier New" w:hAnsi="Courier New" w:cs="Courier New"/>
          <w:b/>
          <w:color w:val="000000"/>
          <w:sz w:val="18"/>
          <w:szCs w:val="18"/>
        </w:rPr>
        <w:t>repositories {</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'http://maartens-mini.ddns.htc.nl.philips.com:8081/artifactory/libs-release-local-android'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maven { </w:t>
      </w:r>
      <w:proofErr w:type="spellStart"/>
      <w:r w:rsidRPr="008B7E07">
        <w:rPr>
          <w:rFonts w:ascii="Courier New" w:hAnsi="Courier New" w:cs="Courier New"/>
          <w:b/>
          <w:color w:val="000000"/>
          <w:sz w:val="18"/>
          <w:szCs w:val="18"/>
        </w:rPr>
        <w:t>url</w:t>
      </w:r>
      <w:proofErr w:type="spellEnd"/>
      <w:r w:rsidRPr="008B7E07">
        <w:rPr>
          <w:rFonts w:ascii="Courier New" w:hAnsi="Courier New" w:cs="Courier New"/>
          <w:b/>
          <w:color w:val="000000"/>
          <w:sz w:val="18"/>
          <w:szCs w:val="18"/>
        </w:rPr>
        <w:t xml:space="preserve"> </w:t>
      </w:r>
      <w:r w:rsidRPr="008B7E07">
        <w:rPr>
          <w:rFonts w:ascii="Courier New" w:hAnsi="Courier New" w:cs="Courier New"/>
          <w:b/>
          <w:bCs/>
          <w:color w:val="008000"/>
          <w:sz w:val="18"/>
          <w:szCs w:val="18"/>
        </w:rPr>
        <w:t xml:space="preserve">'http://maartens-mini.ddns.htc.nl.philips.com:8081/artifactory/jcenter' </w:t>
      </w:r>
      <w:r w:rsidRPr="008B7E07">
        <w:rPr>
          <w:rFonts w:ascii="Courier New" w:hAnsi="Courier New" w:cs="Courier New"/>
          <w:b/>
          <w:color w:val="000000"/>
          <w:sz w:val="18"/>
          <w:szCs w:val="18"/>
        </w:rPr>
        <w:t>}</w:t>
      </w:r>
      <w:r w:rsidRPr="008B7E07">
        <w:rPr>
          <w:rFonts w:ascii="Courier New" w:hAnsi="Courier New" w:cs="Courier New"/>
          <w:b/>
          <w:color w:val="000000"/>
          <w:sz w:val="18"/>
          <w:szCs w:val="18"/>
        </w:rPr>
        <w:br/>
        <w:t xml:space="preserve">    }</w:t>
      </w:r>
      <w:r w:rsidRPr="008B7E07">
        <w:rPr>
          <w:rFonts w:ascii="Courier New" w:hAnsi="Courier New" w:cs="Courier New"/>
          <w:b/>
          <w:color w:val="000000"/>
          <w:sz w:val="18"/>
          <w:szCs w:val="18"/>
        </w:rPr>
        <w:br/>
      </w:r>
      <w:r w:rsidRPr="008B7E07">
        <w:rPr>
          <w:rFonts w:ascii="Courier New" w:hAnsi="Courier New" w:cs="Courier New"/>
          <w:color w:val="000000"/>
          <w:sz w:val="18"/>
          <w:szCs w:val="18"/>
        </w:rPr>
        <w:t>}</w:t>
      </w:r>
    </w:p>
    <w:p w14:paraId="59A0F842" w14:textId="77777777" w:rsidR="008B7E07" w:rsidRPr="008B7E07" w:rsidRDefault="008B7E07" w:rsidP="008B7E07">
      <w:pPr>
        <w:pStyle w:val="BodyText"/>
        <w:rPr>
          <w:lang w:val="en-GB"/>
        </w:rPr>
      </w:pPr>
    </w:p>
    <w:p w14:paraId="6B536839" w14:textId="76C3592E" w:rsidR="00ED6877" w:rsidRDefault="00ED6877" w:rsidP="00C20BDF">
      <w:pPr>
        <w:pStyle w:val="Heading2"/>
        <w:rPr>
          <w:rFonts w:cs="Arial"/>
        </w:rPr>
      </w:pPr>
      <w:bookmarkStart w:id="23" w:name="_Toc444883176"/>
      <w:proofErr w:type="spellStart"/>
      <w:r w:rsidRPr="008D6FA5">
        <w:rPr>
          <w:rFonts w:cs="Arial"/>
        </w:rPr>
        <w:lastRenderedPageBreak/>
        <w:t>Gradle</w:t>
      </w:r>
      <w:proofErr w:type="spellEnd"/>
      <w:r w:rsidRPr="008D6FA5">
        <w:rPr>
          <w:rFonts w:cs="Arial"/>
        </w:rPr>
        <w:t xml:space="preserve"> dependencies</w:t>
      </w:r>
      <w:bookmarkEnd w:id="23"/>
    </w:p>
    <w:p w14:paraId="4559F0B7" w14:textId="5DBE013C" w:rsidR="003302C4" w:rsidRPr="003302C4" w:rsidRDefault="003302C4" w:rsidP="003302C4">
      <w:pPr>
        <w:pStyle w:val="BodyText"/>
        <w:rPr>
          <w:lang w:val="en-GB"/>
        </w:rPr>
      </w:pPr>
      <w:r>
        <w:rPr>
          <w:lang w:val="en-GB"/>
        </w:rPr>
        <w:t xml:space="preserve">Just by adding below </w:t>
      </w:r>
      <w:proofErr w:type="spellStart"/>
      <w:r>
        <w:rPr>
          <w:lang w:val="en-GB"/>
        </w:rPr>
        <w:t>gradle</w:t>
      </w:r>
      <w:proofErr w:type="spellEnd"/>
      <w:r>
        <w:rPr>
          <w:lang w:val="en-GB"/>
        </w:rPr>
        <w:t xml:space="preserve"> dependencies, </w:t>
      </w:r>
      <w:proofErr w:type="spellStart"/>
      <w:r>
        <w:rPr>
          <w:lang w:val="en-GB"/>
        </w:rPr>
        <w:t>digitalcare</w:t>
      </w:r>
      <w:proofErr w:type="spellEnd"/>
      <w:r>
        <w:rPr>
          <w:lang w:val="en-GB"/>
        </w:rPr>
        <w:t xml:space="preserve"> and nested possible libraries will be downloaded from </w:t>
      </w:r>
      <w:proofErr w:type="spellStart"/>
      <w:r>
        <w:rPr>
          <w:lang w:val="en-GB"/>
        </w:rPr>
        <w:t>artifcatory</w:t>
      </w:r>
      <w:proofErr w:type="spellEnd"/>
      <w:r>
        <w:rPr>
          <w:lang w:val="en-GB"/>
        </w:rPr>
        <w:t>. But it has to be inside Philips network.</w:t>
      </w:r>
    </w:p>
    <w:p w14:paraId="60750EEC" w14:textId="506FC1C3" w:rsidR="00456DA2" w:rsidRDefault="002063CE"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roofErr w:type="gramStart"/>
      <w:r w:rsidRPr="002063CE">
        <w:rPr>
          <w:rFonts w:ascii="Courier New" w:hAnsi="Courier New" w:cs="Courier New"/>
          <w:color w:val="000000"/>
          <w:sz w:val="18"/>
          <w:szCs w:val="18"/>
          <w:shd w:val="clear" w:color="auto" w:fill="E4E4FF"/>
        </w:rPr>
        <w:t>dependencies</w:t>
      </w:r>
      <w:proofErr w:type="gramEnd"/>
      <w:r w:rsidRPr="002063CE">
        <w:rPr>
          <w:rFonts w:ascii="Courier New" w:hAnsi="Courier New" w:cs="Courier New"/>
          <w:color w:val="000000"/>
          <w:sz w:val="18"/>
          <w:szCs w:val="18"/>
        </w:rPr>
        <w:t xml:space="preserve"> {</w:t>
      </w:r>
      <w:r w:rsidRPr="002063CE">
        <w:rPr>
          <w:rFonts w:ascii="Courier New" w:hAnsi="Courier New" w:cs="Courier New"/>
          <w:color w:val="000000"/>
          <w:sz w:val="18"/>
          <w:szCs w:val="18"/>
        </w:rPr>
        <w:br/>
      </w:r>
      <w:r w:rsidRPr="002063CE">
        <w:rPr>
          <w:rFonts w:ascii="Courier New" w:hAnsi="Courier New" w:cs="Courier New"/>
          <w:b/>
          <w:bCs/>
          <w:color w:val="008000"/>
          <w:sz w:val="18"/>
          <w:szCs w:val="18"/>
        </w:rPr>
        <w:t xml:space="preserve">    </w:t>
      </w:r>
      <w:r w:rsidRPr="002063CE">
        <w:rPr>
          <w:rFonts w:ascii="Courier New" w:hAnsi="Courier New" w:cs="Courier New"/>
          <w:color w:val="000000"/>
          <w:sz w:val="18"/>
          <w:szCs w:val="18"/>
        </w:rPr>
        <w:t>compile(</w:t>
      </w:r>
      <w:r w:rsidRPr="002063CE">
        <w:rPr>
          <w:rFonts w:ascii="Courier New" w:hAnsi="Courier New" w:cs="Courier New"/>
          <w:color w:val="008000"/>
          <w:sz w:val="18"/>
          <w:szCs w:val="18"/>
        </w:rPr>
        <w:t>group</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com.philips.cdp</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2063CE">
        <w:rPr>
          <w:rFonts w:ascii="Courier New" w:hAnsi="Courier New" w:cs="Courier New"/>
          <w:color w:val="008000"/>
          <w:sz w:val="18"/>
          <w:szCs w:val="18"/>
        </w:rPr>
        <w:t>name</w:t>
      </w:r>
      <w:r w:rsidRPr="002063CE">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digitalCare</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 xml:space="preserve">, </w:t>
      </w:r>
      <w:r w:rsidRPr="00F93033">
        <w:rPr>
          <w:rFonts w:ascii="Courier New" w:hAnsi="Courier New" w:cs="Courier New"/>
          <w:color w:val="FFC000"/>
          <w:sz w:val="18"/>
          <w:szCs w:val="18"/>
        </w:rPr>
        <w:t xml:space="preserve">version: </w:t>
      </w:r>
      <w:r w:rsidR="00A823F3" w:rsidRPr="00F93033">
        <w:rPr>
          <w:rFonts w:ascii="Courier New" w:hAnsi="Courier New" w:cs="Courier New"/>
          <w:b/>
          <w:bCs/>
          <w:color w:val="FFC000"/>
          <w:sz w:val="18"/>
          <w:szCs w:val="18"/>
        </w:rPr>
        <w:t>'</w:t>
      </w:r>
      <w:r w:rsidR="00666580">
        <w:rPr>
          <w:rFonts w:ascii="Courier New" w:hAnsi="Courier New" w:cs="Courier New"/>
          <w:b/>
          <w:bCs/>
          <w:color w:val="FFC000"/>
          <w:sz w:val="18"/>
          <w:szCs w:val="18"/>
        </w:rPr>
        <w:t>7.2</w:t>
      </w:r>
      <w:r w:rsidR="00D6724F" w:rsidRPr="00F93033">
        <w:rPr>
          <w:rFonts w:ascii="Courier New" w:hAnsi="Courier New" w:cs="Courier New"/>
          <w:b/>
          <w:bCs/>
          <w:color w:val="FFC000"/>
          <w:sz w:val="18"/>
          <w:szCs w:val="18"/>
        </w:rPr>
        <w:t>.</w:t>
      </w:r>
      <w:r w:rsidR="001C05BE" w:rsidRPr="00F93033">
        <w:rPr>
          <w:rFonts w:ascii="Courier New" w:hAnsi="Courier New" w:cs="Courier New"/>
          <w:b/>
          <w:bCs/>
          <w:color w:val="FFC000"/>
          <w:sz w:val="18"/>
          <w:szCs w:val="18"/>
        </w:rPr>
        <w:t>0</w:t>
      </w:r>
      <w:r w:rsidRPr="00F93033">
        <w:rPr>
          <w:rFonts w:ascii="Courier New" w:hAnsi="Courier New" w:cs="Courier New"/>
          <w:b/>
          <w:bCs/>
          <w:color w:val="FFC000"/>
          <w:sz w:val="18"/>
          <w:szCs w:val="18"/>
        </w:rPr>
        <w:t>'</w:t>
      </w:r>
      <w:r w:rsidRPr="002063CE">
        <w:rPr>
          <w:rFonts w:ascii="Courier New" w:hAnsi="Courier New" w:cs="Courier New"/>
          <w:color w:val="000000"/>
          <w:sz w:val="18"/>
          <w:szCs w:val="18"/>
        </w:rPr>
        <w:t xml:space="preserve">, </w:t>
      </w:r>
      <w:proofErr w:type="spellStart"/>
      <w:r w:rsidRPr="002063CE">
        <w:rPr>
          <w:rFonts w:ascii="Courier New" w:hAnsi="Courier New" w:cs="Courier New"/>
          <w:color w:val="008000"/>
          <w:sz w:val="18"/>
          <w:szCs w:val="18"/>
        </w:rPr>
        <w:t>ext</w:t>
      </w:r>
      <w:proofErr w:type="spellEnd"/>
      <w:r w:rsidRPr="002063CE">
        <w:rPr>
          <w:rFonts w:ascii="Courier New" w:hAnsi="Courier New" w:cs="Courier New"/>
          <w:color w:val="000000"/>
          <w:sz w:val="18"/>
          <w:szCs w:val="18"/>
        </w:rPr>
        <w:t xml:space="preserve">: </w:t>
      </w:r>
      <w:r w:rsidR="00AE125B">
        <w:rPr>
          <w:rFonts w:ascii="Courier New" w:hAnsi="Courier New" w:cs="Courier New"/>
          <w:color w:val="000000"/>
          <w:sz w:val="18"/>
          <w:szCs w:val="18"/>
        </w:rPr>
        <w:t xml:space="preserve">     </w:t>
      </w:r>
      <w:r w:rsidRPr="002063CE">
        <w:rPr>
          <w:rFonts w:ascii="Courier New" w:hAnsi="Courier New" w:cs="Courier New"/>
          <w:b/>
          <w:bCs/>
          <w:color w:val="008000"/>
          <w:sz w:val="18"/>
          <w:szCs w:val="18"/>
        </w:rPr>
        <w:t>'</w:t>
      </w:r>
      <w:proofErr w:type="spellStart"/>
      <w:r w:rsidRPr="002063CE">
        <w:rPr>
          <w:rFonts w:ascii="Courier New" w:hAnsi="Courier New" w:cs="Courier New"/>
          <w:b/>
          <w:bCs/>
          <w:color w:val="008000"/>
          <w:sz w:val="18"/>
          <w:szCs w:val="18"/>
        </w:rPr>
        <w:t>aar</w:t>
      </w:r>
      <w:proofErr w:type="spellEnd"/>
      <w:r w:rsidRPr="002063CE">
        <w:rPr>
          <w:rFonts w:ascii="Courier New" w:hAnsi="Courier New" w:cs="Courier New"/>
          <w:b/>
          <w:bCs/>
          <w:color w:val="008000"/>
          <w:sz w:val="18"/>
          <w:szCs w:val="18"/>
        </w:rPr>
        <w:t>'</w:t>
      </w:r>
      <w:r w:rsidRPr="002063CE">
        <w:rPr>
          <w:rFonts w:ascii="Courier New" w:hAnsi="Courier New" w:cs="Courier New"/>
          <w:color w:val="000000"/>
          <w:sz w:val="18"/>
          <w:szCs w:val="18"/>
        </w:rPr>
        <w:t>)</w:t>
      </w:r>
      <w:r w:rsidR="00456DA2">
        <w:rPr>
          <w:rFonts w:ascii="Courier New" w:hAnsi="Courier New" w:cs="Courier New"/>
          <w:color w:val="000000"/>
          <w:sz w:val="18"/>
          <w:szCs w:val="18"/>
        </w:rPr>
        <w:t>{</w:t>
      </w:r>
    </w:p>
    <w:p w14:paraId="768BF8C7" w14:textId="30C38130" w:rsidR="00456DA2" w:rsidRDefault="00456DA2" w:rsidP="002063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Pr>
          <w:rFonts w:ascii="Courier New" w:hAnsi="Courier New" w:cs="Courier New"/>
          <w:color w:val="000000"/>
          <w:sz w:val="18"/>
          <w:szCs w:val="18"/>
        </w:rPr>
        <w:t xml:space="preserve">      </w:t>
      </w:r>
      <w:proofErr w:type="gramStart"/>
      <w:r>
        <w:rPr>
          <w:rFonts w:ascii="Courier New" w:hAnsi="Courier New" w:cs="Courier New"/>
          <w:color w:val="000000"/>
          <w:sz w:val="18"/>
          <w:szCs w:val="18"/>
        </w:rPr>
        <w:t>transitive</w:t>
      </w:r>
      <w:proofErr w:type="gramEnd"/>
      <w:r>
        <w:rPr>
          <w:rFonts w:ascii="Courier New" w:hAnsi="Courier New" w:cs="Courier New"/>
          <w:color w:val="000000"/>
          <w:sz w:val="18"/>
          <w:szCs w:val="18"/>
        </w:rPr>
        <w:t xml:space="preserve"> = true</w:t>
      </w:r>
    </w:p>
    <w:p w14:paraId="024FAA78" w14:textId="77777777" w:rsidR="00BF06CC" w:rsidRDefault="00456DA2" w:rsidP="00AE12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Pr>
          <w:rFonts w:ascii="Courier New" w:hAnsi="Courier New" w:cs="Courier New"/>
          <w:color w:val="000000"/>
          <w:sz w:val="18"/>
          <w:szCs w:val="18"/>
        </w:rPr>
        <w:t xml:space="preserve">      }</w:t>
      </w:r>
    </w:p>
    <w:p w14:paraId="1B5C2313" w14:textId="4EE360CD" w:rsidR="002063CE" w:rsidRPr="002063CE" w:rsidRDefault="002063CE" w:rsidP="00BF06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r w:rsidRPr="002063CE">
        <w:rPr>
          <w:rFonts w:ascii="Courier New" w:hAnsi="Courier New" w:cs="Courier New"/>
          <w:color w:val="000000"/>
          <w:sz w:val="18"/>
          <w:szCs w:val="18"/>
        </w:rPr>
        <w:t>}</w:t>
      </w:r>
    </w:p>
    <w:p w14:paraId="400018DE" w14:textId="77777777" w:rsidR="003302C4" w:rsidRPr="008B7E07" w:rsidRDefault="003302C4" w:rsidP="003302C4">
      <w:pPr>
        <w:pStyle w:val="BodyText"/>
        <w:rPr>
          <w:lang w:val="en-GB"/>
        </w:rPr>
      </w:pP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proofErr w:type="spellStart"/>
      <w:r w:rsidRPr="00D835E9">
        <w:rPr>
          <w:lang w:val="en-GB"/>
        </w:rPr>
        <w:t>Gradle</w:t>
      </w:r>
      <w:proofErr w:type="spellEnd"/>
      <w:r w:rsidRPr="00D835E9">
        <w:rPr>
          <w:lang w:val="en-GB"/>
        </w:rPr>
        <w:t xml:space="preserve"> dependencies can get some network/proxy related issues. In order to fix this issue, we are using below proxy settings in </w:t>
      </w:r>
      <w:proofErr w:type="spellStart"/>
      <w:r w:rsidRPr="00D835E9">
        <w:rPr>
          <w:lang w:val="en-GB"/>
        </w:rPr>
        <w:t>gradle.properties</w:t>
      </w:r>
      <w:proofErr w:type="spellEnd"/>
      <w:r w:rsidRPr="00D835E9">
        <w:rPr>
          <w:lang w:val="en-GB"/>
        </w:rPr>
        <w:t xml:space="preserve">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proofErr w:type="spellStart"/>
      <w:r w:rsidRPr="00C84B4D">
        <w:rPr>
          <w:rFonts w:ascii="Courier New" w:hAnsi="Courier New" w:cs="Courier New"/>
          <w:b/>
          <w:bCs/>
          <w:color w:val="000080"/>
          <w:sz w:val="18"/>
          <w:szCs w:val="18"/>
          <w:shd w:val="clear" w:color="auto" w:fill="E4E4FF"/>
        </w:rPr>
        <w:t>systemProp.https.proxyHost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proofErr w:type="spellStart"/>
      <w:r w:rsidRPr="00C84B4D">
        <w:rPr>
          <w:rFonts w:ascii="Courier New" w:hAnsi="Courier New" w:cs="Courier New"/>
          <w:b/>
          <w:bCs/>
          <w:color w:val="000080"/>
          <w:sz w:val="18"/>
          <w:szCs w:val="18"/>
        </w:rPr>
        <w:t>systemProp.https.proxyPort</w:t>
      </w:r>
      <w:proofErr w:type="spellEnd"/>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14B48B04" w14:textId="3B2BA574" w:rsidR="00634E49" w:rsidRDefault="00634E49" w:rsidP="00634E49">
      <w:pPr>
        <w:pStyle w:val="Heading2"/>
        <w:rPr>
          <w:rFonts w:cs="Arial"/>
        </w:rPr>
      </w:pPr>
      <w:r>
        <w:rPr>
          <w:rFonts w:cs="Arial"/>
        </w:rPr>
        <w:t>Configuration File</w:t>
      </w:r>
    </w:p>
    <w:p w14:paraId="07A29709" w14:textId="77777777" w:rsidR="00FE675B" w:rsidRPr="008D6FA5" w:rsidRDefault="00FE675B" w:rsidP="00FE675B">
      <w:pPr>
        <w:pStyle w:val="ListParagraph"/>
        <w:numPr>
          <w:ilvl w:val="0"/>
          <w:numId w:val="7"/>
        </w:numPr>
        <w:rPr>
          <w:rFonts w:cs="Arial"/>
          <w:color w:val="333333"/>
          <w:szCs w:val="24"/>
          <w:shd w:val="clear" w:color="auto" w:fill="F5F5F5"/>
          <w:lang w:val="en-IN"/>
        </w:rPr>
      </w:pPr>
      <w:r w:rsidRPr="008D6FA5">
        <w:rPr>
          <w:rFonts w:cs="Arial"/>
          <w:color w:val="333333"/>
          <w:szCs w:val="24"/>
          <w:shd w:val="clear" w:color="auto" w:fill="F5F5F5"/>
          <w:lang w:val="en-IN"/>
        </w:rPr>
        <w:t xml:space="preserve">Go to sample app’s res/values folder and copy digitalcare_config.xml and place it in </w:t>
      </w:r>
    </w:p>
    <w:p w14:paraId="0388EBB8" w14:textId="77777777" w:rsidR="00FE675B" w:rsidRPr="008D6FA5" w:rsidRDefault="00FE675B" w:rsidP="00FE675B">
      <w:pPr>
        <w:pStyle w:val="NormalWeb"/>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1"/>
          <w:szCs w:val="21"/>
        </w:rPr>
        <w:t xml:space="preserve">        </w:t>
      </w:r>
      <w:proofErr w:type="gramStart"/>
      <w:r w:rsidRPr="008D6FA5">
        <w:rPr>
          <w:rFonts w:ascii="Arial" w:hAnsi="Arial" w:cs="Arial"/>
          <w:color w:val="333333"/>
          <w:sz w:val="24"/>
          <w:szCs w:val="24"/>
        </w:rPr>
        <w:t>integrating</w:t>
      </w:r>
      <w:proofErr w:type="gramEnd"/>
      <w:r w:rsidRPr="008D6FA5">
        <w:rPr>
          <w:rFonts w:ascii="Arial" w:hAnsi="Arial" w:cs="Arial"/>
          <w:color w:val="333333"/>
          <w:sz w:val="24"/>
          <w:szCs w:val="24"/>
        </w:rPr>
        <w:t xml:space="preserve"> app’s res/values folder</w:t>
      </w:r>
      <w:r>
        <w:rPr>
          <w:rFonts w:ascii="Arial" w:hAnsi="Arial" w:cs="Arial"/>
          <w:color w:val="333333"/>
          <w:sz w:val="24"/>
          <w:szCs w:val="24"/>
        </w:rPr>
        <w:t>.</w:t>
      </w:r>
    </w:p>
    <w:p w14:paraId="36C7B535" w14:textId="77777777" w:rsidR="00FE675B" w:rsidRDefault="00FE675B" w:rsidP="00FE675B">
      <w:pPr>
        <w:pStyle w:val="NormalWeb"/>
        <w:numPr>
          <w:ilvl w:val="0"/>
          <w:numId w:val="7"/>
        </w:numPr>
        <w:shd w:val="clear" w:color="auto" w:fill="FFFFFF"/>
        <w:spacing w:before="0" w:beforeAutospacing="0" w:after="0" w:afterAutospacing="0" w:line="300" w:lineRule="atLeast"/>
        <w:ind w:right="450"/>
        <w:rPr>
          <w:rFonts w:ascii="Arial" w:hAnsi="Arial" w:cs="Arial"/>
          <w:color w:val="333333"/>
          <w:sz w:val="24"/>
          <w:szCs w:val="24"/>
        </w:rPr>
      </w:pPr>
      <w:r w:rsidRPr="008D6FA5">
        <w:rPr>
          <w:rFonts w:ascii="Arial" w:hAnsi="Arial" w:cs="Arial"/>
          <w:color w:val="333333"/>
          <w:sz w:val="24"/>
          <w:szCs w:val="24"/>
        </w:rPr>
        <w:t xml:space="preserve">Override the values in </w:t>
      </w:r>
      <w:proofErr w:type="spellStart"/>
      <w:r w:rsidRPr="008D6FA5">
        <w:rPr>
          <w:rFonts w:ascii="Arial" w:hAnsi="Arial" w:cs="Arial"/>
          <w:color w:val="333333"/>
          <w:sz w:val="24"/>
          <w:szCs w:val="24"/>
        </w:rPr>
        <w:t>config</w:t>
      </w:r>
      <w:proofErr w:type="spellEnd"/>
      <w:r w:rsidRPr="008D6FA5">
        <w:rPr>
          <w:rFonts w:ascii="Arial" w:hAnsi="Arial" w:cs="Arial"/>
          <w:color w:val="333333"/>
          <w:sz w:val="24"/>
          <w:szCs w:val="24"/>
        </w:rPr>
        <w:t xml:space="preserve"> file and define the features as per requirement.</w:t>
      </w:r>
    </w:p>
    <w:p w14:paraId="19124916" w14:textId="77777777" w:rsidR="00634E49" w:rsidRPr="004F19F1" w:rsidRDefault="00634E49" w:rsidP="00C84B4D">
      <w:pPr>
        <w:pStyle w:val="BodyText"/>
        <w:ind w:left="720"/>
        <w:rPr>
          <w:lang w:val="en-GB"/>
        </w:rPr>
      </w:pPr>
    </w:p>
    <w:p w14:paraId="4DF5C6AB" w14:textId="1C3F5B41" w:rsidR="00C20BDF" w:rsidRDefault="001F11AB" w:rsidP="00C20BDF">
      <w:pPr>
        <w:pStyle w:val="Heading2"/>
        <w:rPr>
          <w:rFonts w:cs="Arial"/>
        </w:rPr>
      </w:pPr>
      <w:bookmarkStart w:id="24" w:name="_Toc444883177"/>
      <w:r w:rsidRPr="008D6FA5">
        <w:rPr>
          <w:rFonts w:cs="Arial"/>
        </w:rPr>
        <w:t>Prerequisites</w:t>
      </w:r>
      <w:bookmarkEnd w:id="24"/>
    </w:p>
    <w:p w14:paraId="016F13A9" w14:textId="77777777" w:rsidR="00457043" w:rsidRDefault="00457043" w:rsidP="00457043">
      <w:pPr>
        <w:pStyle w:val="BodyText"/>
        <w:rPr>
          <w:lang w:val="en-GB"/>
        </w:rPr>
      </w:pPr>
    </w:p>
    <w:p w14:paraId="1D51E9E7" w14:textId="7540C408" w:rsidR="00457043" w:rsidRDefault="00457043" w:rsidP="00457043">
      <w:pPr>
        <w:pStyle w:val="BodyText"/>
        <w:rPr>
          <w:lang w:val="en-GB"/>
        </w:rPr>
      </w:pPr>
      <w:r w:rsidRPr="002C1EE1">
        <w:rPr>
          <w:b/>
          <w:lang w:val="en-GB"/>
        </w:rPr>
        <w:t>Note</w:t>
      </w:r>
      <w:r w:rsidR="00CB4A15" w:rsidRPr="002C1EE1">
        <w:rPr>
          <w:b/>
          <w:lang w:val="en-GB"/>
        </w:rPr>
        <w:t>:</w:t>
      </w:r>
      <w:r w:rsidR="00CB4A15">
        <w:rPr>
          <w:lang w:val="en-GB"/>
        </w:rPr>
        <w:t xml:space="preserve">  Product should be hosted at PRX server. Please read </w:t>
      </w:r>
      <w:r w:rsidR="004527A3">
        <w:rPr>
          <w:lang w:val="en-GB"/>
        </w:rPr>
        <w:t xml:space="preserve">the process in doc </w:t>
      </w:r>
      <w:r w:rsidR="00CB4A15" w:rsidRPr="00CB4A15">
        <w:rPr>
          <w:b/>
          <w:lang w:val="en-GB"/>
        </w:rPr>
        <w:t>“</w:t>
      </w:r>
      <w:proofErr w:type="spellStart"/>
      <w:r w:rsidR="00CB4A15" w:rsidRPr="00CB4A15">
        <w:rPr>
          <w:b/>
          <w:lang w:val="en-GB"/>
        </w:rPr>
        <w:t>ConsumerCare_Deployment</w:t>
      </w:r>
      <w:proofErr w:type="spellEnd"/>
      <w:r w:rsidR="00CB4A15" w:rsidRPr="00CB4A15">
        <w:rPr>
          <w:b/>
          <w:lang w:val="en-GB"/>
        </w:rPr>
        <w:t>”</w:t>
      </w:r>
      <w:r w:rsidR="00396711" w:rsidRPr="00396711">
        <w:rPr>
          <w:lang w:val="en-GB"/>
        </w:rPr>
        <w:t xml:space="preserve"> </w:t>
      </w:r>
      <w:r w:rsidR="00204E53">
        <w:rPr>
          <w:lang w:val="en-GB"/>
        </w:rPr>
        <w:t xml:space="preserve">which is </w:t>
      </w:r>
      <w:r w:rsidR="00396711" w:rsidRPr="00396711">
        <w:rPr>
          <w:lang w:val="en-GB"/>
        </w:rPr>
        <w:t xml:space="preserve">shared along with </w:t>
      </w:r>
      <w:r w:rsidR="00204E53">
        <w:rPr>
          <w:lang w:val="en-GB"/>
        </w:rPr>
        <w:t xml:space="preserve">other </w:t>
      </w:r>
      <w:r w:rsidR="00396711" w:rsidRPr="00396711">
        <w:rPr>
          <w:lang w:val="en-GB"/>
        </w:rPr>
        <w:t>documents</w:t>
      </w:r>
      <w:r w:rsidR="00CB4A15" w:rsidRPr="00CB4A15">
        <w:rPr>
          <w:b/>
          <w:lang w:val="en-GB"/>
        </w:rPr>
        <w:t>.</w:t>
      </w:r>
      <w:r w:rsidR="00CB4A15">
        <w:rPr>
          <w:b/>
          <w:lang w:val="en-GB"/>
        </w:rPr>
        <w:br/>
      </w:r>
    </w:p>
    <w:p w14:paraId="40F40D85" w14:textId="3A2067CC" w:rsidR="00B234E4" w:rsidRPr="002E3E0F" w:rsidRDefault="00B234E4" w:rsidP="00097CB7">
      <w:pPr>
        <w:pStyle w:val="BodyText"/>
        <w:numPr>
          <w:ilvl w:val="2"/>
          <w:numId w:val="45"/>
        </w:numPr>
        <w:ind w:left="360"/>
        <w:rPr>
          <w:rFonts w:cs="Arial"/>
        </w:rPr>
      </w:pPr>
      <w:r w:rsidRPr="008D6FA5">
        <w:rPr>
          <w:rFonts w:cs="Arial"/>
        </w:rPr>
        <w:t>Applicatio</w:t>
      </w:r>
      <w:r w:rsidR="004F19F1">
        <w:rPr>
          <w:rFonts w:cs="Arial"/>
        </w:rPr>
        <w:t xml:space="preserve">n need to know </w:t>
      </w:r>
      <w:r w:rsidR="004F19F1" w:rsidRPr="00BB6641">
        <w:rPr>
          <w:rFonts w:cs="Arial"/>
          <w:b/>
        </w:rPr>
        <w:t>CTN</w:t>
      </w:r>
      <w:r w:rsidR="004F19F1">
        <w:rPr>
          <w:rFonts w:cs="Arial"/>
        </w:rPr>
        <w:t xml:space="preserve"> number</w:t>
      </w:r>
      <w:r w:rsidR="002E3E0F">
        <w:rPr>
          <w:rFonts w:cs="Arial"/>
        </w:rPr>
        <w:t xml:space="preserve"> for each product used in app. </w:t>
      </w:r>
      <w:r w:rsidR="004F19F1">
        <w:rPr>
          <w:rFonts w:cs="Arial"/>
          <w:szCs w:val="24"/>
        </w:rPr>
        <w:t>Ex: HD8967/01</w:t>
      </w:r>
      <w:r w:rsidR="00947877">
        <w:rPr>
          <w:rFonts w:cs="Arial"/>
          <w:szCs w:val="24"/>
        </w:rPr>
        <w:t>. Max CTN is allowed.</w:t>
      </w:r>
      <w:r w:rsidR="00D545BD" w:rsidRPr="004F19F1">
        <w:rPr>
          <w:rFonts w:cs="Arial"/>
          <w:szCs w:val="24"/>
        </w:rPr>
        <w:t xml:space="preserve"> </w:t>
      </w:r>
    </w:p>
    <w:p w14:paraId="714C150F" w14:textId="77777777" w:rsidR="00DD2332" w:rsidRDefault="00DD2332" w:rsidP="00097CB7">
      <w:pPr>
        <w:pStyle w:val="ListParagraph"/>
        <w:numPr>
          <w:ilvl w:val="2"/>
          <w:numId w:val="45"/>
        </w:numPr>
        <w:ind w:left="360"/>
        <w:rPr>
          <w:rFonts w:eastAsiaTheme="minorHAnsi" w:cs="Arial"/>
          <w:szCs w:val="24"/>
        </w:rPr>
      </w:pPr>
      <w:r>
        <w:rPr>
          <w:rFonts w:eastAsiaTheme="minorHAnsi" w:cs="Arial"/>
          <w:szCs w:val="24"/>
        </w:rPr>
        <w:t>S</w:t>
      </w:r>
      <w:r w:rsidR="00BB6641">
        <w:rPr>
          <w:rFonts w:eastAsiaTheme="minorHAnsi" w:cs="Arial"/>
          <w:szCs w:val="24"/>
        </w:rPr>
        <w:t>ector</w:t>
      </w:r>
    </w:p>
    <w:p w14:paraId="6C4A9212" w14:textId="14D10E12" w:rsidR="002E3E0F" w:rsidRPr="002E3E0F" w:rsidRDefault="00DD2332" w:rsidP="00097CB7">
      <w:pPr>
        <w:pStyle w:val="ListParagraph"/>
        <w:numPr>
          <w:ilvl w:val="2"/>
          <w:numId w:val="45"/>
        </w:numPr>
        <w:ind w:left="360"/>
        <w:rPr>
          <w:rFonts w:eastAsiaTheme="minorHAnsi" w:cs="Arial"/>
          <w:szCs w:val="24"/>
        </w:rPr>
      </w:pPr>
      <w:r w:rsidRPr="002E3E0F">
        <w:rPr>
          <w:rFonts w:eastAsiaTheme="minorHAnsi" w:cs="Arial"/>
          <w:szCs w:val="24"/>
        </w:rPr>
        <w:t>C</w:t>
      </w:r>
      <w:r w:rsidR="00BB6641" w:rsidRPr="002E3E0F">
        <w:rPr>
          <w:rFonts w:eastAsiaTheme="minorHAnsi" w:cs="Arial"/>
          <w:szCs w:val="24"/>
        </w:rPr>
        <w:t>atalog.</w:t>
      </w:r>
    </w:p>
    <w:p w14:paraId="2E22B58B" w14:textId="77777777" w:rsidR="00F61A96" w:rsidRDefault="00F61A96" w:rsidP="00097CB7">
      <w:pPr>
        <w:pStyle w:val="ListParagraph"/>
        <w:ind w:left="0"/>
        <w:rPr>
          <w:rFonts w:eastAsiaTheme="minorHAnsi" w:cs="Arial"/>
          <w:szCs w:val="24"/>
        </w:rPr>
      </w:pPr>
    </w:p>
    <w:p w14:paraId="47CB5384" w14:textId="1EBA47E6" w:rsidR="00BB6641" w:rsidRDefault="00BB6641" w:rsidP="00097CB7">
      <w:pPr>
        <w:pStyle w:val="ListParagraph"/>
        <w:ind w:left="0"/>
        <w:rPr>
          <w:rFonts w:eastAsiaTheme="minorHAnsi" w:cs="Arial"/>
          <w:szCs w:val="24"/>
        </w:rPr>
      </w:pPr>
      <w:r>
        <w:rPr>
          <w:rFonts w:eastAsiaTheme="minorHAnsi" w:cs="Arial"/>
          <w:szCs w:val="24"/>
        </w:rPr>
        <w:t xml:space="preserve">Example: </w:t>
      </w:r>
      <w:r w:rsidRPr="00BB6641">
        <w:rPr>
          <w:rFonts w:eastAsiaTheme="minorHAnsi" w:cs="Arial"/>
          <w:b/>
          <w:szCs w:val="24"/>
        </w:rPr>
        <w:t>Sector</w:t>
      </w:r>
      <w:r>
        <w:rPr>
          <w:rFonts w:eastAsiaTheme="minorHAnsi" w:cs="Arial"/>
          <w:szCs w:val="24"/>
        </w:rPr>
        <w:t xml:space="preserve">: B2C and </w:t>
      </w:r>
      <w:r w:rsidRPr="00BB6641">
        <w:rPr>
          <w:rFonts w:eastAsiaTheme="minorHAnsi" w:cs="Arial"/>
          <w:b/>
          <w:szCs w:val="24"/>
        </w:rPr>
        <w:t>catalog</w:t>
      </w:r>
      <w:r>
        <w:rPr>
          <w:rFonts w:eastAsiaTheme="minorHAnsi" w:cs="Arial"/>
          <w:szCs w:val="24"/>
        </w:rPr>
        <w:t xml:space="preserve">: CARE </w:t>
      </w:r>
      <w:r w:rsidR="00DD2332">
        <w:rPr>
          <w:rFonts w:eastAsiaTheme="minorHAnsi" w:cs="Arial"/>
          <w:szCs w:val="24"/>
        </w:rPr>
        <w:t>(Mandatory</w:t>
      </w:r>
      <w:r>
        <w:rPr>
          <w:rFonts w:eastAsiaTheme="minorHAnsi" w:cs="Arial"/>
          <w:szCs w:val="24"/>
        </w:rPr>
        <w:t xml:space="preserve"> for Consumer </w:t>
      </w:r>
      <w:r w:rsidR="00DD2332">
        <w:rPr>
          <w:rFonts w:eastAsiaTheme="minorHAnsi" w:cs="Arial"/>
          <w:szCs w:val="24"/>
        </w:rPr>
        <w:t>care)</w:t>
      </w:r>
    </w:p>
    <w:p w14:paraId="4ACF4791" w14:textId="4EE79F3F" w:rsidR="00BB6641" w:rsidRPr="00BB6641" w:rsidRDefault="00BB6641" w:rsidP="00097CB7">
      <w:pPr>
        <w:pStyle w:val="ListParagraph"/>
        <w:ind w:left="0"/>
        <w:rPr>
          <w:rFonts w:eastAsiaTheme="minorHAnsi" w:cs="Arial"/>
          <w:szCs w:val="24"/>
        </w:rPr>
      </w:pPr>
      <w:r>
        <w:rPr>
          <w:rFonts w:eastAsiaTheme="minorHAnsi" w:cs="Arial"/>
          <w:szCs w:val="24"/>
        </w:rPr>
        <w:t>Most of the apps will have above sector and catalog.</w:t>
      </w:r>
    </w:p>
    <w:p w14:paraId="31DBF81E" w14:textId="77777777" w:rsidR="00B234E4" w:rsidRPr="008D6FA5" w:rsidRDefault="00B234E4" w:rsidP="00B234E4">
      <w:pPr>
        <w:rPr>
          <w:rFonts w:eastAsiaTheme="minorHAnsi" w:cs="Arial"/>
          <w:szCs w:val="24"/>
        </w:rPr>
      </w:pPr>
    </w:p>
    <w:p w14:paraId="21B38AC5" w14:textId="05D1C563" w:rsidR="001E2059" w:rsidRDefault="0023218D" w:rsidP="00B234E4">
      <w:pPr>
        <w:rPr>
          <w:rFonts w:cs="Arial"/>
        </w:rPr>
      </w:pPr>
      <w:r w:rsidRPr="0023218D">
        <w:rPr>
          <w:rFonts w:eastAsiaTheme="minorHAnsi" w:cs="Arial"/>
          <w:b/>
          <w:szCs w:val="24"/>
        </w:rPr>
        <w:t xml:space="preserve">Note: </w:t>
      </w:r>
      <w:r w:rsidR="00B234E4" w:rsidRPr="008D6FA5">
        <w:rPr>
          <w:rFonts w:eastAsiaTheme="minorHAnsi" w:cs="Arial"/>
          <w:szCs w:val="24"/>
        </w:rPr>
        <w:t>Above information is used for backend services and mostly uses PR</w:t>
      </w:r>
      <w:r>
        <w:rPr>
          <w:rFonts w:eastAsiaTheme="minorHAnsi" w:cs="Arial"/>
          <w:szCs w:val="24"/>
        </w:rPr>
        <w:t xml:space="preserve">X system. </w:t>
      </w:r>
      <w:r w:rsidR="004F19F1">
        <w:rPr>
          <w:rFonts w:eastAsiaTheme="minorHAnsi" w:cs="Arial"/>
          <w:szCs w:val="24"/>
        </w:rPr>
        <w:t>H</w:t>
      </w:r>
      <w:r w:rsidR="00B234E4" w:rsidRPr="008D6FA5">
        <w:rPr>
          <w:rFonts w:eastAsiaTheme="minorHAnsi" w:cs="Arial"/>
          <w:szCs w:val="24"/>
        </w:rPr>
        <w:t xml:space="preserve">ence </w:t>
      </w:r>
      <w:r w:rsidR="004F19F1">
        <w:rPr>
          <w:rFonts w:eastAsiaTheme="minorHAnsi" w:cs="Arial"/>
          <w:szCs w:val="24"/>
        </w:rPr>
        <w:t xml:space="preserve">Please </w:t>
      </w:r>
      <w:r w:rsidR="00B234E4" w:rsidRPr="008D6FA5">
        <w:rPr>
          <w:rFonts w:eastAsiaTheme="minorHAnsi" w:cs="Arial"/>
          <w:szCs w:val="24"/>
        </w:rPr>
        <w:t xml:space="preserve">provide valid </w:t>
      </w:r>
      <w:r w:rsidR="004F19F1">
        <w:rPr>
          <w:rFonts w:eastAsiaTheme="minorHAnsi" w:cs="Arial"/>
          <w:szCs w:val="24"/>
        </w:rPr>
        <w:t xml:space="preserve">and complete CTN number as input </w:t>
      </w:r>
      <w:r w:rsidR="00B234E4" w:rsidRPr="008D6FA5">
        <w:rPr>
          <w:rFonts w:eastAsiaTheme="minorHAnsi" w:cs="Arial"/>
          <w:szCs w:val="24"/>
        </w:rPr>
        <w:t>otherwise consumer care features are not fun</w:t>
      </w:r>
      <w:r w:rsidR="00B42B2D" w:rsidRPr="008D6FA5">
        <w:rPr>
          <w:rFonts w:eastAsiaTheme="minorHAnsi" w:cs="Arial"/>
          <w:szCs w:val="24"/>
        </w:rPr>
        <w:t>c</w:t>
      </w:r>
      <w:r w:rsidR="004F19F1">
        <w:rPr>
          <w:rFonts w:eastAsiaTheme="minorHAnsi" w:cs="Arial"/>
          <w:szCs w:val="24"/>
        </w:rPr>
        <w:t>tional as expected.</w:t>
      </w:r>
    </w:p>
    <w:p w14:paraId="7FDF5BCA" w14:textId="77777777" w:rsidR="001E2059" w:rsidRDefault="001E2059" w:rsidP="00B234E4">
      <w:pPr>
        <w:rPr>
          <w:rFonts w:cs="Arial"/>
        </w:rPr>
      </w:pPr>
    </w:p>
    <w:p w14:paraId="2712DE9B" w14:textId="646AE0CD" w:rsidR="00C51D2D" w:rsidRDefault="00C51D2D" w:rsidP="00AF5B03">
      <w:pPr>
        <w:pStyle w:val="Heading1"/>
        <w:rPr>
          <w:rFonts w:cs="Arial"/>
        </w:rPr>
      </w:pPr>
      <w:bookmarkStart w:id="25" w:name="_Toc444883178"/>
      <w:bookmarkStart w:id="26" w:name="_Toc297311301"/>
      <w:r w:rsidRPr="008D6FA5">
        <w:rPr>
          <w:rFonts w:cs="Arial"/>
        </w:rPr>
        <w:t>INITIALIZATION</w:t>
      </w:r>
      <w:bookmarkEnd w:id="25"/>
    </w:p>
    <w:p w14:paraId="7D297020" w14:textId="77777777" w:rsidR="00C51D2D" w:rsidRPr="008D6FA5" w:rsidRDefault="00C51D2D" w:rsidP="00C51D2D">
      <w:pPr>
        <w:rPr>
          <w:rFonts w:cs="Arial"/>
        </w:rPr>
      </w:pPr>
      <w:r w:rsidRPr="008D6FA5">
        <w:rPr>
          <w:rFonts w:cs="Arial"/>
        </w:rPr>
        <w:t>The library can be invoked both as activity and fragment.</w:t>
      </w:r>
    </w:p>
    <w:p w14:paraId="39BF8784" w14:textId="77777777" w:rsidR="00C51D2D" w:rsidRPr="008D6FA5" w:rsidRDefault="00C51D2D" w:rsidP="00C51D2D">
      <w:pPr>
        <w:rPr>
          <w:rFonts w:cs="Arial"/>
        </w:rPr>
      </w:pPr>
    </w:p>
    <w:p w14:paraId="03BEB197" w14:textId="77777777" w:rsidR="00C51D2D" w:rsidRPr="008D6FA5" w:rsidRDefault="00C51D2D" w:rsidP="00C51D2D">
      <w:pPr>
        <w:rPr>
          <w:rFonts w:cs="Arial"/>
          <w:szCs w:val="24"/>
        </w:rPr>
      </w:pPr>
      <w:r w:rsidRPr="008D6FA5">
        <w:rPr>
          <w:rFonts w:cs="Arial"/>
          <w:szCs w:val="24"/>
        </w:rPr>
        <w:t>“</w:t>
      </w:r>
      <w:proofErr w:type="spellStart"/>
      <w:r w:rsidRPr="00494332">
        <w:rPr>
          <w:rFonts w:cs="Arial"/>
          <w:b/>
          <w:szCs w:val="24"/>
        </w:rPr>
        <w:t>DigitalCareConfigManager</w:t>
      </w:r>
      <w:proofErr w:type="spellEnd"/>
      <w:r w:rsidRPr="008D6FA5">
        <w:rPr>
          <w:rFonts w:cs="Arial"/>
          <w:szCs w:val="24"/>
        </w:rPr>
        <w:t>” is singleton class used for communication between application and library. It exposes few public setter APIs. The application has to set few below parameters dynamically before the library is invoked. Please refer sample application.</w:t>
      </w:r>
    </w:p>
    <w:p w14:paraId="07E5441F" w14:textId="77777777" w:rsidR="00E86EBE" w:rsidRDefault="00E86EBE" w:rsidP="00E86EBE">
      <w:pPr>
        <w:pStyle w:val="HTMLPreformatted"/>
        <w:shd w:val="clear" w:color="auto" w:fill="FFFFFF"/>
        <w:rPr>
          <w:rFonts w:cs="Arial"/>
          <w:szCs w:val="24"/>
        </w:rPr>
      </w:pPr>
    </w:p>
    <w:p w14:paraId="5564678C" w14:textId="3E8ACE10" w:rsidR="00E86EBE" w:rsidRPr="00E86EBE" w:rsidRDefault="000C5126" w:rsidP="00E86EBE">
      <w:pPr>
        <w:pStyle w:val="HTMLPreformatted"/>
        <w:numPr>
          <w:ilvl w:val="0"/>
          <w:numId w:val="16"/>
        </w:numPr>
        <w:shd w:val="clear" w:color="auto" w:fill="FFFFFF"/>
        <w:rPr>
          <w:rFonts w:eastAsia="Times New Roman"/>
          <w:color w:val="000000"/>
          <w:sz w:val="18"/>
          <w:szCs w:val="18"/>
        </w:rPr>
      </w:pPr>
      <w:r>
        <w:rPr>
          <w:rFonts w:cs="Arial"/>
          <w:szCs w:val="24"/>
        </w:rPr>
        <w:t xml:space="preserve">Import </w:t>
      </w:r>
      <w:proofErr w:type="spellStart"/>
      <w:r w:rsidR="00E86EBE" w:rsidRPr="00E86EBE">
        <w:rPr>
          <w:rFonts w:eastAsia="Times New Roman"/>
          <w:color w:val="000000"/>
          <w:sz w:val="18"/>
          <w:szCs w:val="18"/>
          <w:shd w:val="clear" w:color="auto" w:fill="E4E4FF"/>
        </w:rPr>
        <w:t>com</w:t>
      </w:r>
      <w:r w:rsidR="00E86EBE" w:rsidRPr="00E86EBE">
        <w:rPr>
          <w:rFonts w:eastAsia="Times New Roman"/>
          <w:color w:val="000000"/>
          <w:sz w:val="18"/>
          <w:szCs w:val="18"/>
        </w:rPr>
        <w:t>.philips.platform.uappframework.launcher.FragmentLauncher</w:t>
      </w:r>
      <w:proofErr w:type="spellEnd"/>
      <w:r w:rsidR="00E86EBE" w:rsidRPr="00E86EBE">
        <w:rPr>
          <w:rFonts w:eastAsia="Times New Roman"/>
          <w:color w:val="000000"/>
          <w:sz w:val="18"/>
          <w:szCs w:val="18"/>
        </w:rPr>
        <w:t>;</w:t>
      </w:r>
    </w:p>
    <w:p w14:paraId="002B9044" w14:textId="77777777" w:rsidR="00C51D2D" w:rsidRPr="008D6FA5" w:rsidRDefault="00C51D2D" w:rsidP="00C51D2D">
      <w:pPr>
        <w:pStyle w:val="ListParagraph"/>
        <w:numPr>
          <w:ilvl w:val="0"/>
          <w:numId w:val="16"/>
        </w:numPr>
        <w:spacing w:before="100" w:beforeAutospacing="1" w:after="100" w:afterAutospacing="1"/>
        <w:rPr>
          <w:rFonts w:cs="Arial"/>
          <w:szCs w:val="24"/>
        </w:rPr>
      </w:pPr>
      <w:r w:rsidRPr="008D6FA5">
        <w:rPr>
          <w:rFonts w:cs="Arial"/>
          <w:szCs w:val="24"/>
        </w:rPr>
        <w:t xml:space="preserve">Import </w:t>
      </w:r>
      <w:proofErr w:type="spellStart"/>
      <w:r w:rsidRPr="008D6FA5">
        <w:rPr>
          <w:rFonts w:cs="Arial"/>
          <w:szCs w:val="24"/>
        </w:rPr>
        <w:t>DigitalCareConfigManager</w:t>
      </w:r>
      <w:proofErr w:type="spellEnd"/>
      <w:r w:rsidRPr="008D6FA5">
        <w:rPr>
          <w:rFonts w:cs="Arial"/>
          <w:szCs w:val="24"/>
        </w:rPr>
        <w:t xml:space="preserve"> from “</w:t>
      </w:r>
      <w:proofErr w:type="spellStart"/>
      <w:r w:rsidRPr="008D6FA5">
        <w:rPr>
          <w:rFonts w:cs="Arial"/>
          <w:szCs w:val="24"/>
        </w:rPr>
        <w:t>com.philips.cdp.digitalcare</w:t>
      </w:r>
      <w:proofErr w:type="spellEnd"/>
      <w:r w:rsidRPr="008D6FA5">
        <w:rPr>
          <w:rFonts w:cs="Arial"/>
          <w:szCs w:val="24"/>
        </w:rPr>
        <w:t>”</w:t>
      </w:r>
    </w:p>
    <w:p w14:paraId="6121A538" w14:textId="2D8E7EE1" w:rsidR="00C51D2D" w:rsidRDefault="00811D38" w:rsidP="00C51D2D">
      <w:pPr>
        <w:pStyle w:val="ListParagraph"/>
        <w:numPr>
          <w:ilvl w:val="0"/>
          <w:numId w:val="16"/>
        </w:numPr>
        <w:spacing w:before="100" w:beforeAutospacing="1" w:after="100" w:afterAutospacing="1"/>
        <w:rPr>
          <w:rFonts w:cs="Arial"/>
          <w:szCs w:val="24"/>
        </w:rPr>
      </w:pPr>
      <w:r>
        <w:rPr>
          <w:rFonts w:cs="Arial"/>
          <w:szCs w:val="24"/>
        </w:rPr>
        <w:t>C</w:t>
      </w:r>
      <w:r w:rsidR="00C51D2D" w:rsidRPr="00646198">
        <w:rPr>
          <w:rFonts w:cs="Arial"/>
          <w:szCs w:val="24"/>
        </w:rPr>
        <w:t xml:space="preserve">all </w:t>
      </w:r>
      <w:proofErr w:type="spellStart"/>
      <w:r w:rsidR="00E809A1">
        <w:rPr>
          <w:rFonts w:cs="Arial"/>
          <w:b/>
          <w:szCs w:val="24"/>
        </w:rPr>
        <w:t>APPInfra</w:t>
      </w:r>
      <w:proofErr w:type="spellEnd"/>
      <w:r w:rsidR="00C51D2D" w:rsidRPr="00646198">
        <w:rPr>
          <w:rFonts w:cs="Arial"/>
          <w:szCs w:val="24"/>
        </w:rPr>
        <w:t xml:space="preserve"> related APIs as below,</w:t>
      </w:r>
    </w:p>
    <w:p w14:paraId="62057B3A" w14:textId="77777777" w:rsidR="00C22AC7" w:rsidRDefault="00C22AC7" w:rsidP="00C22AC7">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95"/>
        <w:rPr>
          <w:rFonts w:ascii="Courier New" w:hAnsi="Courier New" w:cs="Courier New"/>
          <w:color w:val="000000"/>
          <w:sz w:val="18"/>
          <w:szCs w:val="18"/>
          <w:shd w:val="clear" w:color="auto" w:fill="FFE4FF"/>
        </w:rPr>
      </w:pPr>
    </w:p>
    <w:p w14:paraId="3B8C6D5D" w14:textId="74DE4728" w:rsidR="00C22AC7" w:rsidRPr="00C22AC7" w:rsidRDefault="00C22AC7" w:rsidP="00C22A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832"/>
        <w:rPr>
          <w:rFonts w:ascii="Courier New" w:hAnsi="Courier New" w:cs="Courier New"/>
          <w:color w:val="000000"/>
          <w:sz w:val="18"/>
          <w:szCs w:val="18"/>
        </w:rPr>
      </w:pPr>
      <w:proofErr w:type="spellStart"/>
      <w:r w:rsidRPr="00C22AC7">
        <w:rPr>
          <w:rFonts w:ascii="Courier New" w:hAnsi="Courier New" w:cs="Courier New"/>
          <w:color w:val="000000"/>
          <w:sz w:val="18"/>
          <w:szCs w:val="18"/>
          <w:shd w:val="clear" w:color="auto" w:fill="E4E4FF"/>
        </w:rPr>
        <w:t>AppInfraInterface</w:t>
      </w:r>
      <w:proofErr w:type="spellEnd"/>
      <w:r>
        <w:rPr>
          <w:rFonts w:ascii="Courier New" w:hAnsi="Courier New" w:cs="Courier New"/>
          <w:color w:val="000000"/>
          <w:sz w:val="18"/>
          <w:szCs w:val="18"/>
          <w:shd w:val="clear" w:color="auto" w:fill="FFE4FF"/>
        </w:rPr>
        <w:t xml:space="preserve"> </w:t>
      </w:r>
      <w:proofErr w:type="spellStart"/>
      <w:r w:rsidRPr="00C22AC7">
        <w:rPr>
          <w:rFonts w:ascii="Courier New" w:hAnsi="Courier New" w:cs="Courier New"/>
          <w:color w:val="000000"/>
          <w:sz w:val="18"/>
          <w:szCs w:val="18"/>
          <w:shd w:val="clear" w:color="auto" w:fill="FFE4FF"/>
        </w:rPr>
        <w:t>mAppInfraInterface</w:t>
      </w:r>
      <w:proofErr w:type="spellEnd"/>
      <w:r w:rsidRPr="00C22AC7">
        <w:rPr>
          <w:rFonts w:ascii="Courier New" w:hAnsi="Courier New" w:cs="Courier New"/>
          <w:color w:val="000000"/>
          <w:sz w:val="18"/>
          <w:szCs w:val="18"/>
        </w:rPr>
        <w:t xml:space="preserve"> = </w:t>
      </w:r>
      <w:r w:rsidRPr="00C22AC7">
        <w:rPr>
          <w:rFonts w:ascii="Courier New" w:hAnsi="Courier New" w:cs="Courier New"/>
          <w:b/>
          <w:bCs/>
          <w:color w:val="000080"/>
          <w:sz w:val="18"/>
          <w:szCs w:val="18"/>
        </w:rPr>
        <w:t xml:space="preserve">new </w:t>
      </w:r>
      <w:proofErr w:type="spellStart"/>
      <w:proofErr w:type="gramStart"/>
      <w:r>
        <w:rPr>
          <w:rFonts w:ascii="Courier New" w:hAnsi="Courier New" w:cs="Courier New"/>
          <w:b/>
          <w:bCs/>
          <w:color w:val="000080"/>
          <w:sz w:val="18"/>
          <w:szCs w:val="18"/>
        </w:rPr>
        <w:t>A</w:t>
      </w:r>
      <w:r w:rsidRPr="00C22AC7">
        <w:rPr>
          <w:rFonts w:ascii="Courier New" w:hAnsi="Courier New" w:cs="Courier New"/>
          <w:color w:val="000000"/>
          <w:sz w:val="18"/>
          <w:szCs w:val="18"/>
        </w:rPr>
        <w:t>ppInfra.Builder</w:t>
      </w:r>
      <w:proofErr w:type="spellEnd"/>
      <w:r w:rsidRPr="00C22AC7">
        <w:rPr>
          <w:rFonts w:ascii="Courier New" w:hAnsi="Courier New" w:cs="Courier New"/>
          <w:color w:val="000000"/>
          <w:sz w:val="18"/>
          <w:szCs w:val="18"/>
        </w:rPr>
        <w:t>(</w:t>
      </w:r>
      <w:proofErr w:type="gramEnd"/>
      <w:r w:rsidRPr="00C22AC7">
        <w:rPr>
          <w:rFonts w:ascii="Courier New" w:hAnsi="Courier New" w:cs="Courier New"/>
          <w:color w:val="000000"/>
          <w:sz w:val="18"/>
          <w:szCs w:val="18"/>
        </w:rPr>
        <w:t>).build(</w:t>
      </w:r>
      <w:proofErr w:type="spellStart"/>
      <w:r w:rsidRPr="00C22AC7">
        <w:rPr>
          <w:rFonts w:ascii="Courier New" w:hAnsi="Courier New" w:cs="Courier New"/>
          <w:color w:val="000000"/>
          <w:sz w:val="18"/>
          <w:szCs w:val="18"/>
        </w:rPr>
        <w:t>getApplicationContext</w:t>
      </w:r>
      <w:proofErr w:type="spellEnd"/>
      <w:r w:rsidRPr="00C22AC7">
        <w:rPr>
          <w:rFonts w:ascii="Courier New" w:hAnsi="Courier New" w:cs="Courier New"/>
          <w:color w:val="000000"/>
          <w:sz w:val="18"/>
          <w:szCs w:val="18"/>
        </w:rPr>
        <w:t>());</w:t>
      </w:r>
    </w:p>
    <w:p w14:paraId="066E5606" w14:textId="77777777" w:rsidR="00A569BF" w:rsidRPr="00646198" w:rsidRDefault="00A569BF" w:rsidP="00A569BF">
      <w:pPr>
        <w:pStyle w:val="ListParagraph"/>
        <w:spacing w:before="100" w:beforeAutospacing="1" w:after="100" w:afterAutospacing="1"/>
        <w:ind w:left="795"/>
        <w:rPr>
          <w:rFonts w:cs="Arial"/>
          <w:szCs w:val="24"/>
        </w:rPr>
      </w:pPr>
    </w:p>
    <w:p w14:paraId="67FA8738" w14:textId="2C7E7979" w:rsidR="005A1855" w:rsidRDefault="004A774B" w:rsidP="00C51D2D">
      <w:pPr>
        <w:spacing w:before="100" w:beforeAutospacing="1" w:after="100" w:afterAutospacing="1"/>
        <w:ind w:left="795"/>
        <w:rPr>
          <w:rFonts w:cs="Arial"/>
          <w:szCs w:val="24"/>
        </w:rPr>
      </w:pPr>
      <w:r>
        <w:rPr>
          <w:rFonts w:cs="Arial"/>
          <w:b/>
          <w:szCs w:val="24"/>
        </w:rPr>
        <w:t xml:space="preserve"> </w:t>
      </w:r>
      <w:r w:rsidR="005A1855">
        <w:rPr>
          <w:rFonts w:cs="Arial"/>
          <w:b/>
          <w:szCs w:val="24"/>
        </w:rPr>
        <w:t>“</w:t>
      </w:r>
      <w:proofErr w:type="spellStart"/>
      <w:r w:rsidR="005A1855" w:rsidRPr="005A1855">
        <w:rPr>
          <w:rFonts w:cs="Arial"/>
          <w:b/>
          <w:szCs w:val="24"/>
        </w:rPr>
        <w:t>ADBMobileConfig.json</w:t>
      </w:r>
      <w:proofErr w:type="spellEnd"/>
      <w:r w:rsidR="005A1855">
        <w:rPr>
          <w:rFonts w:cs="Arial"/>
          <w:b/>
          <w:szCs w:val="24"/>
        </w:rPr>
        <w:t xml:space="preserve">”: </w:t>
      </w:r>
      <w:r w:rsidR="005A1855">
        <w:rPr>
          <w:rFonts w:cs="Arial"/>
          <w:szCs w:val="24"/>
        </w:rPr>
        <w:t xml:space="preserve">This </w:t>
      </w:r>
      <w:proofErr w:type="spellStart"/>
      <w:r w:rsidR="005A1855">
        <w:rPr>
          <w:rFonts w:cs="Arial"/>
          <w:szCs w:val="24"/>
        </w:rPr>
        <w:t>json</w:t>
      </w:r>
      <w:proofErr w:type="spellEnd"/>
      <w:r w:rsidR="005A1855">
        <w:rPr>
          <w:rFonts w:cs="Arial"/>
          <w:szCs w:val="24"/>
        </w:rPr>
        <w:t xml:space="preserve"> file is tagging configuration file which has to be kept at root app asset level. </w:t>
      </w:r>
      <w:r w:rsidR="00183B55">
        <w:rPr>
          <w:rFonts w:cs="Arial"/>
          <w:szCs w:val="24"/>
        </w:rPr>
        <w:t xml:space="preserve">Please don’t forget to add this. Otherwise by default it will consider </w:t>
      </w:r>
      <w:proofErr w:type="spellStart"/>
      <w:r w:rsidR="00183B55">
        <w:rPr>
          <w:rFonts w:cs="Arial"/>
          <w:szCs w:val="24"/>
        </w:rPr>
        <w:t>digitalcare’s</w:t>
      </w:r>
      <w:proofErr w:type="spellEnd"/>
      <w:r w:rsidR="00183B55">
        <w:rPr>
          <w:rFonts w:cs="Arial"/>
          <w:szCs w:val="24"/>
        </w:rPr>
        <w:t xml:space="preserve"> debugging tagging configuration.</w:t>
      </w:r>
    </w:p>
    <w:p w14:paraId="6B642D44" w14:textId="753FB412" w:rsidR="00C51D2D" w:rsidRPr="00C51D2D" w:rsidRDefault="001E2059" w:rsidP="00CB2B9E">
      <w:pPr>
        <w:pStyle w:val="ListParagraph"/>
        <w:spacing w:before="100" w:beforeAutospacing="1" w:after="100" w:afterAutospacing="1"/>
        <w:rPr>
          <w:lang w:val="en-GB"/>
        </w:rPr>
      </w:pPr>
      <w:r w:rsidRPr="008D6FA5">
        <w:rPr>
          <w:rFonts w:cs="Arial"/>
          <w:b/>
          <w:szCs w:val="24"/>
        </w:rPr>
        <w:t>Please follow the order of in</w:t>
      </w:r>
      <w:r>
        <w:rPr>
          <w:rFonts w:cs="Arial"/>
          <w:b/>
          <w:szCs w:val="24"/>
        </w:rPr>
        <w:t>itialization as per sample app.</w:t>
      </w:r>
    </w:p>
    <w:p w14:paraId="53284989" w14:textId="77777777" w:rsidR="004518A4" w:rsidRPr="00CB2B9E" w:rsidRDefault="004518A4" w:rsidP="004518A4">
      <w:pPr>
        <w:pStyle w:val="Heading1"/>
        <w:rPr>
          <w:rFonts w:cs="Arial"/>
        </w:rPr>
      </w:pPr>
      <w:bookmarkStart w:id="27" w:name="_Toc444883179"/>
      <w:r w:rsidRPr="00CB2B9E">
        <w:rPr>
          <w:rFonts w:cs="Arial"/>
        </w:rPr>
        <w:t>How to invoke Digital care as activity?</w:t>
      </w:r>
      <w:bookmarkEnd w:id="27"/>
    </w:p>
    <w:p w14:paraId="31C7B068" w14:textId="77777777" w:rsidR="004518A4" w:rsidRDefault="004518A4" w:rsidP="004518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7E8CB55D" w14:textId="77777777" w:rsidR="004518A4" w:rsidRDefault="004518A4" w:rsidP="004518A4">
      <w:pPr>
        <w:pStyle w:val="ListParagraph"/>
        <w:spacing w:before="100" w:beforeAutospacing="1" w:after="100" w:afterAutospacing="1"/>
        <w:rPr>
          <w:rFonts w:cs="Arial"/>
          <w:szCs w:val="24"/>
        </w:rPr>
      </w:pPr>
    </w:p>
    <w:p w14:paraId="7716A6A5" w14:textId="77CFF479" w:rsidR="004518A4" w:rsidRDefault="004518A4" w:rsidP="004518A4">
      <w:pPr>
        <w:pStyle w:val="ListParagraph"/>
        <w:spacing w:before="100" w:beforeAutospacing="1" w:after="100" w:afterAutospacing="1"/>
        <w:rPr>
          <w:rFonts w:cs="Arial"/>
          <w:szCs w:val="24"/>
        </w:rPr>
      </w:pPr>
      <w:r>
        <w:rPr>
          <w:rFonts w:cs="Arial"/>
          <w:szCs w:val="24"/>
        </w:rPr>
        <w:t xml:space="preserve">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3B03FD81" w14:textId="77777777" w:rsidR="004518A4" w:rsidRDefault="004518A4" w:rsidP="004518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2321178E" w14:textId="77777777" w:rsidR="004518A4" w:rsidRPr="002C0783" w:rsidRDefault="004518A4" w:rsidP="004518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47916652" w14:textId="77777777" w:rsidR="004518A4" w:rsidRDefault="004518A4" w:rsidP="004518A4">
      <w:pPr>
        <w:pStyle w:val="ListParagraph"/>
        <w:spacing w:before="100" w:beforeAutospacing="1" w:after="100" w:afterAutospacing="1"/>
        <w:rPr>
          <w:rFonts w:cs="Arial"/>
          <w:szCs w:val="24"/>
        </w:rPr>
      </w:pPr>
    </w:p>
    <w:p w14:paraId="531AB1B6" w14:textId="77777777" w:rsidR="004518A4" w:rsidRDefault="004518A4" w:rsidP="004518A4">
      <w:pPr>
        <w:pStyle w:val="ListParagraph"/>
        <w:numPr>
          <w:ilvl w:val="0"/>
          <w:numId w:val="39"/>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22065EA" w14:textId="77777777" w:rsidR="004518A4" w:rsidRPr="003E2C0A" w:rsidRDefault="004518A4" w:rsidP="003E2C0A">
      <w:pPr>
        <w:pStyle w:val="ListParagraph"/>
        <w:spacing w:before="100" w:beforeAutospacing="1" w:after="100" w:afterAutospacing="1"/>
        <w:ind w:left="2160"/>
        <w:rPr>
          <w:rFonts w:cs="Arial"/>
          <w:sz w:val="20"/>
        </w:rPr>
      </w:pPr>
    </w:p>
    <w:p w14:paraId="54EC28E3" w14:textId="0146E25D" w:rsidR="00607475" w:rsidRDefault="003E2C0A" w:rsidP="00607475">
      <w:pPr>
        <w:pStyle w:val="HTMLPreformatted"/>
        <w:shd w:val="clear" w:color="auto" w:fill="FFFFFF"/>
        <w:rPr>
          <w:rFonts w:eastAsia="Times New Roman"/>
          <w:color w:val="000000"/>
          <w:sz w:val="24"/>
          <w:szCs w:val="24"/>
        </w:rPr>
      </w:pPr>
      <w:proofErr w:type="spellStart"/>
      <w:r w:rsidRPr="00250466">
        <w:rPr>
          <w:rFonts w:cs="Arial"/>
          <w:color w:val="000000"/>
          <w:sz w:val="24"/>
          <w:szCs w:val="24"/>
          <w:highlight w:val="yellow"/>
        </w:rPr>
        <w:t>HardcodedProductList</w:t>
      </w:r>
      <w:proofErr w:type="spellEnd"/>
      <w:r w:rsidRPr="00250466">
        <w:rPr>
          <w:rFonts w:cs="Arial"/>
          <w:color w:val="000000"/>
          <w:sz w:val="24"/>
          <w:szCs w:val="24"/>
          <w:highlight w:val="yellow"/>
        </w:rPr>
        <w:t xml:space="preserve"> </w:t>
      </w:r>
      <w:proofErr w:type="spellStart"/>
      <w:r w:rsidR="001B7549" w:rsidRPr="00EB15E6">
        <w:rPr>
          <w:color w:val="000000"/>
          <w:szCs w:val="24"/>
        </w:rPr>
        <w:t>productsSelection</w:t>
      </w:r>
      <w:proofErr w:type="spellEnd"/>
      <w:r w:rsidR="001B7549" w:rsidRPr="00EB15E6">
        <w:rPr>
          <w:color w:val="000000"/>
          <w:szCs w:val="24"/>
        </w:rPr>
        <w:t xml:space="preserve"> </w:t>
      </w:r>
      <w:r w:rsidRPr="00250466">
        <w:rPr>
          <w:rFonts w:cs="Arial"/>
          <w:color w:val="000000"/>
          <w:sz w:val="24"/>
          <w:szCs w:val="24"/>
          <w:highlight w:val="yellow"/>
        </w:rPr>
        <w:t xml:space="preserve">= </w:t>
      </w:r>
      <w:r w:rsidRPr="00250466">
        <w:rPr>
          <w:rFonts w:cs="Arial"/>
          <w:b/>
          <w:bCs/>
          <w:color w:val="000080"/>
          <w:sz w:val="24"/>
          <w:szCs w:val="24"/>
          <w:highlight w:val="yellow"/>
        </w:rPr>
        <w:t xml:space="preserve">new </w:t>
      </w:r>
      <w:proofErr w:type="spellStart"/>
      <w:r w:rsidRPr="00250466">
        <w:rPr>
          <w:rFonts w:cs="Arial"/>
          <w:color w:val="000000"/>
          <w:sz w:val="24"/>
          <w:szCs w:val="24"/>
          <w:highlight w:val="yellow"/>
        </w:rPr>
        <w:t>HardcodedProductLis</w:t>
      </w:r>
      <w:proofErr w:type="spellEnd"/>
      <w:r w:rsidR="00116FD5" w:rsidRPr="00250466">
        <w:rPr>
          <w:rFonts w:cs="Arial"/>
          <w:color w:val="000000"/>
          <w:sz w:val="24"/>
          <w:szCs w:val="24"/>
          <w:highlight w:val="yellow"/>
        </w:rPr>
        <w:tab/>
      </w:r>
      <w:proofErr w:type="gramStart"/>
      <w:r w:rsidRPr="00250466">
        <w:rPr>
          <w:rFonts w:cs="Arial"/>
          <w:color w:val="000000"/>
          <w:sz w:val="24"/>
          <w:szCs w:val="24"/>
          <w:highlight w:val="yellow"/>
        </w:rPr>
        <w:t>t(</w:t>
      </w:r>
      <w:proofErr w:type="spellStart"/>
      <w:proofErr w:type="gramEnd"/>
      <w:r w:rsidRPr="00250466">
        <w:rPr>
          <w:rFonts w:cs="Arial"/>
          <w:color w:val="000000"/>
          <w:sz w:val="24"/>
          <w:szCs w:val="24"/>
          <w:highlight w:val="yellow"/>
        </w:rPr>
        <w:t>ctnList</w:t>
      </w:r>
      <w:proofErr w:type="spellEnd"/>
      <w:r w:rsidRPr="00250466">
        <w:rPr>
          <w:rFonts w:cs="Arial"/>
          <w:color w:val="000000"/>
          <w:sz w:val="24"/>
          <w:szCs w:val="24"/>
          <w:highlight w:val="yellow"/>
        </w:rPr>
        <w:t>);</w:t>
      </w:r>
      <w:r w:rsidRPr="00250466">
        <w:rPr>
          <w:rFonts w:cs="Arial"/>
          <w:color w:val="000000"/>
          <w:sz w:val="24"/>
          <w:szCs w:val="24"/>
          <w:highlight w:val="yellow"/>
        </w:rPr>
        <w:br/>
      </w:r>
      <w:proofErr w:type="spellStart"/>
      <w:r w:rsidR="001B7549" w:rsidRPr="00EB15E6">
        <w:rPr>
          <w:color w:val="000000"/>
          <w:szCs w:val="24"/>
        </w:rPr>
        <w:t>productsSelection</w:t>
      </w:r>
      <w:r w:rsidRPr="00250466">
        <w:rPr>
          <w:rFonts w:cs="Arial"/>
          <w:color w:val="000000"/>
          <w:sz w:val="24"/>
          <w:szCs w:val="24"/>
          <w:highlight w:val="yellow"/>
        </w:rPr>
        <w:t>.setCatalog</w:t>
      </w:r>
      <w:proofErr w:type="spellEnd"/>
      <w:r w:rsidRPr="00250466">
        <w:rPr>
          <w:rFonts w:cs="Arial"/>
          <w:color w:val="000000"/>
          <w:sz w:val="24"/>
          <w:szCs w:val="24"/>
          <w:highlight w:val="yellow"/>
        </w:rPr>
        <w:t>(</w:t>
      </w:r>
      <w:proofErr w:type="spellStart"/>
      <w:r w:rsidRPr="00250466">
        <w:rPr>
          <w:rFonts w:cs="Arial"/>
          <w:color w:val="000000"/>
          <w:sz w:val="24"/>
          <w:szCs w:val="24"/>
          <w:highlight w:val="yellow"/>
        </w:rPr>
        <w:t>Catalog.</w:t>
      </w:r>
      <w:r w:rsidRPr="00250466">
        <w:rPr>
          <w:rFonts w:cs="Arial"/>
          <w:b/>
          <w:bCs/>
          <w:i/>
          <w:iCs/>
          <w:color w:val="660E7A"/>
          <w:sz w:val="24"/>
          <w:szCs w:val="24"/>
          <w:highlight w:val="yellow"/>
        </w:rPr>
        <w:t>CARE</w:t>
      </w:r>
      <w:proofErr w:type="spellEnd"/>
      <w:r w:rsidRPr="00250466">
        <w:rPr>
          <w:rFonts w:cs="Arial"/>
          <w:color w:val="000000"/>
          <w:sz w:val="24"/>
          <w:szCs w:val="24"/>
          <w:highlight w:val="yellow"/>
        </w:rPr>
        <w:t>);</w:t>
      </w:r>
      <w:r w:rsidRPr="00250466">
        <w:rPr>
          <w:rFonts w:cs="Arial"/>
          <w:color w:val="000000"/>
          <w:sz w:val="24"/>
          <w:szCs w:val="24"/>
          <w:highlight w:val="yellow"/>
        </w:rPr>
        <w:br/>
      </w:r>
      <w:proofErr w:type="spellStart"/>
      <w:r w:rsidR="001B7549" w:rsidRPr="00EB15E6">
        <w:rPr>
          <w:color w:val="000000"/>
          <w:szCs w:val="24"/>
        </w:rPr>
        <w:t>productsSelection</w:t>
      </w:r>
      <w:r w:rsidRPr="00250466">
        <w:rPr>
          <w:rFonts w:cs="Arial"/>
          <w:color w:val="000000"/>
          <w:sz w:val="24"/>
          <w:szCs w:val="24"/>
          <w:highlight w:val="yellow"/>
        </w:rPr>
        <w:t>.setSector</w:t>
      </w:r>
      <w:proofErr w:type="spellEnd"/>
      <w:r w:rsidRPr="00250466">
        <w:rPr>
          <w:rFonts w:cs="Arial"/>
          <w:color w:val="000000"/>
          <w:sz w:val="24"/>
          <w:szCs w:val="24"/>
          <w:highlight w:val="yellow"/>
        </w:rPr>
        <w:t>(Sector.</w:t>
      </w:r>
      <w:r w:rsidRPr="00250466">
        <w:rPr>
          <w:rFonts w:cs="Arial"/>
          <w:b/>
          <w:bCs/>
          <w:i/>
          <w:iCs/>
          <w:color w:val="660E7A"/>
          <w:sz w:val="24"/>
          <w:szCs w:val="24"/>
          <w:highlight w:val="yellow"/>
        </w:rPr>
        <w:t>B2C</w:t>
      </w:r>
      <w:r w:rsidRPr="00250466">
        <w:rPr>
          <w:rFonts w:cs="Arial"/>
          <w:color w:val="000000"/>
          <w:sz w:val="24"/>
          <w:szCs w:val="24"/>
          <w:highlight w:val="yellow"/>
        </w:rPr>
        <w:t>);</w:t>
      </w:r>
      <w:r w:rsidRPr="00250466">
        <w:rPr>
          <w:rFonts w:cs="Arial"/>
          <w:color w:val="000000"/>
          <w:sz w:val="24"/>
          <w:szCs w:val="24"/>
          <w:highlight w:val="yellow"/>
        </w:rPr>
        <w:br/>
      </w:r>
    </w:p>
    <w:p w14:paraId="7F86DC2E" w14:textId="77777777" w:rsidR="000C5126" w:rsidRPr="00250466" w:rsidRDefault="000C5126" w:rsidP="000C5126">
      <w:pPr>
        <w:pStyle w:val="HTMLPreformatted"/>
        <w:shd w:val="clear" w:color="auto" w:fill="FFFFFF"/>
        <w:rPr>
          <w:rFonts w:eastAsia="Times New Roman"/>
          <w:color w:val="000000"/>
          <w:sz w:val="24"/>
          <w:szCs w:val="24"/>
        </w:rPr>
      </w:pP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t xml:space="preserve"> =</w:t>
      </w:r>
      <w:r w:rsidRPr="00250466">
        <w:rPr>
          <w:rFonts w:eastAsia="Times New Roman"/>
          <w:color w:val="000000"/>
          <w:sz w:val="24"/>
          <w:szCs w:val="24"/>
        </w:rPr>
        <w:br/>
        <w:t xml:space="preserve">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br/>
        <w:t xml:space="preserve">                (</w:t>
      </w:r>
      <w:proofErr w:type="spellStart"/>
      <w:r w:rsidRPr="00250466">
        <w:rPr>
          <w:rFonts w:eastAsia="Times New Roman"/>
          <w:color w:val="000000"/>
          <w:sz w:val="24"/>
          <w:szCs w:val="24"/>
        </w:rPr>
        <w:t>com.philips.platform.uappframework</w:t>
      </w:r>
      <w:proofErr w:type="spellEnd"/>
      <w:r w:rsidRPr="00250466">
        <w:rPr>
          <w:rFonts w:eastAsia="Times New Roman"/>
          <w:color w:val="000000"/>
          <w:sz w:val="24"/>
          <w:szCs w:val="24"/>
        </w:rPr>
        <w:t>.</w:t>
      </w:r>
      <w:r w:rsidRPr="00250466">
        <w:rPr>
          <w:rFonts w:eastAsia="Times New Roman"/>
          <w:color w:val="000000"/>
          <w:sz w:val="24"/>
          <w:szCs w:val="24"/>
        </w:rPr>
        <w:br/>
        <w:t xml:space="preserve">                        </w:t>
      </w:r>
      <w:proofErr w:type="spellStart"/>
      <w:r w:rsidRPr="00250466">
        <w:rPr>
          <w:rFonts w:eastAsia="Times New Roman"/>
          <w:color w:val="000000"/>
          <w:sz w:val="24"/>
          <w:szCs w:val="24"/>
        </w:rPr>
        <w:t>launcher.ActivityLauncher</w:t>
      </w:r>
      <w:proofErr w:type="spellEnd"/>
      <w:r w:rsidRPr="00250466">
        <w:rPr>
          <w:rFonts w:eastAsia="Times New Roman"/>
          <w:color w:val="000000"/>
          <w:sz w:val="24"/>
          <w:szCs w:val="24"/>
        </w:rPr>
        <w:t>.</w:t>
      </w:r>
      <w:r w:rsidRPr="00250466">
        <w:rPr>
          <w:rFonts w:eastAsia="Times New Roman"/>
          <w:color w:val="000000"/>
          <w:sz w:val="24"/>
          <w:szCs w:val="24"/>
        </w:rPr>
        <w:br/>
        <w:t xml:space="preserve">                        </w:t>
      </w:r>
      <w:proofErr w:type="spellStart"/>
      <w:r w:rsidRPr="00250466">
        <w:rPr>
          <w:rFonts w:eastAsia="Times New Roman"/>
          <w:color w:val="000000"/>
          <w:sz w:val="24"/>
          <w:szCs w:val="24"/>
        </w:rPr>
        <w:t>ActivityOrientation.SCREEN_ORIENTATION_UNSPECIFIED</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R.style.Theme_Philips_BrightBlue_Gradient_WhiteBackground</w:t>
      </w:r>
      <w:proofErr w:type="spellEnd"/>
      <w:r w:rsidRPr="00250466">
        <w:rPr>
          <w:rFonts w:eastAsia="Times New Roman"/>
          <w:color w:val="000000"/>
          <w:sz w:val="24"/>
          <w:szCs w:val="24"/>
        </w:rPr>
        <w:t>)</w:t>
      </w:r>
      <w:proofErr w:type="gramStart"/>
      <w:r w:rsidRPr="00250466">
        <w:rPr>
          <w:rFonts w:eastAsia="Times New Roman"/>
          <w:color w:val="000000"/>
          <w:sz w:val="24"/>
          <w:szCs w:val="24"/>
        </w:rPr>
        <w:t>;</w:t>
      </w:r>
      <w:proofErr w:type="gramEnd"/>
      <w:r w:rsidRPr="00250466">
        <w:rPr>
          <w:rFonts w:eastAsia="Times New Roman"/>
          <w:color w:val="000000"/>
          <w:sz w:val="24"/>
          <w:szCs w:val="24"/>
        </w:rPr>
        <w:br/>
      </w:r>
      <w:proofErr w:type="spellStart"/>
      <w:r w:rsidRPr="00250466">
        <w:rPr>
          <w:rFonts w:eastAsia="Times New Roman"/>
          <w:color w:val="000000"/>
          <w:sz w:val="24"/>
          <w:szCs w:val="24"/>
        </w:rPr>
        <w:t>activityLauncher.setCustomAnimation</w:t>
      </w:r>
      <w:proofErr w:type="spellEnd"/>
      <w:r w:rsidRPr="00250466">
        <w:rPr>
          <w:rFonts w:eastAsia="Times New Roman"/>
          <w:color w:val="000000"/>
          <w:sz w:val="24"/>
          <w:szCs w:val="24"/>
        </w:rPr>
        <w:t>(</w:t>
      </w:r>
      <w:proofErr w:type="spellStart"/>
      <w:r w:rsidRPr="00250466">
        <w:rPr>
          <w:rFonts w:eastAsia="Times New Roman"/>
          <w:color w:val="000000"/>
          <w:sz w:val="24"/>
          <w:szCs w:val="24"/>
        </w:rPr>
        <w:t>R.anim.slide_in_bottom</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R.anim.slide_out_bottom</w:t>
      </w:r>
      <w:proofErr w:type="spellEnd"/>
      <w:r w:rsidRPr="00250466">
        <w:rPr>
          <w:rFonts w:eastAsia="Times New Roman"/>
          <w:color w:val="000000"/>
          <w:sz w:val="24"/>
          <w:szCs w:val="24"/>
        </w:rPr>
        <w:t>);</w:t>
      </w:r>
    </w:p>
    <w:p w14:paraId="1766B638" w14:textId="77777777" w:rsidR="00E85228" w:rsidRPr="00250466" w:rsidRDefault="00E85228" w:rsidP="00607475">
      <w:pPr>
        <w:pStyle w:val="HTMLPreformatted"/>
        <w:shd w:val="clear" w:color="auto" w:fill="FFFFFF"/>
        <w:rPr>
          <w:rFonts w:eastAsia="Times New Roman"/>
          <w:color w:val="000000"/>
          <w:sz w:val="24"/>
          <w:szCs w:val="24"/>
        </w:rPr>
      </w:pPr>
    </w:p>
    <w:p w14:paraId="216BD5D9" w14:textId="77777777" w:rsidR="00E85228" w:rsidRDefault="00607475" w:rsidP="00545B04">
      <w:pPr>
        <w:pStyle w:val="HTMLPreformatted"/>
        <w:shd w:val="clear" w:color="auto" w:fill="FFFFFF"/>
        <w:rPr>
          <w:rFonts w:eastAsia="Times New Roman"/>
          <w:color w:val="000000"/>
          <w:sz w:val="24"/>
          <w:szCs w:val="24"/>
        </w:rPr>
      </w:pPr>
      <w:r w:rsidRPr="00250466">
        <w:rPr>
          <w:rFonts w:eastAsia="Times New Roman"/>
          <w:color w:val="000000"/>
          <w:sz w:val="24"/>
          <w:szCs w:val="24"/>
        </w:rPr>
        <w:lastRenderedPageBreak/>
        <w:br/>
      </w:r>
      <w:proofErr w:type="spellStart"/>
      <w:r w:rsidRPr="00250466">
        <w:rPr>
          <w:rFonts w:eastAsia="Times New Roman"/>
          <w:color w:val="000000"/>
          <w:sz w:val="24"/>
          <w:szCs w:val="24"/>
        </w:rPr>
        <w:t>CcInterface</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ccInterface</w:t>
      </w:r>
      <w:proofErr w:type="spellEnd"/>
      <w:r w:rsidRPr="00250466">
        <w:rPr>
          <w:rFonts w:eastAsia="Times New Roman"/>
          <w:color w:val="000000"/>
          <w:sz w:val="24"/>
          <w:szCs w:val="24"/>
        </w:rPr>
        <w:t xml:space="preserve"> = </w:t>
      </w:r>
      <w:r w:rsidRPr="00250466">
        <w:rPr>
          <w:rFonts w:eastAsia="Times New Roman"/>
          <w:b/>
          <w:bCs/>
          <w:color w:val="000080"/>
          <w:sz w:val="24"/>
          <w:szCs w:val="24"/>
        </w:rPr>
        <w:t xml:space="preserve">new </w:t>
      </w:r>
      <w:proofErr w:type="spellStart"/>
      <w:proofErr w:type="gramStart"/>
      <w:r w:rsidRPr="00250466">
        <w:rPr>
          <w:rFonts w:eastAsia="Times New Roman"/>
          <w:color w:val="000000"/>
          <w:sz w:val="24"/>
          <w:szCs w:val="24"/>
        </w:rPr>
        <w:t>CcInterface</w:t>
      </w:r>
      <w:proofErr w:type="spellEnd"/>
      <w:r w:rsidRPr="00250466">
        <w:rPr>
          <w:rFonts w:eastAsia="Times New Roman"/>
          <w:color w:val="000000"/>
          <w:sz w:val="24"/>
          <w:szCs w:val="24"/>
        </w:rPr>
        <w:t>(</w:t>
      </w:r>
      <w:proofErr w:type="gramEnd"/>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proofErr w:type="spellStart"/>
      <w:r w:rsidRPr="00250466">
        <w:rPr>
          <w:rFonts w:eastAsia="Times New Roman"/>
          <w:b/>
          <w:bCs/>
          <w:color w:val="660E7A"/>
          <w:sz w:val="24"/>
          <w:szCs w:val="24"/>
        </w:rPr>
        <w:t>ccSettings</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proofErr w:type="spellStart"/>
      <w:r w:rsidRPr="00250466">
        <w:rPr>
          <w:rFonts w:eastAsia="Times New Roman"/>
          <w:b/>
          <w:bCs/>
          <w:color w:val="660E7A"/>
          <w:sz w:val="24"/>
          <w:szCs w:val="24"/>
        </w:rPr>
        <w:t>ccSettings</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CcSettings</w:t>
      </w:r>
      <w:proofErr w:type="spellEnd"/>
      <w:r w:rsidRPr="00250466">
        <w:rPr>
          <w:rFonts w:eastAsia="Times New Roman"/>
          <w:color w:val="000000"/>
          <w:sz w:val="24"/>
          <w:szCs w:val="24"/>
        </w:rPr>
        <w:t>(</w:t>
      </w:r>
      <w:r w:rsidRPr="00250466">
        <w:rPr>
          <w:rFonts w:eastAsia="Times New Roman"/>
          <w:b/>
          <w:bCs/>
          <w:color w:val="000080"/>
          <w:sz w:val="24"/>
          <w:szCs w:val="24"/>
        </w:rPr>
        <w:t>this</w:t>
      </w:r>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b/>
          <w:bCs/>
          <w:color w:val="000080"/>
          <w:sz w:val="24"/>
          <w:szCs w:val="24"/>
        </w:rPr>
        <w:t xml:space="preserve">if </w:t>
      </w:r>
      <w:r w:rsidRPr="00250466">
        <w:rPr>
          <w:rFonts w:eastAsia="Times New Roman"/>
          <w:color w:val="000000"/>
          <w:sz w:val="24"/>
          <w:szCs w:val="24"/>
        </w:rPr>
        <w:t>(</w:t>
      </w:r>
      <w:proofErr w:type="spellStart"/>
      <w:r w:rsidRPr="00250466">
        <w:rPr>
          <w:rFonts w:eastAsia="Times New Roman"/>
          <w:b/>
          <w:bCs/>
          <w:color w:val="660E7A"/>
          <w:sz w:val="24"/>
          <w:szCs w:val="24"/>
        </w:rPr>
        <w:t>ccLaunchInput</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null</w:t>
      </w:r>
      <w:r w:rsidRPr="00250466">
        <w:rPr>
          <w:rFonts w:eastAsia="Times New Roman"/>
          <w:color w:val="000000"/>
          <w:sz w:val="24"/>
          <w:szCs w:val="24"/>
        </w:rPr>
        <w:t xml:space="preserve">) </w:t>
      </w:r>
      <w:proofErr w:type="spellStart"/>
      <w:r w:rsidRPr="00250466">
        <w:rPr>
          <w:rFonts w:eastAsia="Times New Roman"/>
          <w:b/>
          <w:bCs/>
          <w:color w:val="660E7A"/>
          <w:sz w:val="24"/>
          <w:szCs w:val="24"/>
        </w:rPr>
        <w:t>ccLaunchInput</w:t>
      </w:r>
      <w:proofErr w:type="spellEnd"/>
      <w:r w:rsidRPr="00250466">
        <w:rPr>
          <w:rFonts w:eastAsia="Times New Roman"/>
          <w:b/>
          <w:bCs/>
          <w:color w:val="660E7A"/>
          <w:sz w:val="24"/>
          <w:szCs w:val="24"/>
        </w:rPr>
        <w:t xml:space="preserve"> </w:t>
      </w:r>
      <w:r w:rsidRPr="00250466">
        <w:rPr>
          <w:rFonts w:eastAsia="Times New Roman"/>
          <w:color w:val="000000"/>
          <w:sz w:val="24"/>
          <w:szCs w:val="24"/>
        </w:rPr>
        <w:t xml:space="preserve">= </w:t>
      </w:r>
      <w:r w:rsidRPr="00250466">
        <w:rPr>
          <w:rFonts w:eastAsia="Times New Roman"/>
          <w:b/>
          <w:bCs/>
          <w:color w:val="000080"/>
          <w:sz w:val="24"/>
          <w:szCs w:val="24"/>
        </w:rPr>
        <w:t xml:space="preserve">new </w:t>
      </w:r>
      <w:proofErr w:type="spellStart"/>
      <w:r w:rsidRPr="00250466">
        <w:rPr>
          <w:rFonts w:eastAsia="Times New Roman"/>
          <w:color w:val="000000"/>
          <w:sz w:val="24"/>
          <w:szCs w:val="24"/>
        </w:rPr>
        <w:t>CcLaunchInput</w:t>
      </w:r>
      <w:proofErr w:type="spellEnd"/>
      <w:r w:rsidRPr="00250466">
        <w:rPr>
          <w:rFonts w:eastAsia="Times New Roman"/>
          <w:color w:val="000000"/>
          <w:sz w:val="24"/>
          <w:szCs w:val="24"/>
        </w:rPr>
        <w:t>();</w:t>
      </w:r>
      <w:r w:rsidRPr="00250466">
        <w:rPr>
          <w:rFonts w:eastAsia="Times New Roman"/>
          <w:color w:val="000000"/>
          <w:sz w:val="24"/>
          <w:szCs w:val="24"/>
        </w:rPr>
        <w:br/>
      </w:r>
      <w:proofErr w:type="spellStart"/>
      <w:r w:rsidRPr="00250466">
        <w:rPr>
          <w:rFonts w:eastAsia="Times New Roman"/>
          <w:b/>
          <w:bCs/>
          <w:color w:val="660E7A"/>
          <w:sz w:val="24"/>
          <w:szCs w:val="24"/>
        </w:rPr>
        <w:t>ccLaunchInput</w:t>
      </w:r>
      <w:r w:rsidRPr="00250466">
        <w:rPr>
          <w:rFonts w:eastAsia="Times New Roman"/>
          <w:color w:val="000000"/>
          <w:sz w:val="24"/>
          <w:szCs w:val="24"/>
        </w:rPr>
        <w:t>.setProductModelSelectionType</w:t>
      </w:r>
      <w:proofErr w:type="spellEnd"/>
      <w:r w:rsidRPr="00250466">
        <w:rPr>
          <w:rFonts w:eastAsia="Times New Roman"/>
          <w:color w:val="000000"/>
          <w:sz w:val="24"/>
          <w:szCs w:val="24"/>
        </w:rPr>
        <w:t>(</w:t>
      </w:r>
      <w:proofErr w:type="spellStart"/>
      <w:r w:rsidR="001B7549" w:rsidRPr="001B7549">
        <w:rPr>
          <w:color w:val="000000"/>
          <w:sz w:val="24"/>
          <w:szCs w:val="24"/>
        </w:rPr>
        <w:t>productsSelection</w:t>
      </w:r>
      <w:proofErr w:type="spellEnd"/>
      <w:r w:rsidRPr="00250466">
        <w:rPr>
          <w:rFonts w:eastAsia="Times New Roman"/>
          <w:color w:val="000000"/>
          <w:sz w:val="24"/>
          <w:szCs w:val="24"/>
        </w:rPr>
        <w:t>);</w:t>
      </w:r>
    </w:p>
    <w:p w14:paraId="4AAE555C" w14:textId="77777777" w:rsidR="00E86EBE" w:rsidRDefault="00E86EBE" w:rsidP="00545B04">
      <w:pPr>
        <w:pStyle w:val="HTMLPreformatted"/>
        <w:shd w:val="clear" w:color="auto" w:fill="FFFFFF"/>
        <w:rPr>
          <w:rFonts w:eastAsia="Times New Roman"/>
          <w:color w:val="000000"/>
          <w:sz w:val="24"/>
          <w:szCs w:val="24"/>
        </w:rPr>
      </w:pPr>
    </w:p>
    <w:p w14:paraId="712BE80A" w14:textId="78B91AEA" w:rsidR="00E86EBE" w:rsidRPr="00E86EBE" w:rsidRDefault="00E86EBE" w:rsidP="00E86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proofErr w:type="gramStart"/>
      <w:r w:rsidRPr="00E86EBE">
        <w:rPr>
          <w:rFonts w:ascii="Courier New" w:hAnsi="Courier New" w:cs="Courier New"/>
          <w:color w:val="000000"/>
          <w:sz w:val="18"/>
          <w:szCs w:val="18"/>
          <w:shd w:val="clear" w:color="auto" w:fill="E4E4FF"/>
        </w:rPr>
        <w:t>ccLaunchInput</w:t>
      </w:r>
      <w:r w:rsidRPr="00E86EBE">
        <w:rPr>
          <w:rFonts w:ascii="Courier New" w:hAnsi="Courier New" w:cs="Courier New"/>
          <w:color w:val="000000"/>
          <w:sz w:val="18"/>
          <w:szCs w:val="18"/>
        </w:rPr>
        <w:t>.setLiveChatUrl</w:t>
      </w:r>
      <w:proofErr w:type="spellEnd"/>
      <w:r w:rsidRPr="00E86EBE">
        <w:rPr>
          <w:rFonts w:ascii="Courier New" w:hAnsi="Courier New" w:cs="Courier New"/>
          <w:color w:val="000000"/>
          <w:sz w:val="18"/>
          <w:szCs w:val="18"/>
        </w:rPr>
        <w:t>(</w:t>
      </w:r>
      <w:proofErr w:type="gramEnd"/>
      <w:r>
        <w:rPr>
          <w:rFonts w:ascii="Courier New" w:hAnsi="Courier New" w:cs="Courier New"/>
          <w:color w:val="000000"/>
          <w:sz w:val="18"/>
          <w:szCs w:val="18"/>
        </w:rPr>
        <w:t xml:space="preserve">“live chat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 //optional</w:t>
      </w:r>
    </w:p>
    <w:p w14:paraId="3ED2F073" w14:textId="40F79BEE" w:rsidR="00545B04" w:rsidRDefault="00607475" w:rsidP="00545B04">
      <w:pPr>
        <w:pStyle w:val="HTMLPreformatted"/>
        <w:shd w:val="clear" w:color="auto" w:fill="FFFFFF"/>
        <w:rPr>
          <w:rFonts w:eastAsia="Times New Roman"/>
          <w:b/>
          <w:bCs/>
          <w:color w:val="000080"/>
          <w:sz w:val="24"/>
          <w:szCs w:val="24"/>
        </w:rPr>
      </w:pPr>
      <w:r w:rsidRPr="00250466">
        <w:rPr>
          <w:rFonts w:eastAsia="Times New Roman"/>
          <w:color w:val="000000"/>
          <w:sz w:val="24"/>
          <w:szCs w:val="24"/>
        </w:rPr>
        <w:br/>
      </w:r>
      <w:r w:rsidRPr="00250466">
        <w:rPr>
          <w:rFonts w:eastAsia="Times New Roman"/>
          <w:color w:val="000000"/>
          <w:sz w:val="24"/>
          <w:szCs w:val="24"/>
        </w:rPr>
        <w:br/>
      </w:r>
      <w:proofErr w:type="spellStart"/>
      <w:r w:rsidRPr="00250466">
        <w:rPr>
          <w:rFonts w:eastAsia="Times New Roman"/>
          <w:color w:val="000000"/>
          <w:sz w:val="24"/>
          <w:szCs w:val="24"/>
        </w:rPr>
        <w:t>CcDependencies</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ccDependencies</w:t>
      </w:r>
      <w:proofErr w:type="spellEnd"/>
      <w:r w:rsidRPr="00250466">
        <w:rPr>
          <w:rFonts w:eastAsia="Times New Roman"/>
          <w:color w:val="000000"/>
          <w:sz w:val="24"/>
          <w:szCs w:val="24"/>
        </w:rPr>
        <w:t xml:space="preserve"> = </w:t>
      </w:r>
      <w:r w:rsidRPr="00250466">
        <w:rPr>
          <w:rFonts w:eastAsia="Times New Roman"/>
          <w:b/>
          <w:bCs/>
          <w:color w:val="000080"/>
          <w:sz w:val="24"/>
          <w:szCs w:val="24"/>
        </w:rPr>
        <w:t xml:space="preserve">new </w:t>
      </w:r>
    </w:p>
    <w:p w14:paraId="7EE93D93" w14:textId="0CADBCAD" w:rsidR="00607475" w:rsidRPr="00250466" w:rsidRDefault="00607475" w:rsidP="00607475">
      <w:pPr>
        <w:pStyle w:val="HTMLPreformatted"/>
        <w:shd w:val="clear" w:color="auto" w:fill="FFFFFF"/>
        <w:rPr>
          <w:rFonts w:eastAsia="Times New Roman"/>
          <w:color w:val="000000"/>
          <w:sz w:val="24"/>
          <w:szCs w:val="24"/>
        </w:rPr>
      </w:pPr>
      <w:proofErr w:type="spellStart"/>
      <w:proofErr w:type="gramStart"/>
      <w:r w:rsidRPr="00250466">
        <w:rPr>
          <w:rFonts w:eastAsia="Times New Roman"/>
          <w:color w:val="000000"/>
          <w:sz w:val="24"/>
          <w:szCs w:val="24"/>
        </w:rPr>
        <w:t>CcDependencies</w:t>
      </w:r>
      <w:proofErr w:type="spellEnd"/>
      <w:r w:rsidRPr="00250466">
        <w:rPr>
          <w:rFonts w:eastAsia="Times New Roman"/>
          <w:color w:val="000000"/>
          <w:sz w:val="24"/>
          <w:szCs w:val="24"/>
        </w:rPr>
        <w:t>(</w:t>
      </w:r>
      <w:proofErr w:type="spellStart"/>
      <w:proofErr w:type="gramEnd"/>
      <w:r w:rsidR="00545B04" w:rsidRPr="001B7549">
        <w:rPr>
          <w:rFonts w:eastAsia="Times New Roman"/>
          <w:color w:val="000000"/>
          <w:sz w:val="24"/>
          <w:szCs w:val="24"/>
          <w:shd w:val="clear" w:color="auto" w:fill="E4E4FF"/>
        </w:rPr>
        <w:t>mAppInfraInterface</w:t>
      </w:r>
      <w:proofErr w:type="spellEnd"/>
      <w:r w:rsidRPr="00250466">
        <w:rPr>
          <w:rFonts w:eastAsia="Times New Roman"/>
          <w:color w:val="000000"/>
          <w:sz w:val="24"/>
          <w:szCs w:val="24"/>
        </w:rPr>
        <w:t>);</w:t>
      </w:r>
      <w:r w:rsidRPr="00250466">
        <w:rPr>
          <w:rFonts w:eastAsia="Times New Roman"/>
          <w:color w:val="000000"/>
          <w:sz w:val="24"/>
          <w:szCs w:val="24"/>
        </w:rPr>
        <w:br/>
      </w:r>
      <w:r w:rsidRPr="00250466">
        <w:rPr>
          <w:rFonts w:eastAsia="Times New Roman"/>
          <w:color w:val="000000"/>
          <w:sz w:val="24"/>
          <w:szCs w:val="24"/>
        </w:rPr>
        <w:br/>
      </w:r>
      <w:proofErr w:type="spellStart"/>
      <w:r w:rsidRPr="00250466">
        <w:rPr>
          <w:rFonts w:eastAsia="Times New Roman"/>
          <w:color w:val="000000"/>
          <w:sz w:val="24"/>
          <w:szCs w:val="24"/>
        </w:rPr>
        <w:t>ccInterface.init</w:t>
      </w:r>
      <w:proofErr w:type="spellEnd"/>
      <w:r w:rsidRPr="00250466">
        <w:rPr>
          <w:rFonts w:eastAsia="Times New Roman"/>
          <w:color w:val="000000"/>
          <w:sz w:val="24"/>
          <w:szCs w:val="24"/>
        </w:rPr>
        <w:t>(</w:t>
      </w:r>
      <w:proofErr w:type="spellStart"/>
      <w:r w:rsidRPr="00250466">
        <w:rPr>
          <w:rFonts w:eastAsia="Times New Roman"/>
          <w:color w:val="000000"/>
          <w:sz w:val="24"/>
          <w:szCs w:val="24"/>
        </w:rPr>
        <w:t>ccDependencies</w:t>
      </w:r>
      <w:proofErr w:type="spellEnd"/>
      <w:r w:rsidRPr="00250466">
        <w:rPr>
          <w:rFonts w:eastAsia="Times New Roman"/>
          <w:color w:val="000000"/>
          <w:sz w:val="24"/>
          <w:szCs w:val="24"/>
        </w:rPr>
        <w:t xml:space="preserve">, </w:t>
      </w:r>
      <w:proofErr w:type="spellStart"/>
      <w:r w:rsidRPr="00250466">
        <w:rPr>
          <w:rFonts w:eastAsia="Times New Roman"/>
          <w:b/>
          <w:bCs/>
          <w:color w:val="660E7A"/>
          <w:sz w:val="24"/>
          <w:szCs w:val="24"/>
        </w:rPr>
        <w:t>ccSettings</w:t>
      </w:r>
      <w:proofErr w:type="spellEnd"/>
      <w:r w:rsidRPr="00250466">
        <w:rPr>
          <w:rFonts w:eastAsia="Times New Roman"/>
          <w:color w:val="000000"/>
          <w:sz w:val="24"/>
          <w:szCs w:val="24"/>
        </w:rPr>
        <w:t>);</w:t>
      </w:r>
      <w:r w:rsidRPr="00250466">
        <w:rPr>
          <w:rFonts w:eastAsia="Times New Roman"/>
          <w:color w:val="000000"/>
          <w:sz w:val="24"/>
          <w:szCs w:val="24"/>
        </w:rPr>
        <w:br/>
      </w:r>
      <w:proofErr w:type="spellStart"/>
      <w:r w:rsidRPr="00250466">
        <w:rPr>
          <w:rFonts w:eastAsia="Times New Roman"/>
          <w:color w:val="000000"/>
          <w:sz w:val="24"/>
          <w:szCs w:val="24"/>
        </w:rPr>
        <w:t>ccInterface.launch</w:t>
      </w:r>
      <w:proofErr w:type="spellEnd"/>
      <w:r w:rsidRPr="00250466">
        <w:rPr>
          <w:rFonts w:eastAsia="Times New Roman"/>
          <w:color w:val="000000"/>
          <w:sz w:val="24"/>
          <w:szCs w:val="24"/>
        </w:rPr>
        <w:t>(</w:t>
      </w:r>
      <w:proofErr w:type="spellStart"/>
      <w:r w:rsidRPr="00250466">
        <w:rPr>
          <w:rFonts w:eastAsia="Times New Roman"/>
          <w:color w:val="000000"/>
          <w:sz w:val="24"/>
          <w:szCs w:val="24"/>
        </w:rPr>
        <w:t>activityLauncher</w:t>
      </w:r>
      <w:proofErr w:type="spellEnd"/>
      <w:r w:rsidRPr="00250466">
        <w:rPr>
          <w:rFonts w:eastAsia="Times New Roman"/>
          <w:color w:val="000000"/>
          <w:sz w:val="24"/>
          <w:szCs w:val="24"/>
        </w:rPr>
        <w:t xml:space="preserve">, </w:t>
      </w:r>
      <w:proofErr w:type="spellStart"/>
      <w:r w:rsidRPr="00250466">
        <w:rPr>
          <w:rFonts w:eastAsia="Times New Roman"/>
          <w:b/>
          <w:bCs/>
          <w:color w:val="660E7A"/>
          <w:sz w:val="24"/>
          <w:szCs w:val="24"/>
        </w:rPr>
        <w:t>ccLaunchInput</w:t>
      </w:r>
      <w:proofErr w:type="spellEnd"/>
      <w:r w:rsidRPr="00250466">
        <w:rPr>
          <w:rFonts w:eastAsia="Times New Roman"/>
          <w:color w:val="000000"/>
          <w:sz w:val="24"/>
          <w:szCs w:val="24"/>
        </w:rPr>
        <w:t>);</w:t>
      </w:r>
    </w:p>
    <w:p w14:paraId="275899A3" w14:textId="72CCCCEB" w:rsidR="003E2C0A" w:rsidRPr="003E2C0A" w:rsidRDefault="003E2C0A" w:rsidP="003E2C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color w:val="000000"/>
          <w:sz w:val="22"/>
          <w:szCs w:val="22"/>
        </w:rPr>
      </w:pPr>
    </w:p>
    <w:p w14:paraId="49E907C3" w14:textId="77777777" w:rsidR="00E85228" w:rsidRDefault="003E2C0A" w:rsidP="00524FE1">
      <w:pPr>
        <w:spacing w:before="100" w:beforeAutospacing="1" w:after="100" w:afterAutospacing="1"/>
        <w:rPr>
          <w:rFonts w:cs="Arial"/>
          <w:color w:val="000000"/>
          <w:sz w:val="22"/>
          <w:szCs w:val="22"/>
        </w:rPr>
      </w:pPr>
      <w:r>
        <w:rPr>
          <w:rFonts w:cs="Arial"/>
          <w:color w:val="000000"/>
          <w:sz w:val="22"/>
          <w:szCs w:val="22"/>
        </w:rPr>
        <w:tab/>
        <w:t xml:space="preserve">    </w:t>
      </w:r>
      <w:r w:rsidR="00524FE1">
        <w:rPr>
          <w:rFonts w:cs="Arial"/>
          <w:color w:val="000000"/>
          <w:sz w:val="22"/>
          <w:szCs w:val="22"/>
        </w:rPr>
        <w:t xml:space="preserve">  Note: </w:t>
      </w:r>
      <w:r w:rsidR="00E85228">
        <w:rPr>
          <w:rFonts w:cs="Arial"/>
          <w:color w:val="000000"/>
          <w:sz w:val="22"/>
          <w:szCs w:val="22"/>
        </w:rPr>
        <w:t xml:space="preserve">1. </w:t>
      </w:r>
      <w:proofErr w:type="spellStart"/>
      <w:r w:rsidR="00524FE1">
        <w:rPr>
          <w:rFonts w:cs="Arial"/>
          <w:color w:val="000000"/>
          <w:sz w:val="22"/>
          <w:szCs w:val="22"/>
        </w:rPr>
        <w:t>ctnlist</w:t>
      </w:r>
      <w:proofErr w:type="spellEnd"/>
      <w:r w:rsidR="00524FE1">
        <w:rPr>
          <w:rFonts w:cs="Arial"/>
          <w:color w:val="000000"/>
          <w:sz w:val="22"/>
          <w:szCs w:val="22"/>
        </w:rPr>
        <w:t xml:space="preserve"> is string array of CTN numbers</w:t>
      </w:r>
      <w:r w:rsidR="00E85228">
        <w:rPr>
          <w:rFonts w:cs="Arial"/>
          <w:color w:val="000000"/>
          <w:sz w:val="22"/>
          <w:szCs w:val="22"/>
        </w:rPr>
        <w:t xml:space="preserve"> </w:t>
      </w:r>
    </w:p>
    <w:p w14:paraId="2BE08FAF" w14:textId="1B38328C" w:rsidR="004518A4" w:rsidRDefault="00E85228" w:rsidP="00E85228">
      <w:pPr>
        <w:spacing w:before="100" w:beforeAutospacing="1" w:after="100" w:afterAutospacing="1"/>
        <w:ind w:left="1440"/>
        <w:rPr>
          <w:rFonts w:cs="Arial"/>
          <w:color w:val="000000"/>
          <w:sz w:val="22"/>
          <w:szCs w:val="22"/>
        </w:rPr>
      </w:pPr>
      <w:r>
        <w:rPr>
          <w:rFonts w:cs="Arial"/>
          <w:color w:val="000000"/>
          <w:sz w:val="22"/>
          <w:szCs w:val="22"/>
        </w:rPr>
        <w:t xml:space="preserve">     2. </w:t>
      </w:r>
      <w:proofErr w:type="spellStart"/>
      <w:proofErr w:type="gramStart"/>
      <w:r>
        <w:rPr>
          <w:rFonts w:cs="Arial"/>
          <w:color w:val="000000"/>
          <w:sz w:val="22"/>
          <w:szCs w:val="22"/>
        </w:rPr>
        <w:t>setLiveChatUrl</w:t>
      </w:r>
      <w:proofErr w:type="spellEnd"/>
      <w:proofErr w:type="gramEnd"/>
      <w:r>
        <w:rPr>
          <w:rFonts w:cs="Arial"/>
          <w:color w:val="000000"/>
          <w:sz w:val="22"/>
          <w:szCs w:val="22"/>
        </w:rPr>
        <w:t xml:space="preserve"> </w:t>
      </w:r>
      <w:proofErr w:type="spellStart"/>
      <w:r>
        <w:rPr>
          <w:rFonts w:cs="Arial"/>
          <w:color w:val="000000"/>
          <w:sz w:val="22"/>
          <w:szCs w:val="22"/>
        </w:rPr>
        <w:t>Api</w:t>
      </w:r>
      <w:proofErr w:type="spellEnd"/>
      <w:r>
        <w:rPr>
          <w:rFonts w:cs="Arial"/>
          <w:color w:val="000000"/>
          <w:sz w:val="22"/>
          <w:szCs w:val="22"/>
        </w:rPr>
        <w:t xml:space="preserve"> is optional. You can also set from digitalcare_config.xml</w:t>
      </w:r>
    </w:p>
    <w:p w14:paraId="78D7436D" w14:textId="77777777" w:rsidR="004557A4" w:rsidRPr="0054032E" w:rsidRDefault="004557A4" w:rsidP="004557A4">
      <w:pPr>
        <w:pStyle w:val="Heading1"/>
        <w:rPr>
          <w:rFonts w:cs="Arial"/>
        </w:rPr>
      </w:pPr>
      <w:bookmarkStart w:id="28" w:name="_Toc444883180"/>
      <w:r w:rsidRPr="0054032E">
        <w:rPr>
          <w:rFonts w:cs="Arial"/>
        </w:rPr>
        <w:t>How to invoke Digital care as Fragment?</w:t>
      </w:r>
      <w:bookmarkEnd w:id="28"/>
    </w:p>
    <w:p w14:paraId="7542A767" w14:textId="77777777" w:rsidR="004557A4" w:rsidRDefault="004557A4" w:rsidP="004557A4">
      <w:pPr>
        <w:pStyle w:val="ListParagraph"/>
        <w:spacing w:before="100" w:beforeAutospacing="1" w:after="100" w:afterAutospacing="1"/>
        <w:ind w:left="795"/>
        <w:rPr>
          <w:rFonts w:cs="Arial"/>
          <w:szCs w:val="24"/>
        </w:rPr>
      </w:pPr>
      <w:r>
        <w:rPr>
          <w:rFonts w:cs="Arial"/>
          <w:szCs w:val="24"/>
        </w:rPr>
        <w:t>Please note that there is an API change for invocation. Now there is a single API to launch as activity and fragment.</w:t>
      </w:r>
    </w:p>
    <w:p w14:paraId="0AE9AAA7" w14:textId="77777777" w:rsidR="004557A4" w:rsidRDefault="004557A4" w:rsidP="004557A4">
      <w:pPr>
        <w:pStyle w:val="ListParagraph"/>
        <w:spacing w:before="100" w:beforeAutospacing="1" w:after="100" w:afterAutospacing="1"/>
        <w:rPr>
          <w:rFonts w:cs="Arial"/>
          <w:szCs w:val="24"/>
        </w:rPr>
      </w:pPr>
    </w:p>
    <w:p w14:paraId="41447EC4" w14:textId="77777777" w:rsidR="004557A4" w:rsidRDefault="004557A4" w:rsidP="004557A4">
      <w:pPr>
        <w:pStyle w:val="ListParagraph"/>
        <w:spacing w:before="100" w:beforeAutospacing="1" w:after="100" w:afterAutospacing="1"/>
        <w:rPr>
          <w:rFonts w:cs="Arial"/>
          <w:szCs w:val="24"/>
        </w:rPr>
      </w:pPr>
      <w:r>
        <w:rPr>
          <w:rFonts w:cs="Arial"/>
          <w:szCs w:val="24"/>
        </w:rPr>
        <w:t xml:space="preserve"> Here </w:t>
      </w:r>
      <w:proofErr w:type="spellStart"/>
      <w:r>
        <w:rPr>
          <w:rFonts w:cs="Arial"/>
          <w:szCs w:val="24"/>
        </w:rPr>
        <w:t>UiLauncher</w:t>
      </w:r>
      <w:proofErr w:type="spellEnd"/>
      <w:r>
        <w:rPr>
          <w:rFonts w:cs="Arial"/>
          <w:szCs w:val="24"/>
        </w:rPr>
        <w:t xml:space="preserve"> is a base class which has 2 sub classes called </w:t>
      </w:r>
      <w:proofErr w:type="spellStart"/>
      <w:r>
        <w:rPr>
          <w:rFonts w:cs="Arial"/>
          <w:szCs w:val="24"/>
        </w:rPr>
        <w:t>ActivityLauncher</w:t>
      </w:r>
      <w:proofErr w:type="spellEnd"/>
      <w:r>
        <w:rPr>
          <w:rFonts w:cs="Arial"/>
          <w:szCs w:val="24"/>
        </w:rPr>
        <w:t xml:space="preserve"> and </w:t>
      </w:r>
      <w:proofErr w:type="spellStart"/>
      <w:r>
        <w:rPr>
          <w:rFonts w:cs="Arial"/>
          <w:szCs w:val="24"/>
        </w:rPr>
        <w:t>FragmentLauncher</w:t>
      </w:r>
      <w:proofErr w:type="spellEnd"/>
    </w:p>
    <w:p w14:paraId="7BC00495" w14:textId="77777777" w:rsidR="004557A4" w:rsidRDefault="004557A4" w:rsidP="004557A4">
      <w:pPr>
        <w:pStyle w:val="ListParagraph"/>
        <w:spacing w:before="100" w:beforeAutospacing="1" w:after="100" w:afterAutospacing="1"/>
        <w:rPr>
          <w:rFonts w:cs="Arial"/>
          <w:szCs w:val="24"/>
        </w:rPr>
      </w:pPr>
      <w:proofErr w:type="spellStart"/>
      <w:r>
        <w:rPr>
          <w:rFonts w:cs="Arial"/>
          <w:szCs w:val="24"/>
        </w:rPr>
        <w:t>ProductSelection</w:t>
      </w:r>
      <w:proofErr w:type="spellEnd"/>
      <w:r>
        <w:rPr>
          <w:rFonts w:cs="Arial"/>
          <w:szCs w:val="24"/>
        </w:rPr>
        <w:t xml:space="preserve"> type denotes the kind of inputs to support multiple products.</w:t>
      </w:r>
    </w:p>
    <w:p w14:paraId="107CD11A" w14:textId="77777777" w:rsidR="004557A4" w:rsidRPr="002C0783" w:rsidRDefault="004557A4" w:rsidP="004557A4">
      <w:pPr>
        <w:pStyle w:val="ListParagraph"/>
        <w:spacing w:before="100" w:beforeAutospacing="1" w:after="100" w:afterAutospacing="1"/>
        <w:rPr>
          <w:rFonts w:cs="Arial"/>
          <w:b/>
          <w:szCs w:val="24"/>
        </w:rPr>
      </w:pPr>
      <w:r w:rsidRPr="002C0783">
        <w:rPr>
          <w:rFonts w:cs="Arial"/>
          <w:b/>
          <w:szCs w:val="24"/>
        </w:rPr>
        <w:t>Please note that we currently support hardcoded list of products.</w:t>
      </w:r>
    </w:p>
    <w:p w14:paraId="1F6E876C" w14:textId="77777777" w:rsidR="004557A4" w:rsidRDefault="004557A4" w:rsidP="004557A4">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cs="Arial"/>
          <w:color w:val="000000"/>
          <w:sz w:val="22"/>
          <w:szCs w:val="22"/>
        </w:rPr>
      </w:pPr>
    </w:p>
    <w:p w14:paraId="6E4DFDD1" w14:textId="77777777" w:rsidR="004557A4" w:rsidRDefault="004557A4" w:rsidP="004557A4">
      <w:pPr>
        <w:pStyle w:val="ListParagraph"/>
        <w:numPr>
          <w:ilvl w:val="0"/>
          <w:numId w:val="40"/>
        </w:numPr>
        <w:spacing w:before="100" w:beforeAutospacing="1" w:after="100" w:afterAutospacing="1"/>
        <w:rPr>
          <w:rFonts w:cs="Arial"/>
          <w:szCs w:val="24"/>
        </w:rPr>
      </w:pPr>
      <w:r>
        <w:rPr>
          <w:rFonts w:cs="Arial"/>
          <w:szCs w:val="24"/>
        </w:rPr>
        <w:t xml:space="preserve">Create an instance of activity launcher and insert activity orientation type and </w:t>
      </w:r>
      <w:proofErr w:type="spellStart"/>
      <w:r>
        <w:rPr>
          <w:rFonts w:cs="Arial"/>
          <w:szCs w:val="24"/>
        </w:rPr>
        <w:t>UiKitTheme</w:t>
      </w:r>
      <w:proofErr w:type="spellEnd"/>
      <w:r>
        <w:rPr>
          <w:rFonts w:cs="Arial"/>
          <w:szCs w:val="24"/>
        </w:rPr>
        <w:t xml:space="preserve"> as parameters. Also create </w:t>
      </w:r>
      <w:proofErr w:type="spellStart"/>
      <w:r>
        <w:rPr>
          <w:rFonts w:cs="Arial"/>
          <w:szCs w:val="24"/>
        </w:rPr>
        <w:t>productselection</w:t>
      </w:r>
      <w:proofErr w:type="spellEnd"/>
      <w:r>
        <w:rPr>
          <w:rFonts w:cs="Arial"/>
          <w:szCs w:val="24"/>
        </w:rPr>
        <w:t xml:space="preserve"> type as below,</w:t>
      </w:r>
    </w:p>
    <w:p w14:paraId="410F34FC" w14:textId="77777777" w:rsidR="004557A4" w:rsidRDefault="004557A4" w:rsidP="004557A4">
      <w:pPr>
        <w:pStyle w:val="ListParagraph"/>
        <w:spacing w:before="100" w:beforeAutospacing="1" w:after="100" w:afterAutospacing="1"/>
        <w:ind w:left="1080"/>
        <w:rPr>
          <w:rFonts w:cs="Arial"/>
          <w:szCs w:val="24"/>
        </w:rPr>
      </w:pPr>
    </w:p>
    <w:p w14:paraId="33221DFA" w14:textId="63F89904" w:rsidR="00EB15E6" w:rsidRPr="00EB15E6" w:rsidRDefault="001B7549"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4"/>
        </w:rPr>
      </w:pPr>
      <w:proofErr w:type="spellStart"/>
      <w:r w:rsidRPr="00EB15E6">
        <w:rPr>
          <w:rFonts w:ascii="Courier New" w:hAnsi="Courier New" w:cs="Courier New"/>
          <w:color w:val="000000"/>
          <w:szCs w:val="24"/>
        </w:rPr>
        <w:t>HardcodedProductList</w:t>
      </w:r>
      <w:proofErr w:type="spellEnd"/>
      <w:r w:rsidRPr="00EB15E6">
        <w:rPr>
          <w:rFonts w:ascii="Courier New" w:hAnsi="Courier New" w:cs="Courier New"/>
          <w:color w:val="000000"/>
          <w:szCs w:val="24"/>
        </w:rPr>
        <w:t xml:space="preserve"> </w:t>
      </w:r>
      <w:proofErr w:type="spellStart"/>
      <w:r w:rsidR="00EB15E6" w:rsidRPr="00EB15E6">
        <w:rPr>
          <w:rFonts w:ascii="Courier New" w:hAnsi="Courier New" w:cs="Courier New"/>
          <w:color w:val="000000"/>
          <w:szCs w:val="24"/>
        </w:rPr>
        <w:t>productsSelection</w:t>
      </w:r>
      <w:proofErr w:type="spellEnd"/>
      <w:r w:rsidR="00EB15E6" w:rsidRPr="00EB15E6">
        <w:rPr>
          <w:rFonts w:ascii="Courier New" w:hAnsi="Courier New" w:cs="Courier New"/>
          <w:color w:val="000000"/>
          <w:szCs w:val="24"/>
        </w:rPr>
        <w:t xml:space="preserve"> = </w:t>
      </w:r>
      <w:r w:rsidR="00EB15E6" w:rsidRPr="00EB15E6">
        <w:rPr>
          <w:rFonts w:ascii="Courier New" w:hAnsi="Courier New" w:cs="Courier New"/>
          <w:b/>
          <w:bCs/>
          <w:color w:val="000080"/>
          <w:szCs w:val="24"/>
        </w:rPr>
        <w:t xml:space="preserve">new </w:t>
      </w:r>
      <w:proofErr w:type="spellStart"/>
      <w:proofErr w:type="gramStart"/>
      <w:r w:rsidR="00EB15E6" w:rsidRPr="00EB15E6">
        <w:rPr>
          <w:rFonts w:ascii="Courier New" w:hAnsi="Courier New" w:cs="Courier New"/>
          <w:color w:val="000000"/>
          <w:szCs w:val="24"/>
        </w:rPr>
        <w:t>HardcodedProductList</w:t>
      </w:r>
      <w:proofErr w:type="spellEnd"/>
      <w:r w:rsidR="00EB15E6" w:rsidRPr="00EB15E6">
        <w:rPr>
          <w:rFonts w:ascii="Courier New" w:hAnsi="Courier New" w:cs="Courier New"/>
          <w:color w:val="000000"/>
          <w:szCs w:val="24"/>
        </w:rPr>
        <w:t>(</w:t>
      </w:r>
      <w:proofErr w:type="spellStart"/>
      <w:proofErr w:type="gramEnd"/>
      <w:r w:rsidR="00EB15E6" w:rsidRPr="00EB15E6">
        <w:rPr>
          <w:rFonts w:ascii="Courier New" w:hAnsi="Courier New" w:cs="Courier New"/>
          <w:color w:val="000000"/>
          <w:szCs w:val="24"/>
        </w:rPr>
        <w:t>ctnList</w:t>
      </w:r>
      <w:proofErr w:type="spellEnd"/>
      <w:r w:rsidR="00EB15E6" w:rsidRPr="00EB15E6">
        <w:rPr>
          <w:rFonts w:ascii="Courier New" w:hAnsi="Courier New" w:cs="Courier New"/>
          <w:color w:val="000000"/>
          <w:szCs w:val="24"/>
        </w:rPr>
        <w:t>);</w:t>
      </w:r>
      <w:r w:rsidR="00EB15E6" w:rsidRPr="00EB15E6">
        <w:rPr>
          <w:rFonts w:ascii="Courier New" w:hAnsi="Courier New" w:cs="Courier New"/>
          <w:color w:val="000000"/>
          <w:szCs w:val="24"/>
        </w:rPr>
        <w:br/>
      </w:r>
      <w:proofErr w:type="spellStart"/>
      <w:r w:rsidR="00EB15E6" w:rsidRPr="00EB15E6">
        <w:rPr>
          <w:rFonts w:ascii="Courier New" w:hAnsi="Courier New" w:cs="Courier New"/>
          <w:color w:val="000000"/>
          <w:szCs w:val="24"/>
        </w:rPr>
        <w:t>productsSelection.setCatalog</w:t>
      </w:r>
      <w:proofErr w:type="spellEnd"/>
      <w:r w:rsidR="00EB15E6" w:rsidRPr="00EB15E6">
        <w:rPr>
          <w:rFonts w:ascii="Courier New" w:hAnsi="Courier New" w:cs="Courier New"/>
          <w:color w:val="000000"/>
          <w:szCs w:val="24"/>
        </w:rPr>
        <w:t>(</w:t>
      </w:r>
      <w:proofErr w:type="spellStart"/>
      <w:r w:rsidR="00EB15E6" w:rsidRPr="00EB15E6">
        <w:rPr>
          <w:rFonts w:ascii="Courier New" w:hAnsi="Courier New" w:cs="Courier New"/>
          <w:color w:val="000000"/>
          <w:szCs w:val="24"/>
        </w:rPr>
        <w:t>Catalog.CARE</w:t>
      </w:r>
      <w:proofErr w:type="spellEnd"/>
      <w:r w:rsidR="00EB15E6" w:rsidRPr="00EB15E6">
        <w:rPr>
          <w:rFonts w:ascii="Courier New" w:hAnsi="Courier New" w:cs="Courier New"/>
          <w:color w:val="000000"/>
          <w:szCs w:val="24"/>
        </w:rPr>
        <w:t>);</w:t>
      </w:r>
      <w:r w:rsidR="00EB15E6" w:rsidRPr="00EB15E6">
        <w:rPr>
          <w:rFonts w:ascii="Courier New" w:hAnsi="Courier New" w:cs="Courier New"/>
          <w:color w:val="000000"/>
          <w:szCs w:val="24"/>
        </w:rPr>
        <w:br/>
      </w:r>
      <w:proofErr w:type="spellStart"/>
      <w:r w:rsidR="00EB15E6" w:rsidRPr="00EB15E6">
        <w:rPr>
          <w:rFonts w:ascii="Courier New" w:hAnsi="Courier New" w:cs="Courier New"/>
          <w:color w:val="000000"/>
          <w:szCs w:val="24"/>
        </w:rPr>
        <w:t>productsSelection.setSector</w:t>
      </w:r>
      <w:proofErr w:type="spellEnd"/>
      <w:r w:rsidR="00EB15E6" w:rsidRPr="00EB15E6">
        <w:rPr>
          <w:rFonts w:ascii="Courier New" w:hAnsi="Courier New" w:cs="Courier New"/>
          <w:color w:val="000000"/>
          <w:szCs w:val="24"/>
        </w:rPr>
        <w:t>(Sector.B2C);</w:t>
      </w:r>
    </w:p>
    <w:p w14:paraId="6CA26FBB" w14:textId="77777777" w:rsidR="001B7549" w:rsidRDefault="004557A4" w:rsidP="00EB15E6">
      <w:pPr>
        <w:pStyle w:val="HTMLPreformatted"/>
        <w:shd w:val="clear" w:color="auto" w:fill="FFFFFF"/>
        <w:rPr>
          <w:rFonts w:eastAsia="Times New Roman"/>
          <w:color w:val="000000"/>
          <w:sz w:val="24"/>
          <w:szCs w:val="24"/>
        </w:rPr>
      </w:pPr>
      <w:r w:rsidRPr="00250466">
        <w:rPr>
          <w:rFonts w:cs="Arial"/>
          <w:color w:val="000000"/>
          <w:sz w:val="24"/>
          <w:szCs w:val="24"/>
          <w:highlight w:val="yellow"/>
        </w:rPr>
        <w:br/>
      </w:r>
      <w:r w:rsidRPr="00250466">
        <w:rPr>
          <w:rFonts w:cs="Arial"/>
          <w:color w:val="000000"/>
          <w:sz w:val="24"/>
          <w:szCs w:val="24"/>
          <w:highlight w:val="yellow"/>
        </w:rPr>
        <w:br/>
      </w:r>
      <w:r w:rsidR="00EB15E6" w:rsidRPr="00250466">
        <w:rPr>
          <w:rFonts w:eastAsia="Times New Roman"/>
          <w:color w:val="000000"/>
          <w:sz w:val="24"/>
          <w:szCs w:val="24"/>
        </w:rPr>
        <w:br/>
      </w:r>
      <w:proofErr w:type="spellStart"/>
      <w:r w:rsidR="00EB15E6" w:rsidRPr="00250466">
        <w:rPr>
          <w:rFonts w:eastAsia="Times New Roman"/>
          <w:color w:val="000000"/>
          <w:sz w:val="24"/>
          <w:szCs w:val="24"/>
        </w:rPr>
        <w:t>Frag</w:t>
      </w:r>
      <w:r w:rsidR="001B7549">
        <w:rPr>
          <w:rFonts w:eastAsia="Times New Roman"/>
          <w:color w:val="000000"/>
          <w:sz w:val="24"/>
          <w:szCs w:val="24"/>
        </w:rPr>
        <w:t>mentLauncher</w:t>
      </w:r>
      <w:proofErr w:type="spellEnd"/>
      <w:r w:rsidR="001B7549">
        <w:rPr>
          <w:rFonts w:eastAsia="Times New Roman"/>
          <w:color w:val="000000"/>
          <w:sz w:val="24"/>
          <w:szCs w:val="24"/>
        </w:rPr>
        <w:t xml:space="preserve"> launcher = </w:t>
      </w:r>
      <w:r w:rsidR="00EB15E6" w:rsidRPr="00250466">
        <w:rPr>
          <w:rFonts w:eastAsia="Times New Roman"/>
          <w:b/>
          <w:bCs/>
          <w:color w:val="000080"/>
          <w:sz w:val="24"/>
          <w:szCs w:val="24"/>
        </w:rPr>
        <w:t xml:space="preserve">new </w:t>
      </w:r>
      <w:proofErr w:type="spellStart"/>
      <w:proofErr w:type="gramStart"/>
      <w:r w:rsidR="00EB15E6" w:rsidRPr="00250466">
        <w:rPr>
          <w:rFonts w:eastAsia="Times New Roman"/>
          <w:color w:val="000000"/>
          <w:sz w:val="24"/>
          <w:szCs w:val="24"/>
        </w:rPr>
        <w:t>FragmentLauncher</w:t>
      </w:r>
      <w:proofErr w:type="spellEnd"/>
      <w:r w:rsidR="001B7549">
        <w:rPr>
          <w:rFonts w:eastAsia="Times New Roman"/>
          <w:color w:val="000000"/>
          <w:sz w:val="24"/>
          <w:szCs w:val="24"/>
        </w:rPr>
        <w:t>(</w:t>
      </w:r>
      <w:proofErr w:type="gramEnd"/>
      <w:r w:rsidR="00EB15E6" w:rsidRPr="00250466">
        <w:rPr>
          <w:rFonts w:eastAsia="Times New Roman"/>
          <w:b/>
          <w:bCs/>
          <w:color w:val="000080"/>
          <w:sz w:val="24"/>
          <w:szCs w:val="24"/>
        </w:rPr>
        <w:t>this</w:t>
      </w:r>
      <w:r w:rsidR="00EB15E6" w:rsidRPr="00250466">
        <w:rPr>
          <w:rFonts w:eastAsia="Times New Roman"/>
          <w:color w:val="000000"/>
          <w:sz w:val="24"/>
          <w:szCs w:val="24"/>
        </w:rPr>
        <w:t xml:space="preserve">, </w:t>
      </w:r>
      <w:proofErr w:type="spellStart"/>
      <w:r w:rsidR="00EB15E6" w:rsidRPr="00250466">
        <w:rPr>
          <w:rFonts w:eastAsia="Times New Roman"/>
          <w:color w:val="000000"/>
          <w:sz w:val="24"/>
          <w:szCs w:val="24"/>
        </w:rPr>
        <w:t>R.id.sampleMainContainer</w:t>
      </w:r>
      <w:proofErr w:type="spellEnd"/>
      <w:r w:rsidR="00EB15E6" w:rsidRPr="00250466">
        <w:rPr>
          <w:rFonts w:eastAsia="Times New Roman"/>
          <w:color w:val="000000"/>
          <w:sz w:val="24"/>
          <w:szCs w:val="24"/>
        </w:rPr>
        <w:t xml:space="preserve">, </w:t>
      </w:r>
      <w:proofErr w:type="spellStart"/>
      <w:r w:rsidR="00EB15E6" w:rsidRPr="00250466">
        <w:rPr>
          <w:rFonts w:eastAsia="Times New Roman"/>
          <w:b/>
          <w:bCs/>
          <w:color w:val="660E7A"/>
          <w:sz w:val="24"/>
          <w:szCs w:val="24"/>
        </w:rPr>
        <w:t>actionBarListener</w:t>
      </w:r>
      <w:proofErr w:type="spellEnd"/>
      <w:r w:rsidR="00EB15E6" w:rsidRPr="00250466">
        <w:rPr>
          <w:rFonts w:eastAsia="Times New Roman"/>
          <w:color w:val="000000"/>
          <w:sz w:val="24"/>
          <w:szCs w:val="24"/>
        </w:rPr>
        <w:t>);</w:t>
      </w:r>
    </w:p>
    <w:p w14:paraId="5440F78B" w14:textId="2EA5389E" w:rsidR="00EB15E6" w:rsidRPr="00250466" w:rsidRDefault="00EB15E6" w:rsidP="00EB15E6">
      <w:pPr>
        <w:pStyle w:val="HTMLPreformatted"/>
        <w:shd w:val="clear" w:color="auto" w:fill="FFFFFF"/>
        <w:rPr>
          <w:rFonts w:eastAsia="Times New Roman"/>
          <w:color w:val="000000"/>
          <w:sz w:val="24"/>
          <w:szCs w:val="24"/>
        </w:rPr>
      </w:pPr>
      <w:r w:rsidRPr="00250466">
        <w:rPr>
          <w:rFonts w:eastAsia="Times New Roman"/>
          <w:color w:val="000000"/>
          <w:sz w:val="24"/>
          <w:szCs w:val="24"/>
        </w:rPr>
        <w:br/>
      </w:r>
      <w:proofErr w:type="spellStart"/>
      <w:proofErr w:type="gramStart"/>
      <w:r w:rsidRPr="00250466">
        <w:rPr>
          <w:rFonts w:eastAsia="Times New Roman"/>
          <w:color w:val="000000"/>
          <w:sz w:val="24"/>
          <w:szCs w:val="24"/>
        </w:rPr>
        <w:t>launcher.setCustomAnimation</w:t>
      </w:r>
      <w:proofErr w:type="spellEnd"/>
      <w:r w:rsidRPr="00250466">
        <w:rPr>
          <w:rFonts w:eastAsia="Times New Roman"/>
          <w:color w:val="000000"/>
          <w:sz w:val="24"/>
          <w:szCs w:val="24"/>
        </w:rPr>
        <w:t>(</w:t>
      </w:r>
      <w:proofErr w:type="spellStart"/>
      <w:proofErr w:type="gramEnd"/>
      <w:r w:rsidRPr="00250466">
        <w:rPr>
          <w:rFonts w:eastAsia="Times New Roman"/>
          <w:color w:val="000000"/>
          <w:sz w:val="24"/>
          <w:szCs w:val="24"/>
        </w:rPr>
        <w:t>R.anim.slide_in_bottom</w:t>
      </w:r>
      <w:proofErr w:type="spellEnd"/>
      <w:r w:rsidRPr="00250466">
        <w:rPr>
          <w:rFonts w:eastAsia="Times New Roman"/>
          <w:color w:val="000000"/>
          <w:sz w:val="24"/>
          <w:szCs w:val="24"/>
        </w:rPr>
        <w:t xml:space="preserve">, </w:t>
      </w:r>
      <w:proofErr w:type="spellStart"/>
      <w:r w:rsidRPr="00250466">
        <w:rPr>
          <w:rFonts w:eastAsia="Times New Roman"/>
          <w:color w:val="000000"/>
          <w:sz w:val="24"/>
          <w:szCs w:val="24"/>
        </w:rPr>
        <w:t>R.anim.slide_out_bottom</w:t>
      </w:r>
      <w:proofErr w:type="spellEnd"/>
      <w:r w:rsidRPr="00250466">
        <w:rPr>
          <w:rFonts w:eastAsia="Times New Roman"/>
          <w:color w:val="000000"/>
          <w:sz w:val="24"/>
          <w:szCs w:val="24"/>
        </w:rPr>
        <w:t>);</w:t>
      </w:r>
    </w:p>
    <w:p w14:paraId="7F707D56" w14:textId="3EE4E041" w:rsidR="004557A4" w:rsidRPr="00250466"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Cs w:val="24"/>
        </w:rPr>
      </w:pPr>
    </w:p>
    <w:p w14:paraId="6E3035EC" w14:textId="77777777" w:rsidR="00E86EBE" w:rsidRDefault="00EB15E6"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Cs w:val="24"/>
        </w:rPr>
      </w:pPr>
      <w:r w:rsidRPr="00EB15E6">
        <w:rPr>
          <w:rFonts w:ascii="Courier New" w:hAnsi="Courier New" w:cs="Courier New"/>
          <w:color w:val="000000"/>
          <w:szCs w:val="24"/>
        </w:rPr>
        <w:br/>
      </w:r>
      <w:proofErr w:type="spellStart"/>
      <w:r w:rsidRPr="00EB15E6">
        <w:rPr>
          <w:rFonts w:ascii="Courier New" w:hAnsi="Courier New" w:cs="Courier New"/>
          <w:color w:val="000000"/>
          <w:szCs w:val="24"/>
        </w:rPr>
        <w:t>CcInterface</w:t>
      </w:r>
      <w:proofErr w:type="spellEnd"/>
      <w:r w:rsidRPr="00EB15E6">
        <w:rPr>
          <w:rFonts w:ascii="Courier New" w:hAnsi="Courier New" w:cs="Courier New"/>
          <w:color w:val="000000"/>
          <w:szCs w:val="24"/>
        </w:rPr>
        <w:t xml:space="preserve"> </w:t>
      </w:r>
      <w:proofErr w:type="spellStart"/>
      <w:r w:rsidRPr="00EB15E6">
        <w:rPr>
          <w:rFonts w:ascii="Courier New" w:hAnsi="Courier New" w:cs="Courier New"/>
          <w:color w:val="000000"/>
          <w:szCs w:val="24"/>
        </w:rPr>
        <w:t>ccInterface</w:t>
      </w:r>
      <w:proofErr w:type="spellEnd"/>
      <w:r w:rsidRPr="00EB15E6">
        <w:rPr>
          <w:rFonts w:ascii="Courier New" w:hAnsi="Courier New" w:cs="Courier New"/>
          <w:color w:val="000000"/>
          <w:szCs w:val="24"/>
        </w:rPr>
        <w:t xml:space="preserve"> = </w:t>
      </w:r>
      <w:r w:rsidRPr="00EB15E6">
        <w:rPr>
          <w:rFonts w:ascii="Courier New" w:hAnsi="Courier New" w:cs="Courier New"/>
          <w:b/>
          <w:bCs/>
          <w:color w:val="000080"/>
          <w:szCs w:val="24"/>
        </w:rPr>
        <w:t xml:space="preserve">new </w:t>
      </w:r>
      <w:proofErr w:type="spellStart"/>
      <w:proofErr w:type="gramStart"/>
      <w:r w:rsidRPr="00EB15E6">
        <w:rPr>
          <w:rFonts w:ascii="Courier New" w:hAnsi="Courier New" w:cs="Courier New"/>
          <w:color w:val="000000"/>
          <w:szCs w:val="24"/>
        </w:rPr>
        <w:t>CcInterface</w:t>
      </w:r>
      <w:proofErr w:type="spellEnd"/>
      <w:r w:rsidRPr="00EB15E6">
        <w:rPr>
          <w:rFonts w:ascii="Courier New" w:hAnsi="Courier New" w:cs="Courier New"/>
          <w:color w:val="000000"/>
          <w:szCs w:val="24"/>
        </w:rPr>
        <w:t>(</w:t>
      </w:r>
      <w:proofErr w:type="gramEnd"/>
      <w:r w:rsidRPr="00EB15E6">
        <w:rPr>
          <w:rFonts w:ascii="Courier New" w:hAnsi="Courier New" w:cs="Courier New"/>
          <w:color w:val="000000"/>
          <w:szCs w:val="24"/>
        </w:rPr>
        <w:t>);</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proofErr w:type="spellStart"/>
      <w:r w:rsidRPr="00EB15E6">
        <w:rPr>
          <w:rFonts w:ascii="Courier New" w:hAnsi="Courier New" w:cs="Courier New"/>
          <w:b/>
          <w:bCs/>
          <w:color w:val="660E7A"/>
          <w:szCs w:val="24"/>
        </w:rPr>
        <w:t>ccSettings</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proofErr w:type="spellStart"/>
      <w:r w:rsidRPr="00EB15E6">
        <w:rPr>
          <w:rFonts w:ascii="Courier New" w:hAnsi="Courier New" w:cs="Courier New"/>
          <w:b/>
          <w:bCs/>
          <w:color w:val="660E7A"/>
          <w:szCs w:val="24"/>
        </w:rPr>
        <w:t>ccSettings</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proofErr w:type="spellStart"/>
      <w:r w:rsidRPr="00EB15E6">
        <w:rPr>
          <w:rFonts w:ascii="Courier New" w:hAnsi="Courier New" w:cs="Courier New"/>
          <w:color w:val="000000"/>
          <w:szCs w:val="24"/>
        </w:rPr>
        <w:t>CcSettings</w:t>
      </w:r>
      <w:proofErr w:type="spellEnd"/>
      <w:r w:rsidRPr="00EB15E6">
        <w:rPr>
          <w:rFonts w:ascii="Courier New" w:hAnsi="Courier New" w:cs="Courier New"/>
          <w:color w:val="000000"/>
          <w:szCs w:val="24"/>
        </w:rPr>
        <w:t>(</w:t>
      </w:r>
      <w:r w:rsidRPr="00EB15E6">
        <w:rPr>
          <w:rFonts w:ascii="Courier New" w:hAnsi="Courier New" w:cs="Courier New"/>
          <w:b/>
          <w:bCs/>
          <w:color w:val="000080"/>
          <w:szCs w:val="24"/>
        </w:rPr>
        <w:t>this</w:t>
      </w:r>
      <w:r w:rsidRPr="00EB15E6">
        <w:rPr>
          <w:rFonts w:ascii="Courier New" w:hAnsi="Courier New" w:cs="Courier New"/>
          <w:color w:val="000000"/>
          <w:szCs w:val="24"/>
        </w:rPr>
        <w:t>);</w:t>
      </w:r>
      <w:r w:rsidRPr="00EB15E6">
        <w:rPr>
          <w:rFonts w:ascii="Courier New" w:hAnsi="Courier New" w:cs="Courier New"/>
          <w:color w:val="000000"/>
          <w:szCs w:val="24"/>
        </w:rPr>
        <w:br/>
      </w:r>
      <w:r w:rsidRPr="00EB15E6">
        <w:rPr>
          <w:rFonts w:ascii="Courier New" w:hAnsi="Courier New" w:cs="Courier New"/>
          <w:b/>
          <w:bCs/>
          <w:color w:val="000080"/>
          <w:szCs w:val="24"/>
        </w:rPr>
        <w:t xml:space="preserve">if </w:t>
      </w:r>
      <w:r w:rsidRPr="00EB15E6">
        <w:rPr>
          <w:rFonts w:ascii="Courier New" w:hAnsi="Courier New" w:cs="Courier New"/>
          <w:color w:val="000000"/>
          <w:szCs w:val="24"/>
        </w:rPr>
        <w:t>(</w:t>
      </w:r>
      <w:proofErr w:type="spellStart"/>
      <w:r w:rsidRPr="00EB15E6">
        <w:rPr>
          <w:rFonts w:ascii="Courier New" w:hAnsi="Courier New" w:cs="Courier New"/>
          <w:b/>
          <w:bCs/>
          <w:color w:val="660E7A"/>
          <w:szCs w:val="24"/>
        </w:rPr>
        <w:t>ccLaunchInput</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null</w:t>
      </w:r>
      <w:r w:rsidRPr="00EB15E6">
        <w:rPr>
          <w:rFonts w:ascii="Courier New" w:hAnsi="Courier New" w:cs="Courier New"/>
          <w:color w:val="000000"/>
          <w:szCs w:val="24"/>
        </w:rPr>
        <w:t xml:space="preserve">) </w:t>
      </w:r>
      <w:proofErr w:type="spellStart"/>
      <w:r w:rsidRPr="00EB15E6">
        <w:rPr>
          <w:rFonts w:ascii="Courier New" w:hAnsi="Courier New" w:cs="Courier New"/>
          <w:b/>
          <w:bCs/>
          <w:color w:val="660E7A"/>
          <w:szCs w:val="24"/>
        </w:rPr>
        <w:t>ccLaunchInput</w:t>
      </w:r>
      <w:proofErr w:type="spellEnd"/>
      <w:r w:rsidRPr="00EB15E6">
        <w:rPr>
          <w:rFonts w:ascii="Courier New" w:hAnsi="Courier New" w:cs="Courier New"/>
          <w:b/>
          <w:bCs/>
          <w:color w:val="660E7A"/>
          <w:szCs w:val="24"/>
        </w:rPr>
        <w:t xml:space="preserve"> </w:t>
      </w:r>
      <w:r w:rsidRPr="00EB15E6">
        <w:rPr>
          <w:rFonts w:ascii="Courier New" w:hAnsi="Courier New" w:cs="Courier New"/>
          <w:color w:val="000000"/>
          <w:szCs w:val="24"/>
        </w:rPr>
        <w:t xml:space="preserve">= </w:t>
      </w:r>
      <w:r w:rsidRPr="00EB15E6">
        <w:rPr>
          <w:rFonts w:ascii="Courier New" w:hAnsi="Courier New" w:cs="Courier New"/>
          <w:b/>
          <w:bCs/>
          <w:color w:val="000080"/>
          <w:szCs w:val="24"/>
        </w:rPr>
        <w:t xml:space="preserve">new </w:t>
      </w:r>
      <w:proofErr w:type="spellStart"/>
      <w:r w:rsidRPr="00EB15E6">
        <w:rPr>
          <w:rFonts w:ascii="Courier New" w:hAnsi="Courier New" w:cs="Courier New"/>
          <w:color w:val="000000"/>
          <w:szCs w:val="24"/>
        </w:rPr>
        <w:t>CcLaunchInput</w:t>
      </w:r>
      <w:proofErr w:type="spellEnd"/>
      <w:r w:rsidRPr="00EB15E6">
        <w:rPr>
          <w:rFonts w:ascii="Courier New" w:hAnsi="Courier New" w:cs="Courier New"/>
          <w:color w:val="000000"/>
          <w:szCs w:val="24"/>
        </w:rPr>
        <w:t>();</w:t>
      </w:r>
      <w:r w:rsidRPr="00EB15E6">
        <w:rPr>
          <w:rFonts w:ascii="Courier New" w:hAnsi="Courier New" w:cs="Courier New"/>
          <w:color w:val="000000"/>
          <w:szCs w:val="24"/>
        </w:rPr>
        <w:br/>
      </w:r>
      <w:proofErr w:type="spellStart"/>
      <w:r w:rsidRPr="00EB15E6">
        <w:rPr>
          <w:rFonts w:ascii="Courier New" w:hAnsi="Courier New" w:cs="Courier New"/>
          <w:b/>
          <w:bCs/>
          <w:color w:val="660E7A"/>
          <w:szCs w:val="24"/>
        </w:rPr>
        <w:lastRenderedPageBreak/>
        <w:t>ccLaunchInput</w:t>
      </w:r>
      <w:r w:rsidRPr="00EB15E6">
        <w:rPr>
          <w:rFonts w:ascii="Courier New" w:hAnsi="Courier New" w:cs="Courier New"/>
          <w:color w:val="000000"/>
          <w:szCs w:val="24"/>
        </w:rPr>
        <w:t>.setProductModelSelectionType</w:t>
      </w:r>
      <w:proofErr w:type="spellEnd"/>
      <w:r w:rsidRPr="00EB15E6">
        <w:rPr>
          <w:rFonts w:ascii="Courier New" w:hAnsi="Courier New" w:cs="Courier New"/>
          <w:color w:val="000000"/>
          <w:szCs w:val="24"/>
        </w:rPr>
        <w:t>(</w:t>
      </w:r>
      <w:proofErr w:type="spellStart"/>
      <w:r w:rsidRPr="00EB15E6">
        <w:rPr>
          <w:rFonts w:ascii="Courier New" w:hAnsi="Courier New" w:cs="Courier New"/>
          <w:color w:val="000000"/>
          <w:szCs w:val="24"/>
        </w:rPr>
        <w:t>productsSelection</w:t>
      </w:r>
      <w:proofErr w:type="spellEnd"/>
      <w:r w:rsidRPr="00EB15E6">
        <w:rPr>
          <w:rFonts w:ascii="Courier New" w:hAnsi="Courier New" w:cs="Courier New"/>
          <w:color w:val="000000"/>
          <w:szCs w:val="24"/>
        </w:rPr>
        <w:t>);</w:t>
      </w:r>
      <w:r w:rsidRPr="00EB15E6">
        <w:rPr>
          <w:rFonts w:ascii="Courier New" w:hAnsi="Courier New" w:cs="Courier New"/>
          <w:color w:val="000000"/>
          <w:szCs w:val="24"/>
        </w:rPr>
        <w:br/>
      </w:r>
      <w:proofErr w:type="spellStart"/>
      <w:r w:rsidRPr="00EB15E6">
        <w:rPr>
          <w:rFonts w:ascii="Courier New" w:hAnsi="Courier New" w:cs="Courier New"/>
          <w:b/>
          <w:bCs/>
          <w:color w:val="660E7A"/>
          <w:szCs w:val="24"/>
        </w:rPr>
        <w:t>ccLaunchInput</w:t>
      </w:r>
      <w:r w:rsidRPr="00EB15E6">
        <w:rPr>
          <w:rFonts w:ascii="Courier New" w:hAnsi="Courier New" w:cs="Courier New"/>
          <w:color w:val="000000"/>
          <w:szCs w:val="24"/>
        </w:rPr>
        <w:t>.setConsumerCareListener</w:t>
      </w:r>
      <w:proofErr w:type="spellEnd"/>
      <w:r w:rsidRPr="00EB15E6">
        <w:rPr>
          <w:rFonts w:ascii="Courier New" w:hAnsi="Courier New" w:cs="Courier New"/>
          <w:color w:val="000000"/>
          <w:szCs w:val="24"/>
        </w:rPr>
        <w:t>(</w:t>
      </w:r>
      <w:r w:rsidRPr="00EB15E6">
        <w:rPr>
          <w:rFonts w:ascii="Courier New" w:hAnsi="Courier New" w:cs="Courier New"/>
          <w:b/>
          <w:bCs/>
          <w:color w:val="000080"/>
          <w:szCs w:val="24"/>
        </w:rPr>
        <w:t>this</w:t>
      </w:r>
      <w:r w:rsidRPr="00EB15E6">
        <w:rPr>
          <w:rFonts w:ascii="Courier New" w:hAnsi="Courier New" w:cs="Courier New"/>
          <w:color w:val="000000"/>
          <w:szCs w:val="24"/>
        </w:rPr>
        <w:t>);</w:t>
      </w:r>
    </w:p>
    <w:p w14:paraId="4AC585F9" w14:textId="6C7FAA67" w:rsidR="00E86EBE" w:rsidRPr="00E86EBE" w:rsidRDefault="00E86EBE" w:rsidP="00E86EB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proofErr w:type="gramStart"/>
      <w:r w:rsidRPr="00E86EBE">
        <w:rPr>
          <w:rFonts w:ascii="Courier New" w:hAnsi="Courier New" w:cs="Courier New"/>
          <w:color w:val="000000"/>
          <w:sz w:val="18"/>
          <w:szCs w:val="18"/>
          <w:shd w:val="clear" w:color="auto" w:fill="E4E4FF"/>
        </w:rPr>
        <w:t>ccLaunchInput</w:t>
      </w:r>
      <w:r w:rsidRPr="00E86EBE">
        <w:rPr>
          <w:rFonts w:ascii="Courier New" w:hAnsi="Courier New" w:cs="Courier New"/>
          <w:color w:val="000000"/>
          <w:sz w:val="18"/>
          <w:szCs w:val="18"/>
        </w:rPr>
        <w:t>.setLiveChatUrl</w:t>
      </w:r>
      <w:proofErr w:type="spellEnd"/>
      <w:r w:rsidRPr="00E86EBE">
        <w:rPr>
          <w:rFonts w:ascii="Courier New" w:hAnsi="Courier New" w:cs="Courier New"/>
          <w:color w:val="000000"/>
          <w:sz w:val="18"/>
          <w:szCs w:val="18"/>
        </w:rPr>
        <w:t>(</w:t>
      </w:r>
      <w:proofErr w:type="gramEnd"/>
      <w:r>
        <w:rPr>
          <w:rFonts w:ascii="Courier New" w:hAnsi="Courier New" w:cs="Courier New"/>
          <w:color w:val="000000"/>
          <w:sz w:val="18"/>
          <w:szCs w:val="18"/>
        </w:rPr>
        <w:t xml:space="preserve">“live chat </w:t>
      </w:r>
      <w:proofErr w:type="spellStart"/>
      <w:r>
        <w:rPr>
          <w:rFonts w:ascii="Courier New" w:hAnsi="Courier New" w:cs="Courier New"/>
          <w:color w:val="000000"/>
          <w:sz w:val="18"/>
          <w:szCs w:val="18"/>
        </w:rPr>
        <w:t>url</w:t>
      </w:r>
      <w:proofErr w:type="spellEnd"/>
      <w:r>
        <w:rPr>
          <w:rFonts w:ascii="Courier New" w:hAnsi="Courier New" w:cs="Courier New"/>
          <w:color w:val="000000"/>
          <w:sz w:val="18"/>
          <w:szCs w:val="18"/>
        </w:rPr>
        <w:t>”);</w:t>
      </w:r>
      <w:r>
        <w:rPr>
          <w:rFonts w:ascii="Courier New" w:hAnsi="Courier New" w:cs="Courier New"/>
          <w:color w:val="000000"/>
          <w:sz w:val="18"/>
          <w:szCs w:val="18"/>
        </w:rPr>
        <w:t xml:space="preserve"> //optional</w:t>
      </w:r>
    </w:p>
    <w:p w14:paraId="05B7CF9D" w14:textId="4A917F18" w:rsidR="00EB15E6" w:rsidRPr="00EB15E6" w:rsidRDefault="00EB15E6" w:rsidP="00EB15E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urier New" w:hAnsi="Courier New" w:cs="Courier New"/>
          <w:color w:val="000000"/>
          <w:szCs w:val="24"/>
        </w:rPr>
      </w:pPr>
      <w:r w:rsidRPr="00EB15E6">
        <w:rPr>
          <w:rFonts w:ascii="Courier New" w:hAnsi="Courier New" w:cs="Courier New"/>
          <w:color w:val="000000"/>
          <w:szCs w:val="24"/>
        </w:rPr>
        <w:br/>
      </w:r>
      <w:proofErr w:type="spellStart"/>
      <w:r w:rsidRPr="00EB15E6">
        <w:rPr>
          <w:rFonts w:ascii="Courier New" w:hAnsi="Courier New" w:cs="Courier New"/>
          <w:color w:val="000000"/>
          <w:szCs w:val="24"/>
        </w:rPr>
        <w:t>CcDependencies</w:t>
      </w:r>
      <w:proofErr w:type="spellEnd"/>
      <w:r w:rsidRPr="00EB15E6">
        <w:rPr>
          <w:rFonts w:ascii="Courier New" w:hAnsi="Courier New" w:cs="Courier New"/>
          <w:color w:val="000000"/>
          <w:szCs w:val="24"/>
        </w:rPr>
        <w:t xml:space="preserve"> </w:t>
      </w:r>
      <w:proofErr w:type="spellStart"/>
      <w:r w:rsidRPr="00EB15E6">
        <w:rPr>
          <w:rFonts w:ascii="Courier New" w:hAnsi="Courier New" w:cs="Courier New"/>
          <w:color w:val="000000"/>
          <w:szCs w:val="24"/>
        </w:rPr>
        <w:t>ccDependencies</w:t>
      </w:r>
      <w:proofErr w:type="spellEnd"/>
      <w:r w:rsidRPr="00EB15E6">
        <w:rPr>
          <w:rFonts w:ascii="Courier New" w:hAnsi="Courier New" w:cs="Courier New"/>
          <w:color w:val="000000"/>
          <w:szCs w:val="24"/>
        </w:rPr>
        <w:t xml:space="preserve"> = </w:t>
      </w:r>
      <w:r w:rsidRPr="00EB15E6">
        <w:rPr>
          <w:rFonts w:ascii="Courier New" w:hAnsi="Courier New" w:cs="Courier New"/>
          <w:b/>
          <w:bCs/>
          <w:color w:val="000080"/>
          <w:szCs w:val="24"/>
        </w:rPr>
        <w:t xml:space="preserve">new </w:t>
      </w:r>
      <w:proofErr w:type="spellStart"/>
      <w:proofErr w:type="gramStart"/>
      <w:r w:rsidR="001B7549" w:rsidRPr="001B7549">
        <w:rPr>
          <w:rFonts w:ascii="Courier New" w:hAnsi="Courier New" w:cs="Courier New"/>
          <w:color w:val="000000"/>
          <w:szCs w:val="24"/>
        </w:rPr>
        <w:t>CcDependencies</w:t>
      </w:r>
      <w:proofErr w:type="spellEnd"/>
      <w:r w:rsidR="001B7549" w:rsidRPr="00250466">
        <w:rPr>
          <w:color w:val="000000"/>
          <w:szCs w:val="24"/>
        </w:rPr>
        <w:t>(</w:t>
      </w:r>
      <w:proofErr w:type="spellStart"/>
      <w:proofErr w:type="gramEnd"/>
      <w:r w:rsidR="001B7549" w:rsidRPr="001B7549">
        <w:rPr>
          <w:rFonts w:ascii="Courier New" w:hAnsi="Courier New" w:cs="Courier New"/>
          <w:color w:val="000000"/>
          <w:szCs w:val="24"/>
          <w:shd w:val="clear" w:color="auto" w:fill="E4E4FF"/>
        </w:rPr>
        <w:t>mAppInfraInterface</w:t>
      </w:r>
      <w:proofErr w:type="spellEnd"/>
      <w:r w:rsidR="001B7549" w:rsidRPr="00250466">
        <w:rPr>
          <w:color w:val="000000"/>
          <w:szCs w:val="24"/>
        </w:rPr>
        <w:t>);</w:t>
      </w:r>
      <w:r w:rsidRPr="00EB15E6">
        <w:rPr>
          <w:rFonts w:ascii="Courier New" w:hAnsi="Courier New" w:cs="Courier New"/>
          <w:color w:val="000000"/>
          <w:szCs w:val="24"/>
        </w:rPr>
        <w:br/>
      </w:r>
      <w:r w:rsidRPr="00EB15E6">
        <w:rPr>
          <w:rFonts w:ascii="Courier New" w:hAnsi="Courier New" w:cs="Courier New"/>
          <w:color w:val="000000"/>
          <w:szCs w:val="24"/>
        </w:rPr>
        <w:br/>
      </w:r>
      <w:proofErr w:type="spellStart"/>
      <w:r w:rsidRPr="00EB15E6">
        <w:rPr>
          <w:rFonts w:ascii="Courier New" w:hAnsi="Courier New" w:cs="Courier New"/>
          <w:color w:val="000000"/>
          <w:szCs w:val="24"/>
        </w:rPr>
        <w:t>ccInterface.init</w:t>
      </w:r>
      <w:proofErr w:type="spellEnd"/>
      <w:r w:rsidRPr="00EB15E6">
        <w:rPr>
          <w:rFonts w:ascii="Courier New" w:hAnsi="Courier New" w:cs="Courier New"/>
          <w:color w:val="000000"/>
          <w:szCs w:val="24"/>
        </w:rPr>
        <w:t>(</w:t>
      </w:r>
      <w:proofErr w:type="spellStart"/>
      <w:r w:rsidRPr="00EB15E6">
        <w:rPr>
          <w:rFonts w:ascii="Courier New" w:hAnsi="Courier New" w:cs="Courier New"/>
          <w:color w:val="000000"/>
          <w:szCs w:val="24"/>
        </w:rPr>
        <w:t>ccDependencies</w:t>
      </w:r>
      <w:proofErr w:type="spellEnd"/>
      <w:r w:rsidRPr="00EB15E6">
        <w:rPr>
          <w:rFonts w:ascii="Courier New" w:hAnsi="Courier New" w:cs="Courier New"/>
          <w:color w:val="000000"/>
          <w:szCs w:val="24"/>
        </w:rPr>
        <w:t xml:space="preserve">, </w:t>
      </w:r>
      <w:proofErr w:type="spellStart"/>
      <w:r w:rsidRPr="00EB15E6">
        <w:rPr>
          <w:rFonts w:ascii="Courier New" w:hAnsi="Courier New" w:cs="Courier New"/>
          <w:b/>
          <w:bCs/>
          <w:color w:val="660E7A"/>
          <w:szCs w:val="24"/>
        </w:rPr>
        <w:t>ccSettings</w:t>
      </w:r>
      <w:proofErr w:type="spellEnd"/>
      <w:r w:rsidRPr="00EB15E6">
        <w:rPr>
          <w:rFonts w:ascii="Courier New" w:hAnsi="Courier New" w:cs="Courier New"/>
          <w:color w:val="000000"/>
          <w:szCs w:val="24"/>
        </w:rPr>
        <w:t>);</w:t>
      </w:r>
      <w:r w:rsidRPr="00EB15E6">
        <w:rPr>
          <w:rFonts w:ascii="Courier New" w:hAnsi="Courier New" w:cs="Courier New"/>
          <w:color w:val="000000"/>
          <w:szCs w:val="24"/>
        </w:rPr>
        <w:br/>
      </w:r>
      <w:proofErr w:type="spellStart"/>
      <w:r w:rsidRPr="00EB15E6">
        <w:rPr>
          <w:rFonts w:ascii="Courier New" w:hAnsi="Courier New" w:cs="Courier New"/>
          <w:color w:val="000000"/>
          <w:szCs w:val="24"/>
        </w:rPr>
        <w:t>ccInterface.launch</w:t>
      </w:r>
      <w:proofErr w:type="spellEnd"/>
      <w:r w:rsidRPr="00EB15E6">
        <w:rPr>
          <w:rFonts w:ascii="Courier New" w:hAnsi="Courier New" w:cs="Courier New"/>
          <w:color w:val="000000"/>
          <w:szCs w:val="24"/>
        </w:rPr>
        <w:t xml:space="preserve">(launcher, </w:t>
      </w:r>
      <w:proofErr w:type="spellStart"/>
      <w:r w:rsidRPr="00EB15E6">
        <w:rPr>
          <w:rFonts w:ascii="Courier New" w:hAnsi="Courier New" w:cs="Courier New"/>
          <w:b/>
          <w:bCs/>
          <w:color w:val="660E7A"/>
          <w:szCs w:val="24"/>
        </w:rPr>
        <w:t>ccLaunchInput</w:t>
      </w:r>
      <w:proofErr w:type="spellEnd"/>
      <w:r w:rsidRPr="00EB15E6">
        <w:rPr>
          <w:rFonts w:ascii="Courier New" w:hAnsi="Courier New" w:cs="Courier New"/>
          <w:color w:val="000000"/>
          <w:szCs w:val="24"/>
        </w:rPr>
        <w:t>);</w:t>
      </w:r>
    </w:p>
    <w:p w14:paraId="5B6577DF" w14:textId="77777777" w:rsidR="00EB15E6" w:rsidRPr="008F1DB4" w:rsidRDefault="00EB15E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2"/>
          <w:szCs w:val="22"/>
        </w:rPr>
      </w:pPr>
    </w:p>
    <w:p w14:paraId="19854B9F" w14:textId="31DC83E5" w:rsidR="004557A4" w:rsidRDefault="004557A4" w:rsidP="004557A4">
      <w:pPr>
        <w:spacing w:before="100" w:beforeAutospacing="1" w:after="100" w:afterAutospacing="1"/>
        <w:rPr>
          <w:rFonts w:cs="Arial"/>
          <w:color w:val="000000"/>
          <w:sz w:val="22"/>
          <w:szCs w:val="22"/>
        </w:rPr>
      </w:pPr>
      <w:r>
        <w:rPr>
          <w:rFonts w:cs="Arial"/>
          <w:color w:val="000000"/>
          <w:sz w:val="22"/>
          <w:szCs w:val="22"/>
        </w:rPr>
        <w:tab/>
        <w:t xml:space="preserve">  Note: </w:t>
      </w:r>
      <w:r w:rsidR="00E86EBE">
        <w:rPr>
          <w:rFonts w:cs="Arial"/>
          <w:color w:val="000000"/>
          <w:sz w:val="22"/>
          <w:szCs w:val="22"/>
        </w:rPr>
        <w:t xml:space="preserve">1. </w:t>
      </w:r>
      <w:proofErr w:type="spellStart"/>
      <w:r>
        <w:rPr>
          <w:rFonts w:cs="Arial"/>
          <w:color w:val="000000"/>
          <w:sz w:val="22"/>
          <w:szCs w:val="22"/>
        </w:rPr>
        <w:t>ctnlist</w:t>
      </w:r>
      <w:proofErr w:type="spellEnd"/>
      <w:r>
        <w:rPr>
          <w:rFonts w:cs="Arial"/>
          <w:color w:val="000000"/>
          <w:sz w:val="22"/>
          <w:szCs w:val="22"/>
        </w:rPr>
        <w:t xml:space="preserve"> is string array of CTN numbers</w:t>
      </w:r>
    </w:p>
    <w:p w14:paraId="570CE9DD" w14:textId="398633D8" w:rsidR="00E86EBE" w:rsidRPr="00E86EBE" w:rsidRDefault="00E86EBE" w:rsidP="00E86EBE">
      <w:pPr>
        <w:pStyle w:val="Heading1"/>
        <w:numPr>
          <w:ilvl w:val="0"/>
          <w:numId w:val="49"/>
        </w:numPr>
        <w:spacing w:before="100" w:beforeAutospacing="1" w:after="100" w:afterAutospacing="1"/>
        <w:rPr>
          <w:rFonts w:cs="Arial"/>
          <w:color w:val="000000"/>
          <w:sz w:val="22"/>
          <w:szCs w:val="22"/>
        </w:rPr>
      </w:pPr>
      <w:r>
        <w:rPr>
          <w:rFonts w:cs="Arial"/>
          <w:color w:val="000000"/>
          <w:sz w:val="22"/>
          <w:szCs w:val="22"/>
        </w:rPr>
        <w:t xml:space="preserve">              </w:t>
      </w:r>
      <w:proofErr w:type="spellStart"/>
      <w:proofErr w:type="gramStart"/>
      <w:r w:rsidRPr="00E86EBE">
        <w:rPr>
          <w:rFonts w:cs="Arial"/>
          <w:color w:val="000000"/>
          <w:sz w:val="22"/>
          <w:szCs w:val="22"/>
        </w:rPr>
        <w:t>setLiveChatUrl</w:t>
      </w:r>
      <w:proofErr w:type="spellEnd"/>
      <w:proofErr w:type="gramEnd"/>
      <w:r w:rsidRPr="00E86EBE">
        <w:rPr>
          <w:rFonts w:cs="Arial"/>
          <w:color w:val="000000"/>
          <w:sz w:val="22"/>
          <w:szCs w:val="22"/>
        </w:rPr>
        <w:t xml:space="preserve"> </w:t>
      </w:r>
      <w:proofErr w:type="spellStart"/>
      <w:r w:rsidRPr="00E86EBE">
        <w:rPr>
          <w:rFonts w:cs="Arial"/>
          <w:color w:val="000000"/>
          <w:sz w:val="22"/>
          <w:szCs w:val="22"/>
        </w:rPr>
        <w:t>Api</w:t>
      </w:r>
      <w:proofErr w:type="spellEnd"/>
      <w:r w:rsidRPr="00E86EBE">
        <w:rPr>
          <w:rFonts w:cs="Arial"/>
          <w:color w:val="000000"/>
          <w:sz w:val="22"/>
          <w:szCs w:val="22"/>
        </w:rPr>
        <w:t xml:space="preserve"> is optional. You can also set from digitalcare_config.xml</w:t>
      </w:r>
    </w:p>
    <w:p w14:paraId="73BCB537" w14:textId="15567D06" w:rsidR="00E86EBE" w:rsidRPr="00E86EBE" w:rsidRDefault="00E86EBE" w:rsidP="00E86EBE">
      <w:pPr>
        <w:pStyle w:val="ListParagraph"/>
        <w:spacing w:before="100" w:beforeAutospacing="1" w:after="100" w:afterAutospacing="1"/>
        <w:ind w:left="360"/>
        <w:rPr>
          <w:rFonts w:cs="Arial"/>
          <w:szCs w:val="24"/>
        </w:rPr>
      </w:pPr>
    </w:p>
    <w:p w14:paraId="29B2E483" w14:textId="77777777" w:rsidR="004557A4" w:rsidRDefault="004557A4" w:rsidP="004557A4">
      <w:pPr>
        <w:pStyle w:val="ListParagraph"/>
        <w:spacing w:before="100" w:beforeAutospacing="1" w:after="100" w:afterAutospacing="1"/>
        <w:rPr>
          <w:rFonts w:cs="Arial"/>
          <w:szCs w:val="24"/>
        </w:rPr>
      </w:pPr>
    </w:p>
    <w:p w14:paraId="4EF52F95"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an </w:t>
      </w:r>
      <w:proofErr w:type="spellStart"/>
      <w:r w:rsidRPr="008D6FA5">
        <w:rPr>
          <w:rFonts w:cs="Arial"/>
          <w:szCs w:val="24"/>
        </w:rPr>
        <w:t>enum</w:t>
      </w:r>
      <w:proofErr w:type="spellEnd"/>
      <w:r w:rsidRPr="008D6FA5">
        <w:rPr>
          <w:rFonts w:cs="Arial"/>
          <w:szCs w:val="24"/>
        </w:rPr>
        <w:t xml:space="preserve"> to specify orientation, if do not want to fix orientation, please set as “unspecified”</w:t>
      </w:r>
    </w:p>
    <w:p w14:paraId="2F2F5799"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 xml:space="preserve">Supports all kind of orientation in </w:t>
      </w:r>
      <w:proofErr w:type="spellStart"/>
      <w:r w:rsidRPr="008D6FA5">
        <w:rPr>
          <w:rFonts w:cs="Arial"/>
          <w:szCs w:val="24"/>
        </w:rPr>
        <w:t>ActivityInfo</w:t>
      </w:r>
      <w:proofErr w:type="spellEnd"/>
      <w:r w:rsidRPr="008D6FA5">
        <w:rPr>
          <w:rFonts w:cs="Arial"/>
          <w:szCs w:val="24"/>
        </w:rPr>
        <w:t xml:space="preserve"> class.</w:t>
      </w:r>
    </w:p>
    <w:p w14:paraId="464054B6" w14:textId="77777777" w:rsidR="004557A4" w:rsidRPr="008D6FA5" w:rsidRDefault="004557A4" w:rsidP="004557A4">
      <w:pPr>
        <w:pStyle w:val="ListParagraph"/>
        <w:spacing w:before="100" w:beforeAutospacing="1" w:after="100" w:afterAutospacing="1"/>
        <w:rPr>
          <w:rFonts w:cs="Arial"/>
          <w:szCs w:val="24"/>
        </w:rPr>
      </w:pPr>
      <w:proofErr w:type="spellStart"/>
      <w:r w:rsidRPr="008D6FA5">
        <w:rPr>
          <w:rFonts w:cs="Arial"/>
          <w:szCs w:val="24"/>
        </w:rPr>
        <w:t>ActivityOrientation</w:t>
      </w:r>
      <w:proofErr w:type="spellEnd"/>
      <w:r w:rsidRPr="008D6FA5">
        <w:rPr>
          <w:rFonts w:cs="Arial"/>
          <w:szCs w:val="24"/>
        </w:rPr>
        <w:t xml:space="preserve"> is present inside </w:t>
      </w:r>
      <w:proofErr w:type="spellStart"/>
      <w:r w:rsidRPr="008D6FA5">
        <w:rPr>
          <w:rFonts w:cs="Arial"/>
          <w:szCs w:val="24"/>
        </w:rPr>
        <w:t>DigitalCareConfigManager</w:t>
      </w:r>
      <w:proofErr w:type="spellEnd"/>
      <w:r w:rsidRPr="008D6FA5">
        <w:rPr>
          <w:rFonts w:cs="Arial"/>
          <w:szCs w:val="24"/>
        </w:rPr>
        <w:t xml:space="preserve"> class.</w:t>
      </w:r>
    </w:p>
    <w:p w14:paraId="2CFE9293" w14:textId="77777777" w:rsidR="004557A4" w:rsidRPr="008D6FA5"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3D49DDAE" w14:textId="77777777" w:rsidR="004557A4" w:rsidRPr="008D6FA5" w:rsidRDefault="004557A4" w:rsidP="004557A4">
      <w:pPr>
        <w:pStyle w:val="ListParagraph"/>
        <w:tabs>
          <w:tab w:val="left" w:pos="8550"/>
        </w:tabs>
        <w:spacing w:before="100" w:beforeAutospacing="1" w:after="100" w:afterAutospacing="1"/>
        <w:rPr>
          <w:rFonts w:cs="Arial"/>
          <w:szCs w:val="24"/>
        </w:rPr>
      </w:pPr>
      <w:r>
        <w:rPr>
          <w:rFonts w:cs="Arial"/>
          <w:szCs w:val="24"/>
        </w:rPr>
        <w:tab/>
      </w:r>
    </w:p>
    <w:p w14:paraId="55CA329A" w14:textId="77777777" w:rsidR="004557A4" w:rsidRDefault="004557A4" w:rsidP="004557A4">
      <w:pPr>
        <w:pStyle w:val="ListParagraph"/>
        <w:spacing w:before="100" w:beforeAutospacing="1" w:after="100" w:afterAutospacing="1"/>
        <w:rPr>
          <w:rFonts w:cs="Arial"/>
          <w:szCs w:val="24"/>
        </w:rPr>
      </w:pPr>
      <w:r w:rsidRPr="008D6FA5">
        <w:rPr>
          <w:rFonts w:cs="Arial"/>
          <w:szCs w:val="24"/>
        </w:rPr>
        <w:t>Animation resource id can be passed in as zero if not relevant.</w:t>
      </w:r>
    </w:p>
    <w:p w14:paraId="0972B4C1" w14:textId="77777777" w:rsidR="003865E5" w:rsidRDefault="003865E5" w:rsidP="004557A4">
      <w:pPr>
        <w:pStyle w:val="ListParagraph"/>
        <w:spacing w:before="100" w:beforeAutospacing="1" w:after="100" w:afterAutospacing="1"/>
        <w:rPr>
          <w:rFonts w:cs="Arial"/>
          <w:szCs w:val="24"/>
        </w:rPr>
      </w:pPr>
    </w:p>
    <w:p w14:paraId="3B2B529B" w14:textId="77777777" w:rsidR="004557A4" w:rsidRDefault="004557A4" w:rsidP="004557A4">
      <w:pPr>
        <w:pStyle w:val="ListParagraph"/>
        <w:spacing w:before="100" w:beforeAutospacing="1" w:after="100" w:afterAutospacing="1"/>
        <w:rPr>
          <w:rFonts w:cs="Arial"/>
          <w:b/>
          <w:szCs w:val="24"/>
        </w:rPr>
      </w:pPr>
    </w:p>
    <w:p w14:paraId="0E9EC0B3" w14:textId="77777777" w:rsidR="004557A4" w:rsidRPr="0054032E" w:rsidRDefault="004557A4" w:rsidP="004557A4">
      <w:pPr>
        <w:pStyle w:val="Heading1"/>
        <w:spacing w:before="100" w:beforeAutospacing="1" w:after="100" w:afterAutospacing="1"/>
        <w:rPr>
          <w:rFonts w:cs="Arial"/>
        </w:rPr>
      </w:pPr>
      <w:bookmarkStart w:id="29" w:name="_Toc444883181"/>
      <w:r w:rsidRPr="0054032E">
        <w:rPr>
          <w:rFonts w:cs="Arial"/>
        </w:rPr>
        <w:t>Android Manifest Changes</w:t>
      </w:r>
      <w:bookmarkEnd w:id="29"/>
    </w:p>
    <w:p w14:paraId="1DE637C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t xml:space="preserve">If apps face problems </w:t>
      </w:r>
      <w:proofErr w:type="spellStart"/>
      <w:r>
        <w:rPr>
          <w:rFonts w:cs="Arial"/>
          <w:szCs w:val="24"/>
        </w:rPr>
        <w:t>wrt</w:t>
      </w:r>
      <w:proofErr w:type="spellEnd"/>
      <w:r>
        <w:rPr>
          <w:rFonts w:cs="Arial"/>
          <w:szCs w:val="24"/>
        </w:rPr>
        <w:t xml:space="preserve"> label , theme </w:t>
      </w:r>
      <w:proofErr w:type="spellStart"/>
      <w:r>
        <w:rPr>
          <w:rFonts w:cs="Arial"/>
          <w:szCs w:val="24"/>
        </w:rPr>
        <w:t>etc</w:t>
      </w:r>
      <w:proofErr w:type="spellEnd"/>
      <w:r>
        <w:rPr>
          <w:rFonts w:cs="Arial"/>
          <w:szCs w:val="24"/>
        </w:rPr>
        <w:t xml:space="preserve"> during compilation, Please do the below,</w:t>
      </w:r>
    </w:p>
    <w:p w14:paraId="23F76FF1" w14:textId="77777777" w:rsidR="004557A4" w:rsidRDefault="004557A4" w:rsidP="004557A4">
      <w:pPr>
        <w:pStyle w:val="ListParagraph"/>
        <w:spacing w:before="100" w:beforeAutospacing="1" w:after="100" w:afterAutospacing="1"/>
        <w:ind w:left="1080"/>
        <w:rPr>
          <w:rFonts w:cs="Arial"/>
          <w:szCs w:val="24"/>
        </w:rPr>
      </w:pPr>
      <w:r>
        <w:rPr>
          <w:rFonts w:cs="Arial"/>
          <w:szCs w:val="24"/>
        </w:rPr>
        <w:t>Example from Registration sample app:</w:t>
      </w:r>
    </w:p>
    <w:p w14:paraId="668E3A6E" w14:textId="77777777" w:rsidR="004557A4" w:rsidRDefault="004557A4" w:rsidP="004557A4">
      <w:pPr>
        <w:pStyle w:val="ListParagraph"/>
        <w:spacing w:before="100" w:beforeAutospacing="1" w:after="100" w:afterAutospacing="1"/>
        <w:ind w:left="1080"/>
        <w:rPr>
          <w:rFonts w:cs="Arial"/>
          <w:szCs w:val="24"/>
        </w:rPr>
      </w:pPr>
    </w:p>
    <w:p w14:paraId="79646B8B" w14:textId="77777777" w:rsidR="004557A4" w:rsidRDefault="004557A4" w:rsidP="004557A4">
      <w:pPr>
        <w:pStyle w:val="ListParagraph"/>
        <w:spacing w:before="100" w:beforeAutospacing="1" w:after="100" w:afterAutospacing="1"/>
        <w:ind w:left="1080"/>
        <w:rPr>
          <w:rFonts w:ascii="Courier New" w:hAnsi="Courier New" w:cs="Courier New"/>
          <w:b/>
          <w:bCs/>
          <w:i/>
          <w:sz w:val="18"/>
          <w:szCs w:val="18"/>
        </w:rPr>
      </w:pPr>
      <w:r w:rsidRPr="00DD34D7">
        <w:rPr>
          <w:rFonts w:ascii="Courier New" w:hAnsi="Courier New" w:cs="Courier New"/>
          <w:b/>
          <w:bCs/>
          <w:i/>
          <w:sz w:val="18"/>
          <w:szCs w:val="18"/>
          <w:highlight w:val="lightGray"/>
        </w:rPr>
        <w:t>&lt;?xml version="1.0" encoding="utf-8"?&gt;</w:t>
      </w:r>
      <w:r w:rsidRPr="00DD34D7">
        <w:rPr>
          <w:rFonts w:ascii="Courier New" w:hAnsi="Courier New" w:cs="Courier New"/>
          <w:b/>
          <w:bCs/>
          <w:i/>
          <w:sz w:val="18"/>
          <w:szCs w:val="18"/>
          <w:highlight w:val="lightGray"/>
        </w:rPr>
        <w:br/>
        <w:t xml:space="preserve">&lt;manifest </w:t>
      </w:r>
      <w:proofErr w:type="spellStart"/>
      <w:r w:rsidRPr="00DD34D7">
        <w:rPr>
          <w:rFonts w:ascii="Courier New" w:hAnsi="Courier New" w:cs="Courier New"/>
          <w:b/>
          <w:bCs/>
          <w:i/>
          <w:sz w:val="18"/>
          <w:szCs w:val="18"/>
          <w:highlight w:val="lightGray"/>
        </w:rPr>
        <w:t>xmlns:android</w:t>
      </w:r>
      <w:proofErr w:type="spellEnd"/>
      <w:r w:rsidRPr="00DD34D7">
        <w:rPr>
          <w:rFonts w:ascii="Courier New" w:hAnsi="Courier New" w:cs="Courier New"/>
          <w:b/>
          <w:bCs/>
          <w:i/>
          <w:sz w:val="18"/>
          <w:szCs w:val="18"/>
          <w:highlight w:val="lightGray"/>
        </w:rPr>
        <w:t>="http://schemas.android.com/</w:t>
      </w:r>
      <w:proofErr w:type="spellStart"/>
      <w:r w:rsidRPr="00DD34D7">
        <w:rPr>
          <w:rFonts w:ascii="Courier New" w:hAnsi="Courier New" w:cs="Courier New"/>
          <w:b/>
          <w:bCs/>
          <w:i/>
          <w:sz w:val="18"/>
          <w:szCs w:val="18"/>
          <w:highlight w:val="lightGray"/>
        </w:rPr>
        <w:t>apk</w:t>
      </w:r>
      <w:proofErr w:type="spellEnd"/>
      <w:r w:rsidRPr="00DD34D7">
        <w:rPr>
          <w:rFonts w:ascii="Courier New" w:hAnsi="Courier New" w:cs="Courier New"/>
          <w:b/>
          <w:bCs/>
          <w:i/>
          <w:sz w:val="18"/>
          <w:szCs w:val="18"/>
          <w:highlight w:val="lightGray"/>
        </w:rPr>
        <w:t>/res/android"</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yellow"/>
        </w:rPr>
        <w:t xml:space="preserve">    </w:t>
      </w:r>
      <w:proofErr w:type="spellStart"/>
      <w:r w:rsidRPr="00DD34D7">
        <w:rPr>
          <w:rFonts w:ascii="Courier New" w:hAnsi="Courier New" w:cs="Courier New"/>
          <w:b/>
          <w:bCs/>
          <w:i/>
          <w:sz w:val="18"/>
          <w:szCs w:val="18"/>
          <w:highlight w:val="yellow"/>
        </w:rPr>
        <w:t>xmlns:tools</w:t>
      </w:r>
      <w:proofErr w:type="spellEnd"/>
      <w:r w:rsidRPr="00DD34D7">
        <w:rPr>
          <w:rFonts w:ascii="Courier New" w:hAnsi="Courier New" w:cs="Courier New"/>
          <w:b/>
          <w:bCs/>
          <w:i/>
          <w:sz w:val="18"/>
          <w:szCs w:val="18"/>
          <w:highlight w:val="yellow"/>
        </w:rPr>
        <w:t>="http://schemas.android.com/tools"</w:t>
      </w:r>
      <w:r w:rsidRPr="00DD34D7">
        <w:rPr>
          <w:rFonts w:ascii="Courier New" w:hAnsi="Courier New" w:cs="Courier New"/>
          <w:b/>
          <w:bCs/>
          <w:i/>
          <w:sz w:val="18"/>
          <w:szCs w:val="18"/>
          <w:highlight w:val="yellow"/>
        </w:rPr>
        <w:br/>
      </w:r>
      <w:r w:rsidRPr="00DD34D7">
        <w:rPr>
          <w:rFonts w:ascii="Courier New" w:hAnsi="Courier New" w:cs="Courier New"/>
          <w:b/>
          <w:bCs/>
          <w:i/>
          <w:sz w:val="18"/>
          <w:szCs w:val="18"/>
          <w:highlight w:val="lightGray"/>
        </w:rPr>
        <w:t xml:space="preserve">    package="</w:t>
      </w:r>
      <w:proofErr w:type="spellStart"/>
      <w:r w:rsidRPr="00DD34D7">
        <w:rPr>
          <w:rFonts w:ascii="Courier New" w:hAnsi="Courier New" w:cs="Courier New"/>
          <w:b/>
          <w:bCs/>
          <w:i/>
          <w:sz w:val="18"/>
          <w:szCs w:val="18"/>
          <w:highlight w:val="lightGray"/>
        </w:rPr>
        <w:t>com.philips.cdp.registration.sample</w:t>
      </w:r>
      <w:proofErr w:type="spellEnd"/>
      <w:r w:rsidRPr="00DD34D7">
        <w:rPr>
          <w:rFonts w:ascii="Courier New" w:hAnsi="Courier New" w:cs="Courier New"/>
          <w:b/>
          <w:bCs/>
          <w:i/>
          <w:sz w:val="18"/>
          <w:szCs w:val="18"/>
          <w:highlight w:val="lightGray"/>
        </w:rPr>
        <w:t>"&gt;</w:t>
      </w:r>
      <w:r w:rsidRPr="00DD34D7">
        <w:rPr>
          <w:rFonts w:ascii="Courier New" w:hAnsi="Courier New" w:cs="Courier New"/>
          <w:b/>
          <w:bCs/>
          <w:i/>
          <w:sz w:val="18"/>
          <w:szCs w:val="18"/>
          <w:highlight w:val="lightGray"/>
        </w:rPr>
        <w:br/>
      </w:r>
      <w:r w:rsidRPr="00DD34D7">
        <w:rPr>
          <w:rFonts w:ascii="Courier New" w:hAnsi="Courier New" w:cs="Courier New"/>
          <w:b/>
          <w:bCs/>
          <w:i/>
          <w:sz w:val="18"/>
          <w:szCs w:val="18"/>
          <w:highlight w:val="lightGray"/>
        </w:rPr>
        <w:br/>
        <w:t xml:space="preserve">    &lt;application</w:t>
      </w:r>
      <w:r w:rsidRPr="00DD34D7">
        <w:rPr>
          <w:rFonts w:ascii="Courier New" w:hAnsi="Courier New" w:cs="Courier New"/>
          <w:b/>
          <w:bCs/>
          <w:i/>
          <w:sz w:val="18"/>
          <w:szCs w:val="18"/>
          <w:highlight w:val="lightGray"/>
        </w:rPr>
        <w:br/>
        <w:t xml:space="preserve">        android:name="com.philips.cdp.registration.sample.RegistrationApplication"</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android:allowBackup</w:t>
      </w:r>
      <w:proofErr w:type="spellEnd"/>
      <w:r w:rsidRPr="00DD34D7">
        <w:rPr>
          <w:rFonts w:ascii="Courier New" w:hAnsi="Courier New" w:cs="Courier New"/>
          <w:b/>
          <w:bCs/>
          <w:i/>
          <w:sz w:val="18"/>
          <w:szCs w:val="18"/>
          <w:highlight w:val="lightGray"/>
        </w:rPr>
        <w:t>="true"</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android:icon</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mipmap</w:t>
      </w:r>
      <w:proofErr w:type="spellEnd"/>
      <w:r w:rsidRPr="00DD34D7">
        <w:rPr>
          <w:rFonts w:ascii="Courier New" w:hAnsi="Courier New" w:cs="Courier New"/>
          <w:b/>
          <w:bCs/>
          <w:i/>
          <w:sz w:val="18"/>
          <w:szCs w:val="18"/>
          <w:highlight w:val="lightGray"/>
        </w:rPr>
        <w:t>/</w:t>
      </w:r>
      <w:proofErr w:type="spellStart"/>
      <w:r w:rsidRPr="00DD34D7">
        <w:rPr>
          <w:rFonts w:ascii="Courier New" w:hAnsi="Courier New" w:cs="Courier New"/>
          <w:b/>
          <w:bCs/>
          <w:i/>
          <w:sz w:val="18"/>
          <w:szCs w:val="18"/>
          <w:highlight w:val="lightGray"/>
        </w:rPr>
        <w:t>ic_launcher</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android:label</w:t>
      </w:r>
      <w:proofErr w:type="spellEnd"/>
      <w:r w:rsidRPr="00DD34D7">
        <w:rPr>
          <w:rFonts w:ascii="Courier New" w:hAnsi="Courier New" w:cs="Courier New"/>
          <w:b/>
          <w:bCs/>
          <w:i/>
          <w:sz w:val="18"/>
          <w:szCs w:val="18"/>
          <w:highlight w:val="lightGray"/>
        </w:rPr>
        <w:t>="@string/</w:t>
      </w:r>
      <w:proofErr w:type="spellStart"/>
      <w:r w:rsidRPr="00DD34D7">
        <w:rPr>
          <w:rFonts w:ascii="Courier New" w:hAnsi="Courier New" w:cs="Courier New"/>
          <w:b/>
          <w:bCs/>
          <w:i/>
          <w:sz w:val="18"/>
          <w:szCs w:val="18"/>
          <w:highlight w:val="lightGray"/>
        </w:rPr>
        <w:t>app_name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lightGray"/>
        </w:rPr>
        <w:t>android:theme</w:t>
      </w:r>
      <w:proofErr w:type="spellEnd"/>
      <w:r w:rsidRPr="00DD34D7">
        <w:rPr>
          <w:rFonts w:ascii="Courier New" w:hAnsi="Courier New" w:cs="Courier New"/>
          <w:b/>
          <w:bCs/>
          <w:i/>
          <w:sz w:val="18"/>
          <w:szCs w:val="18"/>
          <w:highlight w:val="lightGray"/>
        </w:rPr>
        <w:t>="@style/</w:t>
      </w:r>
      <w:proofErr w:type="spellStart"/>
      <w:r w:rsidRPr="00DD34D7">
        <w:rPr>
          <w:rFonts w:ascii="Courier New" w:hAnsi="Courier New" w:cs="Courier New"/>
          <w:b/>
          <w:bCs/>
          <w:i/>
          <w:sz w:val="18"/>
          <w:szCs w:val="18"/>
          <w:highlight w:val="lightGray"/>
        </w:rPr>
        <w:t>AppTheme</w:t>
      </w:r>
      <w:proofErr w:type="spellEnd"/>
      <w:r w:rsidRPr="00DD34D7">
        <w:rPr>
          <w:rFonts w:ascii="Courier New" w:hAnsi="Courier New" w:cs="Courier New"/>
          <w:b/>
          <w:bCs/>
          <w:i/>
          <w:sz w:val="18"/>
          <w:szCs w:val="18"/>
          <w:highlight w:val="lightGray"/>
        </w:rPr>
        <w:t>"</w:t>
      </w:r>
      <w:r w:rsidRPr="00DD34D7">
        <w:rPr>
          <w:rFonts w:ascii="Courier New" w:hAnsi="Courier New" w:cs="Courier New"/>
          <w:b/>
          <w:bCs/>
          <w:i/>
          <w:sz w:val="18"/>
          <w:szCs w:val="18"/>
          <w:highlight w:val="lightGray"/>
        </w:rPr>
        <w:br/>
        <w:t xml:space="preserve">        </w:t>
      </w:r>
      <w:proofErr w:type="spellStart"/>
      <w:r w:rsidRPr="00DD34D7">
        <w:rPr>
          <w:rFonts w:ascii="Courier New" w:hAnsi="Courier New" w:cs="Courier New"/>
          <w:b/>
          <w:bCs/>
          <w:i/>
          <w:sz w:val="18"/>
          <w:szCs w:val="18"/>
          <w:highlight w:val="yellow"/>
        </w:rPr>
        <w:t>tools:replace</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android:icon</w:t>
      </w:r>
      <w:proofErr w:type="spellEnd"/>
      <w:r w:rsidRPr="00DD34D7">
        <w:rPr>
          <w:rFonts w:ascii="Courier New" w:hAnsi="Courier New" w:cs="Courier New"/>
          <w:b/>
          <w:bCs/>
          <w:i/>
          <w:sz w:val="18"/>
          <w:szCs w:val="18"/>
          <w:highlight w:val="yellow"/>
        </w:rPr>
        <w:t>,,</w:t>
      </w:r>
      <w:proofErr w:type="spellStart"/>
      <w:r w:rsidRPr="00DD34D7">
        <w:rPr>
          <w:rFonts w:ascii="Courier New" w:hAnsi="Courier New" w:cs="Courier New"/>
          <w:b/>
          <w:bCs/>
          <w:i/>
          <w:sz w:val="18"/>
          <w:szCs w:val="18"/>
          <w:highlight w:val="yellow"/>
        </w:rPr>
        <w:t>android:label,android:theme</w:t>
      </w:r>
      <w:proofErr w:type="spellEnd"/>
      <w:r w:rsidRPr="00DD34D7">
        <w:rPr>
          <w:rFonts w:ascii="Courier New" w:hAnsi="Courier New" w:cs="Courier New"/>
          <w:b/>
          <w:bCs/>
          <w:i/>
          <w:sz w:val="18"/>
          <w:szCs w:val="18"/>
          <w:highlight w:val="yellow"/>
        </w:rPr>
        <w:t>"&gt;</w:t>
      </w:r>
    </w:p>
    <w:p w14:paraId="1C7EAEAE" w14:textId="77777777" w:rsidR="004557A4" w:rsidRDefault="004557A4" w:rsidP="004557A4">
      <w:pPr>
        <w:pStyle w:val="ListParagraph"/>
        <w:spacing w:before="100" w:beforeAutospacing="1" w:after="100" w:afterAutospacing="1"/>
        <w:ind w:left="1080"/>
        <w:rPr>
          <w:rFonts w:cs="Arial"/>
          <w:szCs w:val="24"/>
        </w:rPr>
      </w:pPr>
    </w:p>
    <w:p w14:paraId="1DC02276" w14:textId="6EF6D91D" w:rsidR="00CF42CA" w:rsidRPr="00CF42CA" w:rsidRDefault="00CF42CA" w:rsidP="00CF42CA">
      <w:pPr>
        <w:pStyle w:val="HTMLPreformatted"/>
        <w:numPr>
          <w:ilvl w:val="0"/>
          <w:numId w:val="36"/>
        </w:numPr>
        <w:shd w:val="clear" w:color="auto" w:fill="FFFFFF"/>
        <w:rPr>
          <w:rFonts w:eastAsia="Times New Roman"/>
          <w:color w:val="000000"/>
          <w:sz w:val="18"/>
          <w:szCs w:val="18"/>
        </w:rPr>
      </w:pPr>
      <w:r w:rsidRPr="00CF42CA">
        <w:rPr>
          <w:rFonts w:ascii="Arial" w:hAnsi="Arial" w:cs="Arial"/>
          <w:sz w:val="24"/>
          <w:szCs w:val="24"/>
        </w:rPr>
        <w:t>Add</w:t>
      </w:r>
      <w:r>
        <w:rPr>
          <w:rFonts w:cs="Arial"/>
          <w:szCs w:val="24"/>
        </w:rPr>
        <w:t xml:space="preserve"> </w:t>
      </w:r>
      <w:r w:rsidRPr="00CF42CA">
        <w:rPr>
          <w:rFonts w:eastAsia="Times New Roman"/>
          <w:b/>
          <w:bCs/>
          <w:color w:val="0000FF"/>
          <w:sz w:val="18"/>
          <w:szCs w:val="18"/>
          <w:shd w:val="clear" w:color="auto" w:fill="E4E4FF"/>
        </w:rPr>
        <w:t>android</w:t>
      </w:r>
      <w:r w:rsidRPr="00CF42CA">
        <w:rPr>
          <w:rFonts w:eastAsia="Times New Roman"/>
          <w:b/>
          <w:bCs/>
          <w:color w:val="0000FF"/>
          <w:sz w:val="18"/>
          <w:szCs w:val="18"/>
        </w:rPr>
        <w:t>:configChanges=</w:t>
      </w:r>
      <w:r w:rsidRPr="00CF42CA">
        <w:rPr>
          <w:rFonts w:eastAsia="Times New Roman"/>
          <w:b/>
          <w:bCs/>
          <w:color w:val="008000"/>
          <w:sz w:val="18"/>
          <w:szCs w:val="18"/>
        </w:rPr>
        <w:t>"screenSize|</w:t>
      </w:r>
      <w:r>
        <w:rPr>
          <w:rFonts w:eastAsia="Times New Roman"/>
          <w:b/>
          <w:bCs/>
          <w:color w:val="008000"/>
          <w:sz w:val="18"/>
          <w:szCs w:val="18"/>
        </w:rPr>
        <w:t xml:space="preserve">smallestScreenSize|screenLayout|layoutDirection” </w:t>
      </w:r>
      <w:r w:rsidRPr="00CF42CA">
        <w:rPr>
          <w:rFonts w:ascii="Arial" w:eastAsia="Times New Roman" w:hAnsi="Arial" w:cs="Arial"/>
          <w:bCs/>
          <w:color w:val="000000" w:themeColor="text1"/>
          <w:sz w:val="24"/>
          <w:szCs w:val="24"/>
        </w:rPr>
        <w:t>in all the activities</w:t>
      </w:r>
    </w:p>
    <w:p w14:paraId="492B0E30" w14:textId="7CBDF07F" w:rsidR="00CF42CA" w:rsidRPr="004E333B" w:rsidRDefault="00CF42CA" w:rsidP="00CF42CA">
      <w:pPr>
        <w:pStyle w:val="HTMLPreformatted"/>
        <w:shd w:val="clear" w:color="auto" w:fill="FFFFFF"/>
        <w:ind w:left="1080"/>
        <w:rPr>
          <w:rFonts w:cs="Arial"/>
          <w:szCs w:val="24"/>
        </w:rPr>
      </w:pPr>
    </w:p>
    <w:p w14:paraId="4300145D" w14:textId="77777777" w:rsidR="004557A4" w:rsidRDefault="004557A4" w:rsidP="004557A4">
      <w:pPr>
        <w:pStyle w:val="ListParagraph"/>
        <w:numPr>
          <w:ilvl w:val="0"/>
          <w:numId w:val="36"/>
        </w:numPr>
        <w:spacing w:before="100" w:beforeAutospacing="1" w:after="100" w:afterAutospacing="1"/>
        <w:rPr>
          <w:rFonts w:cs="Arial"/>
          <w:szCs w:val="24"/>
        </w:rPr>
      </w:pPr>
      <w:r>
        <w:rPr>
          <w:rFonts w:cs="Arial"/>
          <w:szCs w:val="24"/>
        </w:rPr>
        <w:lastRenderedPageBreak/>
        <w:t>This change is required for Locale Philips Near you feature to display google maps. Please find more details below regarding debug and release keys which need to be used.</w:t>
      </w:r>
    </w:p>
    <w:p w14:paraId="751A14BD" w14:textId="47E1B489" w:rsidR="004557A4" w:rsidRDefault="004557A4" w:rsidP="004557A4">
      <w:pPr>
        <w:pStyle w:val="ListParagraph"/>
        <w:spacing w:before="100" w:beforeAutospacing="1" w:after="100" w:afterAutospacing="1"/>
        <w:ind w:left="1080"/>
        <w:rPr>
          <w:rFonts w:cs="Arial"/>
          <w:szCs w:val="24"/>
        </w:rPr>
      </w:pPr>
      <w:r w:rsidRPr="008D6FA5">
        <w:rPr>
          <w:rFonts w:cs="Arial"/>
          <w:szCs w:val="24"/>
        </w:rPr>
        <w:t>Application need</w:t>
      </w:r>
      <w:r w:rsidR="000E4768">
        <w:rPr>
          <w:rFonts w:cs="Arial"/>
          <w:szCs w:val="24"/>
        </w:rPr>
        <w:t>s</w:t>
      </w:r>
      <w:r w:rsidRPr="008D6FA5">
        <w:rPr>
          <w:rFonts w:cs="Arial"/>
          <w:szCs w:val="24"/>
        </w:rPr>
        <w:t xml:space="preserve"> to copy below google map related </w:t>
      </w:r>
      <w:proofErr w:type="gramStart"/>
      <w:r w:rsidRPr="008D6FA5">
        <w:rPr>
          <w:rFonts w:cs="Arial"/>
          <w:szCs w:val="24"/>
        </w:rPr>
        <w:t>meta</w:t>
      </w:r>
      <w:proofErr w:type="gramEnd"/>
      <w:r w:rsidRPr="008D6FA5">
        <w:rPr>
          <w:rFonts w:cs="Arial"/>
          <w:szCs w:val="24"/>
        </w:rPr>
        <w:t xml:space="preserve"> data information in app’s manifest file and</w:t>
      </w:r>
      <w:r w:rsidR="009A4734">
        <w:rPr>
          <w:rFonts w:cs="Arial"/>
          <w:szCs w:val="24"/>
        </w:rPr>
        <w:t xml:space="preserve"> </w:t>
      </w:r>
      <w:r w:rsidR="009A4734" w:rsidRPr="00BA6A8F">
        <w:rPr>
          <w:rFonts w:cs="Arial"/>
          <w:szCs w:val="24"/>
          <w:highlight w:val="yellow"/>
        </w:rPr>
        <w:t>must</w:t>
      </w:r>
      <w:r w:rsidRPr="00BA6A8F">
        <w:rPr>
          <w:rFonts w:cs="Arial"/>
          <w:szCs w:val="24"/>
          <w:highlight w:val="yellow"/>
        </w:rPr>
        <w:t xml:space="preserve"> provide new </w:t>
      </w:r>
      <w:r w:rsidR="000E4768" w:rsidRPr="00BA6A8F">
        <w:rPr>
          <w:rFonts w:cs="Arial"/>
          <w:szCs w:val="24"/>
          <w:highlight w:val="yellow"/>
        </w:rPr>
        <w:t>SHA</w:t>
      </w:r>
      <w:r w:rsidRPr="00BA6A8F">
        <w:rPr>
          <w:rFonts w:cs="Arial"/>
          <w:szCs w:val="24"/>
          <w:highlight w:val="yellow"/>
        </w:rPr>
        <w:t xml:space="preserve"> key</w:t>
      </w:r>
      <w:r w:rsidRPr="008D6FA5">
        <w:rPr>
          <w:rFonts w:cs="Arial"/>
          <w:szCs w:val="24"/>
        </w:rPr>
        <w:t xml:space="preserve"> for rendering Philips service centers on google map.</w:t>
      </w:r>
    </w:p>
    <w:p w14:paraId="049A9884" w14:textId="77777777" w:rsidR="004557A4" w:rsidRPr="008D6FA5" w:rsidRDefault="004557A4" w:rsidP="004557A4">
      <w:pPr>
        <w:pStyle w:val="ListParagraph"/>
        <w:spacing w:before="100" w:beforeAutospacing="1" w:after="100" w:afterAutospacing="1"/>
        <w:rPr>
          <w:rFonts w:cs="Arial"/>
          <w:szCs w:val="24"/>
        </w:rPr>
      </w:pPr>
    </w:p>
    <w:p w14:paraId="39D9AB30" w14:textId="77777777" w:rsidR="004557A4" w:rsidRPr="00A9302E" w:rsidRDefault="004557A4" w:rsidP="004557A4">
      <w:pPr>
        <w:pStyle w:val="ListParagraph"/>
        <w:spacing w:before="100" w:beforeAutospacing="1" w:after="100" w:afterAutospacing="1"/>
        <w:ind w:firstLine="360"/>
        <w:rPr>
          <w:rFonts w:cs="Arial"/>
          <w:szCs w:val="24"/>
        </w:rPr>
      </w:pPr>
      <w:r w:rsidRPr="00A9302E">
        <w:rPr>
          <w:rFonts w:cs="Arial"/>
          <w:szCs w:val="24"/>
        </w:rPr>
        <w:t>&lt;meta-data</w:t>
      </w:r>
    </w:p>
    <w:p w14:paraId="6E8922DB" w14:textId="77777777" w:rsidR="004557A4" w:rsidRPr="00A9302E" w:rsidRDefault="004557A4" w:rsidP="004557A4">
      <w:pPr>
        <w:pStyle w:val="ListParagraph"/>
        <w:spacing w:before="100" w:beforeAutospacing="1" w:after="100" w:afterAutospacing="1"/>
        <w:ind w:firstLine="360"/>
        <w:rPr>
          <w:rFonts w:cs="Arial"/>
          <w:szCs w:val="24"/>
        </w:rPr>
      </w:pPr>
      <w:proofErr w:type="spellStart"/>
      <w:proofErr w:type="gramStart"/>
      <w:r w:rsidRPr="00A9302E">
        <w:rPr>
          <w:rFonts w:cs="Arial"/>
          <w:szCs w:val="24"/>
        </w:rPr>
        <w:t>android:</w:t>
      </w:r>
      <w:proofErr w:type="gramEnd"/>
      <w:r w:rsidRPr="00A9302E">
        <w:rPr>
          <w:rFonts w:cs="Arial"/>
          <w:szCs w:val="24"/>
        </w:rPr>
        <w:t>name</w:t>
      </w:r>
      <w:proofErr w:type="spellEnd"/>
      <w:r w:rsidRPr="00A9302E">
        <w:rPr>
          <w:rFonts w:cs="Arial"/>
          <w:szCs w:val="24"/>
        </w:rPr>
        <w:t>="</w:t>
      </w:r>
      <w:proofErr w:type="spellStart"/>
      <w:r w:rsidRPr="00A9302E">
        <w:rPr>
          <w:rFonts w:cs="Arial"/>
          <w:szCs w:val="24"/>
        </w:rPr>
        <w:t>com.google.android.gms.version</w:t>
      </w:r>
      <w:proofErr w:type="spellEnd"/>
      <w:r w:rsidRPr="00A9302E">
        <w:rPr>
          <w:rFonts w:cs="Arial"/>
          <w:szCs w:val="24"/>
        </w:rPr>
        <w:t>"</w:t>
      </w:r>
    </w:p>
    <w:p w14:paraId="1E0B2445" w14:textId="77777777" w:rsidR="004557A4" w:rsidRPr="00A9302E" w:rsidRDefault="004557A4" w:rsidP="004557A4">
      <w:pPr>
        <w:pStyle w:val="ListParagraph"/>
        <w:spacing w:before="100" w:beforeAutospacing="1" w:after="100" w:afterAutospacing="1"/>
        <w:ind w:firstLine="360"/>
        <w:rPr>
          <w:rFonts w:cs="Arial"/>
          <w:szCs w:val="24"/>
        </w:rPr>
      </w:pPr>
      <w:proofErr w:type="spellStart"/>
      <w:r w:rsidRPr="00A9302E">
        <w:rPr>
          <w:rFonts w:cs="Arial"/>
          <w:szCs w:val="24"/>
        </w:rPr>
        <w:t>android:value</w:t>
      </w:r>
      <w:proofErr w:type="spellEnd"/>
      <w:r w:rsidRPr="00A9302E">
        <w:rPr>
          <w:rFonts w:cs="Arial"/>
          <w:szCs w:val="24"/>
        </w:rPr>
        <w:t>="@integer/</w:t>
      </w:r>
      <w:proofErr w:type="spellStart"/>
      <w:r w:rsidRPr="00A9302E">
        <w:rPr>
          <w:rFonts w:cs="Arial"/>
          <w:szCs w:val="24"/>
        </w:rPr>
        <w:t>google_play_services_version</w:t>
      </w:r>
      <w:proofErr w:type="spellEnd"/>
      <w:r w:rsidRPr="00A9302E">
        <w:rPr>
          <w:rFonts w:cs="Arial"/>
          <w:szCs w:val="24"/>
        </w:rPr>
        <w:t>" /&gt;</w:t>
      </w:r>
    </w:p>
    <w:p w14:paraId="2C7B3685" w14:textId="77777777" w:rsidR="004557A4" w:rsidRDefault="004557A4" w:rsidP="004557A4">
      <w:pPr>
        <w:ind w:left="1080"/>
        <w:rPr>
          <w:rFonts w:cs="Arial"/>
          <w:szCs w:val="24"/>
        </w:rPr>
      </w:pPr>
      <w:r w:rsidRPr="00A9302E">
        <w:rPr>
          <w:rFonts w:cs="Arial"/>
          <w:szCs w:val="24"/>
        </w:rPr>
        <w:t>&lt;</w:t>
      </w:r>
      <w:r w:rsidRPr="00A9302E">
        <w:rPr>
          <w:rFonts w:cs="Arial"/>
          <w:bCs/>
          <w:szCs w:val="24"/>
        </w:rPr>
        <w:t>meta-data</w:t>
      </w:r>
      <w:r w:rsidRPr="00A9302E">
        <w:rPr>
          <w:rFonts w:cs="Arial"/>
          <w:bCs/>
          <w:szCs w:val="24"/>
        </w:rPr>
        <w:br/>
      </w:r>
      <w:proofErr w:type="spellStart"/>
      <w:r w:rsidRPr="00A9302E">
        <w:rPr>
          <w:rFonts w:cs="Arial"/>
          <w:bCs/>
          <w:szCs w:val="24"/>
        </w:rPr>
        <w:t>android</w:t>
      </w:r>
      <w:proofErr w:type="gramStart"/>
      <w:r w:rsidRPr="00A9302E">
        <w:rPr>
          <w:rFonts w:cs="Arial"/>
          <w:bCs/>
          <w:szCs w:val="24"/>
        </w:rPr>
        <w:t>:name</w:t>
      </w:r>
      <w:proofErr w:type="spellEnd"/>
      <w:proofErr w:type="gramEnd"/>
      <w:r w:rsidRPr="00A9302E">
        <w:rPr>
          <w:rFonts w:cs="Arial"/>
          <w:bCs/>
          <w:szCs w:val="24"/>
        </w:rPr>
        <w:t>="com.google.android.maps.v2.API_KEY"</w:t>
      </w:r>
      <w:r w:rsidRPr="00A9302E">
        <w:rPr>
          <w:rFonts w:cs="Arial"/>
          <w:bCs/>
          <w:szCs w:val="24"/>
        </w:rPr>
        <w:br/>
      </w:r>
      <w:proofErr w:type="spellStart"/>
      <w:r w:rsidRPr="00A9302E">
        <w:rPr>
          <w:rFonts w:cs="Arial"/>
          <w:bCs/>
          <w:szCs w:val="24"/>
        </w:rPr>
        <w:t>android:value</w:t>
      </w:r>
      <w:proofErr w:type="spellEnd"/>
      <w:r w:rsidRPr="00A9302E">
        <w:rPr>
          <w:rFonts w:cs="Arial"/>
          <w:bCs/>
          <w:szCs w:val="24"/>
        </w:rPr>
        <w:t>="</w:t>
      </w:r>
      <w:r w:rsidRPr="00BA6A8F">
        <w:rPr>
          <w:rFonts w:cs="Arial"/>
          <w:bCs/>
          <w:szCs w:val="24"/>
          <w:highlight w:val="yellow"/>
        </w:rPr>
        <w:t>AIzaSyDm1M6rUwuCe_-4pBM61QeWivE6GIu2hWM</w:t>
      </w:r>
      <w:r w:rsidRPr="00A9302E">
        <w:rPr>
          <w:rFonts w:cs="Arial"/>
          <w:bCs/>
          <w:szCs w:val="24"/>
        </w:rPr>
        <w:t>"</w:t>
      </w:r>
      <w:r w:rsidRPr="00A9302E">
        <w:rPr>
          <w:rFonts w:cs="Arial"/>
          <w:szCs w:val="24"/>
        </w:rPr>
        <w:t> /&gt;</w:t>
      </w:r>
    </w:p>
    <w:p w14:paraId="00C58407" w14:textId="77777777" w:rsidR="004557A4" w:rsidRPr="00A9302E" w:rsidRDefault="004557A4" w:rsidP="004557A4">
      <w:pPr>
        <w:ind w:left="720" w:firstLine="360"/>
        <w:rPr>
          <w:rFonts w:cs="Arial"/>
          <w:szCs w:val="24"/>
        </w:rPr>
      </w:pPr>
      <w:r w:rsidRPr="00A9302E">
        <w:rPr>
          <w:rFonts w:cs="Arial"/>
          <w:szCs w:val="24"/>
        </w:rPr>
        <w:t>&lt;uses-feature</w:t>
      </w:r>
    </w:p>
    <w:p w14:paraId="3466AD34" w14:textId="77777777" w:rsidR="004557A4" w:rsidRPr="00A9302E" w:rsidRDefault="004557A4" w:rsidP="004557A4">
      <w:pPr>
        <w:ind w:left="360" w:firstLine="360"/>
        <w:rPr>
          <w:rFonts w:cs="Arial"/>
          <w:szCs w:val="24"/>
        </w:rPr>
      </w:pPr>
      <w:r w:rsidRPr="00A9302E">
        <w:rPr>
          <w:rFonts w:cs="Arial"/>
          <w:szCs w:val="24"/>
        </w:rPr>
        <w:t xml:space="preserve">      </w:t>
      </w:r>
      <w:proofErr w:type="spellStart"/>
      <w:proofErr w:type="gramStart"/>
      <w:r w:rsidRPr="00A9302E">
        <w:rPr>
          <w:rFonts w:cs="Arial"/>
          <w:szCs w:val="24"/>
        </w:rPr>
        <w:t>android:</w:t>
      </w:r>
      <w:proofErr w:type="gramEnd"/>
      <w:r w:rsidRPr="00A9302E">
        <w:rPr>
          <w:rFonts w:cs="Arial"/>
          <w:szCs w:val="24"/>
        </w:rPr>
        <w:t>glEsVersion</w:t>
      </w:r>
      <w:proofErr w:type="spellEnd"/>
      <w:r w:rsidRPr="00A9302E">
        <w:rPr>
          <w:rFonts w:cs="Arial"/>
          <w:szCs w:val="24"/>
        </w:rPr>
        <w:t>="0x00020000"</w:t>
      </w:r>
    </w:p>
    <w:p w14:paraId="620F6142" w14:textId="77777777" w:rsidR="004557A4" w:rsidRPr="00A9302E" w:rsidRDefault="004557A4" w:rsidP="004557A4">
      <w:pPr>
        <w:ind w:left="360"/>
        <w:rPr>
          <w:rFonts w:cs="Arial"/>
          <w:szCs w:val="24"/>
        </w:rPr>
      </w:pPr>
      <w:r w:rsidRPr="00A9302E">
        <w:rPr>
          <w:rFonts w:cs="Arial"/>
          <w:szCs w:val="24"/>
        </w:rPr>
        <w:t xml:space="preserve">     </w:t>
      </w:r>
      <w:r>
        <w:rPr>
          <w:rFonts w:cs="Arial"/>
          <w:szCs w:val="24"/>
        </w:rPr>
        <w:tab/>
      </w:r>
      <w:r w:rsidRPr="00A9302E">
        <w:rPr>
          <w:rFonts w:cs="Arial"/>
          <w:szCs w:val="24"/>
        </w:rPr>
        <w:t xml:space="preserve">   </w:t>
      </w:r>
      <w:r>
        <w:rPr>
          <w:rFonts w:cs="Arial"/>
          <w:szCs w:val="24"/>
        </w:rPr>
        <w:t xml:space="preserve">   </w:t>
      </w:r>
      <w:proofErr w:type="spellStart"/>
      <w:proofErr w:type="gramStart"/>
      <w:r w:rsidRPr="00A9302E">
        <w:rPr>
          <w:rFonts w:cs="Arial"/>
          <w:szCs w:val="24"/>
        </w:rPr>
        <w:t>android:</w:t>
      </w:r>
      <w:proofErr w:type="gramEnd"/>
      <w:r w:rsidRPr="00A9302E">
        <w:rPr>
          <w:rFonts w:cs="Arial"/>
          <w:szCs w:val="24"/>
        </w:rPr>
        <w:t>required</w:t>
      </w:r>
      <w:proofErr w:type="spellEnd"/>
      <w:r w:rsidRPr="00A9302E">
        <w:rPr>
          <w:rFonts w:cs="Arial"/>
          <w:szCs w:val="24"/>
        </w:rPr>
        <w:t>="true" /&gt;</w:t>
      </w:r>
    </w:p>
    <w:p w14:paraId="0312FD41" w14:textId="77777777" w:rsidR="004557A4" w:rsidRPr="00A9302E" w:rsidRDefault="004557A4" w:rsidP="004557A4">
      <w:pPr>
        <w:ind w:left="360"/>
        <w:rPr>
          <w:rFonts w:cs="Arial"/>
          <w:szCs w:val="24"/>
        </w:rPr>
      </w:pPr>
    </w:p>
    <w:p w14:paraId="0A8A6170" w14:textId="77777777" w:rsidR="004557A4" w:rsidRPr="00A9302E" w:rsidRDefault="004557A4" w:rsidP="004557A4">
      <w:pPr>
        <w:ind w:left="360" w:firstLine="360"/>
        <w:rPr>
          <w:rFonts w:cs="Arial"/>
          <w:b/>
          <w:bCs/>
          <w:szCs w:val="24"/>
        </w:rPr>
      </w:pPr>
      <w:r>
        <w:rPr>
          <w:rFonts w:cs="Arial"/>
          <w:b/>
          <w:bCs/>
          <w:szCs w:val="24"/>
        </w:rPr>
        <w:t xml:space="preserve">      </w:t>
      </w:r>
      <w:r w:rsidRPr="00A9302E">
        <w:rPr>
          <w:rFonts w:cs="Arial"/>
          <w:b/>
          <w:bCs/>
          <w:szCs w:val="24"/>
        </w:rPr>
        <w:t>AIzaSyDm1M6rUwuCe_-4pBM61QeWivE6GIu2hWM = SHA key</w:t>
      </w:r>
    </w:p>
    <w:p w14:paraId="79C8A95A" w14:textId="77777777" w:rsidR="004557A4" w:rsidRPr="008D6FA5" w:rsidRDefault="004557A4" w:rsidP="004557A4">
      <w:pPr>
        <w:ind w:left="360"/>
        <w:rPr>
          <w:rFonts w:cs="Arial"/>
          <w:sz w:val="20"/>
        </w:rPr>
      </w:pPr>
    </w:p>
    <w:p w14:paraId="2215E437" w14:textId="77777777" w:rsidR="004557A4" w:rsidRPr="00DF0894" w:rsidRDefault="004557A4" w:rsidP="004557A4">
      <w:pPr>
        <w:ind w:left="1080"/>
        <w:rPr>
          <w:rFonts w:cs="Arial"/>
          <w:sz w:val="22"/>
          <w:szCs w:val="22"/>
        </w:rPr>
      </w:pPr>
      <w:r w:rsidRPr="00DF0894">
        <w:rPr>
          <w:rFonts w:cs="Arial"/>
          <w:sz w:val="22"/>
          <w:szCs w:val="22"/>
        </w:rPr>
        <w:t>Reference for SHA key generation</w:t>
      </w:r>
    </w:p>
    <w:p w14:paraId="3CE0C635" w14:textId="77777777" w:rsidR="004557A4" w:rsidRPr="008D6FA5" w:rsidRDefault="004557A4" w:rsidP="004557A4">
      <w:pPr>
        <w:ind w:firstLine="360"/>
        <w:rPr>
          <w:rFonts w:cs="Arial"/>
        </w:rPr>
      </w:pPr>
      <w:r w:rsidRPr="008D6FA5">
        <w:rPr>
          <w:rFonts w:cs="Arial"/>
        </w:rPr>
        <w:t xml:space="preserve">      </w:t>
      </w:r>
      <w:r>
        <w:rPr>
          <w:rFonts w:cs="Arial"/>
        </w:rPr>
        <w:t xml:space="preserve">    </w:t>
      </w:r>
      <w:r w:rsidRPr="008D6FA5">
        <w:rPr>
          <w:rFonts w:cs="Arial"/>
        </w:rPr>
        <w:t xml:space="preserve"> </w:t>
      </w:r>
      <w:hyperlink r:id="rId10" w:history="1">
        <w:r w:rsidRPr="006250F4">
          <w:rPr>
            <w:rStyle w:val="Hyperlink"/>
            <w:rFonts w:cs="Arial"/>
          </w:rPr>
          <w:t>https://developers.google.com/maps/documentation/android/signup</w:t>
        </w:r>
      </w:hyperlink>
    </w:p>
    <w:p w14:paraId="1620A9E3" w14:textId="77777777" w:rsidR="004557A4" w:rsidRPr="008D6FA5" w:rsidRDefault="004557A4" w:rsidP="004557A4">
      <w:pPr>
        <w:ind w:firstLine="360"/>
        <w:rPr>
          <w:rFonts w:cs="Arial"/>
        </w:rPr>
      </w:pPr>
    </w:p>
    <w:p w14:paraId="7E2219A4" w14:textId="77777777" w:rsidR="004557A4" w:rsidRPr="008D6FA5" w:rsidRDefault="004557A4" w:rsidP="004557A4">
      <w:pPr>
        <w:ind w:firstLine="360"/>
        <w:rPr>
          <w:rFonts w:cs="Arial"/>
        </w:rPr>
      </w:pPr>
      <w:r>
        <w:rPr>
          <w:rFonts w:cs="Arial"/>
        </w:rPr>
        <w:tab/>
        <w:t xml:space="preserve">     </w:t>
      </w:r>
      <w:r w:rsidRPr="008D6FA5">
        <w:rPr>
          <w:rFonts w:cs="Arial"/>
        </w:rPr>
        <w:t xml:space="preserve">SHA key should be generated from the system where </w:t>
      </w:r>
      <w:proofErr w:type="spellStart"/>
      <w:r w:rsidRPr="008D6FA5">
        <w:rPr>
          <w:rFonts w:cs="Arial"/>
        </w:rPr>
        <w:t>apk</w:t>
      </w:r>
      <w:proofErr w:type="spellEnd"/>
      <w:r w:rsidRPr="008D6FA5">
        <w:rPr>
          <w:rFonts w:cs="Arial"/>
        </w:rPr>
        <w:t xml:space="preserve"> is released.</w:t>
      </w:r>
    </w:p>
    <w:p w14:paraId="7D3EA0E9" w14:textId="77777777" w:rsidR="004557A4" w:rsidRPr="008D6FA5" w:rsidRDefault="004557A4" w:rsidP="004557A4">
      <w:pPr>
        <w:ind w:firstLine="360"/>
        <w:rPr>
          <w:rFonts w:cs="Arial"/>
        </w:rPr>
      </w:pPr>
      <w:r>
        <w:rPr>
          <w:rFonts w:cs="Arial"/>
        </w:rPr>
        <w:tab/>
        <w:t xml:space="preserve">     </w:t>
      </w:r>
      <w:r w:rsidRPr="008D6FA5">
        <w:rPr>
          <w:rFonts w:cs="Arial"/>
        </w:rPr>
        <w:t>SHA key along with package name should be registered.</w:t>
      </w:r>
    </w:p>
    <w:p w14:paraId="66AFFFE8" w14:textId="77777777" w:rsidR="004557A4" w:rsidRPr="008D6FA5" w:rsidRDefault="004557A4" w:rsidP="004557A4">
      <w:pPr>
        <w:ind w:firstLine="360"/>
        <w:rPr>
          <w:rFonts w:cs="Arial"/>
          <w:szCs w:val="24"/>
        </w:rPr>
      </w:pPr>
    </w:p>
    <w:p w14:paraId="08F94B77" w14:textId="77777777" w:rsidR="004557A4" w:rsidRPr="00C34F60" w:rsidRDefault="004557A4" w:rsidP="004557A4">
      <w:pPr>
        <w:ind w:left="720"/>
        <w:rPr>
          <w:rFonts w:cs="Arial"/>
          <w:szCs w:val="24"/>
          <w:highlight w:val="yellow"/>
        </w:rPr>
      </w:pPr>
      <w:r>
        <w:rPr>
          <w:rFonts w:cs="Arial"/>
          <w:szCs w:val="24"/>
        </w:rPr>
        <w:t xml:space="preserve">     //</w:t>
      </w:r>
      <w:r w:rsidRPr="004753D2">
        <w:rPr>
          <w:rFonts w:cs="Arial"/>
          <w:szCs w:val="24"/>
        </w:rPr>
        <w:t xml:space="preserve">Credentials For </w:t>
      </w:r>
      <w:proofErr w:type="spellStart"/>
      <w:r w:rsidRPr="004753D2">
        <w:rPr>
          <w:rFonts w:cs="Arial"/>
          <w:szCs w:val="24"/>
        </w:rPr>
        <w:t>LocatePhilips</w:t>
      </w:r>
      <w:proofErr w:type="spellEnd"/>
      <w:r w:rsidRPr="004753D2">
        <w:rPr>
          <w:rFonts w:cs="Arial"/>
          <w:szCs w:val="24"/>
        </w:rPr>
        <w:t xml:space="preserve"> Near you feature</w:t>
      </w:r>
      <w:r>
        <w:rPr>
          <w:rFonts w:cs="Arial"/>
          <w:szCs w:val="24"/>
        </w:rPr>
        <w:t xml:space="preserve"> (Google Map)</w:t>
      </w:r>
    </w:p>
    <w:p w14:paraId="5ED0C216" w14:textId="7D92B1F9" w:rsidR="004557A4" w:rsidRPr="00FD4212" w:rsidRDefault="007F3E41" w:rsidP="007F3E41">
      <w:pPr>
        <w:ind w:left="720"/>
        <w:rPr>
          <w:rFonts w:cs="Arial"/>
          <w:szCs w:val="24"/>
        </w:rPr>
      </w:pPr>
      <w:r>
        <w:rPr>
          <w:rFonts w:cs="Arial"/>
          <w:szCs w:val="24"/>
        </w:rPr>
        <w:t xml:space="preserve">    &lt;</w:t>
      </w:r>
      <w:proofErr w:type="spellStart"/>
      <w:r>
        <w:rPr>
          <w:rFonts w:cs="Arial"/>
          <w:szCs w:val="24"/>
        </w:rPr>
        <w:t>usespermission</w:t>
      </w:r>
      <w:proofErr w:type="spellEnd"/>
      <w:r>
        <w:rPr>
          <w:rFonts w:cs="Arial"/>
          <w:szCs w:val="24"/>
        </w:rPr>
        <w:t xml:space="preserve">        </w:t>
      </w:r>
      <w:r w:rsidR="004557A4" w:rsidRPr="00FD4212">
        <w:rPr>
          <w:rFonts w:cs="Arial"/>
          <w:szCs w:val="24"/>
        </w:rPr>
        <w:t>android</w:t>
      </w:r>
      <w:proofErr w:type="gramStart"/>
      <w:r w:rsidR="004557A4" w:rsidRPr="00FD4212">
        <w:rPr>
          <w:rFonts w:cs="Arial"/>
          <w:szCs w:val="24"/>
        </w:rPr>
        <w:t>:name</w:t>
      </w:r>
      <w:proofErr w:type="gramEnd"/>
      <w:r w:rsidR="004557A4" w:rsidRPr="00FD4212">
        <w:rPr>
          <w:rFonts w:cs="Arial"/>
          <w:szCs w:val="24"/>
        </w:rPr>
        <w:t>="com.philips.cdp.sampledigitalcareapp.permission.MAPS_RECEIV</w:t>
      </w:r>
      <w:r>
        <w:rPr>
          <w:rFonts w:cs="Arial"/>
          <w:szCs w:val="24"/>
        </w:rPr>
        <w:t xml:space="preserve">  </w:t>
      </w:r>
      <w:r w:rsidR="004557A4" w:rsidRPr="00FD4212">
        <w:rPr>
          <w:rFonts w:cs="Arial"/>
          <w:szCs w:val="24"/>
        </w:rPr>
        <w:t>E" /&gt;</w:t>
      </w:r>
    </w:p>
    <w:p w14:paraId="09B2A621" w14:textId="628BE7B9" w:rsidR="004557A4" w:rsidRPr="00FD4212" w:rsidRDefault="007F3E41" w:rsidP="007F3E41">
      <w:pPr>
        <w:ind w:firstLine="720"/>
        <w:rPr>
          <w:rFonts w:cs="Arial"/>
          <w:szCs w:val="24"/>
        </w:rPr>
      </w:pPr>
      <w:r>
        <w:rPr>
          <w:rFonts w:cs="Arial"/>
          <w:szCs w:val="24"/>
        </w:rPr>
        <w:t xml:space="preserve">    </w:t>
      </w:r>
      <w:r w:rsidR="004557A4" w:rsidRPr="00FD4212">
        <w:rPr>
          <w:rFonts w:cs="Arial"/>
          <w:szCs w:val="24"/>
        </w:rPr>
        <w:t>&lt;permission</w:t>
      </w:r>
    </w:p>
    <w:p w14:paraId="259BF530" w14:textId="0971925E" w:rsidR="004557A4" w:rsidRPr="00FD4212" w:rsidRDefault="007F3E41" w:rsidP="004557A4">
      <w:pPr>
        <w:ind w:left="1440"/>
        <w:rPr>
          <w:rFonts w:cs="Arial"/>
          <w:szCs w:val="24"/>
        </w:rPr>
      </w:pPr>
      <w:r>
        <w:rPr>
          <w:rFonts w:cs="Arial"/>
          <w:szCs w:val="24"/>
        </w:rPr>
        <w:t xml:space="preserve">   </w:t>
      </w:r>
      <w:proofErr w:type="gramStart"/>
      <w:r w:rsidR="004557A4" w:rsidRPr="00FD4212">
        <w:rPr>
          <w:rFonts w:cs="Arial"/>
          <w:szCs w:val="24"/>
        </w:rPr>
        <w:t>android:</w:t>
      </w:r>
      <w:proofErr w:type="gramEnd"/>
      <w:r w:rsidR="004557A4" w:rsidRPr="00FD4212">
        <w:rPr>
          <w:rFonts w:cs="Arial"/>
          <w:szCs w:val="24"/>
        </w:rPr>
        <w:t>name="com.philips.cdp.sampledigitalcareapp.permission.MAPS_RECEIVE"</w:t>
      </w:r>
    </w:p>
    <w:p w14:paraId="6B1A0AED" w14:textId="77777777" w:rsidR="004557A4" w:rsidRPr="00FD4212" w:rsidRDefault="004557A4" w:rsidP="004557A4">
      <w:pPr>
        <w:ind w:left="720" w:firstLine="720"/>
        <w:rPr>
          <w:rFonts w:cs="Arial"/>
          <w:szCs w:val="24"/>
        </w:rPr>
      </w:pPr>
      <w:r w:rsidRPr="00FD4212">
        <w:rPr>
          <w:rFonts w:cs="Arial"/>
          <w:szCs w:val="24"/>
        </w:rPr>
        <w:t xml:space="preserve"> </w:t>
      </w:r>
      <w:proofErr w:type="spellStart"/>
      <w:proofErr w:type="gramStart"/>
      <w:r w:rsidRPr="00FD4212">
        <w:rPr>
          <w:rFonts w:cs="Arial"/>
          <w:szCs w:val="24"/>
        </w:rPr>
        <w:t>android:</w:t>
      </w:r>
      <w:proofErr w:type="gramEnd"/>
      <w:r w:rsidRPr="00FD4212">
        <w:rPr>
          <w:rFonts w:cs="Arial"/>
          <w:szCs w:val="24"/>
        </w:rPr>
        <w:t>protectionLevel</w:t>
      </w:r>
      <w:proofErr w:type="spellEnd"/>
      <w:r w:rsidRPr="00FD4212">
        <w:rPr>
          <w:rFonts w:cs="Arial"/>
          <w:szCs w:val="24"/>
        </w:rPr>
        <w:t>="signature" /&gt;</w:t>
      </w:r>
    </w:p>
    <w:p w14:paraId="612213CA" w14:textId="77777777" w:rsidR="004557A4" w:rsidRPr="00C34F60" w:rsidRDefault="004557A4" w:rsidP="004557A4">
      <w:pPr>
        <w:ind w:firstLine="360"/>
        <w:rPr>
          <w:rFonts w:cs="Arial"/>
          <w:szCs w:val="24"/>
          <w:highlight w:val="yellow"/>
        </w:rPr>
      </w:pPr>
    </w:p>
    <w:p w14:paraId="735E2996" w14:textId="77777777" w:rsidR="004557A4" w:rsidRDefault="004557A4" w:rsidP="004557A4">
      <w:pPr>
        <w:ind w:left="720" w:firstLine="720"/>
        <w:rPr>
          <w:rFonts w:cs="Arial"/>
          <w:b/>
          <w:szCs w:val="24"/>
        </w:rPr>
      </w:pPr>
      <w:r w:rsidRPr="00C34F60">
        <w:rPr>
          <w:rFonts w:cs="Arial"/>
          <w:b/>
          <w:szCs w:val="24"/>
          <w:highlight w:val="yellow"/>
        </w:rPr>
        <w:t>Please note that it works without the above permission for debug keys but we need to add it when we use release keys. Please make sure to change package name.</w:t>
      </w:r>
    </w:p>
    <w:p w14:paraId="1FB0C465" w14:textId="77777777" w:rsidR="00092BD6" w:rsidRDefault="00092BD6" w:rsidP="004557A4">
      <w:pPr>
        <w:ind w:left="720" w:firstLine="720"/>
        <w:rPr>
          <w:rFonts w:cs="Arial"/>
          <w:b/>
          <w:szCs w:val="24"/>
        </w:rPr>
      </w:pPr>
    </w:p>
    <w:p w14:paraId="5B6B2344" w14:textId="77777777" w:rsidR="00092BD6" w:rsidRPr="008D6FA5" w:rsidRDefault="00092BD6" w:rsidP="004557A4">
      <w:pPr>
        <w:ind w:left="720" w:firstLine="720"/>
        <w:rPr>
          <w:rFonts w:cs="Arial"/>
          <w:b/>
          <w:szCs w:val="24"/>
        </w:rPr>
      </w:pPr>
    </w:p>
    <w:p w14:paraId="5A38B1B3"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3ADDDF4C" w14:textId="78E6A7E8" w:rsidR="00CF7A35" w:rsidRDefault="0000495B" w:rsidP="00AF5B03">
      <w:pPr>
        <w:pStyle w:val="Heading1"/>
        <w:spacing w:before="100" w:beforeAutospacing="1" w:after="100" w:afterAutospacing="1"/>
        <w:rPr>
          <w:rFonts w:cs="Arial"/>
        </w:rPr>
      </w:pPr>
      <w:bookmarkStart w:id="30" w:name="_Toc444883183"/>
      <w:r>
        <w:rPr>
          <w:rFonts w:cs="Arial"/>
        </w:rPr>
        <w:t>Digital care configuration</w:t>
      </w:r>
      <w:bookmarkEnd w:id="30"/>
    </w:p>
    <w:p w14:paraId="014A5B0B" w14:textId="77777777" w:rsidR="00CF7A35" w:rsidRPr="008D6FA5" w:rsidRDefault="00CF7A35" w:rsidP="00CF7A35">
      <w:pPr>
        <w:pStyle w:val="BodyText"/>
        <w:rPr>
          <w:rFonts w:cs="Arial"/>
          <w:szCs w:val="24"/>
        </w:rPr>
      </w:pPr>
      <w:r w:rsidRPr="008D6FA5">
        <w:rPr>
          <w:rFonts w:cs="Arial"/>
          <w:szCs w:val="24"/>
        </w:rPr>
        <w:t>The application has to copy digitalcare_config.xml from sample app resource folder and create one on app side by overriding the parameters present in it. The file contains the following,</w:t>
      </w:r>
    </w:p>
    <w:p w14:paraId="1C935B23" w14:textId="77777777" w:rsidR="00CF7A35" w:rsidRPr="008D6FA5" w:rsidRDefault="00CF7A35" w:rsidP="00CF7A35">
      <w:pPr>
        <w:pStyle w:val="BodyText"/>
        <w:rPr>
          <w:rFonts w:cs="Arial"/>
          <w:szCs w:val="24"/>
        </w:rPr>
      </w:pPr>
    </w:p>
    <w:p w14:paraId="5C1C12A6"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UI resources like themes, styles, background colors and action bar customization.</w:t>
      </w:r>
    </w:p>
    <w:p w14:paraId="3C0453D7"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 xml:space="preserve">Facebook &amp;Twitter Philips product page </w:t>
      </w:r>
      <w:proofErr w:type="spellStart"/>
      <w:proofErr w:type="gramStart"/>
      <w:r w:rsidRPr="008D6FA5">
        <w:rPr>
          <w:rFonts w:cs="Arial"/>
          <w:szCs w:val="24"/>
        </w:rPr>
        <w:t>url</w:t>
      </w:r>
      <w:proofErr w:type="spellEnd"/>
      <w:proofErr w:type="gramEnd"/>
      <w:r w:rsidRPr="008D6FA5">
        <w:rPr>
          <w:rFonts w:cs="Arial"/>
          <w:szCs w:val="24"/>
        </w:rPr>
        <w:t xml:space="preserve"> which is app/product specific.</w:t>
      </w:r>
    </w:p>
    <w:p w14:paraId="0D11460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An array is defined for customizing main menu title, main menu icons, product menu title and social provider list. Each menu contains default features supported by Digital Care library. App can include only the required features by adding/deleting/modifying the array items.</w:t>
      </w:r>
    </w:p>
    <w:p w14:paraId="6AB976F4"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Each title string in above arrays is expected to be a resource key and not the value.</w:t>
      </w:r>
    </w:p>
    <w:p w14:paraId="68154FBF" w14:textId="77777777" w:rsidR="00CF7A35" w:rsidRPr="008D6FA5" w:rsidRDefault="00CF7A35" w:rsidP="00CF7A35">
      <w:pPr>
        <w:pStyle w:val="ListParagraph"/>
        <w:numPr>
          <w:ilvl w:val="0"/>
          <w:numId w:val="21"/>
        </w:numPr>
        <w:contextualSpacing w:val="0"/>
        <w:rPr>
          <w:rFonts w:cs="Arial"/>
          <w:szCs w:val="24"/>
        </w:rPr>
      </w:pPr>
      <w:r w:rsidRPr="008D6FA5">
        <w:rPr>
          <w:rFonts w:cs="Arial"/>
          <w:szCs w:val="24"/>
        </w:rPr>
        <w:t>Production environment is introduced as Boolean parameter. It allows to set</w:t>
      </w:r>
    </w:p>
    <w:p w14:paraId="14A13BD0" w14:textId="77777777" w:rsidR="00CF7A35" w:rsidRPr="008D6FA5" w:rsidRDefault="00CF7A35" w:rsidP="00CF7A35">
      <w:pPr>
        <w:pStyle w:val="ListParagraph"/>
        <w:contextualSpacing w:val="0"/>
        <w:rPr>
          <w:rFonts w:cs="Arial"/>
          <w:szCs w:val="24"/>
        </w:rPr>
      </w:pPr>
      <w:proofErr w:type="gramStart"/>
      <w:r w:rsidRPr="008D6FA5">
        <w:rPr>
          <w:rFonts w:cs="Arial"/>
          <w:szCs w:val="24"/>
        </w:rPr>
        <w:t>either</w:t>
      </w:r>
      <w:proofErr w:type="gramEnd"/>
      <w:r w:rsidRPr="008D6FA5">
        <w:rPr>
          <w:rFonts w:cs="Arial"/>
          <w:szCs w:val="24"/>
        </w:rPr>
        <w:t xml:space="preserve"> as production or test environment. It is applicable for all the backend systems which we use.</w:t>
      </w:r>
    </w:p>
    <w:p w14:paraId="088063D9" w14:textId="77777777" w:rsidR="00CF7A35" w:rsidRPr="008D6FA5" w:rsidRDefault="00CF7A35" w:rsidP="00CF7A35">
      <w:pPr>
        <w:pStyle w:val="ListParagraph"/>
        <w:contextualSpacing w:val="0"/>
        <w:rPr>
          <w:rFonts w:cs="Arial"/>
          <w:szCs w:val="24"/>
        </w:rPr>
      </w:pPr>
    </w:p>
    <w:p w14:paraId="6E492A63" w14:textId="4985926B" w:rsidR="000173FB" w:rsidRDefault="00CF7A35" w:rsidP="009D6719">
      <w:pPr>
        <w:rPr>
          <w:rFonts w:eastAsiaTheme="minorEastAsia" w:cs="Arial"/>
        </w:rPr>
      </w:pPr>
      <w:r w:rsidRPr="008D6FA5">
        <w:rPr>
          <w:rFonts w:cs="Arial"/>
          <w:szCs w:val="24"/>
        </w:rPr>
        <w:t>The digitalcare_config.xml on the library side will have default values. In case the app does not override, all the resources would be picked from library.</w:t>
      </w:r>
      <w:r w:rsidR="009D6719">
        <w:rPr>
          <w:rFonts w:cs="Arial"/>
          <w:szCs w:val="24"/>
        </w:rPr>
        <w:t xml:space="preserve"> </w:t>
      </w:r>
      <w:bookmarkStart w:id="31" w:name="_Toc444883184"/>
      <w:r w:rsidR="00DE67C3" w:rsidRPr="008D6FA5">
        <w:rPr>
          <w:rFonts w:eastAsiaTheme="minorEastAsia" w:cs="Arial"/>
        </w:rPr>
        <w:t xml:space="preserve">Main menu </w:t>
      </w:r>
      <w:r w:rsidR="00AF5B03" w:rsidRPr="008D6FA5">
        <w:rPr>
          <w:rFonts w:eastAsiaTheme="minorEastAsia" w:cs="Arial"/>
        </w:rPr>
        <w:t>configuration</w:t>
      </w:r>
      <w:bookmarkEnd w:id="31"/>
    </w:p>
    <w:p w14:paraId="3FDF0E30" w14:textId="38403130" w:rsidR="008C52F7" w:rsidRDefault="008C52F7" w:rsidP="009D6719">
      <w:pPr>
        <w:rPr>
          <w:rFonts w:eastAsiaTheme="minorEastAsia" w:cs="Arial"/>
        </w:rPr>
      </w:pPr>
    </w:p>
    <w:p w14:paraId="251003A5" w14:textId="77777777" w:rsidR="00044690" w:rsidRDefault="00044690" w:rsidP="009B380D">
      <w:pPr>
        <w:pStyle w:val="Heading4"/>
        <w:numPr>
          <w:ilvl w:val="0"/>
          <w:numId w:val="0"/>
        </w:numPr>
        <w:rPr>
          <w:rFonts w:eastAsiaTheme="minorEastAsia" w:cs="Arial"/>
          <w:i w:val="0"/>
        </w:rPr>
      </w:pPr>
    </w:p>
    <w:p w14:paraId="7268A3CF" w14:textId="77777777" w:rsidR="00044690" w:rsidRDefault="00044690" w:rsidP="009B380D">
      <w:pPr>
        <w:pStyle w:val="Heading4"/>
        <w:numPr>
          <w:ilvl w:val="0"/>
          <w:numId w:val="0"/>
        </w:numPr>
        <w:rPr>
          <w:rFonts w:eastAsiaTheme="minorEastAsia" w:cs="Arial"/>
          <w:i w:val="0"/>
        </w:rPr>
      </w:pPr>
    </w:p>
    <w:p w14:paraId="3361385B" w14:textId="77777777" w:rsidR="00044690" w:rsidRDefault="00044690" w:rsidP="009B380D">
      <w:pPr>
        <w:pStyle w:val="Heading4"/>
        <w:numPr>
          <w:ilvl w:val="0"/>
          <w:numId w:val="0"/>
        </w:numPr>
        <w:rPr>
          <w:rFonts w:eastAsiaTheme="minorEastAsia" w:cs="Arial"/>
          <w:i w:val="0"/>
        </w:rPr>
      </w:pPr>
    </w:p>
    <w:p w14:paraId="33BBD426" w14:textId="77777777" w:rsidR="00044690" w:rsidRDefault="00044690" w:rsidP="009B380D">
      <w:pPr>
        <w:pStyle w:val="Heading4"/>
        <w:numPr>
          <w:ilvl w:val="0"/>
          <w:numId w:val="0"/>
        </w:numPr>
        <w:rPr>
          <w:rFonts w:eastAsiaTheme="minorEastAsia" w:cs="Arial"/>
          <w:i w:val="0"/>
        </w:rPr>
      </w:pPr>
    </w:p>
    <w:p w14:paraId="47C68E85" w14:textId="77777777" w:rsidR="00044690" w:rsidRDefault="00044690" w:rsidP="009B380D">
      <w:pPr>
        <w:pStyle w:val="Heading4"/>
        <w:numPr>
          <w:ilvl w:val="0"/>
          <w:numId w:val="0"/>
        </w:numPr>
        <w:rPr>
          <w:rFonts w:eastAsiaTheme="minorEastAsia" w:cs="Arial"/>
          <w:i w:val="0"/>
        </w:rPr>
      </w:pPr>
    </w:p>
    <w:p w14:paraId="2756608E" w14:textId="77777777" w:rsidR="00044690" w:rsidRDefault="00044690" w:rsidP="009B380D">
      <w:pPr>
        <w:pStyle w:val="Heading4"/>
        <w:numPr>
          <w:ilvl w:val="0"/>
          <w:numId w:val="0"/>
        </w:numPr>
        <w:rPr>
          <w:rFonts w:eastAsiaTheme="minorEastAsia" w:cs="Arial"/>
          <w:i w:val="0"/>
        </w:rPr>
      </w:pPr>
    </w:p>
    <w:p w14:paraId="37C2F211" w14:textId="77777777" w:rsidR="00044690" w:rsidRDefault="00044690" w:rsidP="009B380D">
      <w:pPr>
        <w:pStyle w:val="Heading4"/>
        <w:numPr>
          <w:ilvl w:val="0"/>
          <w:numId w:val="0"/>
        </w:numPr>
        <w:rPr>
          <w:rFonts w:eastAsiaTheme="minorEastAsia" w:cs="Arial"/>
          <w:i w:val="0"/>
        </w:rPr>
      </w:pPr>
    </w:p>
    <w:p w14:paraId="4CCD3EC8" w14:textId="77777777" w:rsidR="00044690" w:rsidRDefault="00044690" w:rsidP="009B380D">
      <w:pPr>
        <w:pStyle w:val="Heading4"/>
        <w:numPr>
          <w:ilvl w:val="0"/>
          <w:numId w:val="0"/>
        </w:numPr>
        <w:rPr>
          <w:rFonts w:eastAsiaTheme="minorEastAsia" w:cs="Arial"/>
          <w:i w:val="0"/>
        </w:rPr>
      </w:pPr>
    </w:p>
    <w:p w14:paraId="78EE58DE" w14:textId="77777777" w:rsidR="00044690" w:rsidRDefault="00044690" w:rsidP="009B380D">
      <w:pPr>
        <w:pStyle w:val="Heading4"/>
        <w:numPr>
          <w:ilvl w:val="0"/>
          <w:numId w:val="0"/>
        </w:numPr>
        <w:rPr>
          <w:rFonts w:eastAsiaTheme="minorEastAsia" w:cs="Arial"/>
          <w:i w:val="0"/>
        </w:rPr>
      </w:pPr>
    </w:p>
    <w:p w14:paraId="6AD43129" w14:textId="77777777" w:rsidR="00044690" w:rsidRDefault="00044690" w:rsidP="009B380D">
      <w:pPr>
        <w:pStyle w:val="Heading4"/>
        <w:numPr>
          <w:ilvl w:val="0"/>
          <w:numId w:val="0"/>
        </w:numPr>
        <w:rPr>
          <w:rFonts w:eastAsiaTheme="minorEastAsia" w:cs="Arial"/>
          <w:i w:val="0"/>
        </w:rPr>
      </w:pPr>
    </w:p>
    <w:p w14:paraId="21A2CFFE" w14:textId="4250C4FE" w:rsidR="009B380D" w:rsidRDefault="00044690" w:rsidP="009D6719">
      <w:pPr>
        <w:rPr>
          <w:rFonts w:eastAsiaTheme="minorEastAsia" w:cs="Arial"/>
          <w:i/>
        </w:rPr>
      </w:pPr>
      <w:r>
        <w:rPr>
          <w:rFonts w:eastAsiaTheme="minorEastAsia" w:cs="Arial"/>
          <w:i/>
        </w:rPr>
        <w:br/>
      </w:r>
    </w:p>
    <w:p w14:paraId="2FA21BB7" w14:textId="77777777" w:rsidR="00044690" w:rsidRDefault="00044690" w:rsidP="009D6719">
      <w:pPr>
        <w:rPr>
          <w:rFonts w:eastAsiaTheme="minorEastAsia" w:cs="Arial"/>
          <w:i/>
        </w:rPr>
      </w:pPr>
    </w:p>
    <w:p w14:paraId="790E1458" w14:textId="77777777" w:rsidR="00044690" w:rsidRDefault="00044690" w:rsidP="009D6719">
      <w:pPr>
        <w:rPr>
          <w:rFonts w:eastAsiaTheme="minorEastAsia" w:cs="Arial"/>
          <w:i/>
        </w:rPr>
      </w:pPr>
    </w:p>
    <w:p w14:paraId="303B73C1" w14:textId="77777777" w:rsidR="00044690" w:rsidRDefault="00044690" w:rsidP="00044690">
      <w:pPr>
        <w:pStyle w:val="Heading4"/>
        <w:numPr>
          <w:ilvl w:val="0"/>
          <w:numId w:val="0"/>
        </w:numPr>
        <w:rPr>
          <w:rFonts w:eastAsiaTheme="minorEastAsia" w:cs="Arial"/>
          <w:i w:val="0"/>
        </w:rPr>
      </w:pPr>
      <w:proofErr w:type="gramStart"/>
      <w:r>
        <w:rPr>
          <w:rFonts w:eastAsiaTheme="minorEastAsia" w:cs="Arial"/>
          <w:i w:val="0"/>
        </w:rPr>
        <w:t>7.1  Main</w:t>
      </w:r>
      <w:proofErr w:type="gramEnd"/>
      <w:r>
        <w:rPr>
          <w:rFonts w:eastAsiaTheme="minorEastAsia" w:cs="Arial"/>
          <w:i w:val="0"/>
        </w:rPr>
        <w:t xml:space="preserve"> m</w:t>
      </w:r>
      <w:r w:rsidRPr="00955BF5">
        <w:rPr>
          <w:rFonts w:eastAsiaTheme="minorEastAsia" w:cs="Arial"/>
          <w:i w:val="0"/>
        </w:rPr>
        <w:t>enu configuration</w:t>
      </w:r>
    </w:p>
    <w:p w14:paraId="2C2F5E25" w14:textId="77777777" w:rsidR="00044690" w:rsidRDefault="00044690" w:rsidP="009D6719">
      <w:pPr>
        <w:rPr>
          <w:rFonts w:eastAsiaTheme="minorEastAsia" w:cs="Arial"/>
          <w:i/>
        </w:rPr>
      </w:pPr>
    </w:p>
    <w:p w14:paraId="326ABC18" w14:textId="10B7BD8C" w:rsidR="008C52F7" w:rsidRPr="008D6FA5" w:rsidRDefault="008C52F7" w:rsidP="009D6719">
      <w:pPr>
        <w:rPr>
          <w:rFonts w:eastAsiaTheme="minorEastAsia" w:cs="Arial"/>
          <w:i/>
        </w:rPr>
      </w:pPr>
      <w:r w:rsidRPr="008D6FA5">
        <w:rPr>
          <w:rFonts w:cs="Arial"/>
          <w:noProof/>
        </w:rPr>
        <mc:AlternateContent>
          <mc:Choice Requires="wps">
            <w:drawing>
              <wp:anchor distT="0" distB="0" distL="114300" distR="114300" simplePos="0" relativeHeight="251718656" behindDoc="0" locked="0" layoutInCell="1" allowOverlap="1" wp14:anchorId="06CBDE5B" wp14:editId="2EB9E0C6">
                <wp:simplePos x="0" y="0"/>
                <wp:positionH relativeFrom="column">
                  <wp:posOffset>167981</wp:posOffset>
                </wp:positionH>
                <wp:positionV relativeFrom="paragraph">
                  <wp:posOffset>89146</wp:posOffset>
                </wp:positionV>
                <wp:extent cx="3912424" cy="273108"/>
                <wp:effectExtent l="0" t="76200" r="0" b="31750"/>
                <wp:wrapNone/>
                <wp:docPr id="288" name="Elbow Connector 288"/>
                <wp:cNvGraphicFramePr/>
                <a:graphic xmlns:a="http://schemas.openxmlformats.org/drawingml/2006/main">
                  <a:graphicData uri="http://schemas.microsoft.com/office/word/2010/wordprocessingShape">
                    <wps:wsp>
                      <wps:cNvCnPr/>
                      <wps:spPr>
                        <a:xfrm flipV="1">
                          <a:off x="0" y="0"/>
                          <a:ext cx="3912424" cy="273108"/>
                        </a:xfrm>
                        <a:prstGeom prst="bentConnector3">
                          <a:avLst>
                            <a:gd name="adj1" fmla="val 832"/>
                          </a:avLst>
                        </a:prstGeom>
                        <a:ln w="25400">
                          <a:solidFill>
                            <a:schemeClr val="accent6"/>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95E5C1"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88" o:spid="_x0000_s1026" type="#_x0000_t34" style="position:absolute;margin-left:13.25pt;margin-top:7pt;width:308.05pt;height:21.5pt;flip: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" adj="180" strokecolor="#f79646 [3209]" strokeweight="2pt">
                <v:stroke endarrow="open"/>
              </v:shape>
            </w:pict>
          </mc:Fallback>
        </mc:AlternateContent>
      </w:r>
    </w:p>
    <w:p w14:paraId="2A87EBE8" w14:textId="04F940E1" w:rsidR="004B7F90" w:rsidRPr="008D6FA5" w:rsidRDefault="009E7105" w:rsidP="00AA30E0">
      <w:pPr>
        <w:tabs>
          <w:tab w:val="left" w:pos="7170"/>
        </w:tabs>
        <w:rPr>
          <w:rFonts w:eastAsiaTheme="minorEastAsia" w:cs="Arial"/>
        </w:rPr>
      </w:pPr>
      <w:r w:rsidRPr="008D6FA5">
        <w:rPr>
          <w:rFonts w:cs="Arial"/>
          <w:noProof/>
        </w:rPr>
        <w:lastRenderedPageBreak/>
        <mc:AlternateContent>
          <mc:Choice Requires="wps">
            <w:drawing>
              <wp:anchor distT="0" distB="0" distL="114300" distR="114300" simplePos="0" relativeHeight="251671040" behindDoc="0" locked="0" layoutInCell="1" allowOverlap="1" wp14:anchorId="715EF69F" wp14:editId="5975C8C8">
                <wp:simplePos x="0" y="0"/>
                <wp:positionH relativeFrom="column">
                  <wp:posOffset>748146</wp:posOffset>
                </wp:positionH>
                <wp:positionV relativeFrom="paragraph">
                  <wp:posOffset>6128699</wp:posOffset>
                </wp:positionV>
                <wp:extent cx="3486150" cy="762000"/>
                <wp:effectExtent l="38100" t="38100" r="95250" b="152400"/>
                <wp:wrapNone/>
                <wp:docPr id="298" name="Elbow Connector 298"/>
                <wp:cNvGraphicFramePr/>
                <a:graphic xmlns:a="http://schemas.openxmlformats.org/drawingml/2006/main">
                  <a:graphicData uri="http://schemas.microsoft.com/office/word/2010/wordprocessingShape">
                    <wps:wsp>
                      <wps:cNvCnPr/>
                      <wps:spPr>
                        <a:xfrm>
                          <a:off x="0" y="0"/>
                          <a:ext cx="3486150" cy="762000"/>
                        </a:xfrm>
                        <a:prstGeom prst="bentConnector3">
                          <a:avLst>
                            <a:gd name="adj1" fmla="val 820"/>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86DF316" id="Elbow Connector 298" o:spid="_x0000_s1026" type="#_x0000_t34" style="position:absolute;margin-left:58.9pt;margin-top:482.55pt;width:274.5pt;height:60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" adj="177"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672064" behindDoc="0" locked="0" layoutInCell="1" allowOverlap="1" wp14:anchorId="5B27CDDA" wp14:editId="0FA6ED0E">
                <wp:simplePos x="0" y="0"/>
                <wp:positionH relativeFrom="column">
                  <wp:posOffset>4224275</wp:posOffset>
                </wp:positionH>
                <wp:positionV relativeFrom="paragraph">
                  <wp:posOffset>6741720</wp:posOffset>
                </wp:positionV>
                <wp:extent cx="2374265" cy="533400"/>
                <wp:effectExtent l="0" t="0" r="3810" b="0"/>
                <wp:wrapNone/>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71334B8C" w14:textId="10292021" w:rsidR="00666580" w:rsidRPr="00A202CB" w:rsidRDefault="00666580" w:rsidP="00AF4D08">
                            <w:pPr>
                              <w:rPr>
                                <w:b/>
                                <w:color w:val="7030A0"/>
                              </w:rPr>
                            </w:pPr>
                            <w:proofErr w:type="spellStart"/>
                            <w:r>
                              <w:rPr>
                                <w:b/>
                                <w:color w:val="7030A0"/>
                              </w:rPr>
                              <w:t>main_menu_resources</w:t>
                            </w:r>
                            <w:proofErr w:type="spellEnd"/>
                          </w:p>
                          <w:p w14:paraId="57E6277A"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B27CDDA" id="_x0000_t202" coordsize="21600,21600" o:spt="202" path="m,l,21600r21600,l21600,xe">
                <v:stroke joinstyle="miter"/>
                <v:path gradientshapeok="t" o:connecttype="rect"/>
              </v:shapetype>
              <v:shape id="Text Box 2" o:spid="_x0000_s1026" type="#_x0000_t202" style="position:absolute;margin-left:332.6pt;margin-top:530.85pt;width:186.95pt;height:42pt;z-index:2516720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" stroked="f">
                <v:textbox>
                  <w:txbxContent>
                    <w:p w14:paraId="71334B8C" w14:textId="10292021" w:rsidR="00666580" w:rsidRPr="00A202CB" w:rsidRDefault="00666580" w:rsidP="00AF4D08">
                      <w:pPr>
                        <w:rPr>
                          <w:b/>
                          <w:color w:val="7030A0"/>
                        </w:rPr>
                      </w:pPr>
                      <w:proofErr w:type="spellStart"/>
                      <w:r>
                        <w:rPr>
                          <w:b/>
                          <w:color w:val="7030A0"/>
                        </w:rPr>
                        <w:t>main_menu_resources</w:t>
                      </w:r>
                      <w:proofErr w:type="spellEnd"/>
                    </w:p>
                    <w:p w14:paraId="57E6277A" w14:textId="77777777" w:rsidR="00666580" w:rsidRDefault="00666580"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62848" behindDoc="0" locked="0" layoutInCell="1" allowOverlap="1" wp14:anchorId="70B38665" wp14:editId="5BDD3A69">
                <wp:simplePos x="0" y="0"/>
                <wp:positionH relativeFrom="column">
                  <wp:posOffset>582930</wp:posOffset>
                </wp:positionH>
                <wp:positionV relativeFrom="paragraph">
                  <wp:posOffset>90170</wp:posOffset>
                </wp:positionV>
                <wp:extent cx="3848100" cy="247650"/>
                <wp:effectExtent l="38100" t="38100" r="76200" b="133350"/>
                <wp:wrapNone/>
                <wp:docPr id="10" name="Straight Arrow Connector 10"/>
                <wp:cNvGraphicFramePr/>
                <a:graphic xmlns:a="http://schemas.openxmlformats.org/drawingml/2006/main">
                  <a:graphicData uri="http://schemas.microsoft.com/office/word/2010/wordprocessingShape">
                    <wps:wsp>
                      <wps:cNvCnPr/>
                      <wps:spPr>
                        <a:xfrm>
                          <a:off x="0" y="0"/>
                          <a:ext cx="3848100" cy="24765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340E19B" id="_x0000_t32" coordsize="21600,21600" o:spt="32" o:oned="t" path="m,l21600,21600e" filled="f">
                <v:path arrowok="t" fillok="f" o:connecttype="none"/>
                <o:lock v:ext="edit" shapetype="t"/>
              </v:shapetype>
              <v:shape id="Straight Arrow Connector 10" o:spid="_x0000_s1026" type="#_x0000_t32" style="position:absolute;margin-left:45.9pt;margin-top:7.1pt;width:303pt;height:19.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38272" behindDoc="0" locked="0" layoutInCell="1" allowOverlap="1" wp14:anchorId="0F4F2F88" wp14:editId="3D8EB94E">
                <wp:simplePos x="0" y="0"/>
                <wp:positionH relativeFrom="column">
                  <wp:posOffset>3669029</wp:posOffset>
                </wp:positionH>
                <wp:positionV relativeFrom="paragraph">
                  <wp:posOffset>614044</wp:posOffset>
                </wp:positionV>
                <wp:extent cx="809625" cy="85725"/>
                <wp:effectExtent l="38100" t="38100" r="85725" b="142875"/>
                <wp:wrapNone/>
                <wp:docPr id="306" name="Straight Arrow Connector 306"/>
                <wp:cNvGraphicFramePr/>
                <a:graphic xmlns:a="http://schemas.openxmlformats.org/drawingml/2006/main">
                  <a:graphicData uri="http://schemas.microsoft.com/office/word/2010/wordprocessingShape">
                    <wps:wsp>
                      <wps:cNvCnPr/>
                      <wps:spPr>
                        <a:xfrm>
                          <a:off x="0" y="0"/>
                          <a:ext cx="809625" cy="857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26AC84" id="Straight Arrow Connector 306" o:spid="_x0000_s1026" type="#_x0000_t32" style="position:absolute;margin-left:288.9pt;margin-top:48.35pt;width:63.75pt;height:6.7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" strokecolor="#f79646 [3209]" strokeweight="2pt">
                <v:stroke endarrow="open"/>
                <v:shadow on="t" color="black" opacity="24903f" origin=",.5" offset="0,.55556mm"/>
              </v:shape>
            </w:pict>
          </mc:Fallback>
        </mc:AlternateContent>
      </w:r>
      <w:r w:rsidR="00385E34" w:rsidRPr="008D6FA5">
        <w:rPr>
          <w:rFonts w:cs="Arial"/>
          <w:noProof/>
        </w:rPr>
        <mc:AlternateContent>
          <mc:Choice Requires="wps">
            <w:drawing>
              <wp:anchor distT="0" distB="0" distL="114300" distR="114300" simplePos="0" relativeHeight="251648512" behindDoc="0" locked="0" layoutInCell="1" allowOverlap="1" wp14:anchorId="1E4F644C" wp14:editId="27C0B7EC">
                <wp:simplePos x="0" y="0"/>
                <wp:positionH relativeFrom="column">
                  <wp:posOffset>4265295</wp:posOffset>
                </wp:positionH>
                <wp:positionV relativeFrom="paragraph">
                  <wp:posOffset>2789555</wp:posOffset>
                </wp:positionV>
                <wp:extent cx="2374265" cy="381635"/>
                <wp:effectExtent l="0" t="0" r="0" b="0"/>
                <wp:wrapNone/>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81635"/>
                        </a:xfrm>
                        <a:prstGeom prst="rect">
                          <a:avLst/>
                        </a:prstGeom>
                        <a:solidFill>
                          <a:srgbClr val="FFFFFF"/>
                        </a:solidFill>
                        <a:ln w="9525">
                          <a:noFill/>
                          <a:miter lim="800000"/>
                          <a:headEnd/>
                          <a:tailEnd/>
                        </a:ln>
                      </wps:spPr>
                      <wps:txbx>
                        <w:txbxContent>
                          <w:p w14:paraId="77A31BF1" w14:textId="77777777" w:rsidR="00666580" w:rsidRPr="000040F7" w:rsidRDefault="00666580"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E4F644C" id="_x0000_s1027" type="#_x0000_t202" style="position:absolute;margin-left:335.85pt;margin-top:219.65pt;width:186.95pt;height:30.05pt;z-index:2516485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" stroked="f">
                <v:textbox>
                  <w:txbxContent>
                    <w:p w14:paraId="77A31BF1" w14:textId="77777777" w:rsidR="00666580" w:rsidRPr="000040F7" w:rsidRDefault="00666580" w:rsidP="00AF4D08">
                      <w:pPr>
                        <w:rPr>
                          <w:b/>
                          <w:color w:val="7030A0"/>
                        </w:rPr>
                      </w:pPr>
                      <w:r>
                        <w:rPr>
                          <w:b/>
                          <w:color w:val="7030A0"/>
                        </w:rPr>
                        <w:t xml:space="preserve"> </w:t>
                      </w:r>
                      <w:proofErr w:type="spellStart"/>
                      <w:r>
                        <w:rPr>
                          <w:b/>
                          <w:color w:val="7030A0"/>
                        </w:rPr>
                        <w:t>activity_b</w:t>
                      </w:r>
                      <w:r w:rsidRPr="000040F7">
                        <w:rPr>
                          <w:b/>
                          <w:color w:val="7030A0"/>
                        </w:rPr>
                        <w:t>ackground</w:t>
                      </w:r>
                      <w:r>
                        <w:rPr>
                          <w:b/>
                          <w:color w:val="7030A0"/>
                        </w:rPr>
                        <w:t>_c</w:t>
                      </w:r>
                      <w:r w:rsidRPr="000040F7">
                        <w:rPr>
                          <w:b/>
                          <w:color w:val="7030A0"/>
                        </w:rPr>
                        <w:t>olor</w:t>
                      </w:r>
                      <w:proofErr w:type="spellEnd"/>
                    </w:p>
                    <w:p w14:paraId="4773D78C" w14:textId="77777777" w:rsidR="00666580" w:rsidRDefault="00666580" w:rsidP="00AF4D08"/>
                  </w:txbxContent>
                </v:textbox>
              </v:shape>
            </w:pict>
          </mc:Fallback>
        </mc:AlternateContent>
      </w:r>
      <w:r w:rsidR="00385E34" w:rsidRPr="008D6FA5">
        <w:rPr>
          <w:rFonts w:cs="Arial"/>
          <w:noProof/>
        </w:rPr>
        <mc:AlternateContent>
          <mc:Choice Requires="wps">
            <w:drawing>
              <wp:anchor distT="0" distB="0" distL="114300" distR="114300" simplePos="0" relativeHeight="251676160" behindDoc="0" locked="0" layoutInCell="1" allowOverlap="1" wp14:anchorId="2D87C903" wp14:editId="36C3F1BE">
                <wp:simplePos x="0" y="0"/>
                <wp:positionH relativeFrom="column">
                  <wp:posOffset>3629025</wp:posOffset>
                </wp:positionH>
                <wp:positionV relativeFrom="paragraph">
                  <wp:posOffset>2924175</wp:posOffset>
                </wp:positionV>
                <wp:extent cx="704850" cy="0"/>
                <wp:effectExtent l="0" t="76200" r="19050" b="152400"/>
                <wp:wrapNone/>
                <wp:docPr id="292" name="Straight Arrow Connector 292"/>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262B1E" id="Straight Arrow Connector 292" o:spid="_x0000_s1026" type="#_x0000_t32" style="position:absolute;margin-left:285.75pt;margin-top:230.25pt;width:55.5pt;height:0;flip:y;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68992" behindDoc="0" locked="0" layoutInCell="1" allowOverlap="1" wp14:anchorId="61343BAE" wp14:editId="760CB7C8">
                <wp:simplePos x="0" y="0"/>
                <wp:positionH relativeFrom="column">
                  <wp:posOffset>4254500</wp:posOffset>
                </wp:positionH>
                <wp:positionV relativeFrom="paragraph">
                  <wp:posOffset>7290435</wp:posOffset>
                </wp:positionV>
                <wp:extent cx="2374265" cy="533400"/>
                <wp:effectExtent l="0" t="0" r="3810" b="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1D127DE8" w14:textId="638CAA6E" w:rsidR="00666580" w:rsidRPr="00A202CB" w:rsidRDefault="00666580" w:rsidP="00DF3F8B">
                            <w:pPr>
                              <w:rPr>
                                <w:b/>
                                <w:color w:val="7030A0"/>
                              </w:rPr>
                            </w:pPr>
                            <w:r>
                              <w:rPr>
                                <w:b/>
                                <w:color w:val="7030A0"/>
                              </w:rPr>
                              <w:t>Product Selection Feature</w:t>
                            </w:r>
                          </w:p>
                          <w:p w14:paraId="6974E746" w14:textId="77777777" w:rsidR="00666580" w:rsidRDefault="00666580" w:rsidP="00DF3F8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1343BAE" id="_x0000_s1028" type="#_x0000_t202" style="position:absolute;margin-left:335pt;margin-top:574.05pt;width:186.95pt;height:42pt;z-index:25166899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" stroked="f">
                <v:textbox>
                  <w:txbxContent>
                    <w:p w14:paraId="1D127DE8" w14:textId="638CAA6E" w:rsidR="00666580" w:rsidRPr="00A202CB" w:rsidRDefault="00666580" w:rsidP="00DF3F8B">
                      <w:pPr>
                        <w:rPr>
                          <w:b/>
                          <w:color w:val="7030A0"/>
                        </w:rPr>
                      </w:pPr>
                      <w:r>
                        <w:rPr>
                          <w:b/>
                          <w:color w:val="7030A0"/>
                        </w:rPr>
                        <w:t>Product Selection Feature</w:t>
                      </w:r>
                    </w:p>
                    <w:p w14:paraId="6974E746" w14:textId="77777777" w:rsidR="00666580" w:rsidRDefault="00666580" w:rsidP="00DF3F8B"/>
                  </w:txbxContent>
                </v:textbox>
              </v:shape>
            </w:pict>
          </mc:Fallback>
        </mc:AlternateContent>
      </w:r>
      <w:r w:rsidR="00BD5BE7" w:rsidRPr="008D6FA5">
        <w:rPr>
          <w:rFonts w:cs="Arial"/>
          <w:noProof/>
        </w:rPr>
        <mc:AlternateContent>
          <mc:Choice Requires="wps">
            <w:drawing>
              <wp:anchor distT="0" distB="0" distL="114300" distR="114300" simplePos="0" relativeHeight="251664896" behindDoc="0" locked="0" layoutInCell="1" allowOverlap="1" wp14:anchorId="3CD4584B" wp14:editId="75B1EBA0">
                <wp:simplePos x="0" y="0"/>
                <wp:positionH relativeFrom="column">
                  <wp:posOffset>3473450</wp:posOffset>
                </wp:positionH>
                <wp:positionV relativeFrom="paragraph">
                  <wp:posOffset>7437755</wp:posOffset>
                </wp:positionV>
                <wp:extent cx="704850" cy="0"/>
                <wp:effectExtent l="0" t="76200" r="19050" b="152400"/>
                <wp:wrapNone/>
                <wp:docPr id="11" name="Straight Arrow Connector 1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3220BE" id="Straight Arrow Connector 11" o:spid="_x0000_s1026" type="#_x0000_t32" style="position:absolute;margin-left:273.5pt;margin-top:585.65pt;width:55.5pt;height:0;flip:y;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8752" behindDoc="0" locked="0" layoutInCell="1" allowOverlap="1" wp14:anchorId="646ECD00" wp14:editId="172EFC85">
                <wp:simplePos x="0" y="0"/>
                <wp:positionH relativeFrom="column">
                  <wp:posOffset>3659505</wp:posOffset>
                </wp:positionH>
                <wp:positionV relativeFrom="paragraph">
                  <wp:posOffset>5786119</wp:posOffset>
                </wp:positionV>
                <wp:extent cx="476250" cy="45719"/>
                <wp:effectExtent l="38100" t="76200" r="19050" b="107315"/>
                <wp:wrapNone/>
                <wp:docPr id="300" name="Straight Arrow Connector 300"/>
                <wp:cNvGraphicFramePr/>
                <a:graphic xmlns:a="http://schemas.openxmlformats.org/drawingml/2006/main">
                  <a:graphicData uri="http://schemas.microsoft.com/office/word/2010/wordprocessingShape">
                    <wps:wsp>
                      <wps:cNvCnPr/>
                      <wps:spPr>
                        <a:xfrm flipV="1">
                          <a:off x="0" y="0"/>
                          <a:ext cx="476250" cy="45719"/>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A8EC93" id="Straight Arrow Connector 300" o:spid="_x0000_s1026" type="#_x0000_t32" style="position:absolute;margin-left:288.15pt;margin-top:455.6pt;width:37.5pt;height:3.6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" strokecolor="#f79646 [3209]" strokeweight="2pt">
                <v:stroke endarrow="open"/>
                <v:shadow on="t" color="black" opacity="24903f" origin=",.5" offset="0,.55556mm"/>
              </v:shape>
            </w:pict>
          </mc:Fallback>
        </mc:AlternateContent>
      </w:r>
      <w:r w:rsidR="00BD5BE7" w:rsidRPr="008D6FA5">
        <w:rPr>
          <w:rFonts w:cs="Arial"/>
          <w:noProof/>
        </w:rPr>
        <mc:AlternateContent>
          <mc:Choice Requires="wps">
            <w:drawing>
              <wp:anchor distT="0" distB="0" distL="114300" distR="114300" simplePos="0" relativeHeight="251652608" behindDoc="0" locked="0" layoutInCell="1" allowOverlap="1" wp14:anchorId="570C29D6" wp14:editId="0E1A9302">
                <wp:simplePos x="0" y="0"/>
                <wp:positionH relativeFrom="column">
                  <wp:posOffset>4103370</wp:posOffset>
                </wp:positionH>
                <wp:positionV relativeFrom="paragraph">
                  <wp:posOffset>5652135</wp:posOffset>
                </wp:positionV>
                <wp:extent cx="2374265" cy="533400"/>
                <wp:effectExtent l="0" t="0" r="6985" b="0"/>
                <wp:wrapNone/>
                <wp:docPr id="2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93DA58A" w14:textId="77777777" w:rsidR="00666580" w:rsidRPr="00C228E3" w:rsidRDefault="00666580"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0C29D6" id="_x0000_s1029" type="#_x0000_t202" style="position:absolute;margin-left:323.1pt;margin-top:445.05pt;width:186.95pt;height:42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" stroked="f">
                <v:textbox>
                  <w:txbxContent>
                    <w:p w14:paraId="593DA58A" w14:textId="77777777" w:rsidR="00666580" w:rsidRPr="00C228E3" w:rsidRDefault="00666580" w:rsidP="00AF4D08">
                      <w:pPr>
                        <w:rPr>
                          <w:rFonts w:cs="Arial"/>
                          <w:b/>
                          <w:color w:val="7030A0"/>
                          <w:szCs w:val="24"/>
                        </w:rPr>
                      </w:pPr>
                      <w:proofErr w:type="spellStart"/>
                      <w:r>
                        <w:rPr>
                          <w:rFonts w:cs="Arial"/>
                          <w:b/>
                          <w:color w:val="7030A0"/>
                          <w:szCs w:val="24"/>
                        </w:rPr>
                        <w:t>button_register_background</w:t>
                      </w:r>
                      <w:proofErr w:type="spellEnd"/>
                    </w:p>
                    <w:p w14:paraId="2D048017" w14:textId="77777777" w:rsidR="00666580" w:rsidRDefault="00666580"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54656" behindDoc="0" locked="0" layoutInCell="1" allowOverlap="1" wp14:anchorId="68BF3455" wp14:editId="3A15F9D6">
                <wp:simplePos x="0" y="0"/>
                <wp:positionH relativeFrom="column">
                  <wp:posOffset>4371975</wp:posOffset>
                </wp:positionH>
                <wp:positionV relativeFrom="paragraph">
                  <wp:posOffset>1387310</wp:posOffset>
                </wp:positionV>
                <wp:extent cx="2374265" cy="342900"/>
                <wp:effectExtent l="0" t="0" r="0" b="0"/>
                <wp:wrapNone/>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342900"/>
                        </a:xfrm>
                        <a:prstGeom prst="rect">
                          <a:avLst/>
                        </a:prstGeom>
                        <a:solidFill>
                          <a:srgbClr val="FFFFFF"/>
                        </a:solidFill>
                        <a:ln w="9525">
                          <a:noFill/>
                          <a:miter lim="800000"/>
                          <a:headEnd/>
                          <a:tailEnd/>
                        </a:ln>
                      </wps:spPr>
                      <wps:txbx>
                        <w:txbxContent>
                          <w:p w14:paraId="259D773D" w14:textId="77777777" w:rsidR="00666580" w:rsidRPr="008D290A" w:rsidRDefault="00666580"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8BF3455" id="_x0000_s1030" type="#_x0000_t202" style="position:absolute;margin-left:344.25pt;margin-top:109.25pt;width:186.95pt;height:27pt;z-index:25165465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" stroked="f">
                <v:textbox>
                  <w:txbxContent>
                    <w:p w14:paraId="259D773D" w14:textId="77777777" w:rsidR="00666580" w:rsidRPr="008D290A" w:rsidRDefault="00666580" w:rsidP="00AF4D08">
                      <w:pPr>
                        <w:rPr>
                          <w:b/>
                          <w:color w:val="7030A0"/>
                        </w:rPr>
                      </w:pPr>
                      <w:proofErr w:type="spellStart"/>
                      <w:r>
                        <w:rPr>
                          <w:b/>
                          <w:color w:val="7030A0"/>
                        </w:rPr>
                        <w:t>actionbar_t</w:t>
                      </w:r>
                      <w:r w:rsidRPr="008D290A">
                        <w:rPr>
                          <w:b/>
                          <w:color w:val="7030A0"/>
                        </w:rPr>
                        <w:t>itle</w:t>
                      </w:r>
                      <w:r>
                        <w:rPr>
                          <w:b/>
                          <w:color w:val="7030A0"/>
                        </w:rPr>
                        <w:t>_</w:t>
                      </w:r>
                      <w:r w:rsidRPr="008D290A">
                        <w:rPr>
                          <w:b/>
                          <w:color w:val="7030A0"/>
                        </w:rPr>
                        <w:t>Color</w:t>
                      </w:r>
                      <w:proofErr w:type="spellEnd"/>
                    </w:p>
                    <w:p w14:paraId="24F41C87" w14:textId="77777777" w:rsidR="00666580" w:rsidRDefault="00666580" w:rsidP="00AF4D08"/>
                  </w:txbxContent>
                </v:textbox>
              </v:shape>
            </w:pict>
          </mc:Fallback>
        </mc:AlternateContent>
      </w:r>
      <w:r w:rsidR="001A4456" w:rsidRPr="008D6FA5">
        <w:rPr>
          <w:rFonts w:cs="Arial"/>
          <w:noProof/>
        </w:rPr>
        <mc:AlternateContent>
          <mc:Choice Requires="wps">
            <w:drawing>
              <wp:anchor distT="0" distB="0" distL="114300" distR="114300" simplePos="0" relativeHeight="251660800" behindDoc="0" locked="0" layoutInCell="1" allowOverlap="1" wp14:anchorId="756F1D2A" wp14:editId="20E00B00">
                <wp:simplePos x="0" y="0"/>
                <wp:positionH relativeFrom="column">
                  <wp:posOffset>2255248</wp:posOffset>
                </wp:positionH>
                <wp:positionV relativeFrom="paragraph">
                  <wp:posOffset>624139</wp:posOffset>
                </wp:positionV>
                <wp:extent cx="2256312" cy="783771"/>
                <wp:effectExtent l="38100" t="38100" r="86995" b="149860"/>
                <wp:wrapNone/>
                <wp:docPr id="291" name="Elbow Connector 291"/>
                <wp:cNvGraphicFramePr/>
                <a:graphic xmlns:a="http://schemas.openxmlformats.org/drawingml/2006/main">
                  <a:graphicData uri="http://schemas.microsoft.com/office/word/2010/wordprocessingShape">
                    <wps:wsp>
                      <wps:cNvCnPr/>
                      <wps:spPr>
                        <a:xfrm>
                          <a:off x="0" y="0"/>
                          <a:ext cx="2256312" cy="783771"/>
                        </a:xfrm>
                        <a:prstGeom prst="bentConnector3">
                          <a:avLst>
                            <a:gd name="adj1" fmla="val 926"/>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1E6E7" id="Elbow Connector 291" o:spid="_x0000_s1026" type="#_x0000_t34" style="position:absolute;margin-left:177.6pt;margin-top:49.15pt;width:177.65pt;height:61.7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" adj="20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6464" behindDoc="0" locked="0" layoutInCell="1" allowOverlap="1" wp14:anchorId="3BBAAFC6" wp14:editId="211CA62D">
                <wp:simplePos x="0" y="0"/>
                <wp:positionH relativeFrom="column">
                  <wp:posOffset>4371975</wp:posOffset>
                </wp:positionH>
                <wp:positionV relativeFrom="paragraph">
                  <wp:posOffset>1924050</wp:posOffset>
                </wp:positionV>
                <wp:extent cx="2374265" cy="533400"/>
                <wp:effectExtent l="0" t="0" r="0" b="0"/>
                <wp:wrapNone/>
                <wp:docPr id="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A937C64" w14:textId="77777777" w:rsidR="00666580" w:rsidRPr="0084274F" w:rsidRDefault="00666580" w:rsidP="00AF4D08">
                            <w:pPr>
                              <w:rPr>
                                <w:b/>
                                <w:color w:val="7030A0"/>
                              </w:rPr>
                            </w:pPr>
                            <w:proofErr w:type="spellStart"/>
                            <w:r>
                              <w:rPr>
                                <w:b/>
                                <w:color w:val="7030A0"/>
                              </w:rPr>
                              <w:t>text_header_c</w:t>
                            </w:r>
                            <w:r w:rsidRPr="0084274F">
                              <w:rPr>
                                <w:b/>
                                <w:color w:val="7030A0"/>
                              </w:rPr>
                              <w:t>olor</w:t>
                            </w:r>
                            <w:proofErr w:type="spellEnd"/>
                          </w:p>
                          <w:p w14:paraId="4717D069"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BBAAFC6" id="_x0000_s1031" type="#_x0000_t202" style="position:absolute;margin-left:344.25pt;margin-top:151.5pt;width:186.95pt;height:42pt;z-index:2516464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" stroked="f">
                <v:textbox>
                  <w:txbxContent>
                    <w:p w14:paraId="3A937C64" w14:textId="77777777" w:rsidR="00666580" w:rsidRPr="0084274F" w:rsidRDefault="00666580" w:rsidP="00AF4D08">
                      <w:pPr>
                        <w:rPr>
                          <w:b/>
                          <w:color w:val="7030A0"/>
                        </w:rPr>
                      </w:pPr>
                      <w:proofErr w:type="spellStart"/>
                      <w:r>
                        <w:rPr>
                          <w:b/>
                          <w:color w:val="7030A0"/>
                        </w:rPr>
                        <w:t>text_header_c</w:t>
                      </w:r>
                      <w:r w:rsidRPr="0084274F">
                        <w:rPr>
                          <w:b/>
                          <w:color w:val="7030A0"/>
                        </w:rPr>
                        <w:t>olor</w:t>
                      </w:r>
                      <w:proofErr w:type="spellEnd"/>
                    </w:p>
                    <w:p w14:paraId="4717D069" w14:textId="77777777" w:rsidR="00666580" w:rsidRDefault="00666580"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56704" behindDoc="0" locked="0" layoutInCell="1" allowOverlap="1" wp14:anchorId="1282F65B" wp14:editId="6F02FC0B">
                <wp:simplePos x="0" y="0"/>
                <wp:positionH relativeFrom="column">
                  <wp:posOffset>2867025</wp:posOffset>
                </wp:positionH>
                <wp:positionV relativeFrom="paragraph">
                  <wp:posOffset>2047875</wp:posOffset>
                </wp:positionV>
                <wp:extent cx="1504950" cy="0"/>
                <wp:effectExtent l="0" t="76200" r="19050" b="152400"/>
                <wp:wrapNone/>
                <wp:docPr id="304" name="Straight Arrow Connector 304"/>
                <wp:cNvGraphicFramePr/>
                <a:graphic xmlns:a="http://schemas.openxmlformats.org/drawingml/2006/main">
                  <a:graphicData uri="http://schemas.microsoft.com/office/word/2010/wordprocessingShape">
                    <wps:wsp>
                      <wps:cNvCnPr/>
                      <wps:spPr>
                        <a:xfrm>
                          <a:off x="0" y="0"/>
                          <a:ext cx="15049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6751C8" id="Straight Arrow Connector 304" o:spid="_x0000_s1026" type="#_x0000_t32" style="position:absolute;margin-left:225.75pt;margin-top:161.25pt;width:118.5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" strokecolor="#f79646 [3209]" strokeweight="2pt">
                <v:stroke endarrow="open"/>
                <v:shadow on="t" color="black" opacity="24903f" origin=",.5" offset="0,.55556mm"/>
              </v:shape>
            </w:pict>
          </mc:Fallback>
        </mc:AlternateContent>
      </w:r>
      <w:r w:rsidR="0055517C" w:rsidRPr="008D6FA5">
        <w:rPr>
          <w:rFonts w:cs="Arial"/>
          <w:noProof/>
        </w:rPr>
        <mc:AlternateContent>
          <mc:Choice Requires="wps">
            <w:drawing>
              <wp:anchor distT="0" distB="0" distL="114300" distR="114300" simplePos="0" relativeHeight="251640320" behindDoc="0" locked="0" layoutInCell="1" allowOverlap="1" wp14:anchorId="282FDFEE" wp14:editId="72CBE9EA">
                <wp:simplePos x="0" y="0"/>
                <wp:positionH relativeFrom="column">
                  <wp:posOffset>4371975</wp:posOffset>
                </wp:positionH>
                <wp:positionV relativeFrom="paragraph">
                  <wp:posOffset>4924425</wp:posOffset>
                </wp:positionV>
                <wp:extent cx="2374265" cy="533400"/>
                <wp:effectExtent l="0" t="0" r="0" b="0"/>
                <wp:wrapNone/>
                <wp:docPr id="2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338569A2" w14:textId="77777777" w:rsidR="00666580" w:rsidRPr="00A202CB" w:rsidRDefault="00666580" w:rsidP="00AF4D08">
                            <w:pPr>
                              <w:rPr>
                                <w:b/>
                                <w:color w:val="7030A0"/>
                              </w:rPr>
                            </w:pPr>
                            <w:proofErr w:type="spellStart"/>
                            <w:r>
                              <w:rPr>
                                <w:b/>
                                <w:color w:val="7030A0"/>
                              </w:rPr>
                              <w:t>main_menu_title</w:t>
                            </w:r>
                            <w:proofErr w:type="spellEnd"/>
                          </w:p>
                          <w:p w14:paraId="20323E6D"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82FDFEE" id="_x0000_s1032" type="#_x0000_t202" style="position:absolute;margin-left:344.25pt;margin-top:387.75pt;width:186.95pt;height:42pt;z-index:2516403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" stroked="f">
                <v:textbox>
                  <w:txbxContent>
                    <w:p w14:paraId="338569A2" w14:textId="77777777" w:rsidR="00666580" w:rsidRPr="00A202CB" w:rsidRDefault="00666580" w:rsidP="00AF4D08">
                      <w:pPr>
                        <w:rPr>
                          <w:b/>
                          <w:color w:val="7030A0"/>
                        </w:rPr>
                      </w:pPr>
                      <w:proofErr w:type="spellStart"/>
                      <w:r>
                        <w:rPr>
                          <w:b/>
                          <w:color w:val="7030A0"/>
                        </w:rPr>
                        <w:t>main_menu_title</w:t>
                      </w:r>
                      <w:proofErr w:type="spellEnd"/>
                    </w:p>
                    <w:p w14:paraId="20323E6D" w14:textId="77777777" w:rsidR="00666580" w:rsidRDefault="00666580" w:rsidP="00AF4D08"/>
                  </w:txbxContent>
                </v:textbox>
              </v:shape>
            </w:pict>
          </mc:Fallback>
        </mc:AlternateContent>
      </w:r>
      <w:r w:rsidR="0055517C" w:rsidRPr="008D6FA5">
        <w:rPr>
          <w:rFonts w:cs="Arial"/>
          <w:noProof/>
        </w:rPr>
        <mc:AlternateContent>
          <mc:Choice Requires="wps">
            <w:drawing>
              <wp:anchor distT="0" distB="0" distL="114300" distR="114300" simplePos="0" relativeHeight="251666944" behindDoc="0" locked="0" layoutInCell="1" allowOverlap="1" wp14:anchorId="1728CCE1" wp14:editId="1E120CD2">
                <wp:simplePos x="0" y="0"/>
                <wp:positionH relativeFrom="column">
                  <wp:posOffset>2990850</wp:posOffset>
                </wp:positionH>
                <wp:positionV relativeFrom="paragraph">
                  <wp:posOffset>5048250</wp:posOffset>
                </wp:positionV>
                <wp:extent cx="1428750" cy="0"/>
                <wp:effectExtent l="0" t="76200" r="19050" b="152400"/>
                <wp:wrapNone/>
                <wp:docPr id="299" name="Straight Arrow Connector 299"/>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491C8" id="Straight Arrow Connector 299" o:spid="_x0000_s1026" type="#_x0000_t32" style="position:absolute;margin-left:235.5pt;margin-top:397.5pt;width:112.5pt;height: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" strokecolor="#f79646 [3209]" strokeweight="2pt">
                <v:stroke endarrow="open"/>
                <v:shadow on="t" color="black" opacity="24903f" origin=",.5" offset="0,.55556mm"/>
              </v:shape>
            </w:pict>
          </mc:Fallback>
        </mc:AlternateContent>
      </w:r>
      <w:r w:rsidR="00276419" w:rsidRPr="008D6FA5">
        <w:rPr>
          <w:rFonts w:cs="Arial"/>
          <w:noProof/>
        </w:rPr>
        <mc:AlternateContent>
          <mc:Choice Requires="wps">
            <w:drawing>
              <wp:anchor distT="0" distB="0" distL="114300" distR="114300" simplePos="0" relativeHeight="251644416" behindDoc="0" locked="0" layoutInCell="1" allowOverlap="1" wp14:anchorId="2E31C8E6" wp14:editId="666943B6">
                <wp:simplePos x="0" y="0"/>
                <wp:positionH relativeFrom="column">
                  <wp:posOffset>4267200</wp:posOffset>
                </wp:positionH>
                <wp:positionV relativeFrom="paragraph">
                  <wp:posOffset>2486025</wp:posOffset>
                </wp:positionV>
                <wp:extent cx="2374265" cy="533400"/>
                <wp:effectExtent l="0" t="0" r="0" b="0"/>
                <wp:wrapNone/>
                <wp:docPr id="3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2919584" w14:textId="77777777" w:rsidR="00666580" w:rsidRPr="0084274F" w:rsidRDefault="00666580" w:rsidP="00AF4D08">
                            <w:pPr>
                              <w:rPr>
                                <w:b/>
                                <w:color w:val="7030A0"/>
                              </w:rPr>
                            </w:pPr>
                            <w:proofErr w:type="spellStart"/>
                            <w:r>
                              <w:rPr>
                                <w:b/>
                                <w:color w:val="7030A0"/>
                              </w:rPr>
                              <w:t>button_background</w:t>
                            </w:r>
                            <w:proofErr w:type="spellEnd"/>
                          </w:p>
                          <w:p w14:paraId="6621D273"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E31C8E6" id="_x0000_s1033" type="#_x0000_t202" style="position:absolute;margin-left:336pt;margin-top:195.75pt;width:186.95pt;height:42pt;z-index:2516444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" stroked="f">
                <v:textbox>
                  <w:txbxContent>
                    <w:p w14:paraId="42919584" w14:textId="77777777" w:rsidR="00666580" w:rsidRPr="0084274F" w:rsidRDefault="00666580" w:rsidP="00AF4D08">
                      <w:pPr>
                        <w:rPr>
                          <w:b/>
                          <w:color w:val="7030A0"/>
                        </w:rPr>
                      </w:pPr>
                      <w:proofErr w:type="spellStart"/>
                      <w:r>
                        <w:rPr>
                          <w:b/>
                          <w:color w:val="7030A0"/>
                        </w:rPr>
                        <w:t>button_background</w:t>
                      </w:r>
                      <w:proofErr w:type="spellEnd"/>
                    </w:p>
                    <w:p w14:paraId="6621D273" w14:textId="77777777" w:rsidR="00666580" w:rsidRDefault="00666580" w:rsidP="00AF4D08"/>
                  </w:txbxContent>
                </v:textbox>
              </v:shape>
            </w:pict>
          </mc:Fallback>
        </mc:AlternateContent>
      </w:r>
      <w:r w:rsidR="00276419" w:rsidRPr="008D6FA5">
        <w:rPr>
          <w:rFonts w:cs="Arial"/>
          <w:noProof/>
        </w:rPr>
        <mc:AlternateContent>
          <mc:Choice Requires="wps">
            <w:drawing>
              <wp:anchor distT="0" distB="0" distL="114300" distR="114300" simplePos="0" relativeHeight="251650560" behindDoc="0" locked="0" layoutInCell="1" allowOverlap="1" wp14:anchorId="72CA6F40" wp14:editId="376A8400">
                <wp:simplePos x="0" y="0"/>
                <wp:positionH relativeFrom="column">
                  <wp:posOffset>3390900</wp:posOffset>
                </wp:positionH>
                <wp:positionV relativeFrom="paragraph">
                  <wp:posOffset>2619375</wp:posOffset>
                </wp:positionV>
                <wp:extent cx="704850" cy="0"/>
                <wp:effectExtent l="0" t="76200" r="19050" b="152400"/>
                <wp:wrapNone/>
                <wp:docPr id="301" name="Straight Arrow Connector 301"/>
                <wp:cNvGraphicFramePr/>
                <a:graphic xmlns:a="http://schemas.openxmlformats.org/drawingml/2006/main">
                  <a:graphicData uri="http://schemas.microsoft.com/office/word/2010/wordprocessingShape">
                    <wps:wsp>
                      <wps:cNvCnPr/>
                      <wps:spPr>
                        <a:xfrm flipV="1">
                          <a:off x="0" y="0"/>
                          <a:ext cx="7048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3C346A" id="Straight Arrow Connector 301" o:spid="_x0000_s1026" type="#_x0000_t32" style="position:absolute;margin-left:267pt;margin-top:206.25pt;width:55.5pt;height:0;flip:y;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" strokecolor="#f79646 [3209]" strokeweight="2pt">
                <v:stroke endarrow="open"/>
                <v:shadow on="t" color="black" opacity="24903f" origin=",.5" offset="0,.55556mm"/>
              </v:shape>
            </w:pict>
          </mc:Fallback>
        </mc:AlternateContent>
      </w:r>
      <w:r w:rsidR="00AF4D08" w:rsidRPr="008D6FA5">
        <w:rPr>
          <w:rFonts w:cs="Arial"/>
          <w:noProof/>
        </w:rPr>
        <mc:AlternateContent>
          <mc:Choice Requires="wps">
            <w:drawing>
              <wp:anchor distT="0" distB="0" distL="114300" distR="114300" simplePos="0" relativeHeight="251636224" behindDoc="0" locked="0" layoutInCell="1" allowOverlap="1" wp14:anchorId="12D68B63" wp14:editId="7F2DE659">
                <wp:simplePos x="0" y="0"/>
                <wp:positionH relativeFrom="column">
                  <wp:posOffset>4447267</wp:posOffset>
                </wp:positionH>
                <wp:positionV relativeFrom="paragraph">
                  <wp:posOffset>203200</wp:posOffset>
                </wp:positionV>
                <wp:extent cx="2003730" cy="904875"/>
                <wp:effectExtent l="0" t="0" r="0" b="9525"/>
                <wp:wrapNone/>
                <wp:docPr id="3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3730" cy="904875"/>
                        </a:xfrm>
                        <a:prstGeom prst="rect">
                          <a:avLst/>
                        </a:prstGeom>
                        <a:solidFill>
                          <a:srgbClr val="FFFFFF"/>
                        </a:solidFill>
                        <a:ln w="9525">
                          <a:noFill/>
                          <a:miter lim="800000"/>
                          <a:headEnd/>
                          <a:tailEnd/>
                        </a:ln>
                      </wps:spPr>
                      <wps:txbx>
                        <w:txbxContent>
                          <w:p w14:paraId="20B2CDD8" w14:textId="77777777" w:rsidR="00666580" w:rsidRPr="0084274F" w:rsidRDefault="00666580"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666580" w:rsidRPr="0084274F" w:rsidRDefault="00666580"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D68B63" id="_x0000_s1034" type="#_x0000_t202" style="position:absolute;margin-left:350.2pt;margin-top:16pt;width:157.75pt;height:71.25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" stroked="f">
                <v:textbox>
                  <w:txbxContent>
                    <w:p w14:paraId="20B2CDD8" w14:textId="77777777" w:rsidR="00666580" w:rsidRPr="0084274F" w:rsidRDefault="00666580" w:rsidP="00AF4D08">
                      <w:pPr>
                        <w:rPr>
                          <w:b/>
                          <w:color w:val="7030A0"/>
                        </w:rPr>
                      </w:pPr>
                      <w:proofErr w:type="spellStart"/>
                      <w:r>
                        <w:rPr>
                          <w:b/>
                          <w:color w:val="7030A0"/>
                        </w:rPr>
                        <w:t>actionbar_background_s</w:t>
                      </w:r>
                      <w:r w:rsidRPr="0084274F">
                        <w:rPr>
                          <w:b/>
                          <w:color w:val="7030A0"/>
                        </w:rPr>
                        <w:t>tart</w:t>
                      </w:r>
                      <w:r>
                        <w:rPr>
                          <w:b/>
                          <w:color w:val="7030A0"/>
                        </w:rPr>
                        <w:t>_c</w:t>
                      </w:r>
                      <w:r w:rsidRPr="0084274F">
                        <w:rPr>
                          <w:b/>
                          <w:color w:val="7030A0"/>
                        </w:rPr>
                        <w:t>olor</w:t>
                      </w:r>
                      <w:proofErr w:type="spellEnd"/>
                    </w:p>
                    <w:p w14:paraId="068FA8FF" w14:textId="77777777" w:rsidR="00666580" w:rsidRPr="0084274F" w:rsidRDefault="00666580" w:rsidP="00AF4D08">
                      <w:pPr>
                        <w:rPr>
                          <w:b/>
                          <w:color w:val="7030A0"/>
                        </w:rPr>
                      </w:pPr>
                      <w:proofErr w:type="spellStart"/>
                      <w:r>
                        <w:rPr>
                          <w:b/>
                          <w:color w:val="7030A0"/>
                        </w:rPr>
                        <w:t>actionbar_background_end_c</w:t>
                      </w:r>
                      <w:r w:rsidRPr="0084274F">
                        <w:rPr>
                          <w:b/>
                          <w:color w:val="7030A0"/>
                        </w:rPr>
                        <w:t>olor</w:t>
                      </w:r>
                      <w:proofErr w:type="spellEnd"/>
                    </w:p>
                    <w:p w14:paraId="5052E3BA" w14:textId="77777777" w:rsidR="00666580" w:rsidRDefault="00666580"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8208" behindDoc="0" locked="0" layoutInCell="1" allowOverlap="1" wp14:anchorId="6D1C7904" wp14:editId="30691AFC">
                <wp:simplePos x="0" y="0"/>
                <wp:positionH relativeFrom="column">
                  <wp:posOffset>4095722</wp:posOffset>
                </wp:positionH>
                <wp:positionV relativeFrom="paragraph">
                  <wp:posOffset>-273050</wp:posOffset>
                </wp:positionV>
                <wp:extent cx="2393343" cy="341547"/>
                <wp:effectExtent l="0" t="0" r="6985" b="1905"/>
                <wp:wrapNone/>
                <wp:docPr id="2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343" cy="341547"/>
                        </a:xfrm>
                        <a:prstGeom prst="rect">
                          <a:avLst/>
                        </a:prstGeom>
                        <a:solidFill>
                          <a:srgbClr val="FFFFFF"/>
                        </a:solidFill>
                        <a:ln w="9525">
                          <a:noFill/>
                          <a:miter lim="800000"/>
                          <a:headEnd/>
                          <a:tailEnd/>
                        </a:ln>
                      </wps:spPr>
                      <wps:txbx>
                        <w:txbxContent>
                          <w:p w14:paraId="16F72D0A" w14:textId="25806381" w:rsidR="00666580" w:rsidRPr="0084274F" w:rsidRDefault="00666580" w:rsidP="00AF4D08">
                            <w:pPr>
                              <w:rPr>
                                <w:b/>
                                <w:color w:val="7030A0"/>
                              </w:rPr>
                            </w:pPr>
                            <w:proofErr w:type="spellStart"/>
                            <w:r>
                              <w:rPr>
                                <w:b/>
                                <w:color w:val="7030A0"/>
                              </w:rPr>
                              <w:t>Actionbar_hamburger_menu</w:t>
                            </w:r>
                            <w:proofErr w:type="spellEnd"/>
                          </w:p>
                          <w:p w14:paraId="2387A3A3"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1C7904" id="_x0000_s1035" type="#_x0000_t202" style="position:absolute;margin-left:322.5pt;margin-top:-21.5pt;width:188.45pt;height:26.9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" stroked="f">
                <v:textbox>
                  <w:txbxContent>
                    <w:p w14:paraId="16F72D0A" w14:textId="25806381" w:rsidR="00666580" w:rsidRPr="0084274F" w:rsidRDefault="00666580" w:rsidP="00AF4D08">
                      <w:pPr>
                        <w:rPr>
                          <w:b/>
                          <w:color w:val="7030A0"/>
                        </w:rPr>
                      </w:pPr>
                      <w:proofErr w:type="spellStart"/>
                      <w:r>
                        <w:rPr>
                          <w:b/>
                          <w:color w:val="7030A0"/>
                        </w:rPr>
                        <w:t>Actionbar_hamburger_menu</w:t>
                      </w:r>
                      <w:proofErr w:type="spellEnd"/>
                    </w:p>
                    <w:p w14:paraId="2387A3A3" w14:textId="77777777" w:rsidR="00666580" w:rsidRDefault="00666580"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42368" behindDoc="0" locked="0" layoutInCell="1" allowOverlap="1" wp14:anchorId="5D4954E6" wp14:editId="614AF2B0">
                <wp:simplePos x="0" y="0"/>
                <wp:positionH relativeFrom="column">
                  <wp:posOffset>4191000</wp:posOffset>
                </wp:positionH>
                <wp:positionV relativeFrom="paragraph">
                  <wp:posOffset>4295775</wp:posOffset>
                </wp:positionV>
                <wp:extent cx="2374265" cy="533400"/>
                <wp:effectExtent l="0" t="0" r="3810" b="0"/>
                <wp:wrapNone/>
                <wp:docPr id="2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43F737D1" w14:textId="77777777" w:rsidR="00666580" w:rsidRPr="004F2AD3" w:rsidRDefault="00666580"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666580" w:rsidRDefault="00666580" w:rsidP="00AF4D0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4954E6" id="_x0000_s1036" type="#_x0000_t202" style="position:absolute;margin-left:330pt;margin-top:338.25pt;width:186.95pt;height:42pt;z-index:2516423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" stroked="f">
                <v:textbox>
                  <w:txbxContent>
                    <w:p w14:paraId="43F737D1" w14:textId="77777777" w:rsidR="00666580" w:rsidRPr="004F2AD3" w:rsidRDefault="00666580" w:rsidP="00AF4D08">
                      <w:pPr>
                        <w:rPr>
                          <w:rFonts w:cs="Arial"/>
                          <w:b/>
                          <w:color w:val="7030A0"/>
                          <w:szCs w:val="24"/>
                        </w:rPr>
                      </w:pPr>
                      <w:proofErr w:type="spellStart"/>
                      <w:r>
                        <w:rPr>
                          <w:rFonts w:cs="Arial"/>
                          <w:b/>
                          <w:color w:val="7030A0"/>
                          <w:szCs w:val="24"/>
                        </w:rPr>
                        <w:t>button_t</w:t>
                      </w:r>
                      <w:r w:rsidRPr="004F2AD3">
                        <w:rPr>
                          <w:rFonts w:cs="Arial"/>
                          <w:b/>
                          <w:color w:val="7030A0"/>
                          <w:szCs w:val="24"/>
                        </w:rPr>
                        <w:t>ext</w:t>
                      </w:r>
                      <w:r>
                        <w:rPr>
                          <w:rFonts w:cs="Arial"/>
                          <w:b/>
                          <w:color w:val="7030A0"/>
                          <w:szCs w:val="24"/>
                        </w:rPr>
                        <w:t>_c</w:t>
                      </w:r>
                      <w:r w:rsidRPr="004F2AD3">
                        <w:rPr>
                          <w:rFonts w:cs="Arial"/>
                          <w:b/>
                          <w:color w:val="7030A0"/>
                          <w:szCs w:val="24"/>
                        </w:rPr>
                        <w:t>olor</w:t>
                      </w:r>
                      <w:proofErr w:type="spellEnd"/>
                    </w:p>
                    <w:p w14:paraId="7E251F6B" w14:textId="77777777" w:rsidR="00666580" w:rsidRDefault="00666580" w:rsidP="00AF4D08"/>
                  </w:txbxContent>
                </v:textbox>
              </v:shape>
            </w:pict>
          </mc:Fallback>
        </mc:AlternateContent>
      </w:r>
      <w:r w:rsidR="00AF4D08" w:rsidRPr="008D6FA5">
        <w:rPr>
          <w:rFonts w:cs="Arial"/>
          <w:noProof/>
        </w:rPr>
        <mc:AlternateContent>
          <mc:Choice Requires="wps">
            <w:drawing>
              <wp:anchor distT="0" distB="0" distL="114300" distR="114300" simplePos="0" relativeHeight="251674112" behindDoc="0" locked="0" layoutInCell="1" allowOverlap="1" wp14:anchorId="134D42CD" wp14:editId="693AB0C2">
                <wp:simplePos x="0" y="0"/>
                <wp:positionH relativeFrom="column">
                  <wp:posOffset>2047875</wp:posOffset>
                </wp:positionH>
                <wp:positionV relativeFrom="paragraph">
                  <wp:posOffset>4419600</wp:posOffset>
                </wp:positionV>
                <wp:extent cx="2095500" cy="9525"/>
                <wp:effectExtent l="0" t="76200" r="19050" b="142875"/>
                <wp:wrapNone/>
                <wp:docPr id="294" name="Straight Arrow Connector 294"/>
                <wp:cNvGraphicFramePr/>
                <a:graphic xmlns:a="http://schemas.openxmlformats.org/drawingml/2006/main">
                  <a:graphicData uri="http://schemas.microsoft.com/office/word/2010/wordprocessingShape">
                    <wps:wsp>
                      <wps:cNvCnPr/>
                      <wps:spPr>
                        <a:xfrm>
                          <a:off x="0" y="0"/>
                          <a:ext cx="2095500" cy="9525"/>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4D69EA" id="Straight Arrow Connector 294" o:spid="_x0000_s1026" type="#_x0000_t32" style="position:absolute;margin-left:161.25pt;margin-top:348pt;width:165pt;height:.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" strokecolor="#f79646 [3209]" strokeweight="2pt">
                <v:stroke endarrow="open"/>
                <v:shadow on="t" color="black" opacity="24903f" origin=",.5" offset="0,.55556mm"/>
              </v:shape>
            </w:pict>
          </mc:Fallback>
        </mc:AlternateContent>
      </w:r>
      <w:r w:rsidR="0008715E">
        <w:rPr>
          <w:rFonts w:cs="Arial"/>
          <w:noProof/>
        </w:rPr>
        <w:drawing>
          <wp:inline distT="0" distB="0" distL="0" distR="0" wp14:anchorId="7DD79468" wp14:editId="4DC9556D">
            <wp:extent cx="4357370" cy="7945821"/>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99146" cy="8022001"/>
                    </a:xfrm>
                    <a:prstGeom prst="rect">
                      <a:avLst/>
                    </a:prstGeom>
                    <a:noFill/>
                    <a:ln>
                      <a:noFill/>
                    </a:ln>
                  </pic:spPr>
                </pic:pic>
              </a:graphicData>
            </a:graphic>
          </wp:inline>
        </w:drawing>
      </w:r>
      <w:r w:rsidR="00AF4D08" w:rsidRPr="008D6FA5">
        <w:rPr>
          <w:rFonts w:cs="Arial"/>
        </w:rPr>
        <w:tab/>
      </w:r>
    </w:p>
    <w:p w14:paraId="5FFCE73B" w14:textId="4A7D5367" w:rsidR="009D4173" w:rsidRDefault="009B380D" w:rsidP="00116FD5">
      <w:pPr>
        <w:pStyle w:val="Heading4"/>
        <w:numPr>
          <w:ilvl w:val="0"/>
          <w:numId w:val="0"/>
        </w:numPr>
        <w:rPr>
          <w:rFonts w:eastAsiaTheme="minorEastAsia" w:cs="Arial"/>
          <w:i w:val="0"/>
        </w:rPr>
      </w:pPr>
      <w:bookmarkStart w:id="32" w:name="_Toc444883185"/>
      <w:proofErr w:type="gramStart"/>
      <w:r>
        <w:rPr>
          <w:rFonts w:eastAsiaTheme="minorEastAsia" w:cs="Arial"/>
          <w:i w:val="0"/>
        </w:rPr>
        <w:t xml:space="preserve">7.2 </w:t>
      </w:r>
      <w:r w:rsidR="00116FD5">
        <w:rPr>
          <w:rFonts w:eastAsiaTheme="minorEastAsia" w:cs="Arial"/>
          <w:i w:val="0"/>
        </w:rPr>
        <w:t xml:space="preserve"> </w:t>
      </w:r>
      <w:r w:rsidR="00273453">
        <w:rPr>
          <w:rFonts w:eastAsiaTheme="minorEastAsia" w:cs="Arial"/>
          <w:i w:val="0"/>
        </w:rPr>
        <w:t>Product</w:t>
      </w:r>
      <w:proofErr w:type="gramEnd"/>
      <w:r w:rsidR="00273453">
        <w:rPr>
          <w:rFonts w:eastAsiaTheme="minorEastAsia" w:cs="Arial"/>
          <w:i w:val="0"/>
        </w:rPr>
        <w:t xml:space="preserve"> m</w:t>
      </w:r>
      <w:r w:rsidR="009D4173" w:rsidRPr="00955BF5">
        <w:rPr>
          <w:rFonts w:eastAsiaTheme="minorEastAsia" w:cs="Arial"/>
          <w:i w:val="0"/>
        </w:rPr>
        <w:t>enu configuration</w:t>
      </w:r>
      <w:bookmarkEnd w:id="32"/>
    </w:p>
    <w:p w14:paraId="479313DB" w14:textId="77777777" w:rsidR="00D118C2" w:rsidRPr="00D118C2" w:rsidRDefault="00D118C2" w:rsidP="00D118C2">
      <w:pPr>
        <w:rPr>
          <w:rFonts w:eastAsiaTheme="minorEastAsia"/>
        </w:rPr>
      </w:pPr>
    </w:p>
    <w:p w14:paraId="4F0A2A11" w14:textId="24C8E4D4" w:rsidR="009D4173" w:rsidRPr="008D6FA5" w:rsidRDefault="000819CC" w:rsidP="009D4173">
      <w:pPr>
        <w:rPr>
          <w:rFonts w:eastAsiaTheme="minorEastAsia" w:cs="Arial"/>
        </w:rPr>
      </w:pPr>
      <w:r w:rsidRPr="008D6FA5">
        <w:rPr>
          <w:rFonts w:cs="Arial"/>
          <w:noProof/>
        </w:rPr>
        <w:lastRenderedPageBreak/>
        <mc:AlternateContent>
          <mc:Choice Requires="wps">
            <w:drawing>
              <wp:anchor distT="0" distB="0" distL="114300" distR="114300" simplePos="0" relativeHeight="251739136" behindDoc="0" locked="0" layoutInCell="1" allowOverlap="1" wp14:anchorId="7FF9A667" wp14:editId="41E653DD">
                <wp:simplePos x="0" y="0"/>
                <wp:positionH relativeFrom="column">
                  <wp:posOffset>3686175</wp:posOffset>
                </wp:positionH>
                <wp:positionV relativeFrom="paragraph">
                  <wp:posOffset>3105150</wp:posOffset>
                </wp:positionV>
                <wp:extent cx="2374265" cy="533400"/>
                <wp:effectExtent l="0" t="0" r="0" b="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0879EA29" w14:textId="45346D55" w:rsidR="00666580" w:rsidRPr="00A202CB" w:rsidRDefault="00666580" w:rsidP="000819CC">
                            <w:pPr>
                              <w:rPr>
                                <w:b/>
                                <w:color w:val="7030A0"/>
                              </w:rPr>
                            </w:pPr>
                            <w:proofErr w:type="spellStart"/>
                            <w:r>
                              <w:rPr>
                                <w:b/>
                                <w:color w:val="7030A0"/>
                              </w:rPr>
                              <w:t>product_menu_title</w:t>
                            </w:r>
                            <w:proofErr w:type="spellEnd"/>
                          </w:p>
                          <w:p w14:paraId="4818CE28" w14:textId="77777777" w:rsidR="00666580" w:rsidRDefault="00666580"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FF9A667" id="_x0000_s1037" type="#_x0000_t202" style="position:absolute;margin-left:290.25pt;margin-top:244.5pt;width:186.95pt;height:42pt;z-index:2517391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" stroked="f">
                <v:textbox>
                  <w:txbxContent>
                    <w:p w14:paraId="0879EA29" w14:textId="45346D55" w:rsidR="00666580" w:rsidRPr="00A202CB" w:rsidRDefault="00666580" w:rsidP="000819CC">
                      <w:pPr>
                        <w:rPr>
                          <w:b/>
                          <w:color w:val="7030A0"/>
                        </w:rPr>
                      </w:pPr>
                      <w:proofErr w:type="spellStart"/>
                      <w:r>
                        <w:rPr>
                          <w:b/>
                          <w:color w:val="7030A0"/>
                        </w:rPr>
                        <w:t>product_menu_title</w:t>
                      </w:r>
                      <w:proofErr w:type="spellEnd"/>
                    </w:p>
                    <w:p w14:paraId="4818CE28" w14:textId="77777777" w:rsidR="00666580" w:rsidRDefault="00666580" w:rsidP="000819CC"/>
                  </w:txbxContent>
                </v:textbox>
              </v:shape>
            </w:pict>
          </mc:Fallback>
        </mc:AlternateContent>
      </w:r>
      <w:r w:rsidRPr="008D6FA5">
        <w:rPr>
          <w:rFonts w:cs="Arial"/>
          <w:noProof/>
        </w:rPr>
        <mc:AlternateContent>
          <mc:Choice Requires="wps">
            <w:drawing>
              <wp:anchor distT="0" distB="0" distL="114300" distR="114300" simplePos="0" relativeHeight="251738112" behindDoc="0" locked="0" layoutInCell="1" allowOverlap="1" wp14:anchorId="7A0AF6D7" wp14:editId="0E2B05C9">
                <wp:simplePos x="0" y="0"/>
                <wp:positionH relativeFrom="column">
                  <wp:posOffset>2383155</wp:posOffset>
                </wp:positionH>
                <wp:positionV relativeFrom="paragraph">
                  <wp:posOffset>3241040</wp:posOffset>
                </wp:positionV>
                <wp:extent cx="1190625" cy="0"/>
                <wp:effectExtent l="0" t="76200" r="28575" b="152400"/>
                <wp:wrapNone/>
                <wp:docPr id="7" name="Straight Arrow Connector 7"/>
                <wp:cNvGraphicFramePr/>
                <a:graphic xmlns:a="http://schemas.openxmlformats.org/drawingml/2006/main">
                  <a:graphicData uri="http://schemas.microsoft.com/office/word/2010/wordprocessingShape">
                    <wps:wsp>
                      <wps:cNvCnPr/>
                      <wps:spPr>
                        <a:xfrm>
                          <a:off x="0" y="0"/>
                          <a:ext cx="11906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830440" id="Straight Arrow Connector 7" o:spid="_x0000_s1026" type="#_x0000_t32" style="position:absolute;margin-left:187.65pt;margin-top:255.2pt;width:93.7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7088" behindDoc="0" locked="0" layoutInCell="1" allowOverlap="1" wp14:anchorId="0FBBF4D9" wp14:editId="0C79FCE7">
                <wp:simplePos x="0" y="0"/>
                <wp:positionH relativeFrom="column">
                  <wp:posOffset>3733800</wp:posOffset>
                </wp:positionH>
                <wp:positionV relativeFrom="paragraph">
                  <wp:posOffset>542925</wp:posOffset>
                </wp:positionV>
                <wp:extent cx="2374265" cy="533400"/>
                <wp:effectExtent l="0" t="0" r="0" b="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533400"/>
                        </a:xfrm>
                        <a:prstGeom prst="rect">
                          <a:avLst/>
                        </a:prstGeom>
                        <a:solidFill>
                          <a:srgbClr val="FFFFFF"/>
                        </a:solidFill>
                        <a:ln w="9525">
                          <a:noFill/>
                          <a:miter lim="800000"/>
                          <a:headEnd/>
                          <a:tailEnd/>
                        </a:ln>
                      </wps:spPr>
                      <wps:txbx>
                        <w:txbxContent>
                          <w:p w14:paraId="5F298EC5" w14:textId="5489DCDE" w:rsidR="00666580" w:rsidRPr="00A202CB" w:rsidRDefault="00666580" w:rsidP="000819CC">
                            <w:pPr>
                              <w:rPr>
                                <w:b/>
                                <w:color w:val="7030A0"/>
                              </w:rPr>
                            </w:pPr>
                            <w:proofErr w:type="spellStart"/>
                            <w:r>
                              <w:rPr>
                                <w:b/>
                                <w:color w:val="7030A0"/>
                              </w:rPr>
                              <w:t>actionbar_back_button</w:t>
                            </w:r>
                            <w:proofErr w:type="spellEnd"/>
                          </w:p>
                          <w:p w14:paraId="58570092" w14:textId="77777777" w:rsidR="00666580" w:rsidRDefault="00666580" w:rsidP="000819CC"/>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FBBF4D9" id="_x0000_s1038" type="#_x0000_t202" style="position:absolute;margin-left:294pt;margin-top:42.75pt;width:186.95pt;height:42pt;z-index:25173708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" stroked="f">
                <v:textbox>
                  <w:txbxContent>
                    <w:p w14:paraId="5F298EC5" w14:textId="5489DCDE" w:rsidR="00666580" w:rsidRPr="00A202CB" w:rsidRDefault="00666580" w:rsidP="000819CC">
                      <w:pPr>
                        <w:rPr>
                          <w:b/>
                          <w:color w:val="7030A0"/>
                        </w:rPr>
                      </w:pPr>
                      <w:proofErr w:type="spellStart"/>
                      <w:r>
                        <w:rPr>
                          <w:b/>
                          <w:color w:val="7030A0"/>
                        </w:rPr>
                        <w:t>actionbar_back_button</w:t>
                      </w:r>
                      <w:proofErr w:type="spellEnd"/>
                    </w:p>
                    <w:p w14:paraId="58570092" w14:textId="77777777" w:rsidR="00666580" w:rsidRDefault="00666580" w:rsidP="000819CC"/>
                  </w:txbxContent>
                </v:textbox>
              </v:shape>
            </w:pict>
          </mc:Fallback>
        </mc:AlternateContent>
      </w:r>
      <w:r w:rsidRPr="008D6FA5">
        <w:rPr>
          <w:rFonts w:cs="Arial"/>
          <w:noProof/>
        </w:rPr>
        <mc:AlternateContent>
          <mc:Choice Requires="wps">
            <w:drawing>
              <wp:anchor distT="0" distB="0" distL="114300" distR="114300" simplePos="0" relativeHeight="251736064" behindDoc="0" locked="0" layoutInCell="1" allowOverlap="1" wp14:anchorId="4C1E42E1" wp14:editId="3F6B7746">
                <wp:simplePos x="0" y="0"/>
                <wp:positionH relativeFrom="column">
                  <wp:posOffset>135255</wp:posOffset>
                </wp:positionH>
                <wp:positionV relativeFrom="paragraph">
                  <wp:posOffset>707390</wp:posOffset>
                </wp:positionV>
                <wp:extent cx="3552825" cy="0"/>
                <wp:effectExtent l="0" t="76200" r="28575" b="152400"/>
                <wp:wrapNone/>
                <wp:docPr id="5" name="Straight Arrow Connector 5"/>
                <wp:cNvGraphicFramePr/>
                <a:graphic xmlns:a="http://schemas.openxmlformats.org/drawingml/2006/main">
                  <a:graphicData uri="http://schemas.microsoft.com/office/word/2010/wordprocessingShape">
                    <wps:wsp>
                      <wps:cNvCnPr/>
                      <wps:spPr>
                        <a:xfrm>
                          <a:off x="0" y="0"/>
                          <a:ext cx="3552825"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972F02" id="Straight Arrow Connector 5" o:spid="_x0000_s1026" type="#_x0000_t32" style="position:absolute;margin-left:10.65pt;margin-top:55.7pt;width:279.75pt;height:0;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" strokecolor="#f79646 [3209]" strokeweight="2pt">
                <v:stroke endarrow="open"/>
                <v:shadow on="t" color="black" opacity="24903f" origin=",.5" offset="0,.55556mm"/>
              </v:shape>
            </w:pict>
          </mc:Fallback>
        </mc:AlternateContent>
      </w:r>
      <w:ins w:id="33" w:author="Philips" w:date="2015-12-04T00:03:00Z">
        <w:r w:rsidR="00AA30E0">
          <w:rPr>
            <w:rFonts w:eastAsiaTheme="minorEastAsia"/>
            <w:noProof/>
            <w:rPrChange w:id="34" w:author="Unknown">
              <w:rPr>
                <w:noProof/>
              </w:rPr>
            </w:rPrChange>
          </w:rPr>
          <w:drawing>
            <wp:inline distT="0" distB="0" distL="0" distR="0" wp14:anchorId="5B18D5AC" wp14:editId="62CA0BF7">
              <wp:extent cx="3362273" cy="7490129"/>
              <wp:effectExtent l="0" t="0" r="0" b="0"/>
              <wp:docPr id="3" name="Picture 3" descr="C:\Users\310172792\Desktop\View product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View productinfo.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3908" cy="7493772"/>
                      </a:xfrm>
                      <a:prstGeom prst="rect">
                        <a:avLst/>
                      </a:prstGeom>
                      <a:noFill/>
                      <a:ln>
                        <a:noFill/>
                      </a:ln>
                    </pic:spPr>
                  </pic:pic>
                </a:graphicData>
              </a:graphic>
            </wp:inline>
          </w:drawing>
        </w:r>
      </w:ins>
    </w:p>
    <w:p w14:paraId="1A980C97" w14:textId="7DD1D88C" w:rsidR="000173FB" w:rsidRPr="009B380D" w:rsidRDefault="000173FB" w:rsidP="009B380D">
      <w:pPr>
        <w:pStyle w:val="Heading2"/>
        <w:numPr>
          <w:ilvl w:val="1"/>
          <w:numId w:val="46"/>
        </w:numPr>
        <w:rPr>
          <w:rFonts w:eastAsiaTheme="minorEastAsia" w:cs="Arial"/>
        </w:rPr>
      </w:pPr>
      <w:bookmarkStart w:id="35" w:name="_Toc444883186"/>
      <w:r w:rsidRPr="009B380D">
        <w:rPr>
          <w:rFonts w:eastAsiaTheme="minorEastAsia" w:cs="Arial"/>
        </w:rPr>
        <w:lastRenderedPageBreak/>
        <w:t>Social provider configuration</w:t>
      </w:r>
      <w:bookmarkEnd w:id="35"/>
    </w:p>
    <w:p w14:paraId="7A157806" w14:textId="307ECF81" w:rsidR="004B7F90" w:rsidRPr="008D6FA5" w:rsidRDefault="009F74E4" w:rsidP="004B7F90">
      <w:pPr>
        <w:tabs>
          <w:tab w:val="left" w:pos="7170"/>
        </w:tabs>
        <w:rPr>
          <w:rFonts w:cs="Arial"/>
        </w:rPr>
      </w:pPr>
      <w:r w:rsidRPr="008D6FA5">
        <w:rPr>
          <w:rFonts w:cs="Arial"/>
          <w:noProof/>
        </w:rPr>
        <mc:AlternateContent>
          <mc:Choice Requires="wps">
            <w:drawing>
              <wp:anchor distT="0" distB="0" distL="114300" distR="114300" simplePos="0" relativeHeight="251729920" behindDoc="0" locked="0" layoutInCell="1" allowOverlap="1" wp14:anchorId="24AA8A26" wp14:editId="6DECFFF5">
                <wp:simplePos x="0" y="0"/>
                <wp:positionH relativeFrom="column">
                  <wp:posOffset>4023360</wp:posOffset>
                </wp:positionH>
                <wp:positionV relativeFrom="paragraph">
                  <wp:posOffset>4158078</wp:posOffset>
                </wp:positionV>
                <wp:extent cx="1952625" cy="533400"/>
                <wp:effectExtent l="0" t="0" r="9525" b="0"/>
                <wp:wrapNone/>
                <wp:docPr id="3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3B71EC90" w14:textId="77777777" w:rsidR="00666580" w:rsidRPr="00C228E3" w:rsidRDefault="0066658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666580" w:rsidRDefault="0066658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AA8A26" id="_x0000_s1039" type="#_x0000_t202" style="position:absolute;margin-left:316.8pt;margin-top:327.4pt;width:153.75pt;height:42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D7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" stroked="f">
                <v:textbox>
                  <w:txbxContent>
                    <w:p w14:paraId="3B71EC90" w14:textId="77777777" w:rsidR="00666580" w:rsidRPr="00C228E3" w:rsidRDefault="00666580" w:rsidP="004B7F90">
                      <w:pPr>
                        <w:rPr>
                          <w:rFonts w:cs="Arial"/>
                          <w:b/>
                          <w:color w:val="7030A0"/>
                          <w:szCs w:val="24"/>
                        </w:rPr>
                      </w:pPr>
                      <w:proofErr w:type="spellStart"/>
                      <w:r>
                        <w:rPr>
                          <w:rFonts w:cs="Arial"/>
                          <w:b/>
                          <w:color w:val="7030A0"/>
                          <w:szCs w:val="24"/>
                        </w:rPr>
                        <w:t>text_sub_header_color</w:t>
                      </w:r>
                      <w:proofErr w:type="spellEnd"/>
                    </w:p>
                    <w:p w14:paraId="1C8D1C84" w14:textId="77777777" w:rsidR="00666580" w:rsidRDefault="00666580" w:rsidP="004B7F90"/>
                  </w:txbxContent>
                </v:textbox>
              </v:shape>
            </w:pict>
          </mc:Fallback>
        </mc:AlternateContent>
      </w:r>
      <w:r w:rsidRPr="008D6FA5">
        <w:rPr>
          <w:rFonts w:cs="Arial"/>
          <w:noProof/>
        </w:rPr>
        <mc:AlternateContent>
          <mc:Choice Requires="wps">
            <w:drawing>
              <wp:anchor distT="0" distB="0" distL="114300" distR="114300" simplePos="0" relativeHeight="251727872" behindDoc="0" locked="0" layoutInCell="1" allowOverlap="1" wp14:anchorId="554D12A7" wp14:editId="5DD3C0B7">
                <wp:simplePos x="0" y="0"/>
                <wp:positionH relativeFrom="column">
                  <wp:posOffset>1382297</wp:posOffset>
                </wp:positionH>
                <wp:positionV relativeFrom="paragraph">
                  <wp:posOffset>4326157</wp:posOffset>
                </wp:positionV>
                <wp:extent cx="2373923" cy="0"/>
                <wp:effectExtent l="0" t="76200" r="26670" b="152400"/>
                <wp:wrapNone/>
                <wp:docPr id="335" name="Straight Arrow Connector 335"/>
                <wp:cNvGraphicFramePr/>
                <a:graphic xmlns:a="http://schemas.openxmlformats.org/drawingml/2006/main">
                  <a:graphicData uri="http://schemas.microsoft.com/office/word/2010/wordprocessingShape">
                    <wps:wsp>
                      <wps:cNvCnPr/>
                      <wps:spPr>
                        <a:xfrm>
                          <a:off x="0" y="0"/>
                          <a:ext cx="2373923"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D53A79" id="Straight Arrow Connector 335" o:spid="_x0000_s1026" type="#_x0000_t32" style="position:absolute;margin-left:108.85pt;margin-top:340.65pt;width:186.9pt;height: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2992" behindDoc="0" locked="0" layoutInCell="1" allowOverlap="1" wp14:anchorId="4202C640" wp14:editId="498514C1">
                <wp:simplePos x="0" y="0"/>
                <wp:positionH relativeFrom="column">
                  <wp:posOffset>3981450</wp:posOffset>
                </wp:positionH>
                <wp:positionV relativeFrom="paragraph">
                  <wp:posOffset>3232883</wp:posOffset>
                </wp:positionV>
                <wp:extent cx="1952625" cy="533400"/>
                <wp:effectExtent l="0" t="0" r="9525" b="0"/>
                <wp:wrapNone/>
                <wp:docPr id="3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05932C41" w14:textId="77777777" w:rsidR="00666580" w:rsidRDefault="00666580" w:rsidP="004B7F90">
                            <w:proofErr w:type="spellStart"/>
                            <w:r w:rsidRPr="0025043B">
                              <w:rPr>
                                <w:rFonts w:cs="Arial"/>
                                <w:b/>
                                <w:color w:val="7030A0"/>
                                <w:szCs w:val="24"/>
                              </w:rPr>
                              <w:t>social_service_provider_menu_resources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02C640" id="_x0000_s1040" type="#_x0000_t202" style="position:absolute;margin-left:313.5pt;margin-top:254.55pt;width:153.75pt;height:4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" stroked="f">
                <v:textbox>
                  <w:txbxContent>
                    <w:p w14:paraId="05932C41" w14:textId="77777777" w:rsidR="00666580" w:rsidRDefault="00666580" w:rsidP="004B7F90">
                      <w:proofErr w:type="spellStart"/>
                      <w:r w:rsidRPr="0025043B">
                        <w:rPr>
                          <w:rFonts w:cs="Arial"/>
                          <w:b/>
                          <w:color w:val="7030A0"/>
                          <w:szCs w:val="24"/>
                        </w:rPr>
                        <w:t>social_service_provider_menu_resources</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31968" behindDoc="0" locked="0" layoutInCell="1" allowOverlap="1" wp14:anchorId="6283B993" wp14:editId="6C6B4481">
                <wp:simplePos x="0" y="0"/>
                <wp:positionH relativeFrom="column">
                  <wp:posOffset>737235</wp:posOffset>
                </wp:positionH>
                <wp:positionV relativeFrom="paragraph">
                  <wp:posOffset>2968088</wp:posOffset>
                </wp:positionV>
                <wp:extent cx="3067050" cy="447675"/>
                <wp:effectExtent l="76200" t="38100" r="95250" b="142875"/>
                <wp:wrapNone/>
                <wp:docPr id="333" name="Elbow Connector 333"/>
                <wp:cNvGraphicFramePr/>
                <a:graphic xmlns:a="http://schemas.openxmlformats.org/drawingml/2006/main">
                  <a:graphicData uri="http://schemas.microsoft.com/office/word/2010/wordprocessingShape">
                    <wps:wsp>
                      <wps:cNvCnPr/>
                      <wps:spPr>
                        <a:xfrm>
                          <a:off x="0" y="0"/>
                          <a:ext cx="3067050" cy="447675"/>
                        </a:xfrm>
                        <a:prstGeom prst="bentConnector3">
                          <a:avLst>
                            <a:gd name="adj1" fmla="val -62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4E86192D" id="Elbow Connector 333" o:spid="_x0000_s1026" type="#_x0000_t34" style="position:absolute;margin-left:58.05pt;margin-top:233.7pt;width:241.5pt;height:35.2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" adj="-134"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0944" behindDoc="0" locked="0" layoutInCell="1" allowOverlap="1" wp14:anchorId="6642FFA3" wp14:editId="0E05DF0C">
                <wp:simplePos x="0" y="0"/>
                <wp:positionH relativeFrom="column">
                  <wp:posOffset>4048125</wp:posOffset>
                </wp:positionH>
                <wp:positionV relativeFrom="paragraph">
                  <wp:posOffset>1856203</wp:posOffset>
                </wp:positionV>
                <wp:extent cx="1952625" cy="533400"/>
                <wp:effectExtent l="0" t="0" r="9525" b="0"/>
                <wp:wrapNone/>
                <wp:docPr id="3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6C8BC360" w14:textId="77777777" w:rsidR="00666580" w:rsidRDefault="00666580" w:rsidP="004B7F90">
                            <w:proofErr w:type="spellStart"/>
                            <w:r w:rsidRPr="0025043B">
                              <w:rPr>
                                <w:rFonts w:cs="Arial"/>
                                <w:b/>
                                <w:color w:val="7030A0"/>
                                <w:szCs w:val="24"/>
                              </w:rPr>
                              <w:t>social_service_provider_menu_title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42FFA3" id="_x0000_s1041" type="#_x0000_t202" style="position:absolute;margin-left:318.75pt;margin-top:146.15pt;width:153.75pt;height:42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" stroked="f">
                <v:textbox>
                  <w:txbxContent>
                    <w:p w14:paraId="6C8BC360" w14:textId="77777777" w:rsidR="00666580" w:rsidRDefault="00666580" w:rsidP="004B7F90">
                      <w:proofErr w:type="spellStart"/>
                      <w:r w:rsidRPr="0025043B">
                        <w:rPr>
                          <w:rFonts w:cs="Arial"/>
                          <w:b/>
                          <w:color w:val="7030A0"/>
                          <w:szCs w:val="24"/>
                        </w:rPr>
                        <w:t>social_service_provider_menu_title</w:t>
                      </w:r>
                      <w:proofErr w:type="spellEnd"/>
                    </w:p>
                  </w:txbxContent>
                </v:textbox>
              </v:shape>
            </w:pict>
          </mc:Fallback>
        </mc:AlternateContent>
      </w:r>
      <w:r w:rsidRPr="008D6FA5">
        <w:rPr>
          <w:rFonts w:cs="Arial"/>
          <w:noProof/>
        </w:rPr>
        <mc:AlternateContent>
          <mc:Choice Requires="wps">
            <w:drawing>
              <wp:anchor distT="0" distB="0" distL="114300" distR="114300" simplePos="0" relativeHeight="251728896" behindDoc="0" locked="0" layoutInCell="1" allowOverlap="1" wp14:anchorId="03CCD812" wp14:editId="3D2B2AD2">
                <wp:simplePos x="0" y="0"/>
                <wp:positionH relativeFrom="column">
                  <wp:posOffset>2114550</wp:posOffset>
                </wp:positionH>
                <wp:positionV relativeFrom="paragraph">
                  <wp:posOffset>2078453</wp:posOffset>
                </wp:positionV>
                <wp:extent cx="1809750" cy="0"/>
                <wp:effectExtent l="0" t="76200" r="19050" b="152400"/>
                <wp:wrapNone/>
                <wp:docPr id="329" name="Straight Arrow Connector 329"/>
                <wp:cNvGraphicFramePr/>
                <a:graphic xmlns:a="http://schemas.openxmlformats.org/drawingml/2006/main">
                  <a:graphicData uri="http://schemas.microsoft.com/office/word/2010/wordprocessingShape">
                    <wps:wsp>
                      <wps:cNvCnPr/>
                      <wps:spPr>
                        <a:xfrm>
                          <a:off x="0" y="0"/>
                          <a:ext cx="1809750" cy="0"/>
                        </a:xfrm>
                        <a:prstGeom prst="straightConnector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1B7097C" id="Straight Arrow Connector 329" o:spid="_x0000_s1026" type="#_x0000_t32" style="position:absolute;margin-left:166.5pt;margin-top:163.65pt;width:142.5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" strokecolor="#f79646 [3209]" strokeweight="2pt">
                <v:stroke endarrow="open"/>
                <v:shadow on="t" color="black" opacity="24903f" origin=",.5" offset="0,.55556mm"/>
              </v:shape>
            </w:pict>
          </mc:Fallback>
        </mc:AlternateContent>
      </w:r>
      <w:r w:rsidRPr="008D6FA5">
        <w:rPr>
          <w:rFonts w:cs="Arial"/>
          <w:noProof/>
        </w:rPr>
        <mc:AlternateContent>
          <mc:Choice Requires="wps">
            <w:drawing>
              <wp:anchor distT="0" distB="0" distL="114300" distR="114300" simplePos="0" relativeHeight="251735040" behindDoc="0" locked="0" layoutInCell="1" allowOverlap="1" wp14:anchorId="16F1DE52" wp14:editId="1348BCAA">
                <wp:simplePos x="0" y="0"/>
                <wp:positionH relativeFrom="column">
                  <wp:posOffset>4048125</wp:posOffset>
                </wp:positionH>
                <wp:positionV relativeFrom="paragraph">
                  <wp:posOffset>965298</wp:posOffset>
                </wp:positionV>
                <wp:extent cx="1952625" cy="533400"/>
                <wp:effectExtent l="0" t="0" r="9525" b="0"/>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533400"/>
                        </a:xfrm>
                        <a:prstGeom prst="rect">
                          <a:avLst/>
                        </a:prstGeom>
                        <a:solidFill>
                          <a:srgbClr val="FFFFFF"/>
                        </a:solidFill>
                        <a:ln w="9525">
                          <a:noFill/>
                          <a:miter lim="800000"/>
                          <a:headEnd/>
                          <a:tailEnd/>
                        </a:ln>
                      </wps:spPr>
                      <wps:txbx>
                        <w:txbxContent>
                          <w:p w14:paraId="48D32865" w14:textId="77777777" w:rsidR="00666580" w:rsidRPr="00C228E3" w:rsidRDefault="0066658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666580" w:rsidRDefault="00666580" w:rsidP="004B7F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F1DE52" id="_x0000_s1042" type="#_x0000_t202" style="position:absolute;margin-left:318.75pt;margin-top:76pt;width:153.75pt;height:4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" stroked="f">
                <v:textbox>
                  <w:txbxContent>
                    <w:p w14:paraId="48D32865" w14:textId="77777777" w:rsidR="00666580" w:rsidRPr="00C228E3" w:rsidRDefault="00666580" w:rsidP="004B7F90">
                      <w:pPr>
                        <w:rPr>
                          <w:rFonts w:cs="Arial"/>
                          <w:b/>
                          <w:color w:val="7030A0"/>
                          <w:szCs w:val="24"/>
                        </w:rPr>
                      </w:pPr>
                      <w:proofErr w:type="spellStart"/>
                      <w:r>
                        <w:rPr>
                          <w:rFonts w:cs="Arial"/>
                          <w:b/>
                          <w:color w:val="7030A0"/>
                          <w:szCs w:val="24"/>
                        </w:rPr>
                        <w:t>actionbar_back_button</w:t>
                      </w:r>
                      <w:proofErr w:type="spellEnd"/>
                    </w:p>
                    <w:p w14:paraId="67C18188" w14:textId="77777777" w:rsidR="00666580" w:rsidRDefault="00666580" w:rsidP="004B7F90"/>
                  </w:txbxContent>
                </v:textbox>
              </v:shape>
            </w:pict>
          </mc:Fallback>
        </mc:AlternateContent>
      </w:r>
      <w:r w:rsidRPr="008D6FA5">
        <w:rPr>
          <w:rFonts w:cs="Arial"/>
          <w:noProof/>
        </w:rPr>
        <mc:AlternateContent>
          <mc:Choice Requires="wps">
            <w:drawing>
              <wp:anchor distT="0" distB="0" distL="114300" distR="114300" simplePos="0" relativeHeight="251734016" behindDoc="0" locked="0" layoutInCell="1" allowOverlap="1" wp14:anchorId="5F35BCFF" wp14:editId="0BEB46CE">
                <wp:simplePos x="0" y="0"/>
                <wp:positionH relativeFrom="column">
                  <wp:posOffset>221615</wp:posOffset>
                </wp:positionH>
                <wp:positionV relativeFrom="paragraph">
                  <wp:posOffset>661133</wp:posOffset>
                </wp:positionV>
                <wp:extent cx="3790950" cy="447675"/>
                <wp:effectExtent l="57150" t="38100" r="95250" b="142875"/>
                <wp:wrapNone/>
                <wp:docPr id="331" name="Elbow Connector 331"/>
                <wp:cNvGraphicFramePr/>
                <a:graphic xmlns:a="http://schemas.openxmlformats.org/drawingml/2006/main">
                  <a:graphicData uri="http://schemas.microsoft.com/office/word/2010/wordprocessingShape">
                    <wps:wsp>
                      <wps:cNvCnPr/>
                      <wps:spPr>
                        <a:xfrm>
                          <a:off x="0" y="0"/>
                          <a:ext cx="3790950" cy="447675"/>
                        </a:xfrm>
                        <a:prstGeom prst="bentConnector3">
                          <a:avLst>
                            <a:gd name="adj1" fmla="val -251"/>
                          </a:avLst>
                        </a:prstGeom>
                        <a:ln>
                          <a:tailEnd type="arrow"/>
                        </a:ln>
                      </wps:spPr>
                      <wps:style>
                        <a:lnRef idx="2">
                          <a:schemeClr val="accent6"/>
                        </a:lnRef>
                        <a:fillRef idx="0">
                          <a:schemeClr val="accent6"/>
                        </a:fillRef>
                        <a:effectRef idx="1">
                          <a:schemeClr val="accent6"/>
                        </a:effectRef>
                        <a:fontRef idx="minor">
                          <a:schemeClr val="tx1"/>
                        </a:fontRef>
                      </wps:style>
                      <wps:bodyPr/>
                    </wps:wsp>
                  </a:graphicData>
                </a:graphic>
                <wp14:sizeRelH relativeFrom="margin">
                  <wp14:pctWidth>0</wp14:pctWidth>
                </wp14:sizeRelH>
              </wp:anchor>
            </w:drawing>
          </mc:Choice>
          <mc:Fallback>
            <w:pict>
              <v:shape w14:anchorId="399213E5" id="Elbow Connector 331" o:spid="_x0000_s1026" type="#_x0000_t34" style="position:absolute;margin-left:17.45pt;margin-top:52.05pt;width:298.5pt;height:35.25pt;z-index:251734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" adj="-54" strokecolor="#f79646 [3209]" strokeweight="2pt">
                <v:stroke endarrow="open"/>
                <v:shadow on="t" color="black" opacity="24903f" origin=",.5" offset="0,.55556mm"/>
              </v:shape>
            </w:pict>
          </mc:Fallback>
        </mc:AlternateContent>
      </w:r>
      <w:r w:rsidR="004B7F90" w:rsidRPr="008D6FA5">
        <w:rPr>
          <w:rFonts w:cs="Arial"/>
          <w:noProof/>
        </w:rPr>
        <w:drawing>
          <wp:inline distT="0" distB="0" distL="0" distR="0" wp14:anchorId="48DAA423" wp14:editId="23E97F17">
            <wp:extent cx="3390384" cy="7851531"/>
            <wp:effectExtent l="0" t="0" r="635" b="0"/>
            <wp:docPr id="336" name="Picture 336" descr="C:\Users\310172792\Desktop\new ccconta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10172792\Desktop\new cccontac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964" cy="7862138"/>
                    </a:xfrm>
                    <a:prstGeom prst="rect">
                      <a:avLst/>
                    </a:prstGeom>
                    <a:noFill/>
                    <a:ln>
                      <a:noFill/>
                    </a:ln>
                  </pic:spPr>
                </pic:pic>
              </a:graphicData>
            </a:graphic>
          </wp:inline>
        </w:drawing>
      </w:r>
    </w:p>
    <w:p w14:paraId="36D63241" w14:textId="6C0F0394" w:rsidR="00AF5B03" w:rsidRPr="008D6FA5" w:rsidRDefault="00AF5B03" w:rsidP="00AF5B03">
      <w:pPr>
        <w:pStyle w:val="Heading1"/>
        <w:rPr>
          <w:rFonts w:cs="Arial"/>
        </w:rPr>
      </w:pPr>
      <w:bookmarkStart w:id="36" w:name="_Toc444883187"/>
      <w:bookmarkStart w:id="37" w:name="_Toc297311305"/>
      <w:bookmarkEnd w:id="26"/>
      <w:r w:rsidRPr="008D6FA5">
        <w:rPr>
          <w:rFonts w:cs="Arial"/>
          <w:szCs w:val="24"/>
        </w:rPr>
        <w:lastRenderedPageBreak/>
        <w:t xml:space="preserve">Handling consumer care </w:t>
      </w:r>
      <w:r w:rsidR="00563D32" w:rsidRPr="008D6FA5">
        <w:rPr>
          <w:rFonts w:cs="Arial"/>
          <w:szCs w:val="24"/>
        </w:rPr>
        <w:t xml:space="preserve">as </w:t>
      </w:r>
      <w:r w:rsidRPr="008D6FA5">
        <w:rPr>
          <w:rFonts w:cs="Arial"/>
          <w:szCs w:val="24"/>
        </w:rPr>
        <w:t>fragments:</w:t>
      </w:r>
      <w:bookmarkEnd w:id="36"/>
    </w:p>
    <w:p w14:paraId="5252BB88" w14:textId="77777777" w:rsidR="00AF5B03" w:rsidRPr="008D6FA5" w:rsidRDefault="00AF5B03" w:rsidP="00AF5B03">
      <w:pPr>
        <w:rPr>
          <w:rFonts w:cs="Arial"/>
          <w:szCs w:val="24"/>
        </w:rPr>
      </w:pPr>
      <w:r w:rsidRPr="008D6FA5">
        <w:rPr>
          <w:rFonts w:cs="Arial"/>
          <w:szCs w:val="24"/>
        </w:rPr>
        <w:t>If it is invoked as fragment, action bar has to be handled by verticals because they have control.</w:t>
      </w:r>
    </w:p>
    <w:p w14:paraId="4AF13B07" w14:textId="3397CA4A" w:rsidR="00AF5B03" w:rsidRPr="001B7549" w:rsidRDefault="0089331C" w:rsidP="001B7549">
      <w:pPr>
        <w:pStyle w:val="ListParagraph"/>
        <w:numPr>
          <w:ilvl w:val="0"/>
          <w:numId w:val="31"/>
        </w:numPr>
        <w:contextualSpacing w:val="0"/>
        <w:rPr>
          <w:rFonts w:cs="Arial"/>
          <w:sz w:val="22"/>
          <w:szCs w:val="22"/>
        </w:rPr>
      </w:pPr>
      <w:r w:rsidRPr="001B7549">
        <w:rPr>
          <w:rFonts w:cs="Arial"/>
          <w:szCs w:val="24"/>
        </w:rPr>
        <w:t xml:space="preserve">Adding cc fragments </w:t>
      </w:r>
      <w:r w:rsidR="00140F5B" w:rsidRPr="001B7549">
        <w:rPr>
          <w:rFonts w:cs="Arial"/>
          <w:szCs w:val="24"/>
        </w:rPr>
        <w:t>will be taken care by</w:t>
      </w:r>
      <w:r w:rsidR="00740A01" w:rsidRPr="001B7549">
        <w:rPr>
          <w:rFonts w:cs="Arial"/>
          <w:szCs w:val="24"/>
        </w:rPr>
        <w:t xml:space="preserve"> </w:t>
      </w:r>
      <w:proofErr w:type="spellStart"/>
      <w:r w:rsidR="00740A01" w:rsidRPr="001B7549">
        <w:rPr>
          <w:rFonts w:cs="Arial"/>
          <w:szCs w:val="24"/>
        </w:rPr>
        <w:t>library.</w:t>
      </w:r>
      <w:r w:rsidR="00AF5B03" w:rsidRPr="001B7549">
        <w:rPr>
          <w:rFonts w:cs="Arial"/>
          <w:sz w:val="22"/>
          <w:szCs w:val="22"/>
        </w:rPr>
        <w:t>We</w:t>
      </w:r>
      <w:proofErr w:type="spellEnd"/>
      <w:r w:rsidR="00AF5B03" w:rsidRPr="001B7549">
        <w:rPr>
          <w:rFonts w:cs="Arial"/>
          <w:sz w:val="22"/>
          <w:szCs w:val="22"/>
        </w:rPr>
        <w:t xml:space="preserve"> define one interface called “</w:t>
      </w:r>
      <w:proofErr w:type="spellStart"/>
      <w:r w:rsidR="00143C78" w:rsidRPr="001B7549">
        <w:rPr>
          <w:rFonts w:ascii="Courier New" w:hAnsi="Courier New" w:cs="Courier New"/>
          <w:sz w:val="22"/>
          <w:szCs w:val="22"/>
        </w:rPr>
        <w:t>ActionBarListener</w:t>
      </w:r>
      <w:proofErr w:type="spellEnd"/>
      <w:r w:rsidR="00AF5B03" w:rsidRPr="001B7549">
        <w:rPr>
          <w:rFonts w:cs="Arial"/>
          <w:sz w:val="22"/>
          <w:szCs w:val="22"/>
        </w:rPr>
        <w:t>” and it w</w:t>
      </w:r>
      <w:r w:rsidR="00FD4212" w:rsidRPr="001B7549">
        <w:rPr>
          <w:rFonts w:cs="Arial"/>
          <w:sz w:val="22"/>
          <w:szCs w:val="22"/>
        </w:rPr>
        <w:t xml:space="preserve">ill have method called </w:t>
      </w:r>
      <w:proofErr w:type="spellStart"/>
      <w:r w:rsidR="00FD4212" w:rsidRPr="001B7549">
        <w:rPr>
          <w:rFonts w:cs="Arial"/>
          <w:sz w:val="22"/>
          <w:szCs w:val="22"/>
        </w:rPr>
        <w:t>update</w:t>
      </w:r>
      <w:r w:rsidR="00AF5B03" w:rsidRPr="001B7549">
        <w:rPr>
          <w:rFonts w:cs="Arial"/>
          <w:sz w:val="22"/>
          <w:szCs w:val="22"/>
        </w:rPr>
        <w:t>ActionBar</w:t>
      </w:r>
      <w:proofErr w:type="spellEnd"/>
      <w:r w:rsidR="00AF5B03" w:rsidRPr="001B7549">
        <w:rPr>
          <w:rFonts w:cs="Arial"/>
          <w:sz w:val="22"/>
          <w:szCs w:val="22"/>
        </w:rPr>
        <w:t xml:space="preserve"> (</w:t>
      </w:r>
      <w:r w:rsidR="00FD4212" w:rsidRPr="001B7549">
        <w:rPr>
          <w:rFonts w:cs="Arial"/>
          <w:sz w:val="22"/>
          <w:szCs w:val="22"/>
        </w:rPr>
        <w:t xml:space="preserve">String </w:t>
      </w:r>
      <w:proofErr w:type="spellStart"/>
      <w:r w:rsidR="00FD4212" w:rsidRPr="001B7549">
        <w:rPr>
          <w:rFonts w:cs="Arial"/>
          <w:sz w:val="22"/>
          <w:szCs w:val="22"/>
        </w:rPr>
        <w:t>titleActionbar</w:t>
      </w:r>
      <w:proofErr w:type="spellEnd"/>
      <w:r w:rsidR="00FD4212" w:rsidRPr="001B7549">
        <w:rPr>
          <w:rFonts w:cs="Arial"/>
          <w:sz w:val="22"/>
          <w:szCs w:val="22"/>
        </w:rPr>
        <w:t xml:space="preserve">, Boolean </w:t>
      </w:r>
      <w:proofErr w:type="spellStart"/>
      <w:r w:rsidR="007E292E" w:rsidRPr="001B7549">
        <w:rPr>
          <w:rFonts w:ascii="Courier New" w:hAnsi="Courier New" w:cs="Courier New"/>
          <w:sz w:val="18"/>
          <w:szCs w:val="18"/>
          <w:shd w:val="clear" w:color="auto" w:fill="E4E4FF"/>
        </w:rPr>
        <w:t>actionBarLeftArrow</w:t>
      </w:r>
      <w:proofErr w:type="spellEnd"/>
      <w:r w:rsidR="00AF5B03" w:rsidRPr="001B7549">
        <w:rPr>
          <w:rFonts w:cs="Arial"/>
          <w:sz w:val="22"/>
          <w:szCs w:val="22"/>
        </w:rPr>
        <w:t>).</w:t>
      </w:r>
    </w:p>
    <w:p w14:paraId="23726797"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 xml:space="preserve"> We invoke this callback and verticals have to implement this listener and update the action bar accordingly.</w:t>
      </w:r>
    </w:p>
    <w:p w14:paraId="76FCE2D8" w14:textId="77777777" w:rsidR="00AF5B03" w:rsidRPr="008D6FA5" w:rsidRDefault="00AF5B03" w:rsidP="00AF5B03">
      <w:pPr>
        <w:pStyle w:val="ListParagraph"/>
        <w:numPr>
          <w:ilvl w:val="0"/>
          <w:numId w:val="31"/>
        </w:numPr>
        <w:contextualSpacing w:val="0"/>
        <w:rPr>
          <w:rFonts w:cs="Arial"/>
          <w:szCs w:val="24"/>
        </w:rPr>
      </w:pPr>
      <w:r w:rsidRPr="008D6FA5">
        <w:rPr>
          <w:rFonts w:cs="Arial"/>
          <w:szCs w:val="24"/>
        </w:rPr>
        <w:t>On click of back arrow app has the control again and it is responsible for popping out the fragment from the stack.  Consumer care has no action over it.</w:t>
      </w:r>
    </w:p>
    <w:p w14:paraId="5E977440" w14:textId="77777777" w:rsidR="00AF5B03" w:rsidRDefault="00AF5B03" w:rsidP="00AF5B03">
      <w:pPr>
        <w:pStyle w:val="ListParagraph"/>
        <w:numPr>
          <w:ilvl w:val="0"/>
          <w:numId w:val="31"/>
        </w:numPr>
        <w:contextualSpacing w:val="0"/>
        <w:rPr>
          <w:rFonts w:cs="Arial"/>
          <w:szCs w:val="24"/>
        </w:rPr>
      </w:pPr>
      <w:r w:rsidRPr="008D6FA5">
        <w:rPr>
          <w:rFonts w:cs="Arial"/>
          <w:szCs w:val="24"/>
        </w:rPr>
        <w:t>Handling hamburger menu icon and anything related to action bar is the responsibility of the app.</w:t>
      </w:r>
    </w:p>
    <w:p w14:paraId="74DB7981" w14:textId="77777777" w:rsidR="0008715E" w:rsidRPr="0008715E" w:rsidRDefault="0008715E" w:rsidP="0008715E">
      <w:pPr>
        <w:rPr>
          <w:rFonts w:cs="Arial"/>
          <w:szCs w:val="24"/>
        </w:rPr>
      </w:pPr>
    </w:p>
    <w:p w14:paraId="4344090F" w14:textId="7BD50B88" w:rsidR="00AF5B03" w:rsidRPr="008D6FA5" w:rsidRDefault="00AF5B03" w:rsidP="00AF5B03">
      <w:pPr>
        <w:pStyle w:val="Heading1"/>
        <w:rPr>
          <w:rFonts w:cs="Arial"/>
        </w:rPr>
      </w:pPr>
      <w:bookmarkStart w:id="38" w:name="_Toc444883188"/>
      <w:r w:rsidRPr="008D6FA5">
        <w:rPr>
          <w:rFonts w:cs="Arial"/>
        </w:rPr>
        <w:t>Handling consumer care as activity</w:t>
      </w:r>
      <w:bookmarkEnd w:id="38"/>
    </w:p>
    <w:p w14:paraId="77806113" w14:textId="241C688E" w:rsidR="00AF5B03" w:rsidRPr="008D6FA5" w:rsidRDefault="00AF5B03" w:rsidP="00AF5B03">
      <w:pPr>
        <w:pStyle w:val="BodyText"/>
        <w:rPr>
          <w:rFonts w:cs="Arial"/>
          <w:lang w:val="en-GB"/>
        </w:rPr>
      </w:pPr>
      <w:r w:rsidRPr="008D6FA5">
        <w:rPr>
          <w:rFonts w:cs="Arial"/>
          <w:szCs w:val="24"/>
        </w:rPr>
        <w:t xml:space="preserve">If it is invoked as activity, then CC will be launched as full screen and also responsible for updating action bar. Action bar customization happens depending on the configuration set by app in </w:t>
      </w:r>
      <w:proofErr w:type="spellStart"/>
      <w:r w:rsidRPr="008D6FA5">
        <w:rPr>
          <w:rFonts w:cs="Arial"/>
          <w:szCs w:val="24"/>
        </w:rPr>
        <w:t>config</w:t>
      </w:r>
      <w:proofErr w:type="spellEnd"/>
      <w:r w:rsidRPr="008D6FA5">
        <w:rPr>
          <w:rFonts w:cs="Arial"/>
          <w:szCs w:val="24"/>
        </w:rPr>
        <w:t xml:space="preserve"> xml file</w:t>
      </w:r>
    </w:p>
    <w:p w14:paraId="4F687065" w14:textId="77777777" w:rsidR="00AF5B03" w:rsidRPr="008D6FA5" w:rsidRDefault="00AF5B03" w:rsidP="00AF5B03">
      <w:pPr>
        <w:pStyle w:val="Heading1"/>
        <w:rPr>
          <w:rFonts w:cs="Arial"/>
        </w:rPr>
      </w:pPr>
      <w:bookmarkStart w:id="39" w:name="_Toc444883189"/>
      <w:r w:rsidRPr="008D6FA5">
        <w:rPr>
          <w:rFonts w:cs="Arial"/>
        </w:rPr>
        <w:t>Vertical features customization</w:t>
      </w:r>
      <w:bookmarkEnd w:id="39"/>
    </w:p>
    <w:p w14:paraId="74ACC15C" w14:textId="77777777" w:rsidR="00AF5B03" w:rsidRPr="008D6FA5" w:rsidRDefault="00AF5B03" w:rsidP="00AF5B03">
      <w:pPr>
        <w:pStyle w:val="BodyText"/>
        <w:rPr>
          <w:rFonts w:cs="Arial"/>
          <w:lang w:val="en-GB"/>
        </w:rPr>
      </w:pPr>
      <w:r w:rsidRPr="008D6FA5">
        <w:rPr>
          <w:rFonts w:cs="Arial"/>
          <w:szCs w:val="24"/>
        </w:rPr>
        <w:t>The consumer care features are highly customizable; each vertical can add any specific button inside support menu if it is really required.</w:t>
      </w:r>
    </w:p>
    <w:p w14:paraId="4CC8B416" w14:textId="4AB1A0AF" w:rsidR="00586BE7" w:rsidRPr="008D6FA5" w:rsidRDefault="00586BE7" w:rsidP="00AF5B03">
      <w:pPr>
        <w:pStyle w:val="ListParagraph"/>
        <w:numPr>
          <w:ilvl w:val="0"/>
          <w:numId w:val="20"/>
        </w:numPr>
        <w:spacing w:before="100" w:beforeAutospacing="1" w:after="100" w:afterAutospacing="1"/>
        <w:rPr>
          <w:rFonts w:cs="Arial"/>
          <w:szCs w:val="24"/>
        </w:rPr>
      </w:pPr>
      <w:r w:rsidRPr="008D6FA5">
        <w:rPr>
          <w:rFonts w:cs="Arial"/>
          <w:szCs w:val="24"/>
        </w:rPr>
        <w:t>App can add its own button by passing valid string for button title and icon resource name in configuration file.</w:t>
      </w:r>
    </w:p>
    <w:p w14:paraId="0A1FB697" w14:textId="30178200" w:rsidR="00142164" w:rsidRPr="001B7549" w:rsidRDefault="00AF5B03" w:rsidP="00142164">
      <w:pPr>
        <w:pStyle w:val="HTMLPreformatted"/>
        <w:numPr>
          <w:ilvl w:val="0"/>
          <w:numId w:val="20"/>
        </w:numPr>
        <w:shd w:val="clear" w:color="auto" w:fill="FFFFFF"/>
        <w:rPr>
          <w:rFonts w:ascii="Arial" w:eastAsia="Times New Roman" w:hAnsi="Arial" w:cs="Arial"/>
          <w:color w:val="000000"/>
          <w:sz w:val="24"/>
          <w:szCs w:val="24"/>
        </w:rPr>
      </w:pPr>
      <w:r w:rsidRPr="001B7549">
        <w:rPr>
          <w:rFonts w:ascii="Arial" w:hAnsi="Arial" w:cs="Arial"/>
          <w:sz w:val="24"/>
          <w:szCs w:val="24"/>
        </w:rPr>
        <w:t xml:space="preserve">Application has to implement interfaces </w:t>
      </w:r>
      <w:r w:rsidR="00142164" w:rsidRPr="001B7549">
        <w:rPr>
          <w:rFonts w:ascii="Arial" w:hAnsi="Arial" w:cs="Arial"/>
          <w:sz w:val="24"/>
          <w:szCs w:val="24"/>
        </w:rPr>
        <w:t xml:space="preserve">called </w:t>
      </w:r>
      <w:proofErr w:type="spellStart"/>
      <w:r w:rsidR="00142164" w:rsidRPr="001B7549">
        <w:rPr>
          <w:rFonts w:ascii="Arial" w:eastAsia="Times New Roman" w:hAnsi="Arial" w:cs="Arial"/>
          <w:color w:val="000000"/>
          <w:sz w:val="24"/>
          <w:szCs w:val="24"/>
          <w:shd w:val="clear" w:color="auto" w:fill="E4E4FF"/>
        </w:rPr>
        <w:t>CcListener</w:t>
      </w:r>
      <w:proofErr w:type="spellEnd"/>
      <w:r w:rsidR="00142164" w:rsidRPr="001B7549">
        <w:rPr>
          <w:rFonts w:ascii="Arial" w:eastAsia="Times New Roman" w:hAnsi="Arial" w:cs="Arial"/>
          <w:color w:val="000000"/>
          <w:sz w:val="24"/>
          <w:szCs w:val="24"/>
          <w:shd w:val="clear" w:color="auto" w:fill="E4E4FF"/>
        </w:rPr>
        <w:t xml:space="preserve"> </w:t>
      </w:r>
      <w:proofErr w:type="spellStart"/>
      <w:r w:rsidR="00142164" w:rsidRPr="001B7549">
        <w:rPr>
          <w:rFonts w:ascii="Arial" w:eastAsia="Times New Roman" w:hAnsi="Arial" w:cs="Arial"/>
          <w:color w:val="000000"/>
          <w:sz w:val="24"/>
          <w:szCs w:val="24"/>
          <w:shd w:val="clear" w:color="auto" w:fill="E4E4FF"/>
        </w:rPr>
        <w:t>whers</w:t>
      </w:r>
      <w:proofErr w:type="spellEnd"/>
      <w:r w:rsidR="00142164" w:rsidRPr="001B7549">
        <w:rPr>
          <w:rFonts w:ascii="Arial" w:eastAsia="Times New Roman" w:hAnsi="Arial" w:cs="Arial"/>
          <w:color w:val="000000"/>
          <w:sz w:val="24"/>
          <w:szCs w:val="24"/>
          <w:shd w:val="clear" w:color="auto" w:fill="E4E4FF"/>
        </w:rPr>
        <w:t xml:space="preserve"> it contains the following override methods</w:t>
      </w:r>
    </w:p>
    <w:p w14:paraId="2282CB21" w14:textId="10E314BE" w:rsidR="00AF5B03" w:rsidRPr="008D6FA5" w:rsidRDefault="00AF5B03" w:rsidP="00142164">
      <w:pPr>
        <w:pStyle w:val="ListParagraph"/>
        <w:spacing w:before="100" w:beforeAutospacing="1" w:after="100" w:afterAutospacing="1"/>
        <w:rPr>
          <w:rFonts w:cs="Arial"/>
          <w:szCs w:val="24"/>
        </w:rPr>
      </w:pPr>
    </w:p>
    <w:p w14:paraId="697AD25E" w14:textId="56EDD7BD" w:rsidR="00142164" w:rsidRDefault="00142164" w:rsidP="001B7549">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shd w:val="clear" w:color="auto" w:fill="E4E4FF"/>
        </w:rPr>
      </w:pPr>
      <w:proofErr w:type="spellStart"/>
      <w:r w:rsidRPr="00142164">
        <w:rPr>
          <w:rFonts w:ascii="Courier New" w:hAnsi="Courier New" w:cs="Courier New"/>
          <w:color w:val="000000"/>
          <w:sz w:val="18"/>
          <w:szCs w:val="18"/>
          <w:shd w:val="clear" w:color="auto" w:fill="E4E4FF"/>
        </w:rPr>
        <w:t>onMainMenuItemClicked</w:t>
      </w:r>
      <w:proofErr w:type="spellEnd"/>
    </w:p>
    <w:p w14:paraId="0EB76943" w14:textId="50BF2716" w:rsidR="00AF5B03" w:rsidRPr="001B7549" w:rsidRDefault="00AF5B03" w:rsidP="001B7549">
      <w:pPr>
        <w:spacing w:before="100" w:beforeAutospacing="1" w:after="100" w:afterAutospacing="1"/>
        <w:ind w:left="1440"/>
        <w:rPr>
          <w:rFonts w:cs="Arial"/>
          <w:szCs w:val="24"/>
        </w:rPr>
      </w:pPr>
      <w:r w:rsidRPr="001B7549">
        <w:rPr>
          <w:rFonts w:cs="Arial"/>
          <w:szCs w:val="24"/>
        </w:rPr>
        <w:t xml:space="preserve"> </w:t>
      </w:r>
      <w:r w:rsidR="00586C27">
        <w:rPr>
          <w:rFonts w:cs="Arial"/>
          <w:szCs w:val="24"/>
        </w:rPr>
        <w:tab/>
      </w:r>
      <w:r w:rsidRPr="001B7549">
        <w:rPr>
          <w:rFonts w:cs="Arial"/>
          <w:szCs w:val="24"/>
        </w:rPr>
        <w:t>Invoked on click of each button on support home page. This helps in configuring features on main/home page.</w:t>
      </w:r>
    </w:p>
    <w:p w14:paraId="17C546A2"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42164">
        <w:rPr>
          <w:rFonts w:ascii="Courier New" w:hAnsi="Courier New" w:cs="Courier New"/>
          <w:color w:val="000000"/>
          <w:sz w:val="18"/>
          <w:szCs w:val="18"/>
          <w:shd w:val="clear" w:color="auto" w:fill="E4E4FF"/>
        </w:rPr>
        <w:t>onProductMenuItemClicked</w:t>
      </w:r>
      <w:proofErr w:type="spellEnd"/>
    </w:p>
    <w:p w14:paraId="2D4DF2A0" w14:textId="3DF45004" w:rsidR="00AF5B03" w:rsidRDefault="00AF5B03" w:rsidP="00586C27">
      <w:pPr>
        <w:pStyle w:val="ListParagraph"/>
        <w:spacing w:before="100" w:beforeAutospacing="1" w:after="100" w:afterAutospacing="1"/>
        <w:ind w:left="1800" w:firstLine="360"/>
        <w:rPr>
          <w:rFonts w:cs="Arial"/>
          <w:szCs w:val="24"/>
        </w:rPr>
      </w:pPr>
      <w:r w:rsidRPr="00586C27">
        <w:rPr>
          <w:rFonts w:cs="Arial"/>
          <w:szCs w:val="24"/>
        </w:rPr>
        <w:t>Invoked on click of each button on product info page. This helps in configuring features on product info page.</w:t>
      </w:r>
    </w:p>
    <w:p w14:paraId="504B4BBC" w14:textId="77777777" w:rsidR="00586C27" w:rsidRPr="00586C27" w:rsidRDefault="00586C27" w:rsidP="00586C27">
      <w:pPr>
        <w:pStyle w:val="ListParagraph"/>
        <w:spacing w:before="100" w:beforeAutospacing="1" w:after="100" w:afterAutospacing="1"/>
        <w:ind w:left="1800" w:firstLine="360"/>
        <w:rPr>
          <w:rFonts w:cs="Arial"/>
          <w:szCs w:val="24"/>
        </w:rPr>
      </w:pPr>
    </w:p>
    <w:p w14:paraId="1A85F8C6" w14:textId="77777777" w:rsidR="00142164" w:rsidRPr="00142164" w:rsidRDefault="00142164" w:rsidP="00142164">
      <w:pPr>
        <w:pStyle w:val="ListParagraph"/>
        <w:numPr>
          <w:ilvl w:val="0"/>
          <w:numId w:val="2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proofErr w:type="spellStart"/>
      <w:r w:rsidRPr="00142164">
        <w:rPr>
          <w:rFonts w:ascii="Courier New" w:hAnsi="Courier New" w:cs="Courier New"/>
          <w:color w:val="000000"/>
          <w:sz w:val="18"/>
          <w:szCs w:val="18"/>
          <w:shd w:val="clear" w:color="auto" w:fill="E4E4FF"/>
        </w:rPr>
        <w:t>onSocialProviderItemClicked</w:t>
      </w:r>
      <w:proofErr w:type="spellEnd"/>
    </w:p>
    <w:p w14:paraId="2261C250" w14:textId="73A555D8" w:rsidR="00AF5B03" w:rsidRPr="00142164" w:rsidRDefault="00AF5B03" w:rsidP="00586C27">
      <w:pPr>
        <w:spacing w:before="100" w:beforeAutospacing="1" w:after="100" w:afterAutospacing="1"/>
        <w:ind w:left="1440" w:firstLine="720"/>
        <w:rPr>
          <w:rFonts w:cs="Arial"/>
          <w:szCs w:val="24"/>
        </w:rPr>
      </w:pPr>
      <w:r w:rsidRPr="00142164">
        <w:rPr>
          <w:rFonts w:cs="Arial"/>
          <w:szCs w:val="24"/>
        </w:rPr>
        <w:t xml:space="preserve">Invoked on click of each social provider buttons in Contact </w:t>
      </w:r>
      <w:proofErr w:type="gramStart"/>
      <w:r w:rsidRPr="00142164">
        <w:rPr>
          <w:rFonts w:cs="Arial"/>
          <w:szCs w:val="24"/>
        </w:rPr>
        <w:t>us</w:t>
      </w:r>
      <w:proofErr w:type="gramEnd"/>
      <w:r w:rsidRPr="00142164">
        <w:rPr>
          <w:rFonts w:cs="Arial"/>
          <w:szCs w:val="24"/>
        </w:rPr>
        <w:t xml:space="preserve"> page. This helps in configuring list of social list providers. CC by default supports Facebook and Twitter.</w:t>
      </w:r>
    </w:p>
    <w:p w14:paraId="1B6836E7" w14:textId="77777777" w:rsidR="00AF5B03" w:rsidRPr="008D6FA5" w:rsidRDefault="00AF5B03" w:rsidP="00AF5B03">
      <w:pPr>
        <w:pStyle w:val="ListParagraph"/>
        <w:spacing w:before="100" w:beforeAutospacing="1" w:after="100" w:afterAutospacing="1"/>
        <w:ind w:left="2160"/>
        <w:rPr>
          <w:rFonts w:cs="Arial"/>
          <w:szCs w:val="24"/>
        </w:rPr>
      </w:pPr>
    </w:p>
    <w:p w14:paraId="080F0C78" w14:textId="2862DBBA" w:rsidR="00AF5B03" w:rsidRPr="008D6FA5" w:rsidRDefault="00AF5B03" w:rsidP="00AF5B03">
      <w:pPr>
        <w:pStyle w:val="ListParagraph"/>
        <w:numPr>
          <w:ilvl w:val="0"/>
          <w:numId w:val="20"/>
        </w:numPr>
        <w:spacing w:before="100" w:beforeAutospacing="1" w:after="100" w:afterAutospacing="1"/>
        <w:rPr>
          <w:rFonts w:cs="Arial"/>
          <w:lang w:val="en-GB"/>
        </w:rPr>
      </w:pPr>
      <w:r w:rsidRPr="008D6FA5">
        <w:rPr>
          <w:rFonts w:cs="Arial"/>
          <w:szCs w:val="24"/>
        </w:rPr>
        <w:t>A</w:t>
      </w:r>
      <w:r w:rsidR="00142164">
        <w:rPr>
          <w:rFonts w:cs="Arial"/>
          <w:szCs w:val="24"/>
        </w:rPr>
        <w:t xml:space="preserve">pp is required to implement this </w:t>
      </w:r>
      <w:r w:rsidRPr="008D6FA5">
        <w:rPr>
          <w:rFonts w:cs="Arial"/>
          <w:szCs w:val="24"/>
        </w:rPr>
        <w:t xml:space="preserve">to take control on app side for the menu items which is added by verticals. For digital care menu item, library is supposed to take action and app should not ideally override this. If app returns “true” then it means </w:t>
      </w:r>
      <w:r w:rsidRPr="008D6FA5">
        <w:rPr>
          <w:rFonts w:cs="Arial"/>
          <w:szCs w:val="24"/>
        </w:rPr>
        <w:lastRenderedPageBreak/>
        <w:t>that app will take action on click of that button and library will not perform any operation in that case otherwise library will take action if app returns “false”.</w:t>
      </w:r>
    </w:p>
    <w:p w14:paraId="04CDE0B4" w14:textId="77777777" w:rsidR="00BD5DF7" w:rsidRPr="008D6FA5" w:rsidRDefault="00BD5DF7" w:rsidP="00BD5DF7">
      <w:pPr>
        <w:spacing w:before="100" w:beforeAutospacing="1" w:after="100" w:afterAutospacing="1"/>
        <w:ind w:left="360"/>
        <w:rPr>
          <w:rFonts w:cs="Arial"/>
          <w:lang w:val="en-GB"/>
        </w:rPr>
      </w:pPr>
    </w:p>
    <w:p w14:paraId="6931FF87" w14:textId="77777777" w:rsidR="00BD5DF7" w:rsidRPr="008D6FA5" w:rsidRDefault="00BD5DF7" w:rsidP="00BD5DF7">
      <w:pPr>
        <w:spacing w:before="100" w:beforeAutospacing="1" w:after="100" w:afterAutospacing="1"/>
        <w:ind w:left="360"/>
        <w:rPr>
          <w:rFonts w:cs="Arial"/>
          <w:lang w:val="en-GB"/>
        </w:rPr>
      </w:pPr>
    </w:p>
    <w:p w14:paraId="3E24C957" w14:textId="77777777" w:rsidR="00BD5DF7" w:rsidRPr="008D6FA5" w:rsidRDefault="00BD5DF7" w:rsidP="00BD5DF7">
      <w:pPr>
        <w:spacing w:before="100" w:beforeAutospacing="1" w:after="100" w:afterAutospacing="1"/>
        <w:ind w:left="360"/>
        <w:rPr>
          <w:rFonts w:cs="Arial"/>
          <w:lang w:val="en-GB"/>
        </w:rPr>
      </w:pPr>
    </w:p>
    <w:p w14:paraId="244CECA4" w14:textId="77777777" w:rsidR="00BD5DF7" w:rsidRPr="008D6FA5" w:rsidRDefault="00BD5DF7" w:rsidP="00BD5DF7">
      <w:pPr>
        <w:spacing w:before="100" w:beforeAutospacing="1" w:after="100" w:afterAutospacing="1"/>
        <w:ind w:left="360"/>
        <w:rPr>
          <w:rFonts w:cs="Arial"/>
          <w:lang w:val="en-GB"/>
        </w:rPr>
      </w:pPr>
    </w:p>
    <w:p w14:paraId="5D545CB3" w14:textId="7F4DEDF8" w:rsidR="00BD5DF7" w:rsidRPr="008D6FA5" w:rsidRDefault="00E840F9" w:rsidP="00BD5DF7">
      <w:pPr>
        <w:spacing w:before="100" w:beforeAutospacing="1" w:after="100" w:afterAutospacing="1"/>
        <w:ind w:left="360"/>
        <w:rPr>
          <w:rFonts w:cs="Arial"/>
          <w:lang w:val="en-GB"/>
        </w:rPr>
      </w:pPr>
      <w:r w:rsidRPr="008D6FA5">
        <w:rPr>
          <w:rFonts w:cs="Arial"/>
          <w:lang w:val="en-GB"/>
        </w:rPr>
        <w:t>Example</w:t>
      </w:r>
      <w:r w:rsidR="00BD5DF7" w:rsidRPr="008D6FA5">
        <w:rPr>
          <w:rFonts w:cs="Arial"/>
          <w:lang w:val="en-GB"/>
        </w:rPr>
        <w:t>: Air Fryer customization</w:t>
      </w:r>
    </w:p>
    <w:p w14:paraId="17FBD354" w14:textId="3BAD335D" w:rsidR="00BD5DF7" w:rsidRPr="008D6FA5" w:rsidRDefault="00BD5DF7" w:rsidP="00BD5DF7">
      <w:pPr>
        <w:spacing w:before="100" w:beforeAutospacing="1" w:after="100" w:afterAutospacing="1"/>
        <w:ind w:left="360"/>
        <w:rPr>
          <w:rFonts w:cs="Arial"/>
          <w:lang w:val="en-GB"/>
        </w:rPr>
      </w:pPr>
      <w:r w:rsidRPr="008D6FA5">
        <w:rPr>
          <w:rFonts w:cs="Arial"/>
          <w:noProof/>
        </w:rPr>
        <w:lastRenderedPageBreak/>
        <w:drawing>
          <wp:inline distT="0" distB="0" distL="0" distR="0" wp14:anchorId="7E984395" wp14:editId="649B6D1B">
            <wp:extent cx="3121269" cy="8036169"/>
            <wp:effectExtent l="0" t="0" r="3175" b="3175"/>
            <wp:docPr id="1" name="Picture 1" descr="C:\Users\310172792\Desktop\Support_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10172792\Desktop\Support_Screensho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22251" cy="8038697"/>
                    </a:xfrm>
                    <a:prstGeom prst="rect">
                      <a:avLst/>
                    </a:prstGeom>
                    <a:noFill/>
                    <a:ln>
                      <a:noFill/>
                    </a:ln>
                  </pic:spPr>
                </pic:pic>
              </a:graphicData>
            </a:graphic>
          </wp:inline>
        </w:drawing>
      </w:r>
    </w:p>
    <w:p w14:paraId="0C678D6E" w14:textId="77777777" w:rsidR="00AF5B03" w:rsidRPr="008D6FA5" w:rsidRDefault="00AF5B03" w:rsidP="00AF5B03">
      <w:pPr>
        <w:pStyle w:val="Heading1"/>
        <w:rPr>
          <w:rFonts w:cs="Arial"/>
        </w:rPr>
      </w:pPr>
      <w:bookmarkStart w:id="40" w:name="_Toc444883190"/>
      <w:r w:rsidRPr="008D6FA5">
        <w:rPr>
          <w:rFonts w:cs="Arial"/>
        </w:rPr>
        <w:t>Action bar customization</w:t>
      </w:r>
      <w:bookmarkEnd w:id="40"/>
    </w:p>
    <w:p w14:paraId="7BA96C8E" w14:textId="77777777" w:rsidR="00AF5B03" w:rsidRPr="008D6FA5" w:rsidRDefault="00AF5B03" w:rsidP="00AF5B03">
      <w:pPr>
        <w:rPr>
          <w:rFonts w:cs="Arial"/>
          <w:szCs w:val="24"/>
        </w:rPr>
      </w:pPr>
      <w:r w:rsidRPr="008D6FA5">
        <w:rPr>
          <w:rFonts w:cs="Arial"/>
          <w:szCs w:val="24"/>
        </w:rPr>
        <w:t>Here is how we customize navigation/action bar in consumer care module,</w:t>
      </w:r>
    </w:p>
    <w:p w14:paraId="2DB67B3F" w14:textId="77777777" w:rsidR="00AF5B03" w:rsidRPr="008D6FA5" w:rsidRDefault="00AF5B03" w:rsidP="00AF5B03">
      <w:pPr>
        <w:rPr>
          <w:rFonts w:cs="Arial"/>
          <w:szCs w:val="24"/>
        </w:rPr>
      </w:pPr>
    </w:p>
    <w:p w14:paraId="4CA2FCDF"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We allow customization of both Hamburger menu icon and back arrow button in navigation bar.</w:t>
      </w:r>
    </w:p>
    <w:p w14:paraId="23CBE0D0"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which uses navigation bar will go for above option.</w:t>
      </w:r>
    </w:p>
    <w:p w14:paraId="5F7C5152" w14:textId="77777777" w:rsidR="00AF5B03" w:rsidRPr="008D6FA5" w:rsidRDefault="00AF5B03" w:rsidP="00AF5B03">
      <w:pPr>
        <w:pStyle w:val="ListParagraph"/>
        <w:numPr>
          <w:ilvl w:val="0"/>
          <w:numId w:val="17"/>
        </w:numPr>
        <w:contextualSpacing w:val="0"/>
        <w:rPr>
          <w:rFonts w:cs="Arial"/>
          <w:szCs w:val="24"/>
        </w:rPr>
      </w:pPr>
      <w:r w:rsidRPr="008D6FA5">
        <w:rPr>
          <w:rFonts w:cs="Arial"/>
          <w:szCs w:val="24"/>
        </w:rPr>
        <w:t>Projects where in navigation bar is not used, will  have to do the following</w:t>
      </w:r>
    </w:p>
    <w:p w14:paraId="3F4894C0"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Replace hamburger menu icon with back arrow icon.</w:t>
      </w:r>
    </w:p>
    <w:p w14:paraId="5E7F5B0C" w14:textId="77777777" w:rsidR="00AF5B03" w:rsidRPr="008D6FA5" w:rsidRDefault="00AF5B03" w:rsidP="00AF5B03">
      <w:pPr>
        <w:pStyle w:val="ListParagraph"/>
        <w:numPr>
          <w:ilvl w:val="0"/>
          <w:numId w:val="18"/>
        </w:numPr>
        <w:contextualSpacing w:val="0"/>
        <w:rPr>
          <w:rFonts w:cs="Arial"/>
          <w:szCs w:val="24"/>
        </w:rPr>
      </w:pPr>
      <w:r w:rsidRPr="008D6FA5">
        <w:rPr>
          <w:rFonts w:cs="Arial"/>
          <w:szCs w:val="24"/>
        </w:rPr>
        <w:t>Set navigation bar background color same as screen background color.</w:t>
      </w:r>
    </w:p>
    <w:p w14:paraId="56D4B845" w14:textId="22D1BBAF" w:rsidR="00AF5B03" w:rsidRPr="008D6FA5" w:rsidRDefault="00AF5B03" w:rsidP="00AF5B03">
      <w:pPr>
        <w:pStyle w:val="ListParagraph"/>
        <w:numPr>
          <w:ilvl w:val="0"/>
          <w:numId w:val="18"/>
        </w:numPr>
        <w:contextualSpacing w:val="0"/>
        <w:rPr>
          <w:rFonts w:cs="Arial"/>
          <w:szCs w:val="24"/>
        </w:rPr>
      </w:pPr>
      <w:r w:rsidRPr="008D6FA5">
        <w:rPr>
          <w:rFonts w:cs="Arial"/>
          <w:szCs w:val="24"/>
        </w:rPr>
        <w:t xml:space="preserve">Sets a </w:t>
      </w:r>
      <w:r w:rsidR="008D2958" w:rsidRPr="008D6FA5">
        <w:rPr>
          <w:rFonts w:cs="Arial"/>
          <w:szCs w:val="24"/>
        </w:rPr>
        <w:t>Boolean</w:t>
      </w:r>
      <w:r w:rsidRPr="008D6FA5">
        <w:rPr>
          <w:rFonts w:cs="Arial"/>
          <w:szCs w:val="24"/>
        </w:rPr>
        <w:t xml:space="preserve"> in </w:t>
      </w:r>
      <w:proofErr w:type="spellStart"/>
      <w:r w:rsidRPr="008D6FA5">
        <w:rPr>
          <w:rFonts w:cs="Arial"/>
          <w:szCs w:val="24"/>
        </w:rPr>
        <w:t>config</w:t>
      </w:r>
      <w:proofErr w:type="spellEnd"/>
      <w:r w:rsidRPr="008D6FA5">
        <w:rPr>
          <w:rFonts w:cs="Arial"/>
          <w:szCs w:val="24"/>
        </w:rPr>
        <w:t xml:space="preserve"> file which says hamburger menu title required as “False”, in this case navigation bar title will not be shown in consumer care.</w:t>
      </w:r>
    </w:p>
    <w:p w14:paraId="39AE11E6" w14:textId="77777777" w:rsidR="00AF5B03" w:rsidRPr="008D6FA5" w:rsidRDefault="00AF5B03" w:rsidP="00AF5B03">
      <w:pPr>
        <w:pStyle w:val="ListParagraph"/>
        <w:numPr>
          <w:ilvl w:val="0"/>
          <w:numId w:val="17"/>
        </w:numPr>
        <w:ind w:left="795"/>
        <w:contextualSpacing w:val="0"/>
        <w:rPr>
          <w:rFonts w:cs="Arial"/>
          <w:szCs w:val="24"/>
        </w:rPr>
      </w:pPr>
      <w:r w:rsidRPr="008D6FA5">
        <w:rPr>
          <w:rFonts w:cs="Arial"/>
          <w:szCs w:val="24"/>
        </w:rPr>
        <w:t>Projects which uses spring board, replaces hamburger menu with spring board icon.</w:t>
      </w:r>
    </w:p>
    <w:p w14:paraId="7A991E43" w14:textId="77777777" w:rsidR="00B25B22" w:rsidRDefault="00B25B22" w:rsidP="00B25B22">
      <w:pPr>
        <w:pStyle w:val="Heading1"/>
        <w:rPr>
          <w:rStyle w:val="dac-header-crumbs-link"/>
        </w:rPr>
      </w:pPr>
      <w:bookmarkStart w:id="41" w:name="_Toc433199531"/>
      <w:bookmarkStart w:id="42" w:name="_Toc444883191"/>
      <w:r>
        <w:rPr>
          <w:rStyle w:val="dac-header-crumbs-link"/>
        </w:rPr>
        <w:t>Supporting apps with Over 65K Methods</w:t>
      </w:r>
      <w:bookmarkEnd w:id="41"/>
      <w:bookmarkEnd w:id="42"/>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666580" w:rsidP="00B25B22">
      <w:pPr>
        <w:pStyle w:val="BodyText"/>
        <w:ind w:left="720"/>
        <w:rPr>
          <w:lang w:val="en-GB"/>
        </w:rPr>
      </w:pPr>
      <w:hyperlink r:id="rId15"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 xml:space="preserve">According to this do following changes in </w:t>
      </w:r>
      <w:proofErr w:type="spellStart"/>
      <w:r>
        <w:rPr>
          <w:lang w:val="en-GB"/>
        </w:rPr>
        <w:t>gradle</w:t>
      </w:r>
      <w:proofErr w:type="spellEnd"/>
      <w:r>
        <w:rPr>
          <w:lang w:val="en-GB"/>
        </w:rPr>
        <w:t xml:space="preserve"> and application class</w:t>
      </w:r>
    </w:p>
    <w:p w14:paraId="5ECC363E" w14:textId="77777777" w:rsidR="00B25B22" w:rsidRDefault="00B25B22" w:rsidP="00B25B22">
      <w:pPr>
        <w:pStyle w:val="BodyText"/>
        <w:ind w:left="720"/>
        <w:rPr>
          <w:lang w:val="en-GB"/>
        </w:rPr>
      </w:pPr>
      <w:r>
        <w:rPr>
          <w:lang w:val="en-GB"/>
        </w:rPr>
        <w:t xml:space="preserve">In </w:t>
      </w:r>
      <w:proofErr w:type="spellStart"/>
      <w:r>
        <w:rPr>
          <w:lang w:val="en-GB"/>
        </w:rPr>
        <w:t>Gradle</w:t>
      </w:r>
      <w:proofErr w:type="spellEnd"/>
      <w:r>
        <w:rPr>
          <w:lang w:val="en-GB"/>
        </w:rPr>
        <w:t xml:space="preserve"> file: </w:t>
      </w:r>
    </w:p>
    <w:p w14:paraId="5B49E102" w14:textId="34793370" w:rsidR="00B25B22" w:rsidRPr="005F1466" w:rsidRDefault="00B25B22" w:rsidP="00B25B22">
      <w:pPr>
        <w:pStyle w:val="HTMLPreformatted"/>
        <w:shd w:val="clear" w:color="auto" w:fill="FFFFFF"/>
        <w:ind w:left="720"/>
        <w:rPr>
          <w:color w:val="000000"/>
          <w:sz w:val="18"/>
          <w:szCs w:val="18"/>
          <w:highlight w:val="lightGray"/>
        </w:rPr>
      </w:pPr>
      <w:proofErr w:type="gramStart"/>
      <w:r w:rsidRPr="005F1466">
        <w:rPr>
          <w:color w:val="000000"/>
          <w:sz w:val="18"/>
          <w:szCs w:val="18"/>
          <w:highlight w:val="lightGray"/>
        </w:rPr>
        <w:t>an</w:t>
      </w:r>
      <w:r w:rsidR="00E86EBE">
        <w:rPr>
          <w:color w:val="000000"/>
          <w:sz w:val="18"/>
          <w:szCs w:val="18"/>
          <w:highlight w:val="lightGray"/>
        </w:rPr>
        <w:t>droid</w:t>
      </w:r>
      <w:proofErr w:type="gramEnd"/>
      <w:r w:rsidR="00E86EBE">
        <w:rPr>
          <w:color w:val="000000"/>
          <w:sz w:val="18"/>
          <w:szCs w:val="18"/>
          <w:highlight w:val="lightGray"/>
        </w:rPr>
        <w:t xml:space="preserve"> {</w:t>
      </w:r>
      <w:r w:rsidR="00E86EBE">
        <w:rPr>
          <w:color w:val="000000"/>
          <w:sz w:val="18"/>
          <w:szCs w:val="18"/>
          <w:highlight w:val="lightGray"/>
        </w:rPr>
        <w:br/>
        <w:t xml:space="preserve">    </w:t>
      </w:r>
      <w:proofErr w:type="spellStart"/>
      <w:r w:rsidR="00E86EBE">
        <w:rPr>
          <w:color w:val="000000"/>
          <w:sz w:val="18"/>
          <w:szCs w:val="18"/>
          <w:highlight w:val="lightGray"/>
        </w:rPr>
        <w:t>compileSdkVersion</w:t>
      </w:r>
      <w:proofErr w:type="spellEnd"/>
      <w:r w:rsidR="00E86EBE">
        <w:rPr>
          <w:color w:val="000000"/>
          <w:sz w:val="18"/>
          <w:szCs w:val="18"/>
          <w:highlight w:val="lightGray"/>
        </w:rPr>
        <w:t xml:space="preserve"> 24</w:t>
      </w:r>
      <w:r w:rsidRPr="005F1466">
        <w:rPr>
          <w:color w:val="000000"/>
          <w:sz w:val="18"/>
          <w:szCs w:val="18"/>
          <w:highlight w:val="lightGray"/>
        </w:rPr>
        <w:br/>
        <w:t xml:space="preserve">    </w:t>
      </w:r>
      <w:proofErr w:type="spellStart"/>
      <w:r w:rsidRPr="005F1466">
        <w:rPr>
          <w:color w:val="000000"/>
          <w:sz w:val="18"/>
          <w:szCs w:val="18"/>
          <w:highlight w:val="lightGray"/>
        </w:rPr>
        <w:t>buildToolsVersion</w:t>
      </w:r>
      <w:proofErr w:type="spellEnd"/>
      <w:r w:rsidRPr="005F1466">
        <w:rPr>
          <w:color w:val="000000"/>
          <w:sz w:val="18"/>
          <w:szCs w:val="18"/>
          <w:highlight w:val="lightGray"/>
        </w:rPr>
        <w:t xml:space="preserve"> "2</w:t>
      </w:r>
      <w:r w:rsidR="00E86EBE">
        <w:rPr>
          <w:color w:val="000000"/>
          <w:sz w:val="18"/>
          <w:szCs w:val="18"/>
          <w:highlight w:val="lightGray"/>
        </w:rPr>
        <w:t>4</w:t>
      </w:r>
      <w:r w:rsidR="00445915">
        <w:rPr>
          <w:color w:val="000000"/>
          <w:sz w:val="18"/>
          <w:szCs w:val="18"/>
          <w:highlight w:val="lightGray"/>
        </w:rPr>
        <w:t>.0.3</w:t>
      </w:r>
      <w:r w:rsidRPr="005F1466">
        <w:rPr>
          <w:color w:val="000000"/>
          <w:sz w:val="18"/>
          <w:szCs w:val="18"/>
          <w:highlight w:val="lightGray"/>
        </w:rPr>
        <w:t>"</w:t>
      </w:r>
      <w:r w:rsidRPr="005F1466">
        <w:rPr>
          <w:color w:val="000000"/>
          <w:sz w:val="18"/>
          <w:szCs w:val="18"/>
          <w:highlight w:val="lightGray"/>
        </w:rPr>
        <w:br/>
      </w:r>
      <w:r w:rsidRPr="005F1466">
        <w:rPr>
          <w:color w:val="000000"/>
          <w:sz w:val="18"/>
          <w:szCs w:val="18"/>
          <w:highlight w:val="lightGray"/>
        </w:rPr>
        <w:br/>
        <w:t xml:space="preserve">    </w:t>
      </w:r>
      <w:proofErr w:type="spellStart"/>
      <w:r w:rsidRPr="005F1466">
        <w:rPr>
          <w:color w:val="000000"/>
          <w:sz w:val="18"/>
          <w:szCs w:val="18"/>
          <w:highlight w:val="lightGray"/>
        </w:rPr>
        <w:t>defaultConfig</w:t>
      </w:r>
      <w:proofErr w:type="spellEnd"/>
      <w:r w:rsidRPr="005F1466">
        <w:rPr>
          <w:color w:val="000000"/>
          <w:sz w:val="18"/>
          <w:szCs w:val="18"/>
          <w:highlight w:val="lightGray"/>
        </w:rPr>
        <w:t xml:space="preserve"> {</w:t>
      </w:r>
      <w:r w:rsidRPr="005F1466">
        <w:rPr>
          <w:color w:val="000000"/>
          <w:sz w:val="18"/>
          <w:szCs w:val="18"/>
          <w:highlight w:val="lightGray"/>
        </w:rPr>
        <w:br/>
        <w:t xml:space="preserve">    </w:t>
      </w:r>
      <w:r w:rsidR="00A94898">
        <w:rPr>
          <w:color w:val="000000"/>
          <w:sz w:val="18"/>
          <w:szCs w:val="18"/>
          <w:highlight w:val="lightGray"/>
        </w:rPr>
        <w:t>    ...</w:t>
      </w:r>
      <w:r w:rsidR="00A94898">
        <w:rPr>
          <w:color w:val="000000"/>
          <w:sz w:val="18"/>
          <w:szCs w:val="18"/>
          <w:highlight w:val="lightGray"/>
        </w:rPr>
        <w:br/>
        <w:t xml:space="preserve">        </w:t>
      </w:r>
      <w:proofErr w:type="spellStart"/>
      <w:r w:rsidR="00A94898">
        <w:rPr>
          <w:color w:val="000000"/>
          <w:sz w:val="18"/>
          <w:szCs w:val="18"/>
          <w:highlight w:val="lightGray"/>
        </w:rPr>
        <w:t>minSdkVersion</w:t>
      </w:r>
      <w:proofErr w:type="spellEnd"/>
      <w:r w:rsidR="00A94898">
        <w:rPr>
          <w:color w:val="000000"/>
          <w:sz w:val="18"/>
          <w:szCs w:val="18"/>
          <w:highlight w:val="lightGray"/>
        </w:rPr>
        <w:t xml:space="preserve"> 19</w:t>
      </w:r>
      <w:r w:rsidRPr="005F1466">
        <w:rPr>
          <w:color w:val="000000"/>
          <w:sz w:val="18"/>
          <w:szCs w:val="18"/>
          <w:highlight w:val="lightGray"/>
        </w:rPr>
        <w:br/>
        <w:t xml:space="preserve">        </w:t>
      </w:r>
      <w:proofErr w:type="spellStart"/>
      <w:r w:rsidRPr="005F1466">
        <w:rPr>
          <w:color w:val="000000"/>
          <w:sz w:val="18"/>
          <w:szCs w:val="18"/>
          <w:highlight w:val="lightGray"/>
        </w:rPr>
        <w:t>targetSdkVersion</w:t>
      </w:r>
      <w:proofErr w:type="spellEnd"/>
      <w:r w:rsidRPr="005F1466">
        <w:rPr>
          <w:color w:val="000000"/>
          <w:sz w:val="18"/>
          <w:szCs w:val="18"/>
          <w:highlight w:val="lightGray"/>
        </w:rPr>
        <w:t xml:space="preserve"> 2</w:t>
      </w:r>
      <w:r w:rsidR="00E86EBE">
        <w:rPr>
          <w:color w:val="000000"/>
          <w:sz w:val="18"/>
          <w:szCs w:val="18"/>
          <w:highlight w:val="lightGray"/>
        </w:rPr>
        <w:t>4</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xml:space="preserve">// Enabling </w:t>
      </w:r>
      <w:proofErr w:type="spellStart"/>
      <w:r w:rsidRPr="005F1466">
        <w:rPr>
          <w:color w:val="000000"/>
          <w:sz w:val="18"/>
          <w:szCs w:val="18"/>
          <w:highlight w:val="yellow"/>
        </w:rPr>
        <w:t>multidex</w:t>
      </w:r>
      <w:proofErr w:type="spellEnd"/>
      <w:r w:rsidRPr="005F1466">
        <w:rPr>
          <w:color w:val="000000"/>
          <w:sz w:val="18"/>
          <w:szCs w:val="18"/>
          <w:highlight w:val="yellow"/>
        </w:rPr>
        <w:t xml:space="preserve"> support.</w:t>
      </w:r>
      <w:r w:rsidRPr="005F1466">
        <w:rPr>
          <w:color w:val="000000"/>
          <w:sz w:val="18"/>
          <w:szCs w:val="18"/>
          <w:highlight w:val="yellow"/>
        </w:rPr>
        <w:br/>
        <w:t xml:space="preserve">        </w:t>
      </w:r>
      <w:proofErr w:type="spellStart"/>
      <w:r w:rsidRPr="005F1466">
        <w:rPr>
          <w:color w:val="000000"/>
          <w:sz w:val="18"/>
          <w:szCs w:val="18"/>
          <w:highlight w:val="yellow"/>
        </w:rPr>
        <w:t>multiDexEnabled</w:t>
      </w:r>
      <w:proofErr w:type="spellEnd"/>
      <w:r w:rsidRPr="005F1466">
        <w:rPr>
          <w:color w:val="000000"/>
          <w:sz w:val="18"/>
          <w:szCs w:val="18"/>
          <w:highlight w:val="yellow"/>
        </w:rPr>
        <w:t xml:space="preserve">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r>
      <w:proofErr w:type="gramStart"/>
      <w:r w:rsidRPr="005F1466">
        <w:rPr>
          <w:color w:val="000000"/>
          <w:sz w:val="18"/>
          <w:szCs w:val="18"/>
          <w:highlight w:val="lightGray"/>
        </w:rPr>
        <w:t>}</w:t>
      </w:r>
      <w:proofErr w:type="gramEnd"/>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 xml:space="preserve">public void </w:t>
      </w:r>
      <w:proofErr w:type="spellStart"/>
      <w:proofErr w:type="gramStart"/>
      <w:r w:rsidRPr="005F1466">
        <w:rPr>
          <w:color w:val="000000"/>
          <w:sz w:val="18"/>
          <w:szCs w:val="18"/>
          <w:highlight w:val="lightGray"/>
        </w:rPr>
        <w:t>onCreate</w:t>
      </w:r>
      <w:proofErr w:type="spellEnd"/>
      <w:r w:rsidRPr="005F1466">
        <w:rPr>
          <w:color w:val="000000"/>
          <w:sz w:val="18"/>
          <w:szCs w:val="18"/>
          <w:highlight w:val="lightGray"/>
        </w:rPr>
        <w:t>(</w:t>
      </w:r>
      <w:proofErr w:type="gramEnd"/>
      <w:r w:rsidRPr="005F1466">
        <w:rPr>
          <w:color w:val="000000"/>
          <w:sz w:val="18"/>
          <w:szCs w:val="18"/>
          <w:highlight w:val="lightGray"/>
        </w:rPr>
        <w:t>) {</w:t>
      </w:r>
      <w:r w:rsidRPr="005F1466">
        <w:rPr>
          <w:color w:val="000000"/>
          <w:sz w:val="18"/>
          <w:szCs w:val="18"/>
          <w:highlight w:val="lightGray"/>
        </w:rPr>
        <w:br/>
      </w:r>
      <w:r w:rsidRPr="005F1466">
        <w:rPr>
          <w:color w:val="000000"/>
          <w:sz w:val="18"/>
          <w:szCs w:val="18"/>
          <w:highlight w:val="yellow"/>
        </w:rPr>
        <w:t xml:space="preserve">   </w:t>
      </w:r>
      <w:proofErr w:type="spellStart"/>
      <w:r w:rsidRPr="005F1466">
        <w:rPr>
          <w:color w:val="000000"/>
          <w:sz w:val="18"/>
          <w:szCs w:val="18"/>
          <w:highlight w:val="yellow"/>
        </w:rPr>
        <w:t>MultiDex.install</w:t>
      </w:r>
      <w:proofErr w:type="spellEnd"/>
      <w:r w:rsidRPr="005F1466">
        <w:rPr>
          <w:color w:val="000000"/>
          <w:sz w:val="18"/>
          <w:szCs w:val="18"/>
          <w:highlight w:val="yellow"/>
        </w:rPr>
        <w:t>(this);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w:t>
      </w:r>
      <w:proofErr w:type="spellStart"/>
      <w:proofErr w:type="gramStart"/>
      <w:r w:rsidRPr="005F1466">
        <w:rPr>
          <w:color w:val="000000"/>
          <w:sz w:val="18"/>
          <w:szCs w:val="18"/>
          <w:highlight w:val="lightGray"/>
        </w:rPr>
        <w:t>Super.onCreate</w:t>
      </w:r>
      <w:proofErr w:type="spellEnd"/>
      <w:r w:rsidRPr="005F1466">
        <w:rPr>
          <w:color w:val="000000"/>
          <w:sz w:val="18"/>
          <w:szCs w:val="18"/>
          <w:highlight w:val="lightGray"/>
        </w:rPr>
        <w:t>(</w:t>
      </w:r>
      <w:proofErr w:type="gramEnd"/>
      <w:r w:rsidRPr="005F1466">
        <w:rPr>
          <w:color w:val="000000"/>
          <w:sz w:val="18"/>
          <w:szCs w:val="18"/>
          <w:highlight w:val="lightGray"/>
        </w:rPr>
        <w:t>);</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639E2467" w14:textId="4D585861" w:rsidR="00490928" w:rsidRDefault="0005093C" w:rsidP="00FF7B65">
      <w:pPr>
        <w:pStyle w:val="Heading1"/>
        <w:rPr>
          <w:rFonts w:cs="Arial"/>
        </w:rPr>
      </w:pPr>
      <w:bookmarkStart w:id="43" w:name="_Toc444883192"/>
      <w:r>
        <w:rPr>
          <w:rFonts w:cs="Arial"/>
        </w:rPr>
        <w:t>Supported Languages</w:t>
      </w:r>
      <w:bookmarkEnd w:id="43"/>
    </w:p>
    <w:p w14:paraId="613F1D6A" w14:textId="77777777" w:rsidR="0005093C" w:rsidRDefault="0005093C" w:rsidP="0005093C">
      <w:pPr>
        <w:pStyle w:val="BodyText"/>
        <w:rPr>
          <w:lang w:val="en-GB"/>
        </w:rPr>
      </w:pPr>
    </w:p>
    <w:tbl>
      <w:tblPr>
        <w:tblW w:w="8640" w:type="dxa"/>
        <w:tblInd w:w="93" w:type="dxa"/>
        <w:tblLook w:val="04A0" w:firstRow="1" w:lastRow="0" w:firstColumn="1" w:lastColumn="0" w:noHBand="0" w:noVBand="1"/>
      </w:tblPr>
      <w:tblGrid>
        <w:gridCol w:w="1364"/>
        <w:gridCol w:w="1391"/>
        <w:gridCol w:w="1457"/>
        <w:gridCol w:w="1600"/>
        <w:gridCol w:w="1484"/>
        <w:gridCol w:w="1580"/>
      </w:tblGrid>
      <w:tr w:rsidR="0005093C" w:rsidRPr="0005093C" w14:paraId="78C17353" w14:textId="77777777" w:rsidTr="0005093C">
        <w:trPr>
          <w:trHeight w:val="780"/>
        </w:trPr>
        <w:tc>
          <w:tcPr>
            <w:tcW w:w="1360" w:type="dxa"/>
            <w:tcBorders>
              <w:top w:val="single" w:sz="8" w:space="0" w:color="auto"/>
              <w:left w:val="single" w:sz="8" w:space="0" w:color="auto"/>
              <w:bottom w:val="single" w:sz="8" w:space="0" w:color="auto"/>
              <w:right w:val="single" w:sz="8" w:space="0" w:color="auto"/>
            </w:tcBorders>
            <w:shd w:val="clear" w:color="000000" w:fill="FFFFFF"/>
            <w:vAlign w:val="center"/>
            <w:hideMark/>
          </w:tcPr>
          <w:p w14:paraId="4BDD23CD" w14:textId="77777777" w:rsidR="0005093C" w:rsidRPr="0005093C" w:rsidRDefault="0005093C" w:rsidP="0005093C">
            <w:pPr>
              <w:rPr>
                <w:rFonts w:cs="Arial"/>
                <w:color w:val="000000"/>
                <w:szCs w:val="24"/>
              </w:rPr>
            </w:pPr>
            <w:r w:rsidRPr="0005093C">
              <w:rPr>
                <w:rFonts w:cs="Arial"/>
                <w:color w:val="000000"/>
                <w:szCs w:val="24"/>
              </w:rPr>
              <w:lastRenderedPageBreak/>
              <w:t>English</w:t>
            </w:r>
          </w:p>
        </w:tc>
        <w:tc>
          <w:tcPr>
            <w:tcW w:w="1420" w:type="dxa"/>
            <w:tcBorders>
              <w:top w:val="single" w:sz="8" w:space="0" w:color="auto"/>
              <w:left w:val="nil"/>
              <w:bottom w:val="single" w:sz="8" w:space="0" w:color="auto"/>
              <w:right w:val="single" w:sz="8" w:space="0" w:color="auto"/>
            </w:tcBorders>
            <w:shd w:val="clear" w:color="000000" w:fill="FFFFFF"/>
            <w:vAlign w:val="center"/>
            <w:hideMark/>
          </w:tcPr>
          <w:p w14:paraId="7DB33AD9" w14:textId="77777777" w:rsidR="0005093C" w:rsidRPr="0005093C" w:rsidRDefault="0005093C" w:rsidP="0005093C">
            <w:pPr>
              <w:rPr>
                <w:rFonts w:cs="Arial"/>
                <w:color w:val="000000"/>
                <w:szCs w:val="24"/>
              </w:rPr>
            </w:pPr>
            <w:r w:rsidRPr="0005093C">
              <w:rPr>
                <w:rFonts w:cs="Arial"/>
                <w:color w:val="000000"/>
                <w:szCs w:val="24"/>
              </w:rPr>
              <w:t>German</w:t>
            </w:r>
          </w:p>
        </w:tc>
        <w:tc>
          <w:tcPr>
            <w:tcW w:w="1200" w:type="dxa"/>
            <w:tcBorders>
              <w:top w:val="single" w:sz="8" w:space="0" w:color="auto"/>
              <w:left w:val="nil"/>
              <w:bottom w:val="single" w:sz="8" w:space="0" w:color="auto"/>
              <w:right w:val="single" w:sz="8" w:space="0" w:color="auto"/>
            </w:tcBorders>
            <w:shd w:val="clear" w:color="000000" w:fill="FFFFFF"/>
            <w:vAlign w:val="center"/>
            <w:hideMark/>
          </w:tcPr>
          <w:p w14:paraId="5FE58CB1" w14:textId="77777777" w:rsidR="0005093C" w:rsidRPr="0005093C" w:rsidRDefault="0005093C" w:rsidP="0005093C">
            <w:pPr>
              <w:rPr>
                <w:rFonts w:cs="Arial"/>
                <w:color w:val="000000"/>
                <w:szCs w:val="24"/>
              </w:rPr>
            </w:pPr>
            <w:r w:rsidRPr="0005093C">
              <w:rPr>
                <w:rFonts w:cs="Arial"/>
                <w:color w:val="000000"/>
                <w:szCs w:val="24"/>
              </w:rPr>
              <w:t>French (FR)</w:t>
            </w:r>
          </w:p>
        </w:tc>
        <w:tc>
          <w:tcPr>
            <w:tcW w:w="1600" w:type="dxa"/>
            <w:tcBorders>
              <w:top w:val="single" w:sz="8" w:space="0" w:color="auto"/>
              <w:left w:val="nil"/>
              <w:bottom w:val="single" w:sz="8" w:space="0" w:color="auto"/>
              <w:right w:val="single" w:sz="8" w:space="0" w:color="auto"/>
            </w:tcBorders>
            <w:shd w:val="clear" w:color="000000" w:fill="FFFFFF"/>
            <w:vAlign w:val="center"/>
            <w:hideMark/>
          </w:tcPr>
          <w:p w14:paraId="045357DE" w14:textId="77777777" w:rsidR="0005093C" w:rsidRPr="0005093C" w:rsidRDefault="0005093C" w:rsidP="0005093C">
            <w:pPr>
              <w:rPr>
                <w:rFonts w:cs="Arial"/>
                <w:color w:val="000000"/>
                <w:szCs w:val="24"/>
              </w:rPr>
            </w:pPr>
            <w:r w:rsidRPr="0005093C">
              <w:rPr>
                <w:rFonts w:cs="Arial"/>
                <w:color w:val="000000"/>
                <w:szCs w:val="24"/>
              </w:rPr>
              <w:t>Simplified Chinese</w:t>
            </w:r>
          </w:p>
        </w:tc>
        <w:tc>
          <w:tcPr>
            <w:tcW w:w="1480" w:type="dxa"/>
            <w:tcBorders>
              <w:top w:val="single" w:sz="8" w:space="0" w:color="auto"/>
              <w:left w:val="nil"/>
              <w:bottom w:val="single" w:sz="8" w:space="0" w:color="auto"/>
              <w:right w:val="single" w:sz="8" w:space="0" w:color="auto"/>
            </w:tcBorders>
            <w:shd w:val="clear" w:color="000000" w:fill="FFFFFF"/>
            <w:vAlign w:val="center"/>
            <w:hideMark/>
          </w:tcPr>
          <w:p w14:paraId="0C5E92E7" w14:textId="77777777" w:rsidR="0005093C" w:rsidRPr="0005093C" w:rsidRDefault="0005093C" w:rsidP="0005093C">
            <w:pPr>
              <w:rPr>
                <w:rFonts w:cs="Arial"/>
                <w:color w:val="000000"/>
                <w:szCs w:val="24"/>
              </w:rPr>
            </w:pPr>
            <w:r w:rsidRPr="0005093C">
              <w:rPr>
                <w:rFonts w:cs="Arial"/>
                <w:color w:val="000000"/>
                <w:szCs w:val="24"/>
              </w:rPr>
              <w:t>Traditional Chinese</w:t>
            </w:r>
          </w:p>
        </w:tc>
        <w:tc>
          <w:tcPr>
            <w:tcW w:w="1580" w:type="dxa"/>
            <w:tcBorders>
              <w:top w:val="single" w:sz="8" w:space="0" w:color="auto"/>
              <w:left w:val="nil"/>
              <w:bottom w:val="single" w:sz="8" w:space="0" w:color="auto"/>
              <w:right w:val="single" w:sz="8" w:space="0" w:color="auto"/>
            </w:tcBorders>
            <w:shd w:val="clear" w:color="000000" w:fill="FFFFFF"/>
            <w:vAlign w:val="center"/>
            <w:hideMark/>
          </w:tcPr>
          <w:p w14:paraId="233664B0" w14:textId="77777777" w:rsidR="0005093C" w:rsidRPr="0005093C" w:rsidRDefault="0005093C" w:rsidP="0005093C">
            <w:pPr>
              <w:rPr>
                <w:rFonts w:cs="Arial"/>
                <w:color w:val="000000"/>
                <w:szCs w:val="24"/>
              </w:rPr>
            </w:pPr>
            <w:r w:rsidRPr="0005093C">
              <w:rPr>
                <w:rFonts w:cs="Arial"/>
                <w:color w:val="000000"/>
                <w:szCs w:val="24"/>
              </w:rPr>
              <w:t>Portuguese (EU)</w:t>
            </w:r>
          </w:p>
        </w:tc>
      </w:tr>
      <w:tr w:rsidR="0005093C" w:rsidRPr="0005093C" w14:paraId="06DA08C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0722A9E" w14:textId="77777777" w:rsidR="0005093C" w:rsidRPr="0005093C" w:rsidRDefault="0005093C" w:rsidP="0005093C">
            <w:pPr>
              <w:rPr>
                <w:rFonts w:cs="Arial"/>
                <w:color w:val="000000"/>
                <w:szCs w:val="24"/>
              </w:rPr>
            </w:pPr>
            <w:r w:rsidRPr="0005093C">
              <w:rPr>
                <w:rFonts w:cs="Arial"/>
                <w:color w:val="000000"/>
                <w:szCs w:val="24"/>
              </w:rPr>
              <w:t>Russian</w:t>
            </w:r>
          </w:p>
        </w:tc>
        <w:tc>
          <w:tcPr>
            <w:tcW w:w="1420" w:type="dxa"/>
            <w:tcBorders>
              <w:top w:val="nil"/>
              <w:left w:val="nil"/>
              <w:bottom w:val="single" w:sz="8" w:space="0" w:color="auto"/>
              <w:right w:val="single" w:sz="8" w:space="0" w:color="auto"/>
            </w:tcBorders>
            <w:shd w:val="clear" w:color="000000" w:fill="FFFFFF"/>
            <w:vAlign w:val="center"/>
            <w:hideMark/>
          </w:tcPr>
          <w:p w14:paraId="26D9C5CB" w14:textId="77777777" w:rsidR="0005093C" w:rsidRPr="0005093C" w:rsidRDefault="0005093C" w:rsidP="0005093C">
            <w:pPr>
              <w:rPr>
                <w:rFonts w:cs="Arial"/>
                <w:color w:val="000000"/>
                <w:szCs w:val="24"/>
              </w:rPr>
            </w:pPr>
            <w:r w:rsidRPr="0005093C">
              <w:rPr>
                <w:rFonts w:cs="Arial"/>
                <w:color w:val="000000"/>
                <w:szCs w:val="24"/>
              </w:rPr>
              <w:t>Arabic</w:t>
            </w:r>
          </w:p>
        </w:tc>
        <w:tc>
          <w:tcPr>
            <w:tcW w:w="1200" w:type="dxa"/>
            <w:tcBorders>
              <w:top w:val="nil"/>
              <w:left w:val="nil"/>
              <w:bottom w:val="single" w:sz="8" w:space="0" w:color="auto"/>
              <w:right w:val="single" w:sz="8" w:space="0" w:color="auto"/>
            </w:tcBorders>
            <w:shd w:val="clear" w:color="000000" w:fill="FFFFFF"/>
            <w:vAlign w:val="center"/>
            <w:hideMark/>
          </w:tcPr>
          <w:p w14:paraId="0B85C0C9" w14:textId="77777777" w:rsidR="0005093C" w:rsidRPr="0005093C" w:rsidRDefault="0005093C" w:rsidP="0005093C">
            <w:pPr>
              <w:rPr>
                <w:rFonts w:cs="Arial"/>
                <w:color w:val="000000"/>
                <w:szCs w:val="24"/>
              </w:rPr>
            </w:pPr>
            <w:r w:rsidRPr="0005093C">
              <w:rPr>
                <w:rFonts w:cs="Arial"/>
                <w:color w:val="000000"/>
                <w:szCs w:val="24"/>
              </w:rPr>
              <w:t>Japanese</w:t>
            </w:r>
          </w:p>
        </w:tc>
        <w:tc>
          <w:tcPr>
            <w:tcW w:w="1600" w:type="dxa"/>
            <w:tcBorders>
              <w:top w:val="nil"/>
              <w:left w:val="nil"/>
              <w:bottom w:val="single" w:sz="8" w:space="0" w:color="auto"/>
              <w:right w:val="single" w:sz="8" w:space="0" w:color="auto"/>
            </w:tcBorders>
            <w:shd w:val="clear" w:color="000000" w:fill="FFFFFF"/>
            <w:vAlign w:val="center"/>
            <w:hideMark/>
          </w:tcPr>
          <w:p w14:paraId="25418FCD" w14:textId="77777777" w:rsidR="0005093C" w:rsidRPr="0005093C" w:rsidRDefault="0005093C" w:rsidP="0005093C">
            <w:pPr>
              <w:rPr>
                <w:rFonts w:cs="Arial"/>
                <w:color w:val="000000"/>
                <w:szCs w:val="24"/>
              </w:rPr>
            </w:pPr>
            <w:r w:rsidRPr="0005093C">
              <w:rPr>
                <w:rFonts w:cs="Arial"/>
                <w:color w:val="000000"/>
                <w:szCs w:val="24"/>
              </w:rPr>
              <w:t>Dutch</w:t>
            </w:r>
          </w:p>
        </w:tc>
        <w:tc>
          <w:tcPr>
            <w:tcW w:w="1480" w:type="dxa"/>
            <w:tcBorders>
              <w:top w:val="nil"/>
              <w:left w:val="nil"/>
              <w:bottom w:val="single" w:sz="8" w:space="0" w:color="auto"/>
              <w:right w:val="single" w:sz="8" w:space="0" w:color="auto"/>
            </w:tcBorders>
            <w:shd w:val="clear" w:color="000000" w:fill="FFFFFF"/>
            <w:vAlign w:val="center"/>
            <w:hideMark/>
          </w:tcPr>
          <w:p w14:paraId="5F366876" w14:textId="77777777" w:rsidR="0005093C" w:rsidRPr="0005093C" w:rsidRDefault="0005093C" w:rsidP="0005093C">
            <w:pPr>
              <w:rPr>
                <w:rFonts w:cs="Arial"/>
                <w:color w:val="000000"/>
                <w:szCs w:val="24"/>
              </w:rPr>
            </w:pPr>
            <w:r w:rsidRPr="0005093C">
              <w:rPr>
                <w:rFonts w:cs="Arial"/>
                <w:color w:val="000000"/>
                <w:szCs w:val="24"/>
              </w:rPr>
              <w:t>Malay</w:t>
            </w:r>
          </w:p>
        </w:tc>
        <w:tc>
          <w:tcPr>
            <w:tcW w:w="1580" w:type="dxa"/>
            <w:tcBorders>
              <w:top w:val="nil"/>
              <w:left w:val="nil"/>
              <w:bottom w:val="single" w:sz="8" w:space="0" w:color="auto"/>
              <w:right w:val="single" w:sz="8" w:space="0" w:color="auto"/>
            </w:tcBorders>
            <w:shd w:val="clear" w:color="000000" w:fill="FFFFFF"/>
            <w:vAlign w:val="center"/>
            <w:hideMark/>
          </w:tcPr>
          <w:p w14:paraId="45527186" w14:textId="77777777" w:rsidR="0005093C" w:rsidRPr="0005093C" w:rsidRDefault="0005093C" w:rsidP="0005093C">
            <w:pPr>
              <w:rPr>
                <w:rFonts w:cs="Arial"/>
                <w:color w:val="000000"/>
                <w:szCs w:val="24"/>
              </w:rPr>
            </w:pPr>
            <w:r w:rsidRPr="0005093C">
              <w:rPr>
                <w:rFonts w:cs="Arial"/>
                <w:color w:val="000000"/>
                <w:szCs w:val="24"/>
              </w:rPr>
              <w:t>Montenegrin</w:t>
            </w:r>
          </w:p>
        </w:tc>
      </w:tr>
      <w:tr w:rsidR="0005093C" w:rsidRPr="0005093C" w14:paraId="23C669B5"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758FB818" w14:textId="77777777" w:rsidR="0005093C" w:rsidRPr="0005093C" w:rsidRDefault="0005093C" w:rsidP="0005093C">
            <w:pPr>
              <w:rPr>
                <w:rFonts w:cs="Arial"/>
                <w:color w:val="000000"/>
                <w:szCs w:val="24"/>
              </w:rPr>
            </w:pPr>
            <w:r w:rsidRPr="0005093C">
              <w:rPr>
                <w:rFonts w:cs="Arial"/>
                <w:color w:val="000000"/>
                <w:szCs w:val="24"/>
              </w:rPr>
              <w:t>French-CA</w:t>
            </w:r>
          </w:p>
        </w:tc>
        <w:tc>
          <w:tcPr>
            <w:tcW w:w="1420" w:type="dxa"/>
            <w:tcBorders>
              <w:top w:val="nil"/>
              <w:left w:val="nil"/>
              <w:bottom w:val="single" w:sz="8" w:space="0" w:color="auto"/>
              <w:right w:val="single" w:sz="8" w:space="0" w:color="auto"/>
            </w:tcBorders>
            <w:shd w:val="clear" w:color="000000" w:fill="FFFFFF"/>
            <w:vAlign w:val="center"/>
            <w:hideMark/>
          </w:tcPr>
          <w:p w14:paraId="25966FF3" w14:textId="77777777" w:rsidR="0005093C" w:rsidRPr="0005093C" w:rsidRDefault="0005093C" w:rsidP="0005093C">
            <w:pPr>
              <w:rPr>
                <w:rFonts w:cs="Arial"/>
                <w:color w:val="000000"/>
                <w:szCs w:val="24"/>
              </w:rPr>
            </w:pPr>
            <w:r w:rsidRPr="0005093C">
              <w:rPr>
                <w:rFonts w:cs="Arial"/>
                <w:color w:val="000000"/>
                <w:szCs w:val="24"/>
              </w:rPr>
              <w:t>Romanian</w:t>
            </w:r>
          </w:p>
        </w:tc>
        <w:tc>
          <w:tcPr>
            <w:tcW w:w="1200" w:type="dxa"/>
            <w:tcBorders>
              <w:top w:val="nil"/>
              <w:left w:val="nil"/>
              <w:bottom w:val="single" w:sz="8" w:space="0" w:color="auto"/>
              <w:right w:val="single" w:sz="8" w:space="0" w:color="auto"/>
            </w:tcBorders>
            <w:shd w:val="clear" w:color="000000" w:fill="FFFFFF"/>
            <w:vAlign w:val="center"/>
            <w:hideMark/>
          </w:tcPr>
          <w:p w14:paraId="17518117" w14:textId="77777777" w:rsidR="0005093C" w:rsidRPr="0005093C" w:rsidRDefault="0005093C" w:rsidP="0005093C">
            <w:pPr>
              <w:rPr>
                <w:rFonts w:cs="Arial"/>
                <w:color w:val="000000"/>
                <w:szCs w:val="24"/>
              </w:rPr>
            </w:pPr>
            <w:r w:rsidRPr="0005093C">
              <w:rPr>
                <w:rFonts w:cs="Arial"/>
                <w:color w:val="000000"/>
                <w:szCs w:val="24"/>
              </w:rPr>
              <w:t>Spanish Mexican</w:t>
            </w:r>
          </w:p>
        </w:tc>
        <w:tc>
          <w:tcPr>
            <w:tcW w:w="1600" w:type="dxa"/>
            <w:tcBorders>
              <w:top w:val="nil"/>
              <w:left w:val="nil"/>
              <w:bottom w:val="single" w:sz="8" w:space="0" w:color="auto"/>
              <w:right w:val="single" w:sz="8" w:space="0" w:color="auto"/>
            </w:tcBorders>
            <w:shd w:val="clear" w:color="000000" w:fill="FFFFFF"/>
            <w:vAlign w:val="center"/>
            <w:hideMark/>
          </w:tcPr>
          <w:p w14:paraId="2CD21198" w14:textId="77777777" w:rsidR="0005093C" w:rsidRPr="0005093C" w:rsidRDefault="0005093C" w:rsidP="0005093C">
            <w:pPr>
              <w:rPr>
                <w:rFonts w:cs="Arial"/>
                <w:color w:val="000000"/>
                <w:szCs w:val="24"/>
              </w:rPr>
            </w:pPr>
            <w:r w:rsidRPr="0005093C">
              <w:rPr>
                <w:rFonts w:cs="Arial"/>
                <w:color w:val="000000"/>
                <w:szCs w:val="24"/>
              </w:rPr>
              <w:t>Ukrainian</w:t>
            </w:r>
          </w:p>
        </w:tc>
        <w:tc>
          <w:tcPr>
            <w:tcW w:w="1480" w:type="dxa"/>
            <w:tcBorders>
              <w:top w:val="nil"/>
              <w:left w:val="nil"/>
              <w:bottom w:val="single" w:sz="8" w:space="0" w:color="auto"/>
              <w:right w:val="single" w:sz="8" w:space="0" w:color="auto"/>
            </w:tcBorders>
            <w:shd w:val="clear" w:color="000000" w:fill="FFFFFF"/>
            <w:vAlign w:val="center"/>
            <w:hideMark/>
          </w:tcPr>
          <w:p w14:paraId="11F9BD94" w14:textId="77777777" w:rsidR="0005093C" w:rsidRPr="0005093C" w:rsidRDefault="0005093C" w:rsidP="0005093C">
            <w:pPr>
              <w:rPr>
                <w:rFonts w:cs="Arial"/>
                <w:color w:val="000000"/>
                <w:szCs w:val="24"/>
              </w:rPr>
            </w:pPr>
            <w:r w:rsidRPr="0005093C">
              <w:rPr>
                <w:rFonts w:cs="Arial"/>
                <w:color w:val="000000"/>
                <w:szCs w:val="24"/>
              </w:rPr>
              <w:t>Portuguese (BR)</w:t>
            </w:r>
          </w:p>
        </w:tc>
        <w:tc>
          <w:tcPr>
            <w:tcW w:w="1580" w:type="dxa"/>
            <w:tcBorders>
              <w:top w:val="nil"/>
              <w:left w:val="nil"/>
              <w:bottom w:val="single" w:sz="8" w:space="0" w:color="auto"/>
              <w:right w:val="single" w:sz="8" w:space="0" w:color="auto"/>
            </w:tcBorders>
            <w:shd w:val="clear" w:color="000000" w:fill="FFFFFF"/>
            <w:vAlign w:val="center"/>
            <w:hideMark/>
          </w:tcPr>
          <w:p w14:paraId="34EA8393" w14:textId="77777777" w:rsidR="0005093C" w:rsidRPr="0005093C" w:rsidRDefault="0005093C" w:rsidP="0005093C">
            <w:pPr>
              <w:rPr>
                <w:rFonts w:cs="Arial"/>
                <w:color w:val="000000"/>
                <w:szCs w:val="24"/>
              </w:rPr>
            </w:pPr>
            <w:r w:rsidRPr="0005093C">
              <w:rPr>
                <w:rFonts w:cs="Arial"/>
                <w:color w:val="000000"/>
                <w:szCs w:val="24"/>
              </w:rPr>
              <w:t>Serbian</w:t>
            </w:r>
          </w:p>
        </w:tc>
      </w:tr>
      <w:tr w:rsidR="0005093C" w:rsidRPr="0005093C" w14:paraId="33722169" w14:textId="77777777" w:rsidTr="0005093C">
        <w:trPr>
          <w:trHeight w:val="78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0DD20D4A" w14:textId="77777777" w:rsidR="0005093C" w:rsidRPr="0005093C" w:rsidRDefault="0005093C" w:rsidP="0005093C">
            <w:pPr>
              <w:rPr>
                <w:rFonts w:cs="Arial"/>
                <w:color w:val="000000"/>
                <w:szCs w:val="24"/>
              </w:rPr>
            </w:pPr>
            <w:r w:rsidRPr="0005093C">
              <w:rPr>
                <w:rFonts w:cs="Arial"/>
                <w:color w:val="000000"/>
                <w:szCs w:val="24"/>
              </w:rPr>
              <w:t>Gaelic</w:t>
            </w:r>
          </w:p>
        </w:tc>
        <w:tc>
          <w:tcPr>
            <w:tcW w:w="1420" w:type="dxa"/>
            <w:tcBorders>
              <w:top w:val="nil"/>
              <w:left w:val="nil"/>
              <w:bottom w:val="single" w:sz="8" w:space="0" w:color="auto"/>
              <w:right w:val="single" w:sz="8" w:space="0" w:color="auto"/>
            </w:tcBorders>
            <w:shd w:val="clear" w:color="000000" w:fill="FFFFFF"/>
            <w:vAlign w:val="center"/>
            <w:hideMark/>
          </w:tcPr>
          <w:p w14:paraId="4E547CC4" w14:textId="77777777" w:rsidR="0005093C" w:rsidRPr="0005093C" w:rsidRDefault="0005093C" w:rsidP="0005093C">
            <w:pPr>
              <w:rPr>
                <w:rFonts w:cs="Arial"/>
                <w:color w:val="000000"/>
                <w:szCs w:val="24"/>
              </w:rPr>
            </w:pPr>
            <w:r w:rsidRPr="0005093C">
              <w:rPr>
                <w:rFonts w:cs="Arial"/>
                <w:color w:val="000000"/>
                <w:szCs w:val="24"/>
              </w:rPr>
              <w:t>Greek</w:t>
            </w:r>
          </w:p>
        </w:tc>
        <w:tc>
          <w:tcPr>
            <w:tcW w:w="1200" w:type="dxa"/>
            <w:tcBorders>
              <w:top w:val="nil"/>
              <w:left w:val="nil"/>
              <w:bottom w:val="single" w:sz="8" w:space="0" w:color="auto"/>
              <w:right w:val="single" w:sz="8" w:space="0" w:color="auto"/>
            </w:tcBorders>
            <w:shd w:val="clear" w:color="000000" w:fill="FFFFFF"/>
            <w:vAlign w:val="center"/>
            <w:hideMark/>
          </w:tcPr>
          <w:p w14:paraId="1A433D7A" w14:textId="77777777" w:rsidR="0005093C" w:rsidRPr="0005093C" w:rsidRDefault="0005093C" w:rsidP="0005093C">
            <w:pPr>
              <w:rPr>
                <w:rFonts w:cs="Arial"/>
                <w:color w:val="000000"/>
                <w:szCs w:val="24"/>
              </w:rPr>
            </w:pPr>
            <w:r w:rsidRPr="0005093C">
              <w:rPr>
                <w:rFonts w:cs="Arial"/>
                <w:color w:val="000000"/>
                <w:szCs w:val="24"/>
              </w:rPr>
              <w:t>Hebrew</w:t>
            </w:r>
          </w:p>
        </w:tc>
        <w:tc>
          <w:tcPr>
            <w:tcW w:w="1600" w:type="dxa"/>
            <w:tcBorders>
              <w:top w:val="nil"/>
              <w:left w:val="nil"/>
              <w:bottom w:val="single" w:sz="8" w:space="0" w:color="auto"/>
              <w:right w:val="single" w:sz="8" w:space="0" w:color="auto"/>
            </w:tcBorders>
            <w:shd w:val="clear" w:color="000000" w:fill="FFFFFF"/>
            <w:vAlign w:val="center"/>
            <w:hideMark/>
          </w:tcPr>
          <w:p w14:paraId="209A35BB" w14:textId="77777777" w:rsidR="0005093C" w:rsidRPr="0005093C" w:rsidRDefault="0005093C" w:rsidP="0005093C">
            <w:pPr>
              <w:rPr>
                <w:rFonts w:cs="Arial"/>
                <w:color w:val="000000"/>
                <w:szCs w:val="24"/>
              </w:rPr>
            </w:pPr>
            <w:r w:rsidRPr="0005093C">
              <w:rPr>
                <w:rFonts w:cs="Arial"/>
                <w:color w:val="000000"/>
                <w:szCs w:val="24"/>
              </w:rPr>
              <w:t>Hindi</w:t>
            </w:r>
          </w:p>
        </w:tc>
        <w:tc>
          <w:tcPr>
            <w:tcW w:w="1480" w:type="dxa"/>
            <w:tcBorders>
              <w:top w:val="nil"/>
              <w:left w:val="nil"/>
              <w:bottom w:val="single" w:sz="8" w:space="0" w:color="auto"/>
              <w:right w:val="single" w:sz="8" w:space="0" w:color="auto"/>
            </w:tcBorders>
            <w:shd w:val="clear" w:color="000000" w:fill="FFFFFF"/>
            <w:vAlign w:val="center"/>
            <w:hideMark/>
          </w:tcPr>
          <w:p w14:paraId="570C1A8D" w14:textId="77777777" w:rsidR="0005093C" w:rsidRPr="0005093C" w:rsidRDefault="0005093C" w:rsidP="0005093C">
            <w:pPr>
              <w:rPr>
                <w:rFonts w:cs="Arial"/>
                <w:color w:val="000000"/>
                <w:szCs w:val="24"/>
              </w:rPr>
            </w:pPr>
            <w:r w:rsidRPr="0005093C">
              <w:rPr>
                <w:rFonts w:cs="Arial"/>
                <w:color w:val="000000"/>
                <w:szCs w:val="24"/>
              </w:rPr>
              <w:t>Finnish</w:t>
            </w:r>
          </w:p>
        </w:tc>
        <w:tc>
          <w:tcPr>
            <w:tcW w:w="1580" w:type="dxa"/>
            <w:tcBorders>
              <w:top w:val="nil"/>
              <w:left w:val="nil"/>
              <w:bottom w:val="single" w:sz="8" w:space="0" w:color="auto"/>
              <w:right w:val="single" w:sz="8" w:space="0" w:color="auto"/>
            </w:tcBorders>
            <w:shd w:val="clear" w:color="000000" w:fill="FFFFFF"/>
            <w:vAlign w:val="center"/>
            <w:hideMark/>
          </w:tcPr>
          <w:p w14:paraId="06638857" w14:textId="77777777" w:rsidR="0005093C" w:rsidRPr="0005093C" w:rsidRDefault="0005093C" w:rsidP="0005093C">
            <w:pPr>
              <w:rPr>
                <w:rFonts w:cs="Arial"/>
                <w:color w:val="000000"/>
                <w:szCs w:val="24"/>
              </w:rPr>
            </w:pPr>
            <w:r w:rsidRPr="0005093C">
              <w:rPr>
                <w:rFonts w:cs="Arial"/>
                <w:color w:val="000000"/>
                <w:szCs w:val="24"/>
              </w:rPr>
              <w:t>Swedish</w:t>
            </w:r>
          </w:p>
        </w:tc>
      </w:tr>
      <w:tr w:rsidR="0005093C" w:rsidRPr="0005093C" w14:paraId="46D433EF" w14:textId="77777777" w:rsidTr="0005093C">
        <w:trPr>
          <w:trHeight w:val="63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C788EA3" w14:textId="77777777" w:rsidR="0005093C" w:rsidRPr="0005093C" w:rsidRDefault="0005093C" w:rsidP="0005093C">
            <w:pPr>
              <w:rPr>
                <w:rFonts w:cs="Arial"/>
                <w:color w:val="000000"/>
                <w:szCs w:val="24"/>
              </w:rPr>
            </w:pPr>
            <w:r w:rsidRPr="0005093C">
              <w:rPr>
                <w:rFonts w:cs="Arial"/>
                <w:color w:val="000000"/>
                <w:szCs w:val="24"/>
              </w:rPr>
              <w:t>Italian</w:t>
            </w:r>
          </w:p>
        </w:tc>
        <w:tc>
          <w:tcPr>
            <w:tcW w:w="1420" w:type="dxa"/>
            <w:tcBorders>
              <w:top w:val="nil"/>
              <w:left w:val="nil"/>
              <w:bottom w:val="single" w:sz="8" w:space="0" w:color="auto"/>
              <w:right w:val="single" w:sz="8" w:space="0" w:color="auto"/>
            </w:tcBorders>
            <w:shd w:val="clear" w:color="000000" w:fill="FFFFFF"/>
            <w:vAlign w:val="center"/>
            <w:hideMark/>
          </w:tcPr>
          <w:p w14:paraId="7804E6B7" w14:textId="77777777" w:rsidR="0005093C" w:rsidRPr="0005093C" w:rsidRDefault="0005093C" w:rsidP="0005093C">
            <w:pPr>
              <w:rPr>
                <w:rFonts w:cs="Arial"/>
                <w:color w:val="000000"/>
                <w:szCs w:val="24"/>
              </w:rPr>
            </w:pPr>
            <w:r w:rsidRPr="0005093C">
              <w:rPr>
                <w:rFonts w:cs="Arial"/>
                <w:color w:val="000000"/>
                <w:szCs w:val="24"/>
              </w:rPr>
              <w:t>Polish</w:t>
            </w:r>
          </w:p>
        </w:tc>
        <w:tc>
          <w:tcPr>
            <w:tcW w:w="1200" w:type="dxa"/>
            <w:tcBorders>
              <w:top w:val="nil"/>
              <w:left w:val="nil"/>
              <w:bottom w:val="single" w:sz="8" w:space="0" w:color="auto"/>
              <w:right w:val="single" w:sz="8" w:space="0" w:color="auto"/>
            </w:tcBorders>
            <w:shd w:val="clear" w:color="000000" w:fill="FFFFFF"/>
            <w:vAlign w:val="center"/>
            <w:hideMark/>
          </w:tcPr>
          <w:p w14:paraId="6F140312" w14:textId="77777777" w:rsidR="0005093C" w:rsidRPr="0005093C" w:rsidRDefault="0005093C" w:rsidP="0005093C">
            <w:pPr>
              <w:rPr>
                <w:rFonts w:cs="Arial"/>
                <w:color w:val="000000"/>
                <w:szCs w:val="24"/>
              </w:rPr>
            </w:pPr>
            <w:r w:rsidRPr="0005093C">
              <w:rPr>
                <w:rFonts w:cs="Arial"/>
                <w:color w:val="000000"/>
                <w:szCs w:val="24"/>
              </w:rPr>
              <w:t>Spanish</w:t>
            </w:r>
          </w:p>
        </w:tc>
        <w:tc>
          <w:tcPr>
            <w:tcW w:w="1600" w:type="dxa"/>
            <w:tcBorders>
              <w:top w:val="nil"/>
              <w:left w:val="nil"/>
              <w:bottom w:val="single" w:sz="8" w:space="0" w:color="auto"/>
              <w:right w:val="single" w:sz="8" w:space="0" w:color="auto"/>
            </w:tcBorders>
            <w:shd w:val="clear" w:color="000000" w:fill="FFFFFF"/>
            <w:vAlign w:val="center"/>
            <w:hideMark/>
          </w:tcPr>
          <w:p w14:paraId="6DC6CED6" w14:textId="77777777" w:rsidR="0005093C" w:rsidRPr="0005093C" w:rsidRDefault="0005093C" w:rsidP="0005093C">
            <w:pPr>
              <w:rPr>
                <w:rFonts w:cs="Arial"/>
                <w:color w:val="000000"/>
                <w:szCs w:val="24"/>
              </w:rPr>
            </w:pPr>
            <w:r w:rsidRPr="0005093C">
              <w:rPr>
                <w:rFonts w:cs="Arial"/>
                <w:color w:val="000000"/>
                <w:szCs w:val="24"/>
              </w:rPr>
              <w:t>Korean</w:t>
            </w:r>
          </w:p>
        </w:tc>
        <w:tc>
          <w:tcPr>
            <w:tcW w:w="1480" w:type="dxa"/>
            <w:tcBorders>
              <w:top w:val="nil"/>
              <w:left w:val="nil"/>
              <w:bottom w:val="single" w:sz="8" w:space="0" w:color="auto"/>
              <w:right w:val="single" w:sz="8" w:space="0" w:color="auto"/>
            </w:tcBorders>
            <w:shd w:val="clear" w:color="000000" w:fill="FFFFFF"/>
            <w:vAlign w:val="center"/>
            <w:hideMark/>
          </w:tcPr>
          <w:p w14:paraId="7EF9C6F9" w14:textId="77777777" w:rsidR="0005093C" w:rsidRPr="0005093C" w:rsidRDefault="0005093C" w:rsidP="0005093C">
            <w:pPr>
              <w:rPr>
                <w:rFonts w:cs="Arial"/>
                <w:color w:val="000000"/>
                <w:szCs w:val="24"/>
              </w:rPr>
            </w:pPr>
            <w:r w:rsidRPr="0005093C">
              <w:rPr>
                <w:rFonts w:cs="Arial"/>
                <w:color w:val="000000"/>
                <w:szCs w:val="24"/>
              </w:rPr>
              <w:t>Czech</w:t>
            </w:r>
          </w:p>
        </w:tc>
        <w:tc>
          <w:tcPr>
            <w:tcW w:w="1580" w:type="dxa"/>
            <w:tcBorders>
              <w:top w:val="nil"/>
              <w:left w:val="nil"/>
              <w:bottom w:val="single" w:sz="8" w:space="0" w:color="auto"/>
              <w:right w:val="single" w:sz="8" w:space="0" w:color="auto"/>
            </w:tcBorders>
            <w:shd w:val="clear" w:color="000000" w:fill="FFFFFF"/>
            <w:vAlign w:val="center"/>
            <w:hideMark/>
          </w:tcPr>
          <w:p w14:paraId="4F533990" w14:textId="77777777" w:rsidR="0005093C" w:rsidRPr="0005093C" w:rsidRDefault="0005093C" w:rsidP="0005093C">
            <w:pPr>
              <w:rPr>
                <w:rFonts w:cs="Arial"/>
                <w:color w:val="000000"/>
                <w:szCs w:val="24"/>
              </w:rPr>
            </w:pPr>
            <w:r w:rsidRPr="0005093C">
              <w:rPr>
                <w:rFonts w:cs="Arial"/>
                <w:color w:val="000000"/>
                <w:szCs w:val="24"/>
              </w:rPr>
              <w:t>English UK</w:t>
            </w:r>
          </w:p>
        </w:tc>
      </w:tr>
      <w:tr w:rsidR="0005093C" w:rsidRPr="0005093C" w14:paraId="20676762" w14:textId="77777777" w:rsidTr="0005093C">
        <w:trPr>
          <w:trHeight w:val="73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55D943DF" w14:textId="77777777" w:rsidR="0005093C" w:rsidRPr="0005093C" w:rsidRDefault="0005093C" w:rsidP="0005093C">
            <w:pPr>
              <w:rPr>
                <w:rFonts w:cs="Arial"/>
                <w:color w:val="000000"/>
                <w:szCs w:val="24"/>
              </w:rPr>
            </w:pPr>
            <w:r w:rsidRPr="0005093C">
              <w:rPr>
                <w:rFonts w:cs="Arial"/>
                <w:color w:val="000000"/>
                <w:szCs w:val="24"/>
              </w:rPr>
              <w:t>Norwegian</w:t>
            </w:r>
          </w:p>
        </w:tc>
        <w:tc>
          <w:tcPr>
            <w:tcW w:w="1420" w:type="dxa"/>
            <w:tcBorders>
              <w:top w:val="nil"/>
              <w:left w:val="nil"/>
              <w:bottom w:val="single" w:sz="8" w:space="0" w:color="auto"/>
              <w:right w:val="single" w:sz="8" w:space="0" w:color="auto"/>
            </w:tcBorders>
            <w:shd w:val="clear" w:color="000000" w:fill="FFFFFF"/>
            <w:vAlign w:val="center"/>
            <w:hideMark/>
          </w:tcPr>
          <w:p w14:paraId="0B0D9902" w14:textId="77777777" w:rsidR="0005093C" w:rsidRPr="0005093C" w:rsidRDefault="0005093C" w:rsidP="0005093C">
            <w:pPr>
              <w:rPr>
                <w:rFonts w:cs="Arial"/>
                <w:color w:val="000000"/>
                <w:szCs w:val="24"/>
              </w:rPr>
            </w:pPr>
            <w:r w:rsidRPr="0005093C">
              <w:rPr>
                <w:rFonts w:cs="Arial"/>
                <w:color w:val="000000"/>
                <w:szCs w:val="24"/>
              </w:rPr>
              <w:t>Albanian</w:t>
            </w:r>
          </w:p>
        </w:tc>
        <w:tc>
          <w:tcPr>
            <w:tcW w:w="1200" w:type="dxa"/>
            <w:tcBorders>
              <w:top w:val="nil"/>
              <w:left w:val="nil"/>
              <w:bottom w:val="single" w:sz="8" w:space="0" w:color="auto"/>
              <w:right w:val="single" w:sz="8" w:space="0" w:color="auto"/>
            </w:tcBorders>
            <w:shd w:val="clear" w:color="000000" w:fill="FFFFFF"/>
            <w:vAlign w:val="center"/>
            <w:hideMark/>
          </w:tcPr>
          <w:p w14:paraId="23B390C9" w14:textId="77777777" w:rsidR="0005093C" w:rsidRPr="0005093C" w:rsidRDefault="0005093C" w:rsidP="0005093C">
            <w:pPr>
              <w:rPr>
                <w:rFonts w:cs="Arial"/>
                <w:color w:val="000000"/>
                <w:szCs w:val="24"/>
              </w:rPr>
            </w:pPr>
            <w:r w:rsidRPr="0005093C">
              <w:rPr>
                <w:rFonts w:cs="Arial"/>
                <w:color w:val="000000"/>
                <w:szCs w:val="24"/>
              </w:rPr>
              <w:t>Bosnian</w:t>
            </w:r>
          </w:p>
        </w:tc>
        <w:tc>
          <w:tcPr>
            <w:tcW w:w="1600" w:type="dxa"/>
            <w:tcBorders>
              <w:top w:val="nil"/>
              <w:left w:val="nil"/>
              <w:bottom w:val="single" w:sz="8" w:space="0" w:color="auto"/>
              <w:right w:val="single" w:sz="8" w:space="0" w:color="auto"/>
            </w:tcBorders>
            <w:shd w:val="clear" w:color="000000" w:fill="FFFFFF"/>
            <w:vAlign w:val="center"/>
            <w:hideMark/>
          </w:tcPr>
          <w:p w14:paraId="3AC62531" w14:textId="77777777" w:rsidR="0005093C" w:rsidRPr="0005093C" w:rsidRDefault="0005093C" w:rsidP="0005093C">
            <w:pPr>
              <w:rPr>
                <w:rFonts w:cs="Arial"/>
                <w:color w:val="000000"/>
                <w:szCs w:val="24"/>
              </w:rPr>
            </w:pPr>
            <w:r w:rsidRPr="0005093C">
              <w:rPr>
                <w:rFonts w:cs="Arial"/>
                <w:color w:val="000000"/>
                <w:szCs w:val="24"/>
              </w:rPr>
              <w:t>Bulgarian</w:t>
            </w:r>
          </w:p>
        </w:tc>
        <w:tc>
          <w:tcPr>
            <w:tcW w:w="1480" w:type="dxa"/>
            <w:tcBorders>
              <w:top w:val="nil"/>
              <w:left w:val="nil"/>
              <w:bottom w:val="single" w:sz="8" w:space="0" w:color="auto"/>
              <w:right w:val="single" w:sz="8" w:space="0" w:color="auto"/>
            </w:tcBorders>
            <w:shd w:val="clear" w:color="000000" w:fill="FFFFFF"/>
            <w:vAlign w:val="center"/>
            <w:hideMark/>
          </w:tcPr>
          <w:p w14:paraId="5E8DAF27" w14:textId="77777777" w:rsidR="0005093C" w:rsidRPr="0005093C" w:rsidRDefault="0005093C" w:rsidP="0005093C">
            <w:pPr>
              <w:rPr>
                <w:rFonts w:cs="Arial"/>
                <w:color w:val="000000"/>
                <w:szCs w:val="24"/>
              </w:rPr>
            </w:pPr>
            <w:r w:rsidRPr="0005093C">
              <w:rPr>
                <w:rFonts w:cs="Arial"/>
                <w:color w:val="000000"/>
                <w:szCs w:val="24"/>
              </w:rPr>
              <w:t>Croatian</w:t>
            </w:r>
          </w:p>
        </w:tc>
        <w:tc>
          <w:tcPr>
            <w:tcW w:w="1580" w:type="dxa"/>
            <w:tcBorders>
              <w:top w:val="nil"/>
              <w:left w:val="nil"/>
              <w:bottom w:val="single" w:sz="8" w:space="0" w:color="auto"/>
              <w:right w:val="single" w:sz="8" w:space="0" w:color="auto"/>
            </w:tcBorders>
            <w:shd w:val="clear" w:color="000000" w:fill="FFFFFF"/>
            <w:vAlign w:val="center"/>
            <w:hideMark/>
          </w:tcPr>
          <w:p w14:paraId="7C8549A6" w14:textId="77777777" w:rsidR="0005093C" w:rsidRPr="0005093C" w:rsidRDefault="0005093C" w:rsidP="0005093C">
            <w:pPr>
              <w:rPr>
                <w:rFonts w:cs="Arial"/>
                <w:color w:val="000000"/>
                <w:szCs w:val="24"/>
              </w:rPr>
            </w:pPr>
            <w:r w:rsidRPr="0005093C">
              <w:rPr>
                <w:rFonts w:cs="Arial"/>
                <w:color w:val="000000"/>
                <w:szCs w:val="24"/>
              </w:rPr>
              <w:t>Estonian</w:t>
            </w:r>
          </w:p>
        </w:tc>
      </w:tr>
      <w:tr w:rsidR="0005093C" w:rsidRPr="0005093C" w14:paraId="52496204" w14:textId="77777777" w:rsidTr="0005093C">
        <w:trPr>
          <w:trHeight w:val="79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39F5DAAA" w14:textId="77777777" w:rsidR="0005093C" w:rsidRPr="0005093C" w:rsidRDefault="0005093C" w:rsidP="0005093C">
            <w:pPr>
              <w:rPr>
                <w:rFonts w:cs="Arial"/>
                <w:color w:val="000000"/>
                <w:szCs w:val="24"/>
              </w:rPr>
            </w:pPr>
            <w:r w:rsidRPr="0005093C">
              <w:rPr>
                <w:rFonts w:cs="Arial"/>
                <w:color w:val="000000"/>
                <w:szCs w:val="24"/>
              </w:rPr>
              <w:t>Hungarian</w:t>
            </w:r>
          </w:p>
        </w:tc>
        <w:tc>
          <w:tcPr>
            <w:tcW w:w="1420" w:type="dxa"/>
            <w:tcBorders>
              <w:top w:val="nil"/>
              <w:left w:val="nil"/>
              <w:bottom w:val="single" w:sz="8" w:space="0" w:color="auto"/>
              <w:right w:val="single" w:sz="8" w:space="0" w:color="auto"/>
            </w:tcBorders>
            <w:shd w:val="clear" w:color="000000" w:fill="FFFFFF"/>
            <w:vAlign w:val="center"/>
            <w:hideMark/>
          </w:tcPr>
          <w:p w14:paraId="27D29136" w14:textId="77777777" w:rsidR="0005093C" w:rsidRPr="0005093C" w:rsidRDefault="0005093C" w:rsidP="0005093C">
            <w:pPr>
              <w:rPr>
                <w:rFonts w:cs="Arial"/>
                <w:color w:val="000000"/>
                <w:szCs w:val="24"/>
              </w:rPr>
            </w:pPr>
            <w:r w:rsidRPr="0005093C">
              <w:rPr>
                <w:rFonts w:cs="Arial"/>
                <w:color w:val="000000"/>
                <w:szCs w:val="24"/>
              </w:rPr>
              <w:t>Indonesian</w:t>
            </w:r>
          </w:p>
        </w:tc>
        <w:tc>
          <w:tcPr>
            <w:tcW w:w="1200" w:type="dxa"/>
            <w:tcBorders>
              <w:top w:val="nil"/>
              <w:left w:val="nil"/>
              <w:bottom w:val="single" w:sz="8" w:space="0" w:color="auto"/>
              <w:right w:val="single" w:sz="8" w:space="0" w:color="auto"/>
            </w:tcBorders>
            <w:shd w:val="clear" w:color="000000" w:fill="FFFFFF"/>
            <w:vAlign w:val="center"/>
            <w:hideMark/>
          </w:tcPr>
          <w:p w14:paraId="54199C35" w14:textId="77777777" w:rsidR="0005093C" w:rsidRPr="0005093C" w:rsidRDefault="0005093C" w:rsidP="0005093C">
            <w:pPr>
              <w:rPr>
                <w:rFonts w:cs="Arial"/>
                <w:color w:val="000000"/>
                <w:szCs w:val="24"/>
              </w:rPr>
            </w:pPr>
            <w:r w:rsidRPr="0005093C">
              <w:rPr>
                <w:rFonts w:cs="Arial"/>
                <w:color w:val="000000"/>
                <w:szCs w:val="24"/>
              </w:rPr>
              <w:t>Kazakh</w:t>
            </w:r>
          </w:p>
        </w:tc>
        <w:tc>
          <w:tcPr>
            <w:tcW w:w="1600" w:type="dxa"/>
            <w:tcBorders>
              <w:top w:val="nil"/>
              <w:left w:val="nil"/>
              <w:bottom w:val="single" w:sz="8" w:space="0" w:color="auto"/>
              <w:right w:val="single" w:sz="8" w:space="0" w:color="auto"/>
            </w:tcBorders>
            <w:shd w:val="clear" w:color="000000" w:fill="FFFFFF"/>
            <w:vAlign w:val="center"/>
            <w:hideMark/>
          </w:tcPr>
          <w:p w14:paraId="758A840D" w14:textId="77777777" w:rsidR="0005093C" w:rsidRPr="0005093C" w:rsidRDefault="0005093C" w:rsidP="0005093C">
            <w:pPr>
              <w:rPr>
                <w:rFonts w:cs="Arial"/>
                <w:color w:val="000000"/>
                <w:szCs w:val="24"/>
              </w:rPr>
            </w:pPr>
            <w:r w:rsidRPr="0005093C">
              <w:rPr>
                <w:rFonts w:cs="Arial"/>
                <w:color w:val="000000"/>
                <w:szCs w:val="24"/>
              </w:rPr>
              <w:t>Latvian</w:t>
            </w:r>
          </w:p>
        </w:tc>
        <w:tc>
          <w:tcPr>
            <w:tcW w:w="1480" w:type="dxa"/>
            <w:tcBorders>
              <w:top w:val="nil"/>
              <w:left w:val="nil"/>
              <w:bottom w:val="single" w:sz="8" w:space="0" w:color="auto"/>
              <w:right w:val="single" w:sz="8" w:space="0" w:color="auto"/>
            </w:tcBorders>
            <w:shd w:val="clear" w:color="000000" w:fill="FFFFFF"/>
            <w:vAlign w:val="center"/>
            <w:hideMark/>
          </w:tcPr>
          <w:p w14:paraId="5DF8EF04" w14:textId="77777777" w:rsidR="0005093C" w:rsidRPr="0005093C" w:rsidRDefault="0005093C" w:rsidP="0005093C">
            <w:pPr>
              <w:rPr>
                <w:rFonts w:cs="Arial"/>
                <w:color w:val="000000"/>
                <w:szCs w:val="24"/>
              </w:rPr>
            </w:pPr>
            <w:r w:rsidRPr="0005093C">
              <w:rPr>
                <w:rFonts w:cs="Arial"/>
                <w:color w:val="000000"/>
                <w:szCs w:val="24"/>
              </w:rPr>
              <w:t>Lithuanian</w:t>
            </w:r>
          </w:p>
        </w:tc>
        <w:tc>
          <w:tcPr>
            <w:tcW w:w="1580" w:type="dxa"/>
            <w:tcBorders>
              <w:top w:val="nil"/>
              <w:left w:val="nil"/>
              <w:bottom w:val="single" w:sz="8" w:space="0" w:color="auto"/>
              <w:right w:val="single" w:sz="8" w:space="0" w:color="auto"/>
            </w:tcBorders>
            <w:shd w:val="clear" w:color="000000" w:fill="FFFFFF"/>
            <w:vAlign w:val="center"/>
            <w:hideMark/>
          </w:tcPr>
          <w:p w14:paraId="31F655E1" w14:textId="77777777" w:rsidR="0005093C" w:rsidRPr="0005093C" w:rsidRDefault="0005093C" w:rsidP="0005093C">
            <w:pPr>
              <w:rPr>
                <w:rFonts w:cs="Arial"/>
                <w:color w:val="000000"/>
                <w:szCs w:val="24"/>
              </w:rPr>
            </w:pPr>
            <w:r w:rsidRPr="0005093C">
              <w:rPr>
                <w:rFonts w:cs="Arial"/>
                <w:color w:val="000000"/>
                <w:szCs w:val="24"/>
              </w:rPr>
              <w:t>Macedonian</w:t>
            </w:r>
          </w:p>
        </w:tc>
      </w:tr>
      <w:tr w:rsidR="0005093C" w:rsidRPr="0005093C" w14:paraId="75C9F78A" w14:textId="77777777" w:rsidTr="0005093C">
        <w:trPr>
          <w:trHeight w:val="870"/>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4422604" w14:textId="77777777" w:rsidR="0005093C" w:rsidRPr="0005093C" w:rsidRDefault="0005093C" w:rsidP="0005093C">
            <w:pPr>
              <w:rPr>
                <w:rFonts w:cs="Arial"/>
                <w:color w:val="000000"/>
                <w:szCs w:val="24"/>
              </w:rPr>
            </w:pPr>
            <w:r w:rsidRPr="0005093C">
              <w:rPr>
                <w:rFonts w:cs="Arial"/>
                <w:color w:val="000000"/>
                <w:szCs w:val="24"/>
              </w:rPr>
              <w:t>Slovak</w:t>
            </w:r>
          </w:p>
        </w:tc>
        <w:tc>
          <w:tcPr>
            <w:tcW w:w="1420" w:type="dxa"/>
            <w:tcBorders>
              <w:top w:val="nil"/>
              <w:left w:val="nil"/>
              <w:bottom w:val="single" w:sz="8" w:space="0" w:color="auto"/>
              <w:right w:val="single" w:sz="8" w:space="0" w:color="auto"/>
            </w:tcBorders>
            <w:shd w:val="clear" w:color="000000" w:fill="FFFFFF"/>
            <w:vAlign w:val="center"/>
            <w:hideMark/>
          </w:tcPr>
          <w:p w14:paraId="58B95D3D" w14:textId="77777777" w:rsidR="0005093C" w:rsidRPr="0005093C" w:rsidRDefault="0005093C" w:rsidP="0005093C">
            <w:pPr>
              <w:rPr>
                <w:rFonts w:cs="Arial"/>
                <w:color w:val="000000"/>
                <w:szCs w:val="24"/>
              </w:rPr>
            </w:pPr>
            <w:r w:rsidRPr="0005093C">
              <w:rPr>
                <w:rFonts w:cs="Arial"/>
                <w:color w:val="000000"/>
                <w:szCs w:val="24"/>
              </w:rPr>
              <w:t>Slovenian</w:t>
            </w:r>
          </w:p>
        </w:tc>
        <w:tc>
          <w:tcPr>
            <w:tcW w:w="1200" w:type="dxa"/>
            <w:tcBorders>
              <w:top w:val="nil"/>
              <w:left w:val="nil"/>
              <w:bottom w:val="single" w:sz="8" w:space="0" w:color="auto"/>
              <w:right w:val="single" w:sz="8" w:space="0" w:color="auto"/>
            </w:tcBorders>
            <w:shd w:val="clear" w:color="000000" w:fill="FFFFFF"/>
            <w:vAlign w:val="center"/>
            <w:hideMark/>
          </w:tcPr>
          <w:p w14:paraId="5A3ADBAE" w14:textId="77777777" w:rsidR="0005093C" w:rsidRPr="0005093C" w:rsidRDefault="0005093C" w:rsidP="0005093C">
            <w:pPr>
              <w:rPr>
                <w:rFonts w:cs="Arial"/>
                <w:color w:val="000000"/>
                <w:szCs w:val="24"/>
              </w:rPr>
            </w:pPr>
            <w:r w:rsidRPr="0005093C">
              <w:rPr>
                <w:rFonts w:cs="Arial"/>
                <w:color w:val="000000"/>
                <w:szCs w:val="24"/>
              </w:rPr>
              <w:t>Spanish (AR)</w:t>
            </w:r>
          </w:p>
        </w:tc>
        <w:tc>
          <w:tcPr>
            <w:tcW w:w="1600" w:type="dxa"/>
            <w:tcBorders>
              <w:top w:val="nil"/>
              <w:left w:val="nil"/>
              <w:bottom w:val="single" w:sz="8" w:space="0" w:color="auto"/>
              <w:right w:val="single" w:sz="8" w:space="0" w:color="auto"/>
            </w:tcBorders>
            <w:shd w:val="clear" w:color="000000" w:fill="FFFFFF"/>
            <w:vAlign w:val="center"/>
            <w:hideMark/>
          </w:tcPr>
          <w:p w14:paraId="1F0A78FB" w14:textId="77777777" w:rsidR="0005093C" w:rsidRPr="0005093C" w:rsidRDefault="0005093C" w:rsidP="0005093C">
            <w:pPr>
              <w:rPr>
                <w:rFonts w:cs="Arial"/>
                <w:color w:val="000000"/>
                <w:szCs w:val="24"/>
              </w:rPr>
            </w:pPr>
            <w:r w:rsidRPr="0005093C">
              <w:rPr>
                <w:rFonts w:cs="Arial"/>
                <w:color w:val="000000"/>
                <w:szCs w:val="24"/>
              </w:rPr>
              <w:t>Thai</w:t>
            </w:r>
          </w:p>
        </w:tc>
        <w:tc>
          <w:tcPr>
            <w:tcW w:w="1480" w:type="dxa"/>
            <w:tcBorders>
              <w:top w:val="nil"/>
              <w:left w:val="nil"/>
              <w:bottom w:val="single" w:sz="8" w:space="0" w:color="auto"/>
              <w:right w:val="single" w:sz="8" w:space="0" w:color="auto"/>
            </w:tcBorders>
            <w:shd w:val="clear" w:color="000000" w:fill="FFFFFF"/>
            <w:vAlign w:val="center"/>
            <w:hideMark/>
          </w:tcPr>
          <w:p w14:paraId="6FCFF5B2" w14:textId="525C33FB" w:rsidR="0005093C" w:rsidRPr="0005093C" w:rsidRDefault="0005093C" w:rsidP="0005093C">
            <w:pPr>
              <w:rPr>
                <w:rFonts w:cs="Arial"/>
                <w:color w:val="000000"/>
                <w:szCs w:val="24"/>
              </w:rPr>
            </w:pPr>
            <w:r w:rsidRPr="0005093C">
              <w:rPr>
                <w:rFonts w:cs="Arial"/>
                <w:color w:val="000000"/>
                <w:szCs w:val="24"/>
              </w:rPr>
              <w:t>Vietnamese</w:t>
            </w:r>
          </w:p>
        </w:tc>
        <w:tc>
          <w:tcPr>
            <w:tcW w:w="1580" w:type="dxa"/>
            <w:tcBorders>
              <w:top w:val="nil"/>
              <w:left w:val="nil"/>
              <w:bottom w:val="single" w:sz="8" w:space="0" w:color="auto"/>
              <w:right w:val="single" w:sz="8" w:space="0" w:color="auto"/>
            </w:tcBorders>
            <w:shd w:val="clear" w:color="000000" w:fill="FFFFFF"/>
            <w:vAlign w:val="center"/>
            <w:hideMark/>
          </w:tcPr>
          <w:p w14:paraId="18119691" w14:textId="77777777" w:rsidR="0005093C" w:rsidRPr="0005093C" w:rsidRDefault="0005093C" w:rsidP="0005093C">
            <w:pPr>
              <w:rPr>
                <w:rFonts w:cs="Arial"/>
                <w:color w:val="000000"/>
                <w:szCs w:val="24"/>
              </w:rPr>
            </w:pPr>
            <w:r w:rsidRPr="0005093C">
              <w:rPr>
                <w:rFonts w:cs="Arial"/>
                <w:color w:val="000000"/>
                <w:szCs w:val="24"/>
              </w:rPr>
              <w:t>Danish</w:t>
            </w:r>
          </w:p>
        </w:tc>
      </w:tr>
      <w:tr w:rsidR="0005093C" w:rsidRPr="0005093C" w14:paraId="372F41EB" w14:textId="77777777" w:rsidTr="0005093C">
        <w:trPr>
          <w:trHeight w:val="615"/>
        </w:trPr>
        <w:tc>
          <w:tcPr>
            <w:tcW w:w="1360" w:type="dxa"/>
            <w:tcBorders>
              <w:top w:val="nil"/>
              <w:left w:val="single" w:sz="8" w:space="0" w:color="auto"/>
              <w:bottom w:val="single" w:sz="8" w:space="0" w:color="auto"/>
              <w:right w:val="single" w:sz="8" w:space="0" w:color="auto"/>
            </w:tcBorders>
            <w:shd w:val="clear" w:color="000000" w:fill="FFFFFF"/>
            <w:vAlign w:val="center"/>
            <w:hideMark/>
          </w:tcPr>
          <w:p w14:paraId="602A522E" w14:textId="77777777" w:rsidR="0005093C" w:rsidRPr="0005093C" w:rsidRDefault="0005093C" w:rsidP="0005093C">
            <w:pPr>
              <w:rPr>
                <w:rFonts w:cs="Arial"/>
                <w:color w:val="000000"/>
                <w:szCs w:val="24"/>
              </w:rPr>
            </w:pPr>
            <w:r w:rsidRPr="0005093C">
              <w:rPr>
                <w:rFonts w:cs="Arial"/>
                <w:color w:val="000000"/>
                <w:szCs w:val="24"/>
              </w:rPr>
              <w:t>Farsi</w:t>
            </w:r>
          </w:p>
        </w:tc>
        <w:tc>
          <w:tcPr>
            <w:tcW w:w="1420" w:type="dxa"/>
            <w:tcBorders>
              <w:top w:val="nil"/>
              <w:left w:val="nil"/>
              <w:bottom w:val="single" w:sz="8" w:space="0" w:color="auto"/>
              <w:right w:val="single" w:sz="8" w:space="0" w:color="auto"/>
            </w:tcBorders>
            <w:shd w:val="clear" w:color="000000" w:fill="FFFFFF"/>
            <w:vAlign w:val="center"/>
            <w:hideMark/>
          </w:tcPr>
          <w:p w14:paraId="529FA1E0" w14:textId="77777777" w:rsidR="0005093C" w:rsidRPr="0005093C" w:rsidRDefault="0005093C" w:rsidP="0005093C">
            <w:pPr>
              <w:rPr>
                <w:rFonts w:cs="Arial"/>
                <w:color w:val="000000"/>
                <w:szCs w:val="24"/>
              </w:rPr>
            </w:pPr>
            <w:r w:rsidRPr="0005093C">
              <w:rPr>
                <w:rFonts w:cs="Arial"/>
                <w:color w:val="000000"/>
                <w:szCs w:val="24"/>
              </w:rPr>
              <w:t>Turkish</w:t>
            </w:r>
          </w:p>
        </w:tc>
        <w:tc>
          <w:tcPr>
            <w:tcW w:w="1200" w:type="dxa"/>
            <w:tcBorders>
              <w:top w:val="nil"/>
              <w:left w:val="nil"/>
              <w:bottom w:val="single" w:sz="8" w:space="0" w:color="auto"/>
              <w:right w:val="nil"/>
            </w:tcBorders>
            <w:shd w:val="clear" w:color="auto" w:fill="auto"/>
            <w:noWrap/>
            <w:vAlign w:val="bottom"/>
            <w:hideMark/>
          </w:tcPr>
          <w:p w14:paraId="5111EF2E" w14:textId="6226629F" w:rsidR="0005093C" w:rsidRPr="0005093C" w:rsidRDefault="0005093C" w:rsidP="0005093C">
            <w:pPr>
              <w:rPr>
                <w:rFonts w:cs="Arial"/>
                <w:color w:val="000000"/>
                <w:szCs w:val="24"/>
              </w:rPr>
            </w:pPr>
            <w:r w:rsidRPr="0005093C">
              <w:rPr>
                <w:rFonts w:cs="Arial"/>
                <w:color w:val="000000"/>
                <w:szCs w:val="24"/>
              </w:rPr>
              <w:t> </w:t>
            </w:r>
            <w:proofErr w:type="spellStart"/>
            <w:r w:rsidR="00483F0F">
              <w:rPr>
                <w:rFonts w:cs="Arial"/>
                <w:color w:val="000000"/>
                <w:szCs w:val="24"/>
              </w:rPr>
              <w:t>Hongkong</w:t>
            </w:r>
            <w:proofErr w:type="spellEnd"/>
            <w:r w:rsidR="00483F0F">
              <w:rPr>
                <w:rFonts w:cs="Arial"/>
                <w:color w:val="000000"/>
                <w:szCs w:val="24"/>
              </w:rPr>
              <w:t>-China</w:t>
            </w:r>
          </w:p>
        </w:tc>
        <w:tc>
          <w:tcPr>
            <w:tcW w:w="1600" w:type="dxa"/>
            <w:tcBorders>
              <w:top w:val="nil"/>
              <w:left w:val="nil"/>
              <w:bottom w:val="single" w:sz="8" w:space="0" w:color="auto"/>
              <w:right w:val="nil"/>
            </w:tcBorders>
            <w:shd w:val="clear" w:color="auto" w:fill="auto"/>
            <w:noWrap/>
            <w:vAlign w:val="bottom"/>
            <w:hideMark/>
          </w:tcPr>
          <w:p w14:paraId="3811ABA0" w14:textId="77777777" w:rsidR="0005093C" w:rsidRPr="0005093C" w:rsidRDefault="0005093C" w:rsidP="0005093C">
            <w:pPr>
              <w:rPr>
                <w:rFonts w:cs="Arial"/>
                <w:color w:val="000000"/>
                <w:szCs w:val="24"/>
              </w:rPr>
            </w:pPr>
            <w:r w:rsidRPr="0005093C">
              <w:rPr>
                <w:rFonts w:cs="Arial"/>
                <w:color w:val="000000"/>
                <w:szCs w:val="24"/>
              </w:rPr>
              <w:t> </w:t>
            </w:r>
          </w:p>
        </w:tc>
        <w:tc>
          <w:tcPr>
            <w:tcW w:w="1480" w:type="dxa"/>
            <w:tcBorders>
              <w:top w:val="nil"/>
              <w:left w:val="nil"/>
              <w:bottom w:val="single" w:sz="8" w:space="0" w:color="auto"/>
              <w:right w:val="nil"/>
            </w:tcBorders>
            <w:shd w:val="clear" w:color="auto" w:fill="auto"/>
            <w:noWrap/>
            <w:vAlign w:val="bottom"/>
            <w:hideMark/>
          </w:tcPr>
          <w:p w14:paraId="18F1F2E4" w14:textId="77777777" w:rsidR="0005093C" w:rsidRPr="0005093C" w:rsidRDefault="0005093C" w:rsidP="0005093C">
            <w:pPr>
              <w:rPr>
                <w:rFonts w:cs="Arial"/>
                <w:color w:val="000000"/>
                <w:szCs w:val="24"/>
              </w:rPr>
            </w:pPr>
            <w:r w:rsidRPr="0005093C">
              <w:rPr>
                <w:rFonts w:cs="Arial"/>
                <w:color w:val="000000"/>
                <w:szCs w:val="24"/>
              </w:rPr>
              <w:t> </w:t>
            </w:r>
          </w:p>
        </w:tc>
        <w:tc>
          <w:tcPr>
            <w:tcW w:w="1580" w:type="dxa"/>
            <w:tcBorders>
              <w:top w:val="nil"/>
              <w:left w:val="nil"/>
              <w:bottom w:val="single" w:sz="8" w:space="0" w:color="auto"/>
              <w:right w:val="single" w:sz="8" w:space="0" w:color="auto"/>
            </w:tcBorders>
            <w:shd w:val="clear" w:color="auto" w:fill="auto"/>
            <w:noWrap/>
            <w:vAlign w:val="bottom"/>
            <w:hideMark/>
          </w:tcPr>
          <w:p w14:paraId="14FFDF89" w14:textId="77777777" w:rsidR="0005093C" w:rsidRPr="0005093C" w:rsidRDefault="0005093C" w:rsidP="0005093C">
            <w:pPr>
              <w:rPr>
                <w:rFonts w:cs="Arial"/>
                <w:color w:val="000000"/>
                <w:szCs w:val="24"/>
              </w:rPr>
            </w:pPr>
            <w:r w:rsidRPr="0005093C">
              <w:rPr>
                <w:rFonts w:cs="Arial"/>
                <w:color w:val="000000"/>
                <w:szCs w:val="24"/>
              </w:rPr>
              <w:t> </w:t>
            </w:r>
          </w:p>
        </w:tc>
      </w:tr>
    </w:tbl>
    <w:p w14:paraId="51435828" w14:textId="77777777" w:rsidR="0005093C" w:rsidRDefault="0005093C" w:rsidP="0005093C">
      <w:pPr>
        <w:pStyle w:val="BodyText"/>
        <w:rPr>
          <w:lang w:val="en-GB"/>
        </w:rPr>
      </w:pPr>
    </w:p>
    <w:p w14:paraId="785782CF" w14:textId="38DD4FE6" w:rsidR="007A4F4A" w:rsidRDefault="007A4F4A" w:rsidP="007A4F4A">
      <w:pPr>
        <w:pStyle w:val="Heading1"/>
        <w:rPr>
          <w:rFonts w:cs="Arial"/>
        </w:rPr>
      </w:pPr>
      <w:proofErr w:type="spellStart"/>
      <w:r>
        <w:rPr>
          <w:rFonts w:cs="Arial"/>
        </w:rPr>
        <w:t>Proguard</w:t>
      </w:r>
      <w:proofErr w:type="spellEnd"/>
      <w:r>
        <w:rPr>
          <w:rFonts w:cs="Arial"/>
        </w:rPr>
        <w:t xml:space="preserve"> Rules</w:t>
      </w:r>
    </w:p>
    <w:p w14:paraId="1D4F0166" w14:textId="77777777" w:rsidR="007A4F4A" w:rsidRDefault="007A4F4A" w:rsidP="007A4F4A">
      <w:pPr>
        <w:pStyle w:val="BodyText"/>
        <w:rPr>
          <w:lang w:val="en-GB"/>
        </w:rPr>
      </w:pPr>
    </w:p>
    <w:p w14:paraId="29CC22BA" w14:textId="77777777" w:rsidR="004B177B" w:rsidRPr="004B177B" w:rsidRDefault="004B177B" w:rsidP="004B17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dontusemixedcaseclassnames</w:t>
      </w:r>
      <w:proofErr w:type="spellEnd"/>
      <w:r w:rsidRPr="004B177B">
        <w:rPr>
          <w:rFonts w:ascii="Courier New" w:hAnsi="Courier New" w:cs="Courier New"/>
          <w:b/>
          <w:bCs/>
          <w:color w:val="000080"/>
          <w:sz w:val="18"/>
          <w:szCs w:val="18"/>
        </w:rPr>
        <w:br/>
        <w:t>-</w:t>
      </w:r>
      <w:proofErr w:type="spellStart"/>
      <w:r w:rsidRPr="004B177B">
        <w:rPr>
          <w:rFonts w:ascii="Courier New" w:hAnsi="Courier New" w:cs="Courier New"/>
          <w:b/>
          <w:bCs/>
          <w:color w:val="000080"/>
          <w:sz w:val="18"/>
          <w:szCs w:val="18"/>
        </w:rPr>
        <w:t>dontskipnonpubliclibraryclasses</w:t>
      </w:r>
      <w:proofErr w:type="spellEnd"/>
      <w:r w:rsidRPr="004B177B">
        <w:rPr>
          <w:rFonts w:ascii="Courier New" w:hAnsi="Courier New" w:cs="Courier New"/>
          <w:b/>
          <w:bCs/>
          <w:color w:val="000080"/>
          <w:sz w:val="18"/>
          <w:szCs w:val="18"/>
        </w:rPr>
        <w:br/>
        <w:t>-</w:t>
      </w:r>
      <w:proofErr w:type="spellStart"/>
      <w:r w:rsidRPr="004B177B">
        <w:rPr>
          <w:rFonts w:ascii="Courier New" w:hAnsi="Courier New" w:cs="Courier New"/>
          <w:b/>
          <w:bCs/>
          <w:color w:val="000080"/>
          <w:sz w:val="18"/>
          <w:szCs w:val="18"/>
        </w:rPr>
        <w:t>dontskipnonpubliclibraryclassmembers</w:t>
      </w:r>
      <w:proofErr w:type="spellEnd"/>
      <w:r w:rsidRPr="004B177B">
        <w:rPr>
          <w:rFonts w:ascii="Courier New" w:hAnsi="Courier New" w:cs="Courier New"/>
          <w:b/>
          <w:bCs/>
          <w:color w:val="000080"/>
          <w:sz w:val="18"/>
          <w:szCs w:val="18"/>
        </w:rPr>
        <w:br/>
        <w:t>-</w:t>
      </w:r>
      <w:proofErr w:type="spellStart"/>
      <w:r w:rsidRPr="004B177B">
        <w:rPr>
          <w:rFonts w:ascii="Courier New" w:hAnsi="Courier New" w:cs="Courier New"/>
          <w:b/>
          <w:bCs/>
          <w:color w:val="000080"/>
          <w:sz w:val="18"/>
          <w:szCs w:val="18"/>
        </w:rPr>
        <w:t>dontpreverify</w:t>
      </w:r>
      <w:proofErr w:type="spellEnd"/>
      <w:r w:rsidRPr="004B177B">
        <w:rPr>
          <w:rFonts w:ascii="Courier New" w:hAnsi="Courier New" w:cs="Courier New"/>
          <w:b/>
          <w:bCs/>
          <w:color w:val="000080"/>
          <w:sz w:val="18"/>
          <w:szCs w:val="18"/>
        </w:rPr>
        <w:br/>
        <w:t>-</w:t>
      </w:r>
      <w:proofErr w:type="spellStart"/>
      <w:r w:rsidRPr="004B177B">
        <w:rPr>
          <w:rFonts w:ascii="Courier New" w:hAnsi="Courier New" w:cs="Courier New"/>
          <w:b/>
          <w:bCs/>
          <w:color w:val="000080"/>
          <w:sz w:val="18"/>
          <w:szCs w:val="18"/>
        </w:rPr>
        <w:t>keepattributes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*Annotation*</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keepattributes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Signature</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 xml:space="preserve"># </w:t>
      </w:r>
      <w:proofErr w:type="spellStart"/>
      <w:r w:rsidRPr="004B177B">
        <w:rPr>
          <w:rFonts w:ascii="Courier New" w:hAnsi="Courier New" w:cs="Courier New"/>
          <w:i/>
          <w:iCs/>
          <w:color w:val="808080"/>
          <w:sz w:val="18"/>
          <w:szCs w:val="18"/>
        </w:rPr>
        <w:t>Gson</w:t>
      </w:r>
      <w:proofErr w:type="spellEnd"/>
      <w:r w:rsidRPr="004B177B">
        <w:rPr>
          <w:rFonts w:ascii="Courier New" w:hAnsi="Courier New" w:cs="Courier New"/>
          <w:i/>
          <w:iCs/>
          <w:color w:val="808080"/>
          <w:sz w:val="18"/>
          <w:szCs w:val="18"/>
        </w:rPr>
        <w:t xml:space="preserve"> specific classes</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sun.misc.Unsafe</w:t>
      </w:r>
      <w:proofErr w:type="spellEnd"/>
      <w:r w:rsidRPr="004B177B">
        <w:rPr>
          <w:rFonts w:ascii="Courier New" w:hAnsi="Courier New" w:cs="Courier New"/>
          <w:color w:val="000000"/>
          <w:sz w:val="18"/>
          <w:szCs w:val="18"/>
        </w:rPr>
        <w:t xml:space="preserve">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com.google.gson.stream</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com.philips.cdp.prxclient</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com.philips.cdp.prxclient.prxdatamodels</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com.google.gson.examples.android.model</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#Tagging</w:t>
      </w:r>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w:t>
      </w:r>
      <w:proofErr w:type="spellStart"/>
      <w:r w:rsidRPr="004B177B">
        <w:rPr>
          <w:rFonts w:ascii="Courier New" w:hAnsi="Courier New" w:cs="Courier New"/>
          <w:color w:val="000000"/>
          <w:sz w:val="18"/>
          <w:szCs w:val="18"/>
        </w:rPr>
        <w:t>com.adobe.mobile</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w:t>
      </w:r>
      <w:proofErr w:type="spellStart"/>
      <w:r w:rsidRPr="004B177B">
        <w:rPr>
          <w:rFonts w:ascii="Courier New" w:hAnsi="Courier New" w:cs="Courier New"/>
          <w:color w:val="000000"/>
          <w:sz w:val="18"/>
          <w:szCs w:val="18"/>
        </w:rPr>
        <w:t>com.philips.cdp.tagging</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w:t>
      </w:r>
      <w:proofErr w:type="spellStart"/>
      <w:r w:rsidRPr="004B177B">
        <w:rPr>
          <w:rFonts w:ascii="Courier New" w:hAnsi="Courier New" w:cs="Courier New"/>
          <w:i/>
          <w:iCs/>
          <w:color w:val="808080"/>
          <w:sz w:val="18"/>
          <w:szCs w:val="18"/>
        </w:rPr>
        <w:t>LocaleMatch</w:t>
      </w:r>
      <w:proofErr w:type="spellEnd"/>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 xml:space="preserve">public class </w:t>
      </w:r>
      <w:proofErr w:type="spellStart"/>
      <w:r w:rsidRPr="004B177B">
        <w:rPr>
          <w:rFonts w:ascii="Courier New" w:hAnsi="Courier New" w:cs="Courier New"/>
          <w:color w:val="000000"/>
          <w:sz w:val="18"/>
          <w:szCs w:val="18"/>
        </w:rPr>
        <w:t>com.philips.cdp.localematch</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#Network</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org.apache.http</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android.net.http</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w:t>
      </w:r>
      <w:proofErr w:type="spellStart"/>
      <w:r w:rsidRPr="004B177B">
        <w:rPr>
          <w:rFonts w:ascii="Courier New" w:hAnsi="Courier New" w:cs="Courier New"/>
          <w:i/>
          <w:iCs/>
          <w:color w:val="808080"/>
          <w:sz w:val="18"/>
          <w:szCs w:val="18"/>
        </w:rPr>
        <w:t>UIKit</w:t>
      </w:r>
      <w:proofErr w:type="spellEnd"/>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com.shamanland</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uk.co.chrisjenx</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w:t>
      </w:r>
      <w:proofErr w:type="spellStart"/>
      <w:r w:rsidRPr="004B177B">
        <w:rPr>
          <w:rFonts w:ascii="Courier New" w:hAnsi="Courier New" w:cs="Courier New"/>
          <w:i/>
          <w:iCs/>
          <w:color w:val="808080"/>
          <w:sz w:val="18"/>
          <w:szCs w:val="18"/>
        </w:rPr>
        <w:t>ConsumerCare</w:t>
      </w:r>
      <w:proofErr w:type="spellEnd"/>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com.philips.cdp.digitalcare</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 extends </w:t>
      </w:r>
      <w:proofErr w:type="spellStart"/>
      <w:r w:rsidRPr="004B177B">
        <w:rPr>
          <w:rFonts w:ascii="Courier New" w:hAnsi="Courier New" w:cs="Courier New"/>
          <w:color w:val="000000"/>
          <w:sz w:val="18"/>
          <w:szCs w:val="18"/>
        </w:rPr>
        <w:t>android.app.Activity</w:t>
      </w:r>
      <w:proofErr w:type="spellEnd"/>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 extends </w:t>
      </w:r>
      <w:proofErr w:type="spellStart"/>
      <w:r w:rsidRPr="004B177B">
        <w:rPr>
          <w:rFonts w:ascii="Courier New" w:hAnsi="Courier New" w:cs="Courier New"/>
          <w:color w:val="000000"/>
          <w:sz w:val="18"/>
          <w:szCs w:val="18"/>
        </w:rPr>
        <w:t>android.app.Application</w:t>
      </w:r>
      <w:proofErr w:type="spellEnd"/>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 extends </w:t>
      </w:r>
      <w:proofErr w:type="spellStart"/>
      <w:r w:rsidRPr="004B177B">
        <w:rPr>
          <w:rFonts w:ascii="Courier New" w:hAnsi="Courier New" w:cs="Courier New"/>
          <w:color w:val="000000"/>
          <w:sz w:val="18"/>
          <w:szCs w:val="18"/>
        </w:rPr>
        <w:t>android.content.BroadcastReceiver</w:t>
      </w:r>
      <w:proofErr w:type="spellEnd"/>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 extends </w:t>
      </w:r>
      <w:proofErr w:type="spellStart"/>
      <w:r w:rsidRPr="004B177B">
        <w:rPr>
          <w:rFonts w:ascii="Courier New" w:hAnsi="Courier New" w:cs="Courier New"/>
          <w:color w:val="000000"/>
          <w:sz w:val="18"/>
          <w:szCs w:val="18"/>
        </w:rPr>
        <w:t>android.app.Fragment</w:t>
      </w:r>
      <w:proofErr w:type="spellEnd"/>
      <w:r w:rsidRPr="004B177B">
        <w:rPr>
          <w:rFonts w:ascii="Courier New" w:hAnsi="Courier New" w:cs="Courier New"/>
          <w:color w:val="000000"/>
          <w:sz w:val="18"/>
          <w:szCs w:val="18"/>
        </w:rPr>
        <w:t xml:space="preserv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w:t>
      </w:r>
      <w:proofErr w:type="spellStart"/>
      <w:r w:rsidRPr="004B177B">
        <w:rPr>
          <w:rFonts w:ascii="Courier New" w:hAnsi="Courier New" w:cs="Courier New"/>
          <w:b/>
          <w:bCs/>
          <w:color w:val="660E7A"/>
          <w:sz w:val="18"/>
          <w:szCs w:val="18"/>
        </w:rPr>
        <w:t>init</w:t>
      </w:r>
      <w:proofErr w:type="spellEnd"/>
      <w:r w:rsidRPr="004B177B">
        <w:rPr>
          <w:rFonts w:ascii="Courier New" w:hAnsi="Courier New" w:cs="Courier New"/>
          <w:b/>
          <w:bCs/>
          <w:color w:val="660E7A"/>
          <w:sz w:val="18"/>
          <w:szCs w:val="18"/>
        </w:rPr>
        <w: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android.support.v4.app.Fragment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&lt;</w:t>
      </w:r>
      <w:proofErr w:type="spellStart"/>
      <w:r w:rsidRPr="004B177B">
        <w:rPr>
          <w:rFonts w:ascii="Courier New" w:hAnsi="Courier New" w:cs="Courier New"/>
          <w:b/>
          <w:bCs/>
          <w:color w:val="660E7A"/>
          <w:sz w:val="18"/>
          <w:szCs w:val="18"/>
        </w:rPr>
        <w:t>init</w:t>
      </w:r>
      <w:proofErr w:type="spellEnd"/>
      <w:r w:rsidRPr="004B177B">
        <w:rPr>
          <w:rFonts w:ascii="Courier New" w:hAnsi="Courier New" w:cs="Courier New"/>
          <w:b/>
          <w:bCs/>
          <w:color w:val="660E7A"/>
          <w:sz w:val="18"/>
          <w:szCs w:val="18"/>
        </w:rPr>
        <w:t>&gt;(...);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t xml:space="preserve">    </w:t>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keepclassmembers</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enum</w:t>
      </w:r>
      <w:proofErr w:type="spellEnd"/>
      <w:r w:rsidRPr="004B177B">
        <w:rPr>
          <w:rFonts w:ascii="Courier New" w:hAnsi="Courier New" w:cs="Courier New"/>
          <w:color w:val="000000"/>
          <w:sz w:val="18"/>
          <w:szCs w:val="18"/>
        </w:rPr>
        <w:t xml:space="preserve">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 values();</w:t>
      </w:r>
      <w:r w:rsidRPr="004B177B">
        <w:rPr>
          <w:rFonts w:ascii="Courier New" w:hAnsi="Courier New" w:cs="Courier New"/>
          <w:b/>
          <w:bCs/>
          <w:color w:val="660E7A"/>
          <w:sz w:val="18"/>
          <w:szCs w:val="18"/>
        </w:rPr>
        <w:br/>
        <w:t xml:space="preserve">        public static ** </w:t>
      </w:r>
      <w:proofErr w:type="spellStart"/>
      <w:r w:rsidRPr="004B177B">
        <w:rPr>
          <w:rFonts w:ascii="Courier New" w:hAnsi="Courier New" w:cs="Courier New"/>
          <w:b/>
          <w:bCs/>
          <w:color w:val="660E7A"/>
          <w:sz w:val="18"/>
          <w:szCs w:val="18"/>
        </w:rPr>
        <w:t>valueOf</w:t>
      </w:r>
      <w:proofErr w:type="spellEnd"/>
      <w:r w:rsidRPr="004B177B">
        <w:rPr>
          <w:rFonts w:ascii="Courier New" w:hAnsi="Courier New" w:cs="Courier New"/>
          <w:b/>
          <w:bCs/>
          <w:color w:val="660E7A"/>
          <w:sz w:val="18"/>
          <w:szCs w:val="18"/>
        </w:rPr>
        <w:t>(</w:t>
      </w:r>
      <w:proofErr w:type="spellStart"/>
      <w:r w:rsidRPr="004B177B">
        <w:rPr>
          <w:rFonts w:ascii="Courier New" w:hAnsi="Courier New" w:cs="Courier New"/>
          <w:b/>
          <w:bCs/>
          <w:color w:val="660E7A"/>
          <w:sz w:val="18"/>
          <w:szCs w:val="18"/>
        </w:rPr>
        <w:t>java.lang.String</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t xml:space="preserve">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 extends </w:t>
      </w:r>
      <w:proofErr w:type="spellStart"/>
      <w:r w:rsidRPr="004B177B">
        <w:rPr>
          <w:rFonts w:ascii="Courier New" w:hAnsi="Courier New" w:cs="Courier New"/>
          <w:color w:val="000000"/>
          <w:sz w:val="18"/>
          <w:szCs w:val="18"/>
        </w:rPr>
        <w:t>android.view.View</w:t>
      </w:r>
      <w:proofErr w:type="spellEnd"/>
      <w:r w:rsidRPr="004B177B">
        <w:rPr>
          <w:rFonts w:ascii="Courier New" w:hAnsi="Courier New" w:cs="Courier New"/>
          <w:color w:val="000000"/>
          <w:sz w:val="18"/>
          <w:szCs w:val="18"/>
        </w:rPr>
        <w:t xml:space="preserv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w:t>
      </w:r>
      <w:proofErr w:type="spellStart"/>
      <w:r w:rsidRPr="004B177B">
        <w:rPr>
          <w:rFonts w:ascii="Courier New" w:hAnsi="Courier New" w:cs="Courier New"/>
          <w:b/>
          <w:bCs/>
          <w:color w:val="660E7A"/>
          <w:sz w:val="18"/>
          <w:szCs w:val="18"/>
        </w:rPr>
        <w:t>init</w:t>
      </w:r>
      <w:proofErr w:type="spellEnd"/>
      <w:r w:rsidRPr="004B177B">
        <w:rPr>
          <w:rFonts w:ascii="Courier New" w:hAnsi="Courier New" w:cs="Courier New"/>
          <w:b/>
          <w:bCs/>
          <w:color w:val="660E7A"/>
          <w:sz w:val="18"/>
          <w:szCs w:val="18"/>
        </w:rPr>
        <w:t>&gt;(</w:t>
      </w:r>
      <w:proofErr w:type="spellStart"/>
      <w:r w:rsidRPr="004B177B">
        <w:rPr>
          <w:rFonts w:ascii="Courier New" w:hAnsi="Courier New" w:cs="Courier New"/>
          <w:b/>
          <w:bCs/>
          <w:color w:val="660E7A"/>
          <w:sz w:val="18"/>
          <w:szCs w:val="18"/>
        </w:rPr>
        <w:t>android.content.Context</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t xml:space="preserve">    public &lt;</w:t>
      </w:r>
      <w:proofErr w:type="spellStart"/>
      <w:r w:rsidRPr="004B177B">
        <w:rPr>
          <w:rFonts w:ascii="Courier New" w:hAnsi="Courier New" w:cs="Courier New"/>
          <w:b/>
          <w:bCs/>
          <w:color w:val="660E7A"/>
          <w:sz w:val="18"/>
          <w:szCs w:val="18"/>
        </w:rPr>
        <w:t>init</w:t>
      </w:r>
      <w:proofErr w:type="spellEnd"/>
      <w:r w:rsidRPr="004B177B">
        <w:rPr>
          <w:rFonts w:ascii="Courier New" w:hAnsi="Courier New" w:cs="Courier New"/>
          <w:b/>
          <w:bCs/>
          <w:color w:val="660E7A"/>
          <w:sz w:val="18"/>
          <w:szCs w:val="18"/>
        </w:rPr>
        <w:t>&gt;(</w:t>
      </w:r>
      <w:proofErr w:type="spellStart"/>
      <w:r w:rsidRPr="004B177B">
        <w:rPr>
          <w:rFonts w:ascii="Courier New" w:hAnsi="Courier New" w:cs="Courier New"/>
          <w:b/>
          <w:bCs/>
          <w:color w:val="660E7A"/>
          <w:sz w:val="18"/>
          <w:szCs w:val="18"/>
        </w:rPr>
        <w:t>android.content.Context</w:t>
      </w:r>
      <w:proofErr w:type="spellEnd"/>
      <w:r w:rsidRPr="004B177B">
        <w:rPr>
          <w:rFonts w:ascii="Courier New" w:hAnsi="Courier New" w:cs="Courier New"/>
          <w:b/>
          <w:bCs/>
          <w:color w:val="660E7A"/>
          <w:sz w:val="18"/>
          <w:szCs w:val="18"/>
        </w:rPr>
        <w:t xml:space="preserve">, </w:t>
      </w:r>
      <w:proofErr w:type="spellStart"/>
      <w:r w:rsidRPr="004B177B">
        <w:rPr>
          <w:rFonts w:ascii="Courier New" w:hAnsi="Courier New" w:cs="Courier New"/>
          <w:b/>
          <w:bCs/>
          <w:color w:val="660E7A"/>
          <w:sz w:val="18"/>
          <w:szCs w:val="18"/>
        </w:rPr>
        <w:t>android.util.AttributeSet</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t xml:space="preserve">    public &lt;</w:t>
      </w:r>
      <w:proofErr w:type="spellStart"/>
      <w:r w:rsidRPr="004B177B">
        <w:rPr>
          <w:rFonts w:ascii="Courier New" w:hAnsi="Courier New" w:cs="Courier New"/>
          <w:b/>
          <w:bCs/>
          <w:color w:val="660E7A"/>
          <w:sz w:val="18"/>
          <w:szCs w:val="18"/>
        </w:rPr>
        <w:t>init</w:t>
      </w:r>
      <w:proofErr w:type="spellEnd"/>
      <w:r w:rsidRPr="004B177B">
        <w:rPr>
          <w:rFonts w:ascii="Courier New" w:hAnsi="Courier New" w:cs="Courier New"/>
          <w:b/>
          <w:bCs/>
          <w:color w:val="660E7A"/>
          <w:sz w:val="18"/>
          <w:szCs w:val="18"/>
        </w:rPr>
        <w:t>&gt;(</w:t>
      </w:r>
      <w:proofErr w:type="spellStart"/>
      <w:r w:rsidRPr="004B177B">
        <w:rPr>
          <w:rFonts w:ascii="Courier New" w:hAnsi="Courier New" w:cs="Courier New"/>
          <w:b/>
          <w:bCs/>
          <w:color w:val="660E7A"/>
          <w:sz w:val="18"/>
          <w:szCs w:val="18"/>
        </w:rPr>
        <w:t>android.content.Context</w:t>
      </w:r>
      <w:proofErr w:type="spellEnd"/>
      <w:r w:rsidRPr="004B177B">
        <w:rPr>
          <w:rFonts w:ascii="Courier New" w:hAnsi="Courier New" w:cs="Courier New"/>
          <w:b/>
          <w:bCs/>
          <w:color w:val="660E7A"/>
          <w:sz w:val="18"/>
          <w:szCs w:val="18"/>
        </w:rPr>
        <w:t xml:space="preserve">, </w:t>
      </w:r>
      <w:proofErr w:type="spellStart"/>
      <w:r w:rsidRPr="004B177B">
        <w:rPr>
          <w:rFonts w:ascii="Courier New" w:hAnsi="Courier New" w:cs="Courier New"/>
          <w:b/>
          <w:bCs/>
          <w:color w:val="660E7A"/>
          <w:sz w:val="18"/>
          <w:szCs w:val="18"/>
        </w:rPr>
        <w:t>android.util.AttributeSet</w:t>
      </w:r>
      <w:proofErr w:type="spellEnd"/>
      <w:r w:rsidRPr="004B177B">
        <w:rPr>
          <w:rFonts w:ascii="Courier New" w:hAnsi="Courier New" w:cs="Courier New"/>
          <w:b/>
          <w:bCs/>
          <w:color w:val="660E7A"/>
          <w:sz w:val="18"/>
          <w:szCs w:val="18"/>
        </w:rPr>
        <w:t xml:space="preserve">, </w:t>
      </w:r>
      <w:proofErr w:type="spellStart"/>
      <w:r w:rsidRPr="004B177B">
        <w:rPr>
          <w:rFonts w:ascii="Courier New" w:hAnsi="Courier New" w:cs="Courier New"/>
          <w:b/>
          <w:bCs/>
          <w:color w:val="660E7A"/>
          <w:sz w:val="18"/>
          <w:szCs w:val="18"/>
        </w:rPr>
        <w:t>int</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t xml:space="preserve">    public void set*(...);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keepclasseswithmembers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w:t>
      </w:r>
      <w:proofErr w:type="spellStart"/>
      <w:r w:rsidRPr="004B177B">
        <w:rPr>
          <w:rFonts w:ascii="Courier New" w:hAnsi="Courier New" w:cs="Courier New"/>
          <w:b/>
          <w:bCs/>
          <w:color w:val="660E7A"/>
          <w:sz w:val="18"/>
          <w:szCs w:val="18"/>
        </w:rPr>
        <w:t>init</w:t>
      </w:r>
      <w:proofErr w:type="spellEnd"/>
      <w:r w:rsidRPr="004B177B">
        <w:rPr>
          <w:rFonts w:ascii="Courier New" w:hAnsi="Courier New" w:cs="Courier New"/>
          <w:b/>
          <w:bCs/>
          <w:color w:val="660E7A"/>
          <w:sz w:val="18"/>
          <w:szCs w:val="18"/>
        </w:rPr>
        <w:t>&gt;(</w:t>
      </w:r>
      <w:proofErr w:type="spellStart"/>
      <w:r w:rsidRPr="004B177B">
        <w:rPr>
          <w:rFonts w:ascii="Courier New" w:hAnsi="Courier New" w:cs="Courier New"/>
          <w:b/>
          <w:bCs/>
          <w:color w:val="660E7A"/>
          <w:sz w:val="18"/>
          <w:szCs w:val="18"/>
        </w:rPr>
        <w:t>android.content.Context</w:t>
      </w:r>
      <w:proofErr w:type="spellEnd"/>
      <w:r w:rsidRPr="004B177B">
        <w:rPr>
          <w:rFonts w:ascii="Courier New" w:hAnsi="Courier New" w:cs="Courier New"/>
          <w:b/>
          <w:bCs/>
          <w:color w:val="660E7A"/>
          <w:sz w:val="18"/>
          <w:szCs w:val="18"/>
        </w:rPr>
        <w:t xml:space="preserve">, </w:t>
      </w:r>
      <w:proofErr w:type="spellStart"/>
      <w:r w:rsidRPr="004B177B">
        <w:rPr>
          <w:rFonts w:ascii="Courier New" w:hAnsi="Courier New" w:cs="Courier New"/>
          <w:b/>
          <w:bCs/>
          <w:color w:val="660E7A"/>
          <w:sz w:val="18"/>
          <w:szCs w:val="18"/>
        </w:rPr>
        <w:t>android.util.AttributeSet</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keepclasseswithmembers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class *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&lt;</w:t>
      </w:r>
      <w:proofErr w:type="spellStart"/>
      <w:r w:rsidRPr="004B177B">
        <w:rPr>
          <w:rFonts w:ascii="Courier New" w:hAnsi="Courier New" w:cs="Courier New"/>
          <w:b/>
          <w:bCs/>
          <w:color w:val="660E7A"/>
          <w:sz w:val="18"/>
          <w:szCs w:val="18"/>
        </w:rPr>
        <w:t>init</w:t>
      </w:r>
      <w:proofErr w:type="spellEnd"/>
      <w:r w:rsidRPr="004B177B">
        <w:rPr>
          <w:rFonts w:ascii="Courier New" w:hAnsi="Courier New" w:cs="Courier New"/>
          <w:b/>
          <w:bCs/>
          <w:color w:val="660E7A"/>
          <w:sz w:val="18"/>
          <w:szCs w:val="18"/>
        </w:rPr>
        <w:t>&gt;(</w:t>
      </w:r>
      <w:proofErr w:type="spellStart"/>
      <w:r w:rsidRPr="004B177B">
        <w:rPr>
          <w:rFonts w:ascii="Courier New" w:hAnsi="Courier New" w:cs="Courier New"/>
          <w:b/>
          <w:bCs/>
          <w:color w:val="660E7A"/>
          <w:sz w:val="18"/>
          <w:szCs w:val="18"/>
        </w:rPr>
        <w:t>android.content.Context</w:t>
      </w:r>
      <w:proofErr w:type="spellEnd"/>
      <w:r w:rsidRPr="004B177B">
        <w:rPr>
          <w:rFonts w:ascii="Courier New" w:hAnsi="Courier New" w:cs="Courier New"/>
          <w:b/>
          <w:bCs/>
          <w:color w:val="660E7A"/>
          <w:sz w:val="18"/>
          <w:szCs w:val="18"/>
        </w:rPr>
        <w:t xml:space="preserve">, </w:t>
      </w:r>
      <w:proofErr w:type="spellStart"/>
      <w:r w:rsidRPr="004B177B">
        <w:rPr>
          <w:rFonts w:ascii="Courier New" w:hAnsi="Courier New" w:cs="Courier New"/>
          <w:b/>
          <w:bCs/>
          <w:color w:val="660E7A"/>
          <w:sz w:val="18"/>
          <w:szCs w:val="18"/>
        </w:rPr>
        <w:t>android.util.AttributeSet</w:t>
      </w:r>
      <w:proofErr w:type="spellEnd"/>
      <w:r w:rsidRPr="004B177B">
        <w:rPr>
          <w:rFonts w:ascii="Courier New" w:hAnsi="Courier New" w:cs="Courier New"/>
          <w:b/>
          <w:bCs/>
          <w:color w:val="660E7A"/>
          <w:sz w:val="18"/>
          <w:szCs w:val="18"/>
        </w:rPr>
        <w:t xml:space="preserve">, </w:t>
      </w:r>
      <w:proofErr w:type="spellStart"/>
      <w:r w:rsidRPr="004B177B">
        <w:rPr>
          <w:rFonts w:ascii="Courier New" w:hAnsi="Courier New" w:cs="Courier New"/>
          <w:b/>
          <w:bCs/>
          <w:color w:val="660E7A"/>
          <w:sz w:val="18"/>
          <w:szCs w:val="18"/>
        </w:rPr>
        <w:t>int</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keepclassmembers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 xml:space="preserve">class * extends </w:t>
      </w:r>
      <w:proofErr w:type="spellStart"/>
      <w:r w:rsidRPr="004B177B">
        <w:rPr>
          <w:rFonts w:ascii="Courier New" w:hAnsi="Courier New" w:cs="Courier New"/>
          <w:color w:val="000000"/>
          <w:sz w:val="18"/>
          <w:szCs w:val="18"/>
        </w:rPr>
        <w:t>android.content.Context</w:t>
      </w:r>
      <w:proofErr w:type="spellEnd"/>
      <w:r w:rsidRPr="004B177B">
        <w:rPr>
          <w:rFonts w:ascii="Courier New" w:hAnsi="Courier New" w:cs="Courier New"/>
          <w:color w:val="000000"/>
          <w:sz w:val="18"/>
          <w:szCs w:val="18"/>
        </w:rPr>
        <w:t xml:space="preserv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void *(</w:t>
      </w:r>
      <w:proofErr w:type="spellStart"/>
      <w:r w:rsidRPr="004B177B">
        <w:rPr>
          <w:rFonts w:ascii="Courier New" w:hAnsi="Courier New" w:cs="Courier New"/>
          <w:b/>
          <w:bCs/>
          <w:color w:val="660E7A"/>
          <w:sz w:val="18"/>
          <w:szCs w:val="18"/>
        </w:rPr>
        <w:t>android.view.View</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t xml:space="preserve">   public void *(</w:t>
      </w:r>
      <w:proofErr w:type="spellStart"/>
      <w:r w:rsidRPr="004B177B">
        <w:rPr>
          <w:rFonts w:ascii="Courier New" w:hAnsi="Courier New" w:cs="Courier New"/>
          <w:b/>
          <w:bCs/>
          <w:color w:val="660E7A"/>
          <w:sz w:val="18"/>
          <w:szCs w:val="18"/>
        </w:rPr>
        <w:t>android.view.MenuItem</w:t>
      </w:r>
      <w:proofErr w:type="spellEnd"/>
      <w:r w:rsidRPr="004B177B">
        <w:rPr>
          <w:rFonts w:ascii="Courier New" w:hAnsi="Courier New" w:cs="Courier New"/>
          <w:b/>
          <w:bCs/>
          <w:color w:val="660E7A"/>
          <w:sz w:val="18"/>
          <w:szCs w:val="18"/>
        </w:rPr>
        <w: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keepclassmembers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 xml:space="preserve">class * implements </w:t>
      </w:r>
      <w:proofErr w:type="spellStart"/>
      <w:r w:rsidRPr="004B177B">
        <w:rPr>
          <w:rFonts w:ascii="Courier New" w:hAnsi="Courier New" w:cs="Courier New"/>
          <w:color w:val="000000"/>
          <w:sz w:val="18"/>
          <w:szCs w:val="18"/>
        </w:rPr>
        <w:t>android.os.Parcelable</w:t>
      </w:r>
      <w:proofErr w:type="spellEnd"/>
      <w:r w:rsidRPr="004B177B">
        <w:rPr>
          <w:rFonts w:ascii="Courier New" w:hAnsi="Courier New" w:cs="Courier New"/>
          <w:color w:val="000000"/>
          <w:sz w:val="18"/>
          <w:szCs w:val="18"/>
        </w:rPr>
        <w:t xml:space="preserve">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static </w:t>
      </w:r>
      <w:proofErr w:type="spellStart"/>
      <w:r w:rsidRPr="004B177B">
        <w:rPr>
          <w:rFonts w:ascii="Courier New" w:hAnsi="Courier New" w:cs="Courier New"/>
          <w:b/>
          <w:bCs/>
          <w:color w:val="660E7A"/>
          <w:sz w:val="18"/>
          <w:szCs w:val="18"/>
        </w:rPr>
        <w:t>android.os.Parcelable$Creator</w:t>
      </w:r>
      <w:proofErr w:type="spellEnd"/>
      <w:r w:rsidRPr="004B177B">
        <w:rPr>
          <w:rFonts w:ascii="Courier New" w:hAnsi="Courier New" w:cs="Courier New"/>
          <w:b/>
          <w:bCs/>
          <w:color w:val="660E7A"/>
          <w:sz w:val="18"/>
          <w:szCs w:val="18"/>
        </w:rPr>
        <w:t xml:space="preserve"> CREATOR;</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keepclassmembers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class **.R$*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public static &lt;fields&gt;;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keepclassmembers</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class *{</w:t>
      </w:r>
      <w:r w:rsidRPr="004B177B">
        <w:rPr>
          <w:rFonts w:ascii="Courier New" w:hAnsi="Courier New" w:cs="Courier New"/>
          <w:color w:val="000000"/>
          <w:sz w:val="18"/>
          <w:szCs w:val="18"/>
        </w:rPr>
        <w:br/>
      </w:r>
      <w:r w:rsidRPr="004B177B">
        <w:rPr>
          <w:rFonts w:ascii="Courier New" w:hAnsi="Courier New" w:cs="Courier New"/>
          <w:b/>
          <w:bCs/>
          <w:color w:val="660E7A"/>
          <w:sz w:val="18"/>
          <w:szCs w:val="18"/>
        </w:rPr>
        <w:t xml:space="preserve">  @</w:t>
      </w:r>
      <w:proofErr w:type="spellStart"/>
      <w:r w:rsidRPr="004B177B">
        <w:rPr>
          <w:rFonts w:ascii="Courier New" w:hAnsi="Courier New" w:cs="Courier New"/>
          <w:b/>
          <w:bCs/>
          <w:color w:val="660E7A"/>
          <w:sz w:val="18"/>
          <w:szCs w:val="18"/>
        </w:rPr>
        <w:t>android.webkit.JavascriptInterface</w:t>
      </w:r>
      <w:proofErr w:type="spellEnd"/>
      <w:r w:rsidRPr="004B177B">
        <w:rPr>
          <w:rFonts w:ascii="Courier New" w:hAnsi="Courier New" w:cs="Courier New"/>
          <w:b/>
          <w:bCs/>
          <w:color w:val="660E7A"/>
          <w:sz w:val="18"/>
          <w:szCs w:val="18"/>
        </w:rPr>
        <w:t xml:space="preserve"> &lt;methods&gt;;</w:t>
      </w:r>
      <w:r w:rsidRPr="004B177B">
        <w:rPr>
          <w:rFonts w:ascii="Courier New" w:hAnsi="Courier New" w:cs="Courier New"/>
          <w:b/>
          <w:bCs/>
          <w:color w:val="660E7A"/>
          <w:sz w:val="18"/>
          <w:szCs w:val="18"/>
        </w:rPr>
        <w:br/>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w:t>
      </w:r>
      <w:proofErr w:type="spellStart"/>
      <w:r w:rsidRPr="004B177B">
        <w:rPr>
          <w:rFonts w:ascii="Courier New" w:hAnsi="Courier New" w:cs="Courier New"/>
          <w:i/>
          <w:iCs/>
          <w:color w:val="808080"/>
          <w:sz w:val="18"/>
          <w:szCs w:val="18"/>
        </w:rPr>
        <w:t>GooglePLayServices</w:t>
      </w:r>
      <w:proofErr w:type="spellEnd"/>
      <w:r w:rsidRPr="004B177B">
        <w:rPr>
          <w:rFonts w:ascii="Courier New" w:hAnsi="Courier New" w:cs="Courier New"/>
          <w:i/>
          <w:iCs/>
          <w:color w:val="808080"/>
          <w:sz w:val="18"/>
          <w:szCs w:val="18"/>
        </w:rPr>
        <w:br/>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android.support</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lastRenderedPageBreak/>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android.view</w:t>
      </w:r>
      <w:proofErr w:type="spellEnd"/>
      <w:r w:rsidRPr="004B177B">
        <w:rPr>
          <w:rFonts w:ascii="Courier New" w:hAnsi="Courier New" w:cs="Courier New"/>
          <w:color w:val="000000"/>
          <w:sz w:val="18"/>
          <w:szCs w:val="18"/>
        </w:rPr>
        <w:t>.** {</w:t>
      </w:r>
      <w:r w:rsidRPr="004B177B">
        <w:rPr>
          <w:rFonts w:ascii="Courier New" w:hAnsi="Courier New" w:cs="Courier New"/>
          <w:b/>
          <w:bCs/>
          <w:color w:val="660E7A"/>
          <w:sz w:val="18"/>
          <w:szCs w:val="18"/>
        </w:rPr>
        <w:t>*;</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interface android.support.v13.app.** {</w:t>
      </w:r>
      <w:r w:rsidRPr="004B177B">
        <w:rPr>
          <w:rFonts w:ascii="Courier New" w:hAnsi="Courier New" w:cs="Courier New"/>
          <w:b/>
          <w:bCs/>
          <w:color w:val="660E7A"/>
          <w:sz w:val="18"/>
          <w:szCs w:val="18"/>
        </w:rPr>
        <w:t xml:space="preserve"> *; </w:t>
      </w:r>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public class * extends android.support.v13.**</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public class * extends </w:t>
      </w:r>
      <w:proofErr w:type="spellStart"/>
      <w:r w:rsidRPr="004B177B">
        <w:rPr>
          <w:rFonts w:ascii="Courier New" w:hAnsi="Courier New" w:cs="Courier New"/>
          <w:color w:val="000000"/>
          <w:sz w:val="18"/>
          <w:szCs w:val="18"/>
        </w:rPr>
        <w:t>android.app.Fragment</w:t>
      </w:r>
      <w:proofErr w:type="spellEnd"/>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 xml:space="preserve">-keep </w:t>
      </w:r>
      <w:r w:rsidRPr="004B177B">
        <w:rPr>
          <w:rFonts w:ascii="Courier New" w:hAnsi="Courier New" w:cs="Courier New"/>
          <w:color w:val="000000"/>
          <w:sz w:val="18"/>
          <w:szCs w:val="18"/>
        </w:rPr>
        <w:t xml:space="preserve">class </w:t>
      </w:r>
      <w:proofErr w:type="spellStart"/>
      <w:r w:rsidRPr="004B177B">
        <w:rPr>
          <w:rFonts w:ascii="Courier New" w:hAnsi="Courier New" w:cs="Courier New"/>
          <w:color w:val="000000"/>
          <w:sz w:val="18"/>
          <w:szCs w:val="18"/>
        </w:rPr>
        <w:t>com.philips.cdp.uikit.customviews</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i/>
          <w:iCs/>
          <w:color w:val="808080"/>
          <w:sz w:val="18"/>
          <w:szCs w:val="18"/>
        </w:rPr>
        <w:t xml:space="preserve">#-keep class </w:t>
      </w:r>
      <w:proofErr w:type="spellStart"/>
      <w:r w:rsidRPr="004B177B">
        <w:rPr>
          <w:rFonts w:ascii="Courier New" w:hAnsi="Courier New" w:cs="Courier New"/>
          <w:i/>
          <w:iCs/>
          <w:color w:val="808080"/>
          <w:sz w:val="18"/>
          <w:szCs w:val="18"/>
        </w:rPr>
        <w:t>com.google.android.gms</w:t>
      </w:r>
      <w:proofErr w:type="spellEnd"/>
      <w:r w:rsidRPr="004B177B">
        <w:rPr>
          <w:rFonts w:ascii="Courier New" w:hAnsi="Courier New" w:cs="Courier New"/>
          <w:i/>
          <w:iCs/>
          <w:color w:val="808080"/>
          <w:sz w:val="18"/>
          <w:szCs w:val="18"/>
        </w:rPr>
        <w:t>.** { *; }</w:t>
      </w:r>
      <w:r w:rsidRPr="004B177B">
        <w:rPr>
          <w:rFonts w:ascii="Courier New" w:hAnsi="Courier New" w:cs="Courier New"/>
          <w:i/>
          <w:iCs/>
          <w:color w:val="80808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com.google.android.gms</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r w:rsidRPr="004B177B">
        <w:rPr>
          <w:rFonts w:ascii="Courier New" w:hAnsi="Courier New" w:cs="Courier New"/>
          <w:color w:val="000000"/>
          <w:sz w:val="18"/>
          <w:szCs w:val="18"/>
        </w:rPr>
        <w:t>org.w3c.dom.bootstrap.DOMImplementationRegistry</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com.philips.cdp.productselection.R$id</w:t>
      </w:r>
      <w:proofErr w:type="spellEnd"/>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android.view</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android.media.session</w:t>
      </w:r>
      <w:proofErr w:type="spellEnd"/>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android.app</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com.philips.cdp.digitalcare</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com.philips.cdp.productselection</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android.support</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com.adobe.mobile</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org.apache</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com.shamanland</w:t>
      </w:r>
      <w:proofErr w:type="spellEnd"/>
      <w:r w:rsidRPr="004B177B">
        <w:rPr>
          <w:rFonts w:ascii="Courier New" w:hAnsi="Courier New" w:cs="Courier New"/>
          <w:color w:val="000000"/>
          <w:sz w:val="18"/>
          <w:szCs w:val="18"/>
        </w:rPr>
        <w:t>.**</w:t>
      </w:r>
      <w:r w:rsidRPr="004B177B">
        <w:rPr>
          <w:rFonts w:ascii="Courier New" w:hAnsi="Courier New" w:cs="Courier New"/>
          <w:color w:val="000000"/>
          <w:sz w:val="18"/>
          <w:szCs w:val="18"/>
        </w:rPr>
        <w:br/>
      </w:r>
      <w:r w:rsidRPr="004B177B">
        <w:rPr>
          <w:rFonts w:ascii="Courier New" w:hAnsi="Courier New" w:cs="Courier New"/>
          <w:b/>
          <w:bCs/>
          <w:color w:val="000080"/>
          <w:sz w:val="18"/>
          <w:szCs w:val="18"/>
        </w:rPr>
        <w:t>-</w:t>
      </w:r>
      <w:proofErr w:type="spellStart"/>
      <w:r w:rsidRPr="004B177B">
        <w:rPr>
          <w:rFonts w:ascii="Courier New" w:hAnsi="Courier New" w:cs="Courier New"/>
          <w:b/>
          <w:bCs/>
          <w:color w:val="000080"/>
          <w:sz w:val="18"/>
          <w:szCs w:val="18"/>
        </w:rPr>
        <w:t>dontwarn</w:t>
      </w:r>
      <w:proofErr w:type="spellEnd"/>
      <w:r w:rsidRPr="004B177B">
        <w:rPr>
          <w:rFonts w:ascii="Courier New" w:hAnsi="Courier New" w:cs="Courier New"/>
          <w:b/>
          <w:bCs/>
          <w:color w:val="000080"/>
          <w:sz w:val="18"/>
          <w:szCs w:val="18"/>
        </w:rPr>
        <w:t xml:space="preserve"> </w:t>
      </w:r>
      <w:proofErr w:type="spellStart"/>
      <w:r w:rsidRPr="004B177B">
        <w:rPr>
          <w:rFonts w:ascii="Courier New" w:hAnsi="Courier New" w:cs="Courier New"/>
          <w:color w:val="000000"/>
          <w:sz w:val="18"/>
          <w:szCs w:val="18"/>
        </w:rPr>
        <w:t>uk.co.chrisjenx</w:t>
      </w:r>
      <w:proofErr w:type="spellEnd"/>
      <w:r w:rsidRPr="004B177B">
        <w:rPr>
          <w:rFonts w:ascii="Courier New" w:hAnsi="Courier New" w:cs="Courier New"/>
          <w:color w:val="000000"/>
          <w:sz w:val="18"/>
          <w:szCs w:val="18"/>
        </w:rPr>
        <w:t>.**</w:t>
      </w:r>
    </w:p>
    <w:p w14:paraId="42233F21" w14:textId="77777777" w:rsidR="007A4F4A" w:rsidRPr="007A4F4A" w:rsidRDefault="007A4F4A" w:rsidP="007A4F4A">
      <w:pPr>
        <w:pStyle w:val="BodyText"/>
        <w:rPr>
          <w:lang w:val="en-GB"/>
        </w:rPr>
      </w:pPr>
    </w:p>
    <w:p w14:paraId="1F99C4FC" w14:textId="77777777" w:rsidR="0005093C" w:rsidRPr="0005093C" w:rsidRDefault="0005093C" w:rsidP="0005093C">
      <w:pPr>
        <w:pStyle w:val="BodyText"/>
        <w:rPr>
          <w:lang w:val="en-GB"/>
        </w:rPr>
      </w:pPr>
    </w:p>
    <w:p w14:paraId="3F97A6E1" w14:textId="77777777" w:rsidR="00FF7B65" w:rsidRDefault="00FF7B65" w:rsidP="00FF7B65">
      <w:pPr>
        <w:pStyle w:val="Heading1"/>
        <w:rPr>
          <w:rFonts w:cs="Arial"/>
        </w:rPr>
      </w:pPr>
      <w:bookmarkStart w:id="44" w:name="_Toc444883193"/>
      <w:r>
        <w:rPr>
          <w:rFonts w:cs="Arial"/>
        </w:rPr>
        <w:t>Frequently asked Questions</w:t>
      </w:r>
      <w:bookmarkEnd w:id="44"/>
    </w:p>
    <w:p w14:paraId="37E9E067" w14:textId="0E073839" w:rsidR="00FF7B65" w:rsidRPr="008F62E3" w:rsidRDefault="00FF7B65" w:rsidP="00E340FB">
      <w:pPr>
        <w:pStyle w:val="Heading1"/>
        <w:numPr>
          <w:ilvl w:val="1"/>
          <w:numId w:val="17"/>
        </w:numPr>
        <w:rPr>
          <w:rFonts w:cs="Arial"/>
          <w:sz w:val="24"/>
          <w:szCs w:val="24"/>
        </w:rPr>
      </w:pPr>
      <w:bookmarkStart w:id="45" w:name="_Toc437015076"/>
      <w:bookmarkStart w:id="46" w:name="_Toc444883194"/>
      <w:r w:rsidRPr="008F62E3">
        <w:rPr>
          <w:rFonts w:cs="Arial"/>
          <w:sz w:val="24"/>
          <w:szCs w:val="24"/>
        </w:rPr>
        <w:t>How about customising fonts and sizes?</w:t>
      </w:r>
      <w:bookmarkEnd w:id="45"/>
      <w:bookmarkEnd w:id="46"/>
    </w:p>
    <w:p w14:paraId="2252A104" w14:textId="77777777" w:rsidR="00FF7B65" w:rsidRDefault="00FF7B65" w:rsidP="00FF7B65">
      <w:pPr>
        <w:pStyle w:val="BodyText"/>
        <w:ind w:left="1440"/>
        <w:rPr>
          <w:lang w:val="en-GB"/>
        </w:rPr>
      </w:pPr>
      <w:r>
        <w:rPr>
          <w:lang w:val="en-GB"/>
        </w:rPr>
        <w:t>We use Central Sans Font as per Philips design guidelines. Both fonts and sizes cannot be configured as of now.</w:t>
      </w:r>
    </w:p>
    <w:p w14:paraId="2592F4AD" w14:textId="77777777" w:rsidR="00406248" w:rsidRDefault="00406248" w:rsidP="00FF7B65">
      <w:pPr>
        <w:pStyle w:val="BodyText"/>
        <w:ind w:left="1440"/>
        <w:rPr>
          <w:lang w:val="en-GB"/>
        </w:rPr>
      </w:pPr>
    </w:p>
    <w:p w14:paraId="56F7E8E0" w14:textId="77777777" w:rsidR="00FF7B65" w:rsidRPr="006D422D" w:rsidRDefault="00FF7B65" w:rsidP="00FF7B65">
      <w:pPr>
        <w:pStyle w:val="BodyText"/>
        <w:numPr>
          <w:ilvl w:val="1"/>
          <w:numId w:val="17"/>
        </w:numPr>
        <w:rPr>
          <w:b/>
          <w:lang w:val="en-GB"/>
        </w:rPr>
      </w:pPr>
      <w:r w:rsidRPr="006D422D">
        <w:rPr>
          <w:b/>
          <w:lang w:val="en-GB"/>
        </w:rPr>
        <w:t>Can we add our own buttons inside consumer care?</w:t>
      </w:r>
    </w:p>
    <w:p w14:paraId="7FADABB8" w14:textId="77777777" w:rsidR="00FF7B65" w:rsidRDefault="00FF7B65" w:rsidP="00FF7B65">
      <w:pPr>
        <w:pStyle w:val="BodyText"/>
        <w:ind w:left="1440"/>
        <w:rPr>
          <w:lang w:val="en-GB"/>
        </w:rPr>
      </w:pPr>
      <w:r>
        <w:rPr>
          <w:lang w:val="en-GB"/>
        </w:rPr>
        <w:t>Yes. However we have restricted this to main menu screen, product menu and list of social service providers list.</w:t>
      </w:r>
    </w:p>
    <w:p w14:paraId="2121B7C0" w14:textId="77777777" w:rsidR="00406248" w:rsidRDefault="00406248" w:rsidP="00FF7B65">
      <w:pPr>
        <w:pStyle w:val="BodyText"/>
        <w:ind w:left="1440"/>
        <w:rPr>
          <w:lang w:val="en-GB"/>
        </w:rPr>
      </w:pPr>
    </w:p>
    <w:p w14:paraId="44A1A396" w14:textId="77777777" w:rsidR="00FF7B65" w:rsidRPr="006D422D" w:rsidRDefault="00FF7B65" w:rsidP="00FF7B65">
      <w:pPr>
        <w:pStyle w:val="BodyText"/>
        <w:numPr>
          <w:ilvl w:val="1"/>
          <w:numId w:val="17"/>
        </w:numPr>
        <w:rPr>
          <w:b/>
          <w:lang w:val="en-GB"/>
        </w:rPr>
      </w:pPr>
      <w:r w:rsidRPr="006D422D">
        <w:rPr>
          <w:b/>
          <w:lang w:val="en-GB"/>
        </w:rPr>
        <w:t>Does Consumer care support App Tagging?</w:t>
      </w:r>
    </w:p>
    <w:p w14:paraId="7EA93DE6" w14:textId="3834D9F8" w:rsidR="001A77D8" w:rsidRDefault="00FF7B65" w:rsidP="00FF7B65">
      <w:pPr>
        <w:pStyle w:val="BodyText"/>
        <w:ind w:left="1440"/>
        <w:rPr>
          <w:lang w:val="en-GB"/>
        </w:rPr>
      </w:pPr>
      <w:r>
        <w:rPr>
          <w:lang w:val="en-GB"/>
        </w:rPr>
        <w:t xml:space="preserve">Yes. Please make sure you call </w:t>
      </w:r>
      <w:proofErr w:type="spellStart"/>
      <w:r>
        <w:rPr>
          <w:lang w:val="en-GB"/>
        </w:rPr>
        <w:t>enableTagging</w:t>
      </w:r>
      <w:proofErr w:type="spellEnd"/>
      <w:r>
        <w:rPr>
          <w:lang w:val="en-GB"/>
        </w:rPr>
        <w:t xml:space="preserve"> and provide apps ID. Please check sample app for more details. Unless App calls </w:t>
      </w:r>
      <w:proofErr w:type="spellStart"/>
      <w:r>
        <w:rPr>
          <w:lang w:val="en-GB"/>
        </w:rPr>
        <w:t>enableTagging</w:t>
      </w:r>
      <w:proofErr w:type="spellEnd"/>
      <w:r>
        <w:rPr>
          <w:lang w:val="en-GB"/>
        </w:rPr>
        <w:t xml:space="preserve"> () API tagging will not be enabled inside consumer care.</w:t>
      </w:r>
    </w:p>
    <w:p w14:paraId="3DB88E07" w14:textId="77777777" w:rsidR="001A77D8" w:rsidRDefault="001A77D8" w:rsidP="00FF7B65">
      <w:pPr>
        <w:pStyle w:val="BodyText"/>
        <w:ind w:left="1440"/>
        <w:rPr>
          <w:lang w:val="en-GB"/>
        </w:rPr>
      </w:pPr>
    </w:p>
    <w:p w14:paraId="091A5F67" w14:textId="77777777" w:rsidR="00FF7B65" w:rsidRPr="006D422D" w:rsidRDefault="00FF7B65" w:rsidP="00FF7B65">
      <w:pPr>
        <w:pStyle w:val="BodyText"/>
        <w:numPr>
          <w:ilvl w:val="1"/>
          <w:numId w:val="17"/>
        </w:numPr>
        <w:rPr>
          <w:b/>
          <w:lang w:val="en-GB"/>
        </w:rPr>
      </w:pPr>
      <w:r w:rsidRPr="006D422D">
        <w:rPr>
          <w:b/>
          <w:lang w:val="en-GB"/>
        </w:rPr>
        <w:t>Where do I find my product information?</w:t>
      </w:r>
    </w:p>
    <w:p w14:paraId="53CA9EB3" w14:textId="77777777" w:rsidR="00FF7B65" w:rsidRDefault="00FF7B65" w:rsidP="00FF7B65">
      <w:pPr>
        <w:pStyle w:val="BodyText"/>
        <w:ind w:left="1440"/>
        <w:rPr>
          <w:lang w:val="en-GB"/>
        </w:rPr>
      </w:pPr>
      <w:r>
        <w:rPr>
          <w:lang w:val="en-GB"/>
        </w:rPr>
        <w:t xml:space="preserve">Each business has to provide complete </w:t>
      </w:r>
      <w:proofErr w:type="spellStart"/>
      <w:r>
        <w:rPr>
          <w:lang w:val="en-GB"/>
        </w:rPr>
        <w:t>ctn</w:t>
      </w:r>
      <w:proofErr w:type="spellEnd"/>
      <w:r>
        <w:rPr>
          <w:lang w:val="en-GB"/>
        </w:rPr>
        <w:t xml:space="preserve"> number including slash </w:t>
      </w:r>
    </w:p>
    <w:p w14:paraId="1F372048" w14:textId="77777777" w:rsidR="00FF7B65" w:rsidRDefault="00FF7B65" w:rsidP="00FF7B65">
      <w:pPr>
        <w:pStyle w:val="BodyText"/>
        <w:ind w:left="1440"/>
        <w:rPr>
          <w:lang w:val="en-GB"/>
        </w:rPr>
      </w:pPr>
      <w:r>
        <w:rPr>
          <w:lang w:val="en-GB"/>
        </w:rPr>
        <w:t xml:space="preserve">Ex: </w:t>
      </w:r>
      <w:r w:rsidRPr="006D422D">
        <w:rPr>
          <w:lang w:val="en-GB"/>
        </w:rPr>
        <w:t>HD9240/90</w:t>
      </w:r>
    </w:p>
    <w:p w14:paraId="0709AC76" w14:textId="151706CA" w:rsidR="00E91EAA" w:rsidRPr="00E91EAA" w:rsidRDefault="00FF7B65" w:rsidP="00E91EAA">
      <w:pPr>
        <w:pStyle w:val="BodyText"/>
        <w:ind w:left="1440"/>
        <w:rPr>
          <w:lang w:val="en-GB"/>
        </w:rPr>
      </w:pPr>
      <w:r>
        <w:rPr>
          <w:lang w:val="en-GB"/>
        </w:rPr>
        <w:t>With this please check below link which helps in finding out product tree information like category</w:t>
      </w:r>
      <w:r w:rsidR="00E91EAA">
        <w:rPr>
          <w:lang w:val="en-GB"/>
        </w:rPr>
        <w:t xml:space="preserve">, sub category etc. </w:t>
      </w:r>
      <w:r w:rsidR="00E91EAA" w:rsidRPr="008D6FA5">
        <w:rPr>
          <w:rFonts w:eastAsiaTheme="minorHAnsi" w:cs="Arial"/>
          <w:szCs w:val="24"/>
        </w:rPr>
        <w:t xml:space="preserve">please add relevant </w:t>
      </w:r>
      <w:proofErr w:type="spellStart"/>
      <w:r w:rsidR="00E91EAA" w:rsidRPr="008D6FA5">
        <w:rPr>
          <w:rFonts w:eastAsiaTheme="minorHAnsi" w:cs="Arial"/>
          <w:szCs w:val="24"/>
        </w:rPr>
        <w:t>ctn</w:t>
      </w:r>
      <w:proofErr w:type="spellEnd"/>
      <w:r w:rsidR="00E91EAA" w:rsidRPr="008D6FA5">
        <w:rPr>
          <w:rFonts w:eastAsiaTheme="minorHAnsi" w:cs="Arial"/>
          <w:szCs w:val="24"/>
        </w:rPr>
        <w:t xml:space="preserve"> number</w:t>
      </w:r>
    </w:p>
    <w:p w14:paraId="1929D5BB" w14:textId="77777777" w:rsidR="00E91EAA" w:rsidRPr="00E91EAA" w:rsidRDefault="00666580" w:rsidP="00E91EAA">
      <w:pPr>
        <w:pStyle w:val="ListParagraph"/>
        <w:numPr>
          <w:ilvl w:val="0"/>
          <w:numId w:val="37"/>
        </w:numPr>
        <w:rPr>
          <w:rFonts w:cs="Arial"/>
          <w:szCs w:val="24"/>
        </w:rPr>
      </w:pPr>
      <w:hyperlink r:id="rId16" w:history="1">
        <w:r w:rsidR="00E91EAA" w:rsidRPr="00E91EAA">
          <w:rPr>
            <w:rStyle w:val="Hyperlink"/>
            <w:rFonts w:cs="Arial"/>
            <w:szCs w:val="24"/>
          </w:rPr>
          <w:t>http://www.philips.co.uk/prx/product/B2C/en_GB/CONSUMER/products/</w:t>
        </w:r>
        <w:r w:rsidR="00E91EAA" w:rsidRPr="00E91EAA">
          <w:rPr>
            <w:rStyle w:val="Hyperlink"/>
            <w:rFonts w:cs="Arial"/>
            <w:szCs w:val="24"/>
            <w:highlight w:val="yellow"/>
          </w:rPr>
          <w:t>HD9240/90</w:t>
        </w:r>
        <w:r w:rsidR="00E91EAA" w:rsidRPr="00E91EAA">
          <w:rPr>
            <w:rStyle w:val="Hyperlink"/>
            <w:rFonts w:cs="Arial"/>
            <w:szCs w:val="24"/>
          </w:rPr>
          <w:t>.summary</w:t>
        </w:r>
      </w:hyperlink>
    </w:p>
    <w:p w14:paraId="74F91683" w14:textId="77777777" w:rsidR="00E91EAA" w:rsidRPr="008D6FA5" w:rsidRDefault="00666580" w:rsidP="00E91EAA">
      <w:pPr>
        <w:pStyle w:val="ListParagraph"/>
        <w:numPr>
          <w:ilvl w:val="0"/>
          <w:numId w:val="37"/>
        </w:numPr>
        <w:rPr>
          <w:rFonts w:cs="Arial"/>
          <w:sz w:val="20"/>
        </w:rPr>
      </w:pPr>
      <w:hyperlink r:id="rId17" w:history="1">
        <w:r w:rsidR="00E91EAA" w:rsidRPr="00E91EAA">
          <w:rPr>
            <w:rStyle w:val="Hyperlink"/>
            <w:rFonts w:cs="Arial"/>
            <w:szCs w:val="24"/>
          </w:rPr>
          <w:t>http://nlvu077.gdc1.ce.philips.com:9080/repobrowser/catalogBrowser.jsp?catalogid=catalog_CL_CONSUMER&amp;catalogType=CONSUMER&amp;country=CL&amp;language=es</w:t>
        </w:r>
      </w:hyperlink>
    </w:p>
    <w:p w14:paraId="3C541E3B" w14:textId="77777777" w:rsidR="00FF7B65" w:rsidRDefault="00FF7B65" w:rsidP="00FF7B65">
      <w:pPr>
        <w:pStyle w:val="BodyText"/>
        <w:ind w:left="1440"/>
        <w:rPr>
          <w:lang w:val="en-GB"/>
        </w:rPr>
      </w:pPr>
    </w:p>
    <w:p w14:paraId="02189EFF" w14:textId="48CACDBD" w:rsidR="00FF7B65" w:rsidRDefault="00FF7B65" w:rsidP="00FF7B65">
      <w:pPr>
        <w:pStyle w:val="BodyText"/>
        <w:ind w:left="1440"/>
        <w:rPr>
          <w:lang w:val="en-GB"/>
        </w:rPr>
      </w:pPr>
      <w:r>
        <w:rPr>
          <w:lang w:val="en-GB"/>
        </w:rPr>
        <w:t xml:space="preserve">Please replace locale to check whether product data is available </w:t>
      </w:r>
      <w:r w:rsidR="00AF3C2A">
        <w:rPr>
          <w:lang w:val="en-GB"/>
        </w:rPr>
        <w:t xml:space="preserve">in </w:t>
      </w:r>
      <w:r>
        <w:rPr>
          <w:lang w:val="en-GB"/>
        </w:rPr>
        <w:t>corresponding countries.</w:t>
      </w:r>
    </w:p>
    <w:p w14:paraId="3A80FDB0" w14:textId="77777777" w:rsidR="00FF7B65" w:rsidRDefault="00FF7B65" w:rsidP="00FF7B65">
      <w:pPr>
        <w:pStyle w:val="BodyText"/>
        <w:numPr>
          <w:ilvl w:val="1"/>
          <w:numId w:val="17"/>
        </w:numPr>
        <w:rPr>
          <w:b/>
          <w:lang w:val="en-GB"/>
        </w:rPr>
      </w:pPr>
      <w:r w:rsidRPr="006D422D">
        <w:rPr>
          <w:b/>
          <w:lang w:val="en-GB"/>
        </w:rPr>
        <w:t>Does Consumer care support multiple products?</w:t>
      </w:r>
    </w:p>
    <w:p w14:paraId="0158657B" w14:textId="202F97A0" w:rsidR="00FF7B65" w:rsidRDefault="00966F8E" w:rsidP="00FF7B65">
      <w:pPr>
        <w:pStyle w:val="BodyText"/>
        <w:ind w:left="1440"/>
        <w:rPr>
          <w:lang w:val="en-GB"/>
        </w:rPr>
      </w:pPr>
      <w:r>
        <w:rPr>
          <w:lang w:val="en-GB"/>
        </w:rPr>
        <w:t>Yes it supports multiple products from 16.1 release which has version 4.0.0.</w:t>
      </w:r>
    </w:p>
    <w:p w14:paraId="7A54BEFB" w14:textId="7B89FBC4" w:rsidR="00966F8E" w:rsidRDefault="00966F8E" w:rsidP="00FF7B65">
      <w:pPr>
        <w:pStyle w:val="BodyText"/>
        <w:ind w:left="1440"/>
        <w:rPr>
          <w:lang w:val="en-GB"/>
        </w:rPr>
      </w:pPr>
      <w:r>
        <w:rPr>
          <w:lang w:val="en-GB"/>
        </w:rPr>
        <w:t>Currently app can send hardcoded list of products as input after which consumer care will take care of selection of product.</w:t>
      </w:r>
    </w:p>
    <w:p w14:paraId="493ED413" w14:textId="77777777" w:rsidR="008E7215" w:rsidRDefault="008E7215" w:rsidP="008E7215">
      <w:pPr>
        <w:pStyle w:val="BodyText"/>
        <w:ind w:left="1440"/>
        <w:rPr>
          <w:lang w:val="en-GB"/>
        </w:rPr>
      </w:pPr>
    </w:p>
    <w:p w14:paraId="0A5AC7AE" w14:textId="71632DD2" w:rsidR="008E7215" w:rsidRDefault="008E7215" w:rsidP="008E7215">
      <w:pPr>
        <w:pStyle w:val="BodyText"/>
        <w:numPr>
          <w:ilvl w:val="1"/>
          <w:numId w:val="17"/>
        </w:numPr>
        <w:rPr>
          <w:b/>
          <w:lang w:val="en-GB"/>
        </w:rPr>
      </w:pPr>
      <w:r>
        <w:rPr>
          <w:b/>
          <w:lang w:val="en-GB"/>
        </w:rPr>
        <w:t xml:space="preserve">How to fix below fatal </w:t>
      </w:r>
      <w:r w:rsidR="0029503B">
        <w:rPr>
          <w:b/>
          <w:lang w:val="en-GB"/>
        </w:rPr>
        <w:t>exception</w:t>
      </w:r>
      <w:r w:rsidRPr="006D422D">
        <w:rPr>
          <w:b/>
          <w:lang w:val="en-GB"/>
        </w:rPr>
        <w:t>?</w:t>
      </w:r>
    </w:p>
    <w:p w14:paraId="4559975D" w14:textId="79F37AE4" w:rsidR="008E7215" w:rsidRDefault="008E7215" w:rsidP="00B41833">
      <w:pPr>
        <w:pStyle w:val="ListParagraph"/>
        <w:autoSpaceDE w:val="0"/>
        <w:autoSpaceDN w:val="0"/>
        <w:spacing w:before="40" w:after="40"/>
        <w:ind w:left="1080"/>
        <w:rPr>
          <w:rFonts w:ascii="Segoe UI" w:hAnsi="Segoe UI" w:cs="Segoe UI"/>
          <w:b/>
          <w:color w:val="000000"/>
          <w:sz w:val="20"/>
        </w:rPr>
      </w:pPr>
      <w:r w:rsidRPr="008E7215">
        <w:rPr>
          <w:rFonts w:ascii="Segoe UI" w:hAnsi="Segoe UI" w:cs="Segoe UI"/>
          <w:color w:val="000000"/>
          <w:sz w:val="20"/>
        </w:rPr>
        <w:t xml:space="preserve"> </w:t>
      </w:r>
      <w:proofErr w:type="spellStart"/>
      <w:r w:rsidRPr="008E7215">
        <w:rPr>
          <w:rFonts w:ascii="Segoe UI" w:hAnsi="Segoe UI" w:cs="Segoe UI"/>
          <w:b/>
          <w:color w:val="000000"/>
          <w:sz w:val="20"/>
        </w:rPr>
        <w:t>com.android.build.api.transform.TransformException</w:t>
      </w:r>
      <w:proofErr w:type="spellEnd"/>
      <w:r w:rsidRPr="008E7215">
        <w:rPr>
          <w:rFonts w:ascii="Segoe UI" w:hAnsi="Segoe UI" w:cs="Segoe UI"/>
          <w:b/>
          <w:color w:val="000000"/>
          <w:sz w:val="20"/>
        </w:rPr>
        <w:t xml:space="preserve">: </w:t>
      </w:r>
      <w:proofErr w:type="spellStart"/>
      <w:r w:rsidRPr="008E7215">
        <w:rPr>
          <w:rFonts w:ascii="Segoe UI" w:hAnsi="Segoe UI" w:cs="Segoe UI"/>
          <w:b/>
          <w:color w:val="000000"/>
          <w:sz w:val="20"/>
        </w:rPr>
        <w:t>com.android.builder.packaging.DuplicateFileException</w:t>
      </w:r>
      <w:proofErr w:type="spellEnd"/>
      <w:r w:rsidRPr="008E7215">
        <w:rPr>
          <w:rFonts w:ascii="Segoe UI" w:hAnsi="Segoe UI" w:cs="Segoe UI"/>
          <w:b/>
          <w:color w:val="000000"/>
          <w:sz w:val="20"/>
        </w:rPr>
        <w:t>: Duplicate files copied in APK lib/mips/libblasV8.so</w:t>
      </w:r>
    </w:p>
    <w:p w14:paraId="6D836C99" w14:textId="16615489" w:rsidR="008E7215" w:rsidRDefault="0029503B" w:rsidP="00B41833">
      <w:pPr>
        <w:pStyle w:val="ListParagraph"/>
        <w:autoSpaceDE w:val="0"/>
        <w:autoSpaceDN w:val="0"/>
        <w:spacing w:before="40" w:after="40"/>
        <w:ind w:left="1080"/>
        <w:rPr>
          <w:rFonts w:ascii="Calibri" w:hAnsi="Calibri"/>
          <w:b/>
        </w:rPr>
      </w:pPr>
      <w:r>
        <w:rPr>
          <w:rFonts w:ascii="Calibri" w:hAnsi="Calibri"/>
          <w:b/>
        </w:rPr>
        <w:t xml:space="preserve">Or any duplication related exception, the duplication library can be added to </w:t>
      </w:r>
      <w:proofErr w:type="spellStart"/>
      <w:r>
        <w:rPr>
          <w:rFonts w:ascii="Calibri" w:hAnsi="Calibri"/>
          <w:b/>
        </w:rPr>
        <w:t>packageOption</w:t>
      </w:r>
      <w:proofErr w:type="spellEnd"/>
      <w:r>
        <w:rPr>
          <w:rFonts w:ascii="Calibri" w:hAnsi="Calibri"/>
          <w:b/>
        </w:rPr>
        <w:t>.</w:t>
      </w:r>
    </w:p>
    <w:p w14:paraId="3B5CDF30" w14:textId="77777777" w:rsidR="0029503B" w:rsidRPr="008E7215" w:rsidRDefault="0029503B" w:rsidP="008E7215">
      <w:pPr>
        <w:pStyle w:val="ListParagraph"/>
        <w:autoSpaceDE w:val="0"/>
        <w:autoSpaceDN w:val="0"/>
        <w:spacing w:before="40" w:after="40"/>
        <w:rPr>
          <w:rFonts w:ascii="Calibri" w:hAnsi="Calibri"/>
          <w:b/>
        </w:rPr>
      </w:pPr>
    </w:p>
    <w:p w14:paraId="2B30AE7B" w14:textId="77777777" w:rsidR="008E7215" w:rsidRDefault="008E7215" w:rsidP="00B41833">
      <w:pPr>
        <w:autoSpaceDE w:val="0"/>
        <w:autoSpaceDN w:val="0"/>
        <w:spacing w:before="40" w:after="40"/>
        <w:ind w:left="1440"/>
        <w:rPr>
          <w:rFonts w:ascii="Calibri" w:hAnsi="Calibri"/>
        </w:rPr>
      </w:pPr>
      <w:proofErr w:type="gramStart"/>
      <w:r>
        <w:rPr>
          <w:rFonts w:ascii="Consolas" w:hAnsi="Consolas" w:cs="Consolas"/>
          <w:color w:val="2E3133"/>
          <w:sz w:val="20"/>
        </w:rPr>
        <w:t>android</w:t>
      </w:r>
      <w:proofErr w:type="gramEnd"/>
      <w:r>
        <w:rPr>
          <w:rFonts w:ascii="Consolas" w:hAnsi="Consolas" w:cs="Consolas"/>
          <w:color w:val="2E3133"/>
          <w:sz w:val="20"/>
        </w:rPr>
        <w:t xml:space="preserve"> {</w:t>
      </w:r>
    </w:p>
    <w:p w14:paraId="05A26D71" w14:textId="77777777" w:rsidR="008E7215" w:rsidRDefault="008E7215" w:rsidP="00B41833">
      <w:pPr>
        <w:autoSpaceDE w:val="0"/>
        <w:autoSpaceDN w:val="0"/>
        <w:spacing w:before="40" w:after="40"/>
        <w:ind w:left="1440"/>
      </w:pPr>
      <w:r>
        <w:rPr>
          <w:rFonts w:ascii="Segoe UI" w:hAnsi="Segoe UI" w:cs="Segoe UI"/>
          <w:color w:val="2E3133"/>
          <w:sz w:val="20"/>
        </w:rPr>
        <w:t xml:space="preserve">           </w:t>
      </w:r>
      <w:proofErr w:type="spellStart"/>
      <w:proofErr w:type="gramStart"/>
      <w:r>
        <w:rPr>
          <w:rFonts w:ascii="Segoe UI" w:hAnsi="Segoe UI" w:cs="Segoe UI"/>
          <w:color w:val="2E3133"/>
          <w:sz w:val="20"/>
        </w:rPr>
        <w:t>packagingOptions</w:t>
      </w:r>
      <w:proofErr w:type="spellEnd"/>
      <w:proofErr w:type="gramEnd"/>
      <w:r>
        <w:rPr>
          <w:rFonts w:ascii="Segoe UI" w:hAnsi="Segoe UI" w:cs="Segoe UI"/>
          <w:color w:val="2E3133"/>
          <w:sz w:val="20"/>
        </w:rPr>
        <w:t xml:space="preserve"> {</w:t>
      </w:r>
    </w:p>
    <w:p w14:paraId="434D49D7" w14:textId="77777777" w:rsidR="008E7215" w:rsidRDefault="008E7215" w:rsidP="00B41833">
      <w:pPr>
        <w:autoSpaceDE w:val="0"/>
        <w:autoSpaceDN w:val="0"/>
        <w:spacing w:before="40" w:after="40"/>
        <w:ind w:left="1440"/>
      </w:pPr>
      <w:r>
        <w:rPr>
          <w:rFonts w:ascii="Segoe UI" w:hAnsi="Segoe UI" w:cs="Segoe UI"/>
          <w:color w:val="2E3133"/>
          <w:sz w:val="20"/>
          <w:shd w:val="clear" w:color="auto" w:fill="FFFFFF"/>
        </w:rPr>
        <w:t xml:space="preserve">             </w:t>
      </w:r>
      <w:proofErr w:type="gramStart"/>
      <w:r>
        <w:rPr>
          <w:rFonts w:ascii="Segoe UI" w:hAnsi="Segoe UI" w:cs="Segoe UI"/>
          <w:color w:val="2E3133"/>
          <w:sz w:val="20"/>
          <w:shd w:val="clear" w:color="auto" w:fill="FFFFFF"/>
        </w:rPr>
        <w:t>exclude</w:t>
      </w:r>
      <w:proofErr w:type="gramEnd"/>
      <w:r>
        <w:rPr>
          <w:rFonts w:ascii="Segoe UI" w:hAnsi="Segoe UI" w:cs="Segoe UI"/>
          <w:color w:val="2E3133"/>
          <w:sz w:val="20"/>
          <w:shd w:val="clear" w:color="auto" w:fill="FFFFFF"/>
        </w:rPr>
        <w:t xml:space="preserve"> ‘</w:t>
      </w:r>
      <w:r>
        <w:rPr>
          <w:rFonts w:ascii="Segoe UI" w:hAnsi="Segoe UI" w:cs="Segoe UI"/>
          <w:b/>
          <w:bCs/>
          <w:color w:val="008000"/>
          <w:sz w:val="18"/>
          <w:szCs w:val="18"/>
        </w:rPr>
        <w:t>lib/armeabi-v7a/libblasV8.so</w:t>
      </w:r>
      <w:r>
        <w:rPr>
          <w:rFonts w:ascii="Times New Roman" w:hAnsi="Times New Roman"/>
          <w:szCs w:val="24"/>
        </w:rPr>
        <w:t>’</w:t>
      </w:r>
    </w:p>
    <w:p w14:paraId="07168304" w14:textId="77777777" w:rsidR="008E7215" w:rsidRDefault="008E7215" w:rsidP="00B41833">
      <w:pPr>
        <w:autoSpaceDE w:val="0"/>
        <w:autoSpaceDN w:val="0"/>
        <w:spacing w:before="40" w:after="40"/>
        <w:ind w:left="1440"/>
      </w:pPr>
      <w:r>
        <w:rPr>
          <w:rFonts w:ascii="Segoe UI" w:hAnsi="Segoe UI" w:cs="Segoe UI"/>
          <w:color w:val="2E3133"/>
          <w:sz w:val="20"/>
        </w:rPr>
        <w:t>           }</w:t>
      </w:r>
    </w:p>
    <w:p w14:paraId="05ACF5FE" w14:textId="125BF99B" w:rsidR="008E7215" w:rsidRDefault="008E7215" w:rsidP="00B41833">
      <w:pPr>
        <w:autoSpaceDE w:val="0"/>
        <w:autoSpaceDN w:val="0"/>
        <w:ind w:left="720"/>
        <w:rPr>
          <w:rFonts w:ascii="Segoe UI" w:hAnsi="Segoe UI" w:cs="Segoe UI"/>
          <w:color w:val="2E3133"/>
          <w:sz w:val="20"/>
        </w:rPr>
      </w:pPr>
      <w:r>
        <w:rPr>
          <w:rFonts w:ascii="Segoe UI" w:hAnsi="Segoe UI" w:cs="Segoe UI"/>
          <w:color w:val="2E3133"/>
          <w:sz w:val="20"/>
        </w:rPr>
        <w:t xml:space="preserve">         </w:t>
      </w:r>
      <w:r>
        <w:rPr>
          <w:rFonts w:ascii="Segoe UI" w:hAnsi="Segoe UI" w:cs="Segoe UI"/>
          <w:color w:val="2E3133"/>
          <w:sz w:val="20"/>
        </w:rPr>
        <w:tab/>
        <w:t>}</w:t>
      </w:r>
    </w:p>
    <w:p w14:paraId="58EA2E87" w14:textId="77777777" w:rsidR="00F7231D" w:rsidRDefault="00F7231D" w:rsidP="00B41833">
      <w:pPr>
        <w:autoSpaceDE w:val="0"/>
        <w:autoSpaceDN w:val="0"/>
        <w:ind w:left="720"/>
        <w:rPr>
          <w:rFonts w:ascii="Segoe UI" w:hAnsi="Segoe UI" w:cs="Segoe UI"/>
          <w:color w:val="2E3133"/>
          <w:sz w:val="20"/>
        </w:rPr>
      </w:pPr>
    </w:p>
    <w:p w14:paraId="27C6AAD2" w14:textId="77777777" w:rsidR="00F7231D" w:rsidRDefault="00F7231D" w:rsidP="00F7231D">
      <w:pPr>
        <w:autoSpaceDE w:val="0"/>
        <w:autoSpaceDN w:val="0"/>
        <w:ind w:left="720"/>
      </w:pPr>
      <w:proofErr w:type="gramStart"/>
      <w:r>
        <w:t>android</w:t>
      </w:r>
      <w:proofErr w:type="gramEnd"/>
      <w:r>
        <w:t xml:space="preserve"> {</w:t>
      </w:r>
    </w:p>
    <w:p w14:paraId="0B93FB2E" w14:textId="77777777" w:rsidR="00F7231D" w:rsidRDefault="00F7231D" w:rsidP="00F7231D">
      <w:pPr>
        <w:autoSpaceDE w:val="0"/>
        <w:autoSpaceDN w:val="0"/>
        <w:ind w:left="720"/>
      </w:pPr>
      <w:r>
        <w:t xml:space="preserve">    </w:t>
      </w:r>
      <w:proofErr w:type="spellStart"/>
      <w:proofErr w:type="gramStart"/>
      <w:r>
        <w:t>packagingOptions</w:t>
      </w:r>
      <w:proofErr w:type="spellEnd"/>
      <w:proofErr w:type="gramEnd"/>
      <w:r>
        <w:t xml:space="preserve"> {</w:t>
      </w:r>
    </w:p>
    <w:p w14:paraId="4717D2BA" w14:textId="77777777" w:rsidR="00F7231D" w:rsidRDefault="00F7231D" w:rsidP="00F7231D">
      <w:pPr>
        <w:autoSpaceDE w:val="0"/>
        <w:autoSpaceDN w:val="0"/>
        <w:ind w:left="720"/>
      </w:pPr>
      <w:r>
        <w:t xml:space="preserve">        </w:t>
      </w:r>
      <w:proofErr w:type="gramStart"/>
      <w:r>
        <w:t>exclude</w:t>
      </w:r>
      <w:proofErr w:type="gramEnd"/>
      <w:r>
        <w:t xml:space="preserve"> 'lib/arm64-v8a/librsjni.so'</w:t>
      </w:r>
    </w:p>
    <w:p w14:paraId="77FBFA31" w14:textId="77777777" w:rsidR="00F7231D" w:rsidRDefault="00F7231D" w:rsidP="00F7231D">
      <w:pPr>
        <w:autoSpaceDE w:val="0"/>
        <w:autoSpaceDN w:val="0"/>
        <w:ind w:left="720"/>
      </w:pPr>
      <w:r>
        <w:t xml:space="preserve">        </w:t>
      </w:r>
      <w:proofErr w:type="spellStart"/>
      <w:proofErr w:type="gramStart"/>
      <w:r>
        <w:t>pickFirst</w:t>
      </w:r>
      <w:proofErr w:type="spellEnd"/>
      <w:proofErr w:type="gramEnd"/>
      <w:r>
        <w:t xml:space="preserve"> 'lib/arm64-v8a/libRSSupport.so'</w:t>
      </w:r>
    </w:p>
    <w:p w14:paraId="18BA14BA" w14:textId="77777777" w:rsidR="00F7231D" w:rsidRDefault="00F7231D" w:rsidP="00F7231D">
      <w:pPr>
        <w:autoSpaceDE w:val="0"/>
        <w:autoSpaceDN w:val="0"/>
        <w:ind w:left="720"/>
      </w:pPr>
      <w:r>
        <w:t xml:space="preserve">    }</w:t>
      </w:r>
    </w:p>
    <w:p w14:paraId="6CA651EA" w14:textId="36A6AB95" w:rsidR="008E7215" w:rsidRPr="00FF7B65" w:rsidRDefault="00F7231D" w:rsidP="00F7231D">
      <w:pPr>
        <w:autoSpaceDE w:val="0"/>
        <w:autoSpaceDN w:val="0"/>
        <w:ind w:left="720"/>
        <w:rPr>
          <w:b/>
          <w:lang w:val="en-GB"/>
        </w:rPr>
      </w:pPr>
      <w:r>
        <w:t>}</w:t>
      </w:r>
    </w:p>
    <w:p w14:paraId="606B52DC" w14:textId="77777777" w:rsidR="00FF7B65" w:rsidRPr="00FF7B65" w:rsidRDefault="00FF7B65" w:rsidP="00FF7B65">
      <w:pPr>
        <w:pStyle w:val="Heading1"/>
        <w:rPr>
          <w:rFonts w:cs="Arial"/>
        </w:rPr>
      </w:pPr>
      <w:bookmarkStart w:id="47" w:name="_Toc444883195"/>
      <w:r w:rsidRPr="00FF7B65">
        <w:rPr>
          <w:rFonts w:eastAsiaTheme="minorEastAsia" w:cs="Arial"/>
        </w:rPr>
        <w:t>Notes</w:t>
      </w:r>
      <w:bookmarkEnd w:id="47"/>
    </w:p>
    <w:p w14:paraId="10569A1E" w14:textId="77777777" w:rsidR="00FF7B65" w:rsidRPr="008D6FA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Registration is developed as separate library project. App is expected to invoke registration library on click of registration button inside consumer care support page.</w:t>
      </w:r>
    </w:p>
    <w:p w14:paraId="65631C5B"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Library should be initialized as per document or sample app otherwise library would throw runtime exception.</w:t>
      </w:r>
    </w:p>
    <w:p w14:paraId="06A2B90E" w14:textId="763D0BE3" w:rsidR="005A5311" w:rsidRPr="008D6FA5" w:rsidRDefault="005A5311" w:rsidP="00FF7B65">
      <w:pPr>
        <w:pStyle w:val="ListParagraph"/>
        <w:numPr>
          <w:ilvl w:val="0"/>
          <w:numId w:val="27"/>
        </w:numPr>
        <w:spacing w:before="100" w:beforeAutospacing="1" w:after="100" w:afterAutospacing="1"/>
        <w:rPr>
          <w:rFonts w:cs="Arial"/>
          <w:szCs w:val="24"/>
        </w:rPr>
      </w:pPr>
      <w:r>
        <w:rPr>
          <w:rFonts w:cs="Arial"/>
          <w:szCs w:val="24"/>
        </w:rPr>
        <w:t>Developer option “don’t keep activities” should be disabled.</w:t>
      </w:r>
    </w:p>
    <w:p w14:paraId="2643B663" w14:textId="77777777" w:rsidR="00FF7B65" w:rsidRDefault="00FF7B65" w:rsidP="00FF7B65">
      <w:pPr>
        <w:pStyle w:val="ListParagraph"/>
        <w:numPr>
          <w:ilvl w:val="0"/>
          <w:numId w:val="27"/>
        </w:numPr>
        <w:spacing w:before="100" w:beforeAutospacing="1" w:after="100" w:afterAutospacing="1"/>
        <w:rPr>
          <w:rFonts w:cs="Arial"/>
          <w:szCs w:val="24"/>
        </w:rPr>
      </w:pPr>
      <w:r w:rsidRPr="008D6FA5">
        <w:rPr>
          <w:rFonts w:cs="Arial"/>
          <w:szCs w:val="24"/>
        </w:rPr>
        <w:t>Please refer sample application for more details.</w:t>
      </w:r>
      <w:bookmarkEnd w:id="37"/>
    </w:p>
    <w:p w14:paraId="12E0F955" w14:textId="706C1ED0" w:rsidR="00CC6EB3" w:rsidRDefault="00CC6EB3" w:rsidP="00FF7B65">
      <w:pPr>
        <w:pStyle w:val="ListParagraph"/>
        <w:numPr>
          <w:ilvl w:val="0"/>
          <w:numId w:val="27"/>
        </w:numPr>
        <w:spacing w:before="100" w:beforeAutospacing="1" w:after="100" w:afterAutospacing="1"/>
        <w:rPr>
          <w:rFonts w:cs="Arial"/>
          <w:szCs w:val="24"/>
        </w:rPr>
      </w:pPr>
      <w:proofErr w:type="spellStart"/>
      <w:r>
        <w:rPr>
          <w:rFonts w:cs="Arial"/>
          <w:szCs w:val="24"/>
        </w:rPr>
        <w:t>GooglePlayServices</w:t>
      </w:r>
      <w:proofErr w:type="spellEnd"/>
      <w:r>
        <w:rPr>
          <w:rFonts w:cs="Arial"/>
          <w:szCs w:val="24"/>
        </w:rPr>
        <w:t>/</w:t>
      </w:r>
      <w:proofErr w:type="spellStart"/>
      <w:r>
        <w:rPr>
          <w:rFonts w:cs="Arial"/>
          <w:szCs w:val="24"/>
        </w:rPr>
        <w:t>GoogleMaps</w:t>
      </w:r>
      <w:proofErr w:type="spellEnd"/>
      <w:r>
        <w:rPr>
          <w:rFonts w:cs="Arial"/>
          <w:szCs w:val="24"/>
        </w:rPr>
        <w:t xml:space="preserve"> added in the </w:t>
      </w:r>
      <w:proofErr w:type="spellStart"/>
      <w:r>
        <w:rPr>
          <w:rFonts w:cs="Arial"/>
          <w:szCs w:val="24"/>
        </w:rPr>
        <w:t>ConsumerCare</w:t>
      </w:r>
      <w:proofErr w:type="spellEnd"/>
      <w:r>
        <w:rPr>
          <w:rFonts w:cs="Arial"/>
          <w:szCs w:val="24"/>
        </w:rPr>
        <w:t xml:space="preserve"> Component is 7.5.0, </w:t>
      </w:r>
      <w:proofErr w:type="gramStart"/>
      <w:r>
        <w:rPr>
          <w:rFonts w:cs="Arial"/>
          <w:szCs w:val="24"/>
        </w:rPr>
        <w:t>If</w:t>
      </w:r>
      <w:proofErr w:type="gramEnd"/>
      <w:r>
        <w:rPr>
          <w:rFonts w:cs="Arial"/>
          <w:szCs w:val="24"/>
        </w:rPr>
        <w:t xml:space="preserve"> the vertical apps needs the latest they can exclude in </w:t>
      </w:r>
      <w:proofErr w:type="spellStart"/>
      <w:r>
        <w:rPr>
          <w:rFonts w:cs="Arial"/>
          <w:szCs w:val="24"/>
        </w:rPr>
        <w:t>gradle</w:t>
      </w:r>
      <w:proofErr w:type="spellEnd"/>
      <w:r>
        <w:rPr>
          <w:rFonts w:cs="Arial"/>
          <w:szCs w:val="24"/>
        </w:rPr>
        <w:t xml:space="preserve"> level by adding there required </w:t>
      </w:r>
      <w:proofErr w:type="spellStart"/>
      <w:r>
        <w:rPr>
          <w:rFonts w:cs="Arial"/>
          <w:szCs w:val="24"/>
        </w:rPr>
        <w:t>GooglePlayServices</w:t>
      </w:r>
      <w:proofErr w:type="spellEnd"/>
      <w:r>
        <w:rPr>
          <w:rFonts w:cs="Arial"/>
          <w:szCs w:val="24"/>
        </w:rPr>
        <w:t>/</w:t>
      </w:r>
      <w:proofErr w:type="spellStart"/>
      <w:r>
        <w:rPr>
          <w:rFonts w:cs="Arial"/>
          <w:szCs w:val="24"/>
        </w:rPr>
        <w:t>GoogleMaps</w:t>
      </w:r>
      <w:proofErr w:type="spellEnd"/>
      <w:r>
        <w:rPr>
          <w:rFonts w:cs="Arial"/>
          <w:szCs w:val="24"/>
        </w:rPr>
        <w:t xml:space="preserve"> version.</w:t>
      </w:r>
    </w:p>
    <w:p w14:paraId="0AA1AEA3" w14:textId="0515FB98" w:rsidR="00FE77AA" w:rsidRDefault="00FE77AA" w:rsidP="00FF7B65">
      <w:pPr>
        <w:pStyle w:val="ListParagraph"/>
        <w:numPr>
          <w:ilvl w:val="0"/>
          <w:numId w:val="27"/>
        </w:numPr>
        <w:spacing w:before="100" w:beforeAutospacing="1" w:after="100" w:afterAutospacing="1"/>
        <w:rPr>
          <w:rFonts w:cs="Arial"/>
          <w:szCs w:val="24"/>
        </w:rPr>
      </w:pPr>
      <w:r>
        <w:rPr>
          <w:rFonts w:cs="Arial"/>
          <w:szCs w:val="24"/>
        </w:rPr>
        <w:t>For china :</w:t>
      </w:r>
    </w:p>
    <w:p w14:paraId="77B565F9" w14:textId="392ADE2A" w:rsidR="00FE77AA" w:rsidRDefault="00FE77AA" w:rsidP="00FE77AA">
      <w:pPr>
        <w:pStyle w:val="ListParagraph"/>
        <w:numPr>
          <w:ilvl w:val="1"/>
          <w:numId w:val="27"/>
        </w:numPr>
        <w:spacing w:before="100" w:beforeAutospacing="1" w:after="100" w:afterAutospacing="1"/>
        <w:rPr>
          <w:rFonts w:cs="Arial"/>
          <w:szCs w:val="24"/>
        </w:rPr>
      </w:pPr>
      <w:r>
        <w:rPr>
          <w:rFonts w:cs="Arial"/>
          <w:szCs w:val="24"/>
        </w:rPr>
        <w:t>Disabled Facebook and twitter</w:t>
      </w:r>
    </w:p>
    <w:p w14:paraId="3761ACB1" w14:textId="714B242F" w:rsidR="00FE77AA" w:rsidRDefault="00FE77AA" w:rsidP="00FE77AA">
      <w:pPr>
        <w:pStyle w:val="ListParagraph"/>
        <w:numPr>
          <w:ilvl w:val="1"/>
          <w:numId w:val="27"/>
        </w:numPr>
        <w:spacing w:before="100" w:beforeAutospacing="1" w:after="100" w:afterAutospacing="1"/>
        <w:rPr>
          <w:rFonts w:cs="Arial"/>
          <w:szCs w:val="24"/>
        </w:rPr>
      </w:pPr>
      <w:r>
        <w:rPr>
          <w:rFonts w:cs="Arial"/>
          <w:szCs w:val="24"/>
        </w:rPr>
        <w:t>Disabled rate this app.</w:t>
      </w:r>
    </w:p>
    <w:p w14:paraId="3C99BF42" w14:textId="77777777" w:rsidR="00FE77AA" w:rsidRPr="008D6FA5" w:rsidRDefault="00FE77AA" w:rsidP="00FE77AA">
      <w:pPr>
        <w:pStyle w:val="ListParagraph"/>
        <w:spacing w:before="100" w:beforeAutospacing="1" w:after="100" w:afterAutospacing="1"/>
        <w:ind w:left="1440"/>
        <w:rPr>
          <w:rFonts w:cs="Arial"/>
          <w:szCs w:val="24"/>
        </w:rPr>
      </w:pPr>
      <w:bookmarkStart w:id="48" w:name="_GoBack"/>
      <w:bookmarkEnd w:id="48"/>
    </w:p>
    <w:sectPr w:rsidR="00FE77AA" w:rsidRPr="008D6FA5" w:rsidSect="003C4F40">
      <w:headerReference w:type="default" r:id="rId18"/>
      <w:footerReference w:type="default" r:id="rId19"/>
      <w:pgSz w:w="11900" w:h="16840"/>
      <w:pgMar w:top="1440" w:right="560"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ED95C4F" w14:textId="77777777" w:rsidR="005608AE" w:rsidRDefault="005608AE" w:rsidP="003C4F40">
      <w:r>
        <w:separator/>
      </w:r>
    </w:p>
  </w:endnote>
  <w:endnote w:type="continuationSeparator" w:id="0">
    <w:p w14:paraId="252A50A6" w14:textId="77777777" w:rsidR="005608AE" w:rsidRDefault="005608AE"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666580" w:rsidRPr="003C4F40" w:rsidRDefault="0066658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FE77AA">
      <w:rPr>
        <w:rFonts w:cs="Arial"/>
        <w:i/>
        <w:noProof/>
        <w:sz w:val="20"/>
      </w:rPr>
      <w:t>22</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FE77AA">
      <w:rPr>
        <w:rFonts w:cs="Arial"/>
        <w:i/>
        <w:noProof/>
        <w:sz w:val="20"/>
      </w:rPr>
      <w:t>22</w:t>
    </w:r>
    <w:r w:rsidRPr="003C4F40">
      <w:rPr>
        <w:rFonts w:cs="Arial"/>
        <w:i/>
        <w:sz w:val="20"/>
      </w:rPr>
      <w:fldChar w:fldCharType="end"/>
    </w:r>
  </w:p>
  <w:p w14:paraId="66BBB41D" w14:textId="77777777" w:rsidR="00666580" w:rsidRPr="003C4F40" w:rsidRDefault="0066658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E205FF" w14:textId="77777777" w:rsidR="005608AE" w:rsidRDefault="005608AE" w:rsidP="003C4F40">
      <w:r>
        <w:separator/>
      </w:r>
    </w:p>
  </w:footnote>
  <w:footnote w:type="continuationSeparator" w:id="0">
    <w:p w14:paraId="42B7110B" w14:textId="77777777" w:rsidR="005608AE" w:rsidRDefault="005608AE"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0E398808" w:rsidR="00666580" w:rsidRPr="003C4F40" w:rsidRDefault="00666580" w:rsidP="003C4F40">
    <w:pPr>
      <w:pStyle w:val="Header"/>
      <w:tabs>
        <w:tab w:val="left" w:pos="5140"/>
      </w:tabs>
      <w:rPr>
        <w:rFonts w:cs="Arial"/>
        <w:sz w:val="20"/>
      </w:rPr>
    </w:pPr>
    <w:r w:rsidRPr="003C4F40">
      <w:rPr>
        <w:rFonts w:cs="Arial"/>
        <w:sz w:val="20"/>
      </w:rPr>
      <w:t>Conne</w:t>
    </w:r>
    <w:r>
      <w:rPr>
        <w:rFonts w:cs="Arial"/>
        <w:sz w:val="20"/>
      </w:rPr>
      <w:t>cted Digital Propositions: Consumer Care Android Integration</w:t>
    </w:r>
    <w:r>
      <w:rPr>
        <w:rFonts w:cs="Arial"/>
        <w:sz w:val="20"/>
      </w:rPr>
      <w:tab/>
      <w:t>Version 1.7</w:t>
    </w:r>
  </w:p>
  <w:p w14:paraId="4F918DBF" w14:textId="5B05B7B4" w:rsidR="00666580" w:rsidRPr="003C4F40" w:rsidRDefault="00666580" w:rsidP="003C4F40">
    <w:pPr>
      <w:pStyle w:val="Header"/>
      <w:rPr>
        <w:rFonts w:cs="Arial"/>
        <w:sz w:val="20"/>
      </w:rPr>
    </w:pPr>
    <w:r>
      <w:rPr>
        <w:rFonts w:cs="Arial"/>
        <w:sz w:val="20"/>
      </w:rPr>
      <w:tab/>
    </w:r>
    <w:r>
      <w:rPr>
        <w:rFonts w:cs="Arial"/>
        <w:sz w:val="20"/>
      </w:rPr>
      <w:tab/>
      <w:t>16-05-2016</w:t>
    </w:r>
  </w:p>
  <w:p w14:paraId="1DF7B72C" w14:textId="77777777" w:rsidR="00666580" w:rsidRPr="003C4F40" w:rsidRDefault="006665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B8360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8E13E4"/>
    <w:multiLevelType w:val="hybridMultilevel"/>
    <w:tmpl w:val="A39AB9A6"/>
    <w:lvl w:ilvl="0" w:tplc="8988B2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B550C9"/>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09B05491"/>
    <w:multiLevelType w:val="multilevel"/>
    <w:tmpl w:val="1ADA919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0CD7418E"/>
    <w:multiLevelType w:val="hybridMultilevel"/>
    <w:tmpl w:val="C8D2B222"/>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0E66004F"/>
    <w:multiLevelType w:val="hybridMultilevel"/>
    <w:tmpl w:val="09904C4E"/>
    <w:lvl w:ilvl="0" w:tplc="1CC8A6C2">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0F875735"/>
    <w:multiLevelType w:val="multilevel"/>
    <w:tmpl w:val="FBE63B68"/>
    <w:lvl w:ilvl="0">
      <w:start w:val="1"/>
      <w:numFmt w:val="decimal"/>
      <w:lvlText w:val="%1."/>
      <w:lvlJc w:val="lef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2E170F2"/>
    <w:multiLevelType w:val="hybridMultilevel"/>
    <w:tmpl w:val="C8D2B222"/>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0" w15:restartNumberingAfterBreak="0">
    <w:nsid w:val="13880B10"/>
    <w:multiLevelType w:val="hybridMultilevel"/>
    <w:tmpl w:val="075A6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9F4E1D"/>
    <w:multiLevelType w:val="hybridMultilevel"/>
    <w:tmpl w:val="D4EAD0FA"/>
    <w:lvl w:ilvl="0" w:tplc="CF2ED13E">
      <w:start w:val="1"/>
      <w:numFmt w:val="lowerLetter"/>
      <w:lvlText w:val="%1."/>
      <w:lvlJc w:val="left"/>
      <w:pPr>
        <w:ind w:left="1080" w:hanging="360"/>
      </w:pPr>
      <w:rPr>
        <w:rFonts w:cs="Times New Roman"/>
      </w:rPr>
    </w:lvl>
    <w:lvl w:ilvl="1" w:tplc="04090019">
      <w:start w:val="1"/>
      <w:numFmt w:val="lowerLetter"/>
      <w:lvlText w:val="%2."/>
      <w:lvlJc w:val="left"/>
      <w:pPr>
        <w:ind w:left="1800" w:hanging="360"/>
      </w:pPr>
      <w:rPr>
        <w:rFonts w:cs="Times New Roman"/>
      </w:rPr>
    </w:lvl>
    <w:lvl w:ilvl="2" w:tplc="0409001B">
      <w:start w:val="1"/>
      <w:numFmt w:val="lowerRoman"/>
      <w:lvlText w:val="%3."/>
      <w:lvlJc w:val="right"/>
      <w:pPr>
        <w:ind w:left="2520" w:hanging="180"/>
      </w:pPr>
      <w:rPr>
        <w:rFonts w:cs="Times New Roman"/>
      </w:rPr>
    </w:lvl>
    <w:lvl w:ilvl="3" w:tplc="0409000F">
      <w:start w:val="1"/>
      <w:numFmt w:val="decimal"/>
      <w:lvlText w:val="%4."/>
      <w:lvlJc w:val="left"/>
      <w:pPr>
        <w:ind w:left="3240" w:hanging="360"/>
      </w:pPr>
      <w:rPr>
        <w:rFonts w:cs="Times New Roman"/>
      </w:rPr>
    </w:lvl>
    <w:lvl w:ilvl="4" w:tplc="04090019">
      <w:start w:val="1"/>
      <w:numFmt w:val="lowerLetter"/>
      <w:lvlText w:val="%5."/>
      <w:lvlJc w:val="left"/>
      <w:pPr>
        <w:ind w:left="3960" w:hanging="360"/>
      </w:pPr>
      <w:rPr>
        <w:rFonts w:cs="Times New Roman"/>
      </w:rPr>
    </w:lvl>
    <w:lvl w:ilvl="5" w:tplc="0409001B">
      <w:start w:val="1"/>
      <w:numFmt w:val="lowerRoman"/>
      <w:lvlText w:val="%6."/>
      <w:lvlJc w:val="right"/>
      <w:pPr>
        <w:ind w:left="4680" w:hanging="180"/>
      </w:pPr>
      <w:rPr>
        <w:rFonts w:cs="Times New Roman"/>
      </w:rPr>
    </w:lvl>
    <w:lvl w:ilvl="6" w:tplc="0409000F">
      <w:start w:val="1"/>
      <w:numFmt w:val="decimal"/>
      <w:lvlText w:val="%7."/>
      <w:lvlJc w:val="left"/>
      <w:pPr>
        <w:ind w:left="5400" w:hanging="360"/>
      </w:pPr>
      <w:rPr>
        <w:rFonts w:cs="Times New Roman"/>
      </w:rPr>
    </w:lvl>
    <w:lvl w:ilvl="7" w:tplc="04090019">
      <w:start w:val="1"/>
      <w:numFmt w:val="lowerLetter"/>
      <w:lvlText w:val="%8."/>
      <w:lvlJc w:val="left"/>
      <w:pPr>
        <w:ind w:left="6120" w:hanging="360"/>
      </w:pPr>
      <w:rPr>
        <w:rFonts w:cs="Times New Roman"/>
      </w:rPr>
    </w:lvl>
    <w:lvl w:ilvl="8" w:tplc="0409001B">
      <w:start w:val="1"/>
      <w:numFmt w:val="lowerRoman"/>
      <w:lvlText w:val="%9."/>
      <w:lvlJc w:val="right"/>
      <w:pPr>
        <w:ind w:left="6840" w:hanging="180"/>
      </w:pPr>
      <w:rPr>
        <w:rFonts w:cs="Times New Roman"/>
      </w:rPr>
    </w:lvl>
  </w:abstractNum>
  <w:abstractNum w:abstractNumId="12" w15:restartNumberingAfterBreak="0">
    <w:nsid w:val="23023101"/>
    <w:multiLevelType w:val="hybridMultilevel"/>
    <w:tmpl w:val="05085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DB4A71"/>
    <w:multiLevelType w:val="multilevel"/>
    <w:tmpl w:val="128CE73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24687322"/>
    <w:multiLevelType w:val="hybridMultilevel"/>
    <w:tmpl w:val="B84E0D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7040823"/>
    <w:multiLevelType w:val="hybridMultilevel"/>
    <w:tmpl w:val="44969960"/>
    <w:lvl w:ilvl="0" w:tplc="A1ACC594">
      <w:start w:val="1"/>
      <w:numFmt w:val="low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6" w15:restartNumberingAfterBreak="0">
    <w:nsid w:val="29A12E85"/>
    <w:multiLevelType w:val="hybridMultilevel"/>
    <w:tmpl w:val="280800D4"/>
    <w:lvl w:ilvl="0" w:tplc="AD94A602">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2DFD0388"/>
    <w:multiLevelType w:val="multilevel"/>
    <w:tmpl w:val="17D6B1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9" w15:restartNumberingAfterBreak="0">
    <w:nsid w:val="304336E1"/>
    <w:multiLevelType w:val="hybridMultilevel"/>
    <w:tmpl w:val="9B383B4A"/>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DE3F49"/>
    <w:multiLevelType w:val="hybridMultilevel"/>
    <w:tmpl w:val="641E32EA"/>
    <w:lvl w:ilvl="0" w:tplc="0C4E80EC">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3155C9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37C25383"/>
    <w:multiLevelType w:val="hybridMultilevel"/>
    <w:tmpl w:val="3D8C7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461BD8"/>
    <w:multiLevelType w:val="hybridMultilevel"/>
    <w:tmpl w:val="F17836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C47F5A"/>
    <w:multiLevelType w:val="hybridMultilevel"/>
    <w:tmpl w:val="E2440370"/>
    <w:lvl w:ilvl="0" w:tplc="02C2221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562094D"/>
    <w:multiLevelType w:val="multilevel"/>
    <w:tmpl w:val="987421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6" w15:restartNumberingAfterBreak="0">
    <w:nsid w:val="4B775EA4"/>
    <w:multiLevelType w:val="hybridMultilevel"/>
    <w:tmpl w:val="0A2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C66195"/>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8" w15:restartNumberingAfterBreak="0">
    <w:nsid w:val="4F2D48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85E442E"/>
    <w:multiLevelType w:val="hybridMultilevel"/>
    <w:tmpl w:val="8DA44274"/>
    <w:lvl w:ilvl="0" w:tplc="E3EA0D5A">
      <w:start w:val="1"/>
      <w:numFmt w:val="decimal"/>
      <w:lvlText w:val="%1."/>
      <w:lvlJc w:val="left"/>
      <w:pPr>
        <w:ind w:left="1080" w:hanging="360"/>
      </w:pPr>
      <w:rPr>
        <w:rFonts w:ascii="Arial" w:eastAsia="Times New Roman" w:hAnsi="Arial" w:cs="Times New Roman" w:hint="default"/>
        <w:b/>
        <w:color w:val="auto"/>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D1F2B5E"/>
    <w:multiLevelType w:val="hybridMultilevel"/>
    <w:tmpl w:val="2F8A2432"/>
    <w:lvl w:ilvl="0" w:tplc="78D047AE">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0AD2370"/>
    <w:multiLevelType w:val="hybridMultilevel"/>
    <w:tmpl w:val="9CBA2AF2"/>
    <w:lvl w:ilvl="0" w:tplc="A96069AE">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1037997"/>
    <w:multiLevelType w:val="hybridMultilevel"/>
    <w:tmpl w:val="649C4F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3" w15:restartNumberingAfterBreak="0">
    <w:nsid w:val="65DA1BC5"/>
    <w:multiLevelType w:val="hybridMultilevel"/>
    <w:tmpl w:val="0B5E7568"/>
    <w:lvl w:ilvl="0" w:tplc="07AEFDCC">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8DF1389"/>
    <w:multiLevelType w:val="hybridMultilevel"/>
    <w:tmpl w:val="817625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9F06493"/>
    <w:multiLevelType w:val="hybridMultilevel"/>
    <w:tmpl w:val="624C9096"/>
    <w:lvl w:ilvl="0" w:tplc="4BA43A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02E6B7E"/>
    <w:multiLevelType w:val="multilevel"/>
    <w:tmpl w:val="1ADA9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12266DD"/>
    <w:multiLevelType w:val="hybridMultilevel"/>
    <w:tmpl w:val="0508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2533CB"/>
    <w:multiLevelType w:val="hybridMultilevel"/>
    <w:tmpl w:val="7F2E7528"/>
    <w:lvl w:ilvl="0" w:tplc="02C2221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35601CD"/>
    <w:multiLevelType w:val="hybridMultilevel"/>
    <w:tmpl w:val="DD6895C4"/>
    <w:lvl w:ilvl="0" w:tplc="2DB4CB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D840485"/>
    <w:multiLevelType w:val="multilevel"/>
    <w:tmpl w:val="35961EC8"/>
    <w:lvl w:ilvl="0">
      <w:start w:val="1"/>
      <w:numFmt w:val="decimal"/>
      <w:lvlText w:val="%1."/>
      <w:lvlJc w:val="left"/>
      <w:pPr>
        <w:ind w:left="360" w:hanging="360"/>
      </w:pPr>
    </w:lvl>
    <w:lvl w:ilvl="1">
      <w:start w:val="1"/>
      <w:numFmt w:val="decimal"/>
      <w:lvlText w:val="%1.%2."/>
      <w:lvlJc w:val="left"/>
      <w:pPr>
        <w:ind w:left="792" w:hanging="432"/>
      </w:pPr>
    </w:lvl>
    <w:lvl w:ilvl="2">
      <w:start w:val="1"/>
      <w:numFmt w:val="upperRoman"/>
      <w:lvlText w:val="%3."/>
      <w:lvlJc w:val="righ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ED8662E"/>
    <w:multiLevelType w:val="hybridMultilevel"/>
    <w:tmpl w:val="F6CA3E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8"/>
  </w:num>
  <w:num w:numId="3">
    <w:abstractNumId w:val="36"/>
  </w:num>
  <w:num w:numId="4">
    <w:abstractNumId w:val="3"/>
  </w:num>
  <w:num w:numId="5">
    <w:abstractNumId w:val="25"/>
  </w:num>
  <w:num w:numId="6">
    <w:abstractNumId w:val="4"/>
  </w:num>
  <w:num w:numId="7">
    <w:abstractNumId w:val="7"/>
  </w:num>
  <w:num w:numId="8">
    <w:abstractNumId w:val="13"/>
  </w:num>
  <w:num w:numId="9">
    <w:abstractNumId w:val="18"/>
  </w:num>
  <w:num w:numId="10">
    <w:abstractNumId w:val="22"/>
  </w:num>
  <w:num w:numId="11">
    <w:abstractNumId w:val="37"/>
  </w:num>
  <w:num w:numId="12">
    <w:abstractNumId w:val="12"/>
  </w:num>
  <w:num w:numId="13">
    <w:abstractNumId w:val="1"/>
  </w:num>
  <w:num w:numId="14">
    <w:abstractNumId w:val="29"/>
  </w:num>
  <w:num w:numId="15">
    <w:abstractNumId w:val="27"/>
  </w:num>
  <w:num w:numId="16">
    <w:abstractNumId w:val="15"/>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9"/>
  </w:num>
  <w:num w:numId="20">
    <w:abstractNumId w:val="38"/>
  </w:num>
  <w:num w:numId="21">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3"/>
  </w:num>
  <w:num w:numId="23">
    <w:abstractNumId w:val="14"/>
  </w:num>
  <w:num w:numId="24">
    <w:abstractNumId w:val="16"/>
  </w:num>
  <w:num w:numId="25">
    <w:abstractNumId w:val="20"/>
  </w:num>
  <w:num w:numId="26">
    <w:abstractNumId w:val="30"/>
  </w:num>
  <w:num w:numId="27">
    <w:abstractNumId w:val="24"/>
  </w:num>
  <w:num w:numId="28">
    <w:abstractNumId w:val="0"/>
    <w:lvlOverride w:ilvl="0">
      <w:startOverride w:val="4"/>
    </w:lvlOverride>
    <w:lvlOverride w:ilvl="1"/>
  </w:num>
  <w:num w:numId="29">
    <w:abstractNumId w:val="0"/>
    <w:lvlOverride w:ilvl="0">
      <w:startOverride w:val="4"/>
    </w:lvlOverride>
    <w:lvlOverride w:ilvl="1"/>
  </w:num>
  <w:num w:numId="30">
    <w:abstractNumId w:val="6"/>
  </w:num>
  <w:num w:numId="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0"/>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lvlOverride w:ilvl="0">
      <w:startOverride w:val="1"/>
    </w:lvlOverride>
  </w:num>
  <w:num w:numId="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0"/>
  </w:num>
  <w:num w:numId="36">
    <w:abstractNumId w:val="2"/>
  </w:num>
  <w:num w:numId="37">
    <w:abstractNumId w:val="9"/>
  </w:num>
  <w:num w:numId="38">
    <w:abstractNumId w:val="34"/>
  </w:num>
  <w:num w:numId="39">
    <w:abstractNumId w:val="35"/>
  </w:num>
  <w:num w:numId="40">
    <w:abstractNumId w:val="39"/>
  </w:num>
  <w:num w:numId="41">
    <w:abstractNumId w:val="33"/>
  </w:num>
  <w:num w:numId="42">
    <w:abstractNumId w:val="10"/>
  </w:num>
  <w:num w:numId="43">
    <w:abstractNumId w:val="17"/>
  </w:num>
  <w:num w:numId="44">
    <w:abstractNumId w:val="28"/>
  </w:num>
  <w:num w:numId="45">
    <w:abstractNumId w:val="21"/>
  </w:num>
  <w:num w:numId="46">
    <w:abstractNumId w:val="0"/>
    <w:lvlOverride w:ilvl="0">
      <w:startOverride w:val="7"/>
    </w:lvlOverride>
    <w:lvlOverride w:ilvl="1">
      <w:startOverride w:val="3"/>
    </w:lvlOverride>
  </w:num>
  <w:num w:numId="47">
    <w:abstractNumId w:val="26"/>
  </w:num>
  <w:num w:numId="48">
    <w:abstractNumId w:val="31"/>
  </w:num>
  <w:num w:numId="49">
    <w:abstractNumId w:val="0"/>
    <w:lvlOverride w:ilvl="0">
      <w:startOverride w:val="2"/>
    </w:lvlOverride>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hilips">
    <w15:presenceInfo w15:providerId="None" w15:userId="Philip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4F40"/>
    <w:rsid w:val="0000495B"/>
    <w:rsid w:val="000071E1"/>
    <w:rsid w:val="0000765F"/>
    <w:rsid w:val="00010AAE"/>
    <w:rsid w:val="000173FB"/>
    <w:rsid w:val="000303FE"/>
    <w:rsid w:val="00043B7F"/>
    <w:rsid w:val="00044690"/>
    <w:rsid w:val="00046B99"/>
    <w:rsid w:val="0005093C"/>
    <w:rsid w:val="00057DBC"/>
    <w:rsid w:val="00060A0C"/>
    <w:rsid w:val="000621EF"/>
    <w:rsid w:val="00062DE3"/>
    <w:rsid w:val="00064445"/>
    <w:rsid w:val="000674AC"/>
    <w:rsid w:val="00072376"/>
    <w:rsid w:val="000776BB"/>
    <w:rsid w:val="000813DE"/>
    <w:rsid w:val="000819CC"/>
    <w:rsid w:val="0008715E"/>
    <w:rsid w:val="00092BD6"/>
    <w:rsid w:val="0009337D"/>
    <w:rsid w:val="00094798"/>
    <w:rsid w:val="00097CB7"/>
    <w:rsid w:val="000A1446"/>
    <w:rsid w:val="000B0193"/>
    <w:rsid w:val="000B0705"/>
    <w:rsid w:val="000B1868"/>
    <w:rsid w:val="000C060C"/>
    <w:rsid w:val="000C3F6E"/>
    <w:rsid w:val="000C4D52"/>
    <w:rsid w:val="000C5126"/>
    <w:rsid w:val="000C535B"/>
    <w:rsid w:val="000D0FD0"/>
    <w:rsid w:val="000D52D3"/>
    <w:rsid w:val="000D63CF"/>
    <w:rsid w:val="000E11D0"/>
    <w:rsid w:val="000E15DA"/>
    <w:rsid w:val="000E4768"/>
    <w:rsid w:val="00100E4C"/>
    <w:rsid w:val="00102891"/>
    <w:rsid w:val="0011150A"/>
    <w:rsid w:val="00116FD5"/>
    <w:rsid w:val="00126844"/>
    <w:rsid w:val="00127E0E"/>
    <w:rsid w:val="00131774"/>
    <w:rsid w:val="00140F5B"/>
    <w:rsid w:val="00142164"/>
    <w:rsid w:val="0014354F"/>
    <w:rsid w:val="00143C78"/>
    <w:rsid w:val="001467AE"/>
    <w:rsid w:val="00150F04"/>
    <w:rsid w:val="00151D68"/>
    <w:rsid w:val="001536F8"/>
    <w:rsid w:val="00154DB4"/>
    <w:rsid w:val="001574CE"/>
    <w:rsid w:val="00181EB4"/>
    <w:rsid w:val="00183B55"/>
    <w:rsid w:val="00185B10"/>
    <w:rsid w:val="001868D0"/>
    <w:rsid w:val="00194321"/>
    <w:rsid w:val="0019620B"/>
    <w:rsid w:val="001A2DB9"/>
    <w:rsid w:val="001A4456"/>
    <w:rsid w:val="001A77D8"/>
    <w:rsid w:val="001B4886"/>
    <w:rsid w:val="001B6906"/>
    <w:rsid w:val="001B7549"/>
    <w:rsid w:val="001C0212"/>
    <w:rsid w:val="001C053D"/>
    <w:rsid w:val="001C05BE"/>
    <w:rsid w:val="001C144F"/>
    <w:rsid w:val="001D507E"/>
    <w:rsid w:val="001E2059"/>
    <w:rsid w:val="001E4A86"/>
    <w:rsid w:val="001F11AB"/>
    <w:rsid w:val="001F1270"/>
    <w:rsid w:val="001F13A3"/>
    <w:rsid w:val="001F7556"/>
    <w:rsid w:val="001F7AC8"/>
    <w:rsid w:val="002037CB"/>
    <w:rsid w:val="00203FB8"/>
    <w:rsid w:val="0020408B"/>
    <w:rsid w:val="00204E53"/>
    <w:rsid w:val="002063CE"/>
    <w:rsid w:val="0023218D"/>
    <w:rsid w:val="0024263D"/>
    <w:rsid w:val="00250466"/>
    <w:rsid w:val="00251993"/>
    <w:rsid w:val="00255DDE"/>
    <w:rsid w:val="00255E2D"/>
    <w:rsid w:val="00262004"/>
    <w:rsid w:val="002650F2"/>
    <w:rsid w:val="00266F8D"/>
    <w:rsid w:val="002701BB"/>
    <w:rsid w:val="00273453"/>
    <w:rsid w:val="00276419"/>
    <w:rsid w:val="00281ECA"/>
    <w:rsid w:val="002866B3"/>
    <w:rsid w:val="00291495"/>
    <w:rsid w:val="0029503B"/>
    <w:rsid w:val="002A2816"/>
    <w:rsid w:val="002A3571"/>
    <w:rsid w:val="002A48B2"/>
    <w:rsid w:val="002A74A1"/>
    <w:rsid w:val="002B1DB6"/>
    <w:rsid w:val="002C00AB"/>
    <w:rsid w:val="002C0783"/>
    <w:rsid w:val="002C1EE1"/>
    <w:rsid w:val="002C22B2"/>
    <w:rsid w:val="002C2E72"/>
    <w:rsid w:val="002C5E80"/>
    <w:rsid w:val="002C7E59"/>
    <w:rsid w:val="002D6AB6"/>
    <w:rsid w:val="002E28A0"/>
    <w:rsid w:val="002E3E0F"/>
    <w:rsid w:val="002E41F2"/>
    <w:rsid w:val="002E606B"/>
    <w:rsid w:val="002F0238"/>
    <w:rsid w:val="002F33E4"/>
    <w:rsid w:val="002F3464"/>
    <w:rsid w:val="002F4E29"/>
    <w:rsid w:val="00300AE2"/>
    <w:rsid w:val="00301BD9"/>
    <w:rsid w:val="003039E4"/>
    <w:rsid w:val="00307A41"/>
    <w:rsid w:val="00311AB8"/>
    <w:rsid w:val="003125F6"/>
    <w:rsid w:val="00317684"/>
    <w:rsid w:val="0032176B"/>
    <w:rsid w:val="00322A95"/>
    <w:rsid w:val="003256B3"/>
    <w:rsid w:val="0032607F"/>
    <w:rsid w:val="003302C4"/>
    <w:rsid w:val="00331F88"/>
    <w:rsid w:val="00345245"/>
    <w:rsid w:val="00347BBB"/>
    <w:rsid w:val="00347E0A"/>
    <w:rsid w:val="0035134D"/>
    <w:rsid w:val="003527F7"/>
    <w:rsid w:val="00353DDA"/>
    <w:rsid w:val="003623F3"/>
    <w:rsid w:val="00365CAF"/>
    <w:rsid w:val="003707FB"/>
    <w:rsid w:val="0037284D"/>
    <w:rsid w:val="00375379"/>
    <w:rsid w:val="00376A35"/>
    <w:rsid w:val="00380C15"/>
    <w:rsid w:val="00385E34"/>
    <w:rsid w:val="003865E5"/>
    <w:rsid w:val="00396711"/>
    <w:rsid w:val="003C156A"/>
    <w:rsid w:val="003C4F40"/>
    <w:rsid w:val="003D3596"/>
    <w:rsid w:val="003D35AE"/>
    <w:rsid w:val="003D37EA"/>
    <w:rsid w:val="003D5BDA"/>
    <w:rsid w:val="003D6CF5"/>
    <w:rsid w:val="003E04E4"/>
    <w:rsid w:val="003E1A0E"/>
    <w:rsid w:val="003E2C0A"/>
    <w:rsid w:val="003E4610"/>
    <w:rsid w:val="003F3B3B"/>
    <w:rsid w:val="00404759"/>
    <w:rsid w:val="00406248"/>
    <w:rsid w:val="0040688C"/>
    <w:rsid w:val="0041263A"/>
    <w:rsid w:val="00413806"/>
    <w:rsid w:val="004229F2"/>
    <w:rsid w:val="00426B9F"/>
    <w:rsid w:val="00442421"/>
    <w:rsid w:val="004434E8"/>
    <w:rsid w:val="0044549B"/>
    <w:rsid w:val="00445915"/>
    <w:rsid w:val="004518A4"/>
    <w:rsid w:val="004527A3"/>
    <w:rsid w:val="004534E8"/>
    <w:rsid w:val="004557A4"/>
    <w:rsid w:val="00456DA2"/>
    <w:rsid w:val="00457043"/>
    <w:rsid w:val="00460199"/>
    <w:rsid w:val="00461A82"/>
    <w:rsid w:val="00463B7B"/>
    <w:rsid w:val="00473592"/>
    <w:rsid w:val="00474B11"/>
    <w:rsid w:val="00475231"/>
    <w:rsid w:val="004753D2"/>
    <w:rsid w:val="00475D3F"/>
    <w:rsid w:val="00481E53"/>
    <w:rsid w:val="00483F0F"/>
    <w:rsid w:val="00486185"/>
    <w:rsid w:val="00490928"/>
    <w:rsid w:val="00494332"/>
    <w:rsid w:val="004A16F5"/>
    <w:rsid w:val="004A2B79"/>
    <w:rsid w:val="004A774B"/>
    <w:rsid w:val="004B177B"/>
    <w:rsid w:val="004B4106"/>
    <w:rsid w:val="004B7F90"/>
    <w:rsid w:val="004C4C05"/>
    <w:rsid w:val="004D5FEC"/>
    <w:rsid w:val="004E333B"/>
    <w:rsid w:val="004E5C37"/>
    <w:rsid w:val="004F19F1"/>
    <w:rsid w:val="00506946"/>
    <w:rsid w:val="00520A7D"/>
    <w:rsid w:val="00524FE1"/>
    <w:rsid w:val="0053519D"/>
    <w:rsid w:val="0053552D"/>
    <w:rsid w:val="00537C91"/>
    <w:rsid w:val="0054032E"/>
    <w:rsid w:val="00542D65"/>
    <w:rsid w:val="00545B04"/>
    <w:rsid w:val="005469A6"/>
    <w:rsid w:val="005521E1"/>
    <w:rsid w:val="00554F79"/>
    <w:rsid w:val="0055517C"/>
    <w:rsid w:val="00556093"/>
    <w:rsid w:val="005608AE"/>
    <w:rsid w:val="005614E6"/>
    <w:rsid w:val="00563D32"/>
    <w:rsid w:val="005724E2"/>
    <w:rsid w:val="00573615"/>
    <w:rsid w:val="00575B27"/>
    <w:rsid w:val="00580595"/>
    <w:rsid w:val="00586BE7"/>
    <w:rsid w:val="00586C27"/>
    <w:rsid w:val="00586DEF"/>
    <w:rsid w:val="00591F9D"/>
    <w:rsid w:val="005A1855"/>
    <w:rsid w:val="005A5311"/>
    <w:rsid w:val="005C0BEF"/>
    <w:rsid w:val="005C2FF6"/>
    <w:rsid w:val="005D03B0"/>
    <w:rsid w:val="005D0584"/>
    <w:rsid w:val="005D253D"/>
    <w:rsid w:val="005D5EB3"/>
    <w:rsid w:val="005D7D08"/>
    <w:rsid w:val="005E38AA"/>
    <w:rsid w:val="005E551B"/>
    <w:rsid w:val="005F4901"/>
    <w:rsid w:val="0060207A"/>
    <w:rsid w:val="00607475"/>
    <w:rsid w:val="00611F48"/>
    <w:rsid w:val="00613971"/>
    <w:rsid w:val="0061475C"/>
    <w:rsid w:val="00614C01"/>
    <w:rsid w:val="006178D1"/>
    <w:rsid w:val="00624872"/>
    <w:rsid w:val="00630317"/>
    <w:rsid w:val="00631B93"/>
    <w:rsid w:val="00633A10"/>
    <w:rsid w:val="00634E49"/>
    <w:rsid w:val="0063714A"/>
    <w:rsid w:val="00642C52"/>
    <w:rsid w:val="00643B4A"/>
    <w:rsid w:val="00644872"/>
    <w:rsid w:val="00646198"/>
    <w:rsid w:val="0064776B"/>
    <w:rsid w:val="0065173B"/>
    <w:rsid w:val="00662764"/>
    <w:rsid w:val="00666580"/>
    <w:rsid w:val="006702BD"/>
    <w:rsid w:val="00674028"/>
    <w:rsid w:val="00675022"/>
    <w:rsid w:val="006809E2"/>
    <w:rsid w:val="00690D8C"/>
    <w:rsid w:val="006A11DB"/>
    <w:rsid w:val="006A42C9"/>
    <w:rsid w:val="006B1846"/>
    <w:rsid w:val="006B2A64"/>
    <w:rsid w:val="006B4943"/>
    <w:rsid w:val="006C5988"/>
    <w:rsid w:val="006C5E5E"/>
    <w:rsid w:val="006C6E3F"/>
    <w:rsid w:val="006D0BCC"/>
    <w:rsid w:val="006D1E80"/>
    <w:rsid w:val="006D1F7B"/>
    <w:rsid w:val="006D422D"/>
    <w:rsid w:val="006D625B"/>
    <w:rsid w:val="006E4E7D"/>
    <w:rsid w:val="006F6573"/>
    <w:rsid w:val="006F71C1"/>
    <w:rsid w:val="00702A94"/>
    <w:rsid w:val="00702E32"/>
    <w:rsid w:val="007104FE"/>
    <w:rsid w:val="00712897"/>
    <w:rsid w:val="00731E9B"/>
    <w:rsid w:val="00734DE2"/>
    <w:rsid w:val="00736154"/>
    <w:rsid w:val="00740A01"/>
    <w:rsid w:val="007416FE"/>
    <w:rsid w:val="007640ED"/>
    <w:rsid w:val="0076509D"/>
    <w:rsid w:val="00767146"/>
    <w:rsid w:val="00774B41"/>
    <w:rsid w:val="00777B26"/>
    <w:rsid w:val="00780E88"/>
    <w:rsid w:val="0078766A"/>
    <w:rsid w:val="0079199C"/>
    <w:rsid w:val="007A08CA"/>
    <w:rsid w:val="007A435B"/>
    <w:rsid w:val="007A4F4A"/>
    <w:rsid w:val="007A6B76"/>
    <w:rsid w:val="007A7466"/>
    <w:rsid w:val="007B00FB"/>
    <w:rsid w:val="007B0103"/>
    <w:rsid w:val="007B0854"/>
    <w:rsid w:val="007B33C9"/>
    <w:rsid w:val="007D2090"/>
    <w:rsid w:val="007D2E46"/>
    <w:rsid w:val="007D680B"/>
    <w:rsid w:val="007E292E"/>
    <w:rsid w:val="007F0A96"/>
    <w:rsid w:val="007F3E41"/>
    <w:rsid w:val="007F532C"/>
    <w:rsid w:val="007F5D90"/>
    <w:rsid w:val="00801A67"/>
    <w:rsid w:val="00811D38"/>
    <w:rsid w:val="0081707E"/>
    <w:rsid w:val="0081761A"/>
    <w:rsid w:val="008233ED"/>
    <w:rsid w:val="00823BA7"/>
    <w:rsid w:val="0082644D"/>
    <w:rsid w:val="00843A6D"/>
    <w:rsid w:val="00850BCF"/>
    <w:rsid w:val="0085550D"/>
    <w:rsid w:val="00855956"/>
    <w:rsid w:val="0088458E"/>
    <w:rsid w:val="0089331C"/>
    <w:rsid w:val="008A1E51"/>
    <w:rsid w:val="008A46DA"/>
    <w:rsid w:val="008A52EE"/>
    <w:rsid w:val="008B25AD"/>
    <w:rsid w:val="008B4255"/>
    <w:rsid w:val="008B6907"/>
    <w:rsid w:val="008B7E07"/>
    <w:rsid w:val="008C0104"/>
    <w:rsid w:val="008C1285"/>
    <w:rsid w:val="008C28E8"/>
    <w:rsid w:val="008C4D91"/>
    <w:rsid w:val="008C52F7"/>
    <w:rsid w:val="008D2958"/>
    <w:rsid w:val="008D4020"/>
    <w:rsid w:val="008D6FA5"/>
    <w:rsid w:val="008E3EFB"/>
    <w:rsid w:val="008E5A20"/>
    <w:rsid w:val="008E7215"/>
    <w:rsid w:val="008F0D40"/>
    <w:rsid w:val="008F1DB4"/>
    <w:rsid w:val="008F55D5"/>
    <w:rsid w:val="008F62E3"/>
    <w:rsid w:val="008F7B81"/>
    <w:rsid w:val="00905C56"/>
    <w:rsid w:val="00906BC4"/>
    <w:rsid w:val="00906F08"/>
    <w:rsid w:val="00912A48"/>
    <w:rsid w:val="00912AE3"/>
    <w:rsid w:val="00921ACE"/>
    <w:rsid w:val="00925471"/>
    <w:rsid w:val="00941667"/>
    <w:rsid w:val="009424B1"/>
    <w:rsid w:val="009426E5"/>
    <w:rsid w:val="009448CF"/>
    <w:rsid w:val="00947877"/>
    <w:rsid w:val="00950CD7"/>
    <w:rsid w:val="0095328B"/>
    <w:rsid w:val="009556BE"/>
    <w:rsid w:val="00955BF5"/>
    <w:rsid w:val="009560E4"/>
    <w:rsid w:val="00964F4C"/>
    <w:rsid w:val="00966DD7"/>
    <w:rsid w:val="00966F8E"/>
    <w:rsid w:val="00993F5C"/>
    <w:rsid w:val="00997C78"/>
    <w:rsid w:val="009A034C"/>
    <w:rsid w:val="009A4734"/>
    <w:rsid w:val="009A633C"/>
    <w:rsid w:val="009B24EF"/>
    <w:rsid w:val="009B380D"/>
    <w:rsid w:val="009B40A5"/>
    <w:rsid w:val="009B5DAC"/>
    <w:rsid w:val="009B61A0"/>
    <w:rsid w:val="009C1AD1"/>
    <w:rsid w:val="009D4173"/>
    <w:rsid w:val="009D6719"/>
    <w:rsid w:val="009E2D96"/>
    <w:rsid w:val="009E7105"/>
    <w:rsid w:val="009F33D6"/>
    <w:rsid w:val="009F464A"/>
    <w:rsid w:val="009F74E4"/>
    <w:rsid w:val="00A018EB"/>
    <w:rsid w:val="00A02C71"/>
    <w:rsid w:val="00A04CBF"/>
    <w:rsid w:val="00A07374"/>
    <w:rsid w:val="00A103CE"/>
    <w:rsid w:val="00A113EB"/>
    <w:rsid w:val="00A1206C"/>
    <w:rsid w:val="00A124A5"/>
    <w:rsid w:val="00A13CA8"/>
    <w:rsid w:val="00A20DC9"/>
    <w:rsid w:val="00A20E9D"/>
    <w:rsid w:val="00A2138F"/>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94898"/>
    <w:rsid w:val="00AA30E0"/>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12F5D"/>
    <w:rsid w:val="00B1639C"/>
    <w:rsid w:val="00B178F8"/>
    <w:rsid w:val="00B200A5"/>
    <w:rsid w:val="00B234E4"/>
    <w:rsid w:val="00B2558D"/>
    <w:rsid w:val="00B25B22"/>
    <w:rsid w:val="00B30708"/>
    <w:rsid w:val="00B40432"/>
    <w:rsid w:val="00B41833"/>
    <w:rsid w:val="00B42B2D"/>
    <w:rsid w:val="00B47A15"/>
    <w:rsid w:val="00B85D7D"/>
    <w:rsid w:val="00B85DBC"/>
    <w:rsid w:val="00B918A7"/>
    <w:rsid w:val="00B94486"/>
    <w:rsid w:val="00B97143"/>
    <w:rsid w:val="00B97701"/>
    <w:rsid w:val="00BA5A11"/>
    <w:rsid w:val="00BA6A8F"/>
    <w:rsid w:val="00BB6641"/>
    <w:rsid w:val="00BB6C6D"/>
    <w:rsid w:val="00BD5BE7"/>
    <w:rsid w:val="00BD5DF7"/>
    <w:rsid w:val="00BD683B"/>
    <w:rsid w:val="00BE7E42"/>
    <w:rsid w:val="00BF06CC"/>
    <w:rsid w:val="00C00062"/>
    <w:rsid w:val="00C008D1"/>
    <w:rsid w:val="00C0294C"/>
    <w:rsid w:val="00C04E7F"/>
    <w:rsid w:val="00C05C6D"/>
    <w:rsid w:val="00C101F4"/>
    <w:rsid w:val="00C11A52"/>
    <w:rsid w:val="00C12C18"/>
    <w:rsid w:val="00C1410E"/>
    <w:rsid w:val="00C14234"/>
    <w:rsid w:val="00C149E8"/>
    <w:rsid w:val="00C20BDF"/>
    <w:rsid w:val="00C22AC7"/>
    <w:rsid w:val="00C26147"/>
    <w:rsid w:val="00C34C79"/>
    <w:rsid w:val="00C34F60"/>
    <w:rsid w:val="00C453BA"/>
    <w:rsid w:val="00C4638C"/>
    <w:rsid w:val="00C51D2D"/>
    <w:rsid w:val="00C60D10"/>
    <w:rsid w:val="00C6311C"/>
    <w:rsid w:val="00C67B0F"/>
    <w:rsid w:val="00C72EB5"/>
    <w:rsid w:val="00C74513"/>
    <w:rsid w:val="00C77125"/>
    <w:rsid w:val="00C779CE"/>
    <w:rsid w:val="00C84B4D"/>
    <w:rsid w:val="00C8559A"/>
    <w:rsid w:val="00C87DA0"/>
    <w:rsid w:val="00C90B26"/>
    <w:rsid w:val="00C94F07"/>
    <w:rsid w:val="00CA1790"/>
    <w:rsid w:val="00CA302A"/>
    <w:rsid w:val="00CA6CCB"/>
    <w:rsid w:val="00CB045C"/>
    <w:rsid w:val="00CB203D"/>
    <w:rsid w:val="00CB2B9E"/>
    <w:rsid w:val="00CB4A15"/>
    <w:rsid w:val="00CC485B"/>
    <w:rsid w:val="00CC55C2"/>
    <w:rsid w:val="00CC6EB3"/>
    <w:rsid w:val="00CD0BC8"/>
    <w:rsid w:val="00CD0C9E"/>
    <w:rsid w:val="00CE1CEC"/>
    <w:rsid w:val="00CF1F7A"/>
    <w:rsid w:val="00CF42CA"/>
    <w:rsid w:val="00CF5DF9"/>
    <w:rsid w:val="00CF7A35"/>
    <w:rsid w:val="00D07071"/>
    <w:rsid w:val="00D10CD0"/>
    <w:rsid w:val="00D118C2"/>
    <w:rsid w:val="00D15FAB"/>
    <w:rsid w:val="00D17ECC"/>
    <w:rsid w:val="00D210FA"/>
    <w:rsid w:val="00D23FDA"/>
    <w:rsid w:val="00D2544B"/>
    <w:rsid w:val="00D45F45"/>
    <w:rsid w:val="00D46E77"/>
    <w:rsid w:val="00D52A7A"/>
    <w:rsid w:val="00D545BD"/>
    <w:rsid w:val="00D6724F"/>
    <w:rsid w:val="00D746F1"/>
    <w:rsid w:val="00D811B0"/>
    <w:rsid w:val="00D835E9"/>
    <w:rsid w:val="00D867F9"/>
    <w:rsid w:val="00DB3644"/>
    <w:rsid w:val="00DC005E"/>
    <w:rsid w:val="00DC188E"/>
    <w:rsid w:val="00DD2332"/>
    <w:rsid w:val="00DD46EA"/>
    <w:rsid w:val="00DE67C3"/>
    <w:rsid w:val="00DF0894"/>
    <w:rsid w:val="00DF3F8B"/>
    <w:rsid w:val="00E02A8A"/>
    <w:rsid w:val="00E060AE"/>
    <w:rsid w:val="00E1035C"/>
    <w:rsid w:val="00E17F91"/>
    <w:rsid w:val="00E254BE"/>
    <w:rsid w:val="00E340FB"/>
    <w:rsid w:val="00E3735E"/>
    <w:rsid w:val="00E407F9"/>
    <w:rsid w:val="00E43D43"/>
    <w:rsid w:val="00E51EB8"/>
    <w:rsid w:val="00E61CC8"/>
    <w:rsid w:val="00E6739C"/>
    <w:rsid w:val="00E701DA"/>
    <w:rsid w:val="00E70503"/>
    <w:rsid w:val="00E741D0"/>
    <w:rsid w:val="00E808B1"/>
    <w:rsid w:val="00E809A1"/>
    <w:rsid w:val="00E82274"/>
    <w:rsid w:val="00E840F9"/>
    <w:rsid w:val="00E85228"/>
    <w:rsid w:val="00E86EBE"/>
    <w:rsid w:val="00E91EAA"/>
    <w:rsid w:val="00E92ED0"/>
    <w:rsid w:val="00EA3554"/>
    <w:rsid w:val="00EA41EB"/>
    <w:rsid w:val="00EB15E6"/>
    <w:rsid w:val="00EB2955"/>
    <w:rsid w:val="00EB420E"/>
    <w:rsid w:val="00EB5ED3"/>
    <w:rsid w:val="00EC58F4"/>
    <w:rsid w:val="00EC7787"/>
    <w:rsid w:val="00ED0B89"/>
    <w:rsid w:val="00ED1EA8"/>
    <w:rsid w:val="00ED6877"/>
    <w:rsid w:val="00EE058F"/>
    <w:rsid w:val="00EE1E5D"/>
    <w:rsid w:val="00EE4965"/>
    <w:rsid w:val="00EE6917"/>
    <w:rsid w:val="00EF49CA"/>
    <w:rsid w:val="00EF5C6E"/>
    <w:rsid w:val="00EF5DC3"/>
    <w:rsid w:val="00F03576"/>
    <w:rsid w:val="00F2404E"/>
    <w:rsid w:val="00F31F86"/>
    <w:rsid w:val="00F34B1F"/>
    <w:rsid w:val="00F352CF"/>
    <w:rsid w:val="00F4113E"/>
    <w:rsid w:val="00F479BE"/>
    <w:rsid w:val="00F54C63"/>
    <w:rsid w:val="00F612F0"/>
    <w:rsid w:val="00F61548"/>
    <w:rsid w:val="00F61A96"/>
    <w:rsid w:val="00F676EC"/>
    <w:rsid w:val="00F7231D"/>
    <w:rsid w:val="00F93033"/>
    <w:rsid w:val="00F9505B"/>
    <w:rsid w:val="00FA0BE5"/>
    <w:rsid w:val="00FA14F3"/>
    <w:rsid w:val="00FA5A70"/>
    <w:rsid w:val="00FC205E"/>
    <w:rsid w:val="00FC296A"/>
    <w:rsid w:val="00FC3C83"/>
    <w:rsid w:val="00FC6108"/>
    <w:rsid w:val="00FD40E0"/>
    <w:rsid w:val="00FD4212"/>
    <w:rsid w:val="00FE6142"/>
    <w:rsid w:val="00FE675B"/>
    <w:rsid w:val="00FE77AA"/>
    <w:rsid w:val="00FF6D95"/>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30765949">
      <w:bodyDiv w:val="1"/>
      <w:marLeft w:val="0"/>
      <w:marRight w:val="0"/>
      <w:marTop w:val="0"/>
      <w:marBottom w:val="0"/>
      <w:divBdr>
        <w:top w:val="none" w:sz="0" w:space="0" w:color="auto"/>
        <w:left w:val="none" w:sz="0" w:space="0" w:color="auto"/>
        <w:bottom w:val="none" w:sz="0" w:space="0" w:color="auto"/>
        <w:right w:val="none" w:sz="0" w:space="0" w:color="auto"/>
      </w:divBdr>
    </w:div>
    <w:div w:id="82117995">
      <w:bodyDiv w:val="1"/>
      <w:marLeft w:val="0"/>
      <w:marRight w:val="0"/>
      <w:marTop w:val="0"/>
      <w:marBottom w:val="0"/>
      <w:divBdr>
        <w:top w:val="none" w:sz="0" w:space="0" w:color="auto"/>
        <w:left w:val="none" w:sz="0" w:space="0" w:color="auto"/>
        <w:bottom w:val="none" w:sz="0" w:space="0" w:color="auto"/>
        <w:right w:val="none" w:sz="0" w:space="0" w:color="auto"/>
      </w:divBdr>
    </w:div>
    <w:div w:id="110905007">
      <w:bodyDiv w:val="1"/>
      <w:marLeft w:val="0"/>
      <w:marRight w:val="0"/>
      <w:marTop w:val="0"/>
      <w:marBottom w:val="0"/>
      <w:divBdr>
        <w:top w:val="none" w:sz="0" w:space="0" w:color="auto"/>
        <w:left w:val="none" w:sz="0" w:space="0" w:color="auto"/>
        <w:bottom w:val="none" w:sz="0" w:space="0" w:color="auto"/>
        <w:right w:val="none" w:sz="0" w:space="0" w:color="auto"/>
      </w:divBdr>
    </w:div>
    <w:div w:id="120927008">
      <w:bodyDiv w:val="1"/>
      <w:marLeft w:val="0"/>
      <w:marRight w:val="0"/>
      <w:marTop w:val="0"/>
      <w:marBottom w:val="0"/>
      <w:divBdr>
        <w:top w:val="none" w:sz="0" w:space="0" w:color="auto"/>
        <w:left w:val="none" w:sz="0" w:space="0" w:color="auto"/>
        <w:bottom w:val="none" w:sz="0" w:space="0" w:color="auto"/>
        <w:right w:val="none" w:sz="0" w:space="0" w:color="auto"/>
      </w:divBdr>
    </w:div>
    <w:div w:id="134296594">
      <w:bodyDiv w:val="1"/>
      <w:marLeft w:val="0"/>
      <w:marRight w:val="0"/>
      <w:marTop w:val="0"/>
      <w:marBottom w:val="0"/>
      <w:divBdr>
        <w:top w:val="none" w:sz="0" w:space="0" w:color="auto"/>
        <w:left w:val="none" w:sz="0" w:space="0" w:color="auto"/>
        <w:bottom w:val="none" w:sz="0" w:space="0" w:color="auto"/>
        <w:right w:val="none" w:sz="0" w:space="0" w:color="auto"/>
      </w:divBdr>
    </w:div>
    <w:div w:id="222260977">
      <w:bodyDiv w:val="1"/>
      <w:marLeft w:val="0"/>
      <w:marRight w:val="0"/>
      <w:marTop w:val="0"/>
      <w:marBottom w:val="0"/>
      <w:divBdr>
        <w:top w:val="none" w:sz="0" w:space="0" w:color="auto"/>
        <w:left w:val="none" w:sz="0" w:space="0" w:color="auto"/>
        <w:bottom w:val="none" w:sz="0" w:space="0" w:color="auto"/>
        <w:right w:val="none" w:sz="0" w:space="0" w:color="auto"/>
      </w:divBdr>
    </w:div>
    <w:div w:id="236985297">
      <w:bodyDiv w:val="1"/>
      <w:marLeft w:val="0"/>
      <w:marRight w:val="0"/>
      <w:marTop w:val="0"/>
      <w:marBottom w:val="0"/>
      <w:divBdr>
        <w:top w:val="none" w:sz="0" w:space="0" w:color="auto"/>
        <w:left w:val="none" w:sz="0" w:space="0" w:color="auto"/>
        <w:bottom w:val="none" w:sz="0" w:space="0" w:color="auto"/>
        <w:right w:val="none" w:sz="0" w:space="0" w:color="auto"/>
      </w:divBdr>
    </w:div>
    <w:div w:id="240413316">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343868107">
      <w:bodyDiv w:val="1"/>
      <w:marLeft w:val="0"/>
      <w:marRight w:val="0"/>
      <w:marTop w:val="0"/>
      <w:marBottom w:val="0"/>
      <w:divBdr>
        <w:top w:val="none" w:sz="0" w:space="0" w:color="auto"/>
        <w:left w:val="none" w:sz="0" w:space="0" w:color="auto"/>
        <w:bottom w:val="none" w:sz="0" w:space="0" w:color="auto"/>
        <w:right w:val="none" w:sz="0" w:space="0" w:color="auto"/>
      </w:divBdr>
    </w:div>
    <w:div w:id="36190230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67880838">
      <w:bodyDiv w:val="1"/>
      <w:marLeft w:val="0"/>
      <w:marRight w:val="0"/>
      <w:marTop w:val="0"/>
      <w:marBottom w:val="0"/>
      <w:divBdr>
        <w:top w:val="none" w:sz="0" w:space="0" w:color="auto"/>
        <w:left w:val="none" w:sz="0" w:space="0" w:color="auto"/>
        <w:bottom w:val="none" w:sz="0" w:space="0" w:color="auto"/>
        <w:right w:val="none" w:sz="0" w:space="0" w:color="auto"/>
      </w:divBdr>
    </w:div>
    <w:div w:id="569198003">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36055823">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805704535">
      <w:bodyDiv w:val="1"/>
      <w:marLeft w:val="0"/>
      <w:marRight w:val="0"/>
      <w:marTop w:val="0"/>
      <w:marBottom w:val="0"/>
      <w:divBdr>
        <w:top w:val="none" w:sz="0" w:space="0" w:color="auto"/>
        <w:left w:val="none" w:sz="0" w:space="0" w:color="auto"/>
        <w:bottom w:val="none" w:sz="0" w:space="0" w:color="auto"/>
        <w:right w:val="none" w:sz="0" w:space="0" w:color="auto"/>
      </w:divBdr>
    </w:div>
    <w:div w:id="806705642">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58355492">
      <w:bodyDiv w:val="1"/>
      <w:marLeft w:val="0"/>
      <w:marRight w:val="0"/>
      <w:marTop w:val="0"/>
      <w:marBottom w:val="0"/>
      <w:divBdr>
        <w:top w:val="none" w:sz="0" w:space="0" w:color="auto"/>
        <w:left w:val="none" w:sz="0" w:space="0" w:color="auto"/>
        <w:bottom w:val="none" w:sz="0" w:space="0" w:color="auto"/>
        <w:right w:val="none" w:sz="0" w:space="0" w:color="auto"/>
      </w:divBdr>
    </w:div>
    <w:div w:id="949702702">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706974">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142389650">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2901828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60614100">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5873812">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709451456">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74461126">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62441402">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095936262">
      <w:bodyDiv w:val="1"/>
      <w:marLeft w:val="0"/>
      <w:marRight w:val="0"/>
      <w:marTop w:val="0"/>
      <w:marBottom w:val="0"/>
      <w:divBdr>
        <w:top w:val="none" w:sz="0" w:space="0" w:color="auto"/>
        <w:left w:val="none" w:sz="0" w:space="0" w:color="auto"/>
        <w:bottom w:val="none" w:sz="0" w:space="0" w:color="auto"/>
        <w:right w:val="none" w:sz="0" w:space="0" w:color="auto"/>
      </w:divBdr>
    </w:div>
    <w:div w:id="209658352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33017937">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hargavi.Upadhya@philips.com" TargetMode="External"/><Relationship Id="rId13" Type="http://schemas.openxmlformats.org/officeDocument/2006/relationships/image" Target="media/image3.png"/><Relationship Id="rId18" Type="http://schemas.openxmlformats.org/officeDocument/2006/relationships/header" Target="head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nlvu077.gdc1.ce.philips.com:9080/repobrowser/catalogBrowser.jsp?catalogid=catalog_CL_CONSUMER&amp;catalogType=CONSUMER&amp;country=CL&amp;language=es" TargetMode="External"/><Relationship Id="rId2" Type="http://schemas.openxmlformats.org/officeDocument/2006/relationships/numbering" Target="numbering.xml"/><Relationship Id="rId16" Type="http://schemas.openxmlformats.org/officeDocument/2006/relationships/hyperlink" Target="http://www.philips.co.uk/prx/product/B2C/en_GB/CONSUMER/products/HD9240/90.summary"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s://developer.android.com/tools/building/multidex.html" TargetMode="External"/><Relationship Id="rId10" Type="http://schemas.openxmlformats.org/officeDocument/2006/relationships/hyperlink" Target="https://developers.google.com/maps/documentation/android/signup"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maartens-mini.ddns.htc.nl.philips.com:8081/artifactory/simple/libs-release-local-android/com/philips/cdp/digitalCare/7.2.0/" TargetMode="External"/><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77BDE1-D179-4FA5-B563-0B5A3D3C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22</Pages>
  <Words>3690</Words>
  <Characters>21033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24674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Kumar, Sampath</cp:lastModifiedBy>
  <cp:revision>27</cp:revision>
  <cp:lastPrinted>2016-05-16T15:13:00Z</cp:lastPrinted>
  <dcterms:created xsi:type="dcterms:W3CDTF">2016-09-14T11:40:00Z</dcterms:created>
  <dcterms:modified xsi:type="dcterms:W3CDTF">2017-02-10T14:17:00Z</dcterms:modified>
</cp:coreProperties>
</file>
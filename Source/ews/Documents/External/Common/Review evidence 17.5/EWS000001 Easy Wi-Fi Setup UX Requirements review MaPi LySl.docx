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2249" w14:textId="1EEB9213" w:rsidR="007F717C" w:rsidRDefault="007F717C" w:rsidP="00D53C59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4E4F9C5F" w14:textId="5F2ECE90" w:rsidR="00D53C59" w:rsidRPr="00D53C59" w:rsidRDefault="00D53C59" w:rsidP="00D53C59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1" w:author="Piek, Matthijs" w:date="2017-11-21T09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92"/>
        <w:gridCol w:w="7439"/>
        <w:tblGridChange w:id="2">
          <w:tblGrid>
            <w:gridCol w:w="2192"/>
            <w:gridCol w:w="7439"/>
          </w:tblGrid>
        </w:tblGridChange>
      </w:tblGrid>
      <w:tr w:rsidR="007F717C" w:rsidRPr="004B5D5D" w14:paraId="45667AB5" w14:textId="77777777" w:rsidTr="004F2D61">
        <w:trPr>
          <w:trHeight w:val="298"/>
          <w:trPrChange w:id="3" w:author="Piek, Matthijs" w:date="2017-11-21T09:48:00Z">
            <w:trPr>
              <w:trHeight w:val="298"/>
            </w:trPr>
          </w:trPrChange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" w:author="Piek, Matthijs" w:date="2017-11-21T09:48:00Z"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Piek, Matthijs" w:date="2017-11-21T09:48:00Z">
              <w:tcPr>
                <w:tcW w:w="7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4F2D61">
        <w:trPr>
          <w:trHeight w:val="242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Piek, Matthijs" w:date="2017-11-21T09:48:00Z"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77E46CD" w14:textId="6D2AEE9B" w:rsidR="007F717C" w:rsidRPr="004B5D5D" w:rsidRDefault="004F2D61" w:rsidP="00254E27">
            <w:pPr>
              <w:pStyle w:val="NoSpacing"/>
              <w:rPr>
                <w:color w:val="C0504D" w:themeColor="accent2"/>
              </w:rPr>
            </w:pPr>
            <w:ins w:id="7" w:author="Piek, Matthijs" w:date="2017-11-21T09:47:00Z">
              <w:r>
                <w:rPr>
                  <w:color w:val="C0504D" w:themeColor="accent2"/>
                </w:rPr>
                <w:t>NA</w:t>
              </w:r>
            </w:ins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" w:author="Piek, Matthijs" w:date="2017-11-21T09:48:00Z">
              <w:tcPr>
                <w:tcW w:w="7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26EE02C" w14:textId="23109AEF" w:rsidR="007F717C" w:rsidRPr="004B5D5D" w:rsidRDefault="004F2D61" w:rsidP="00254E27">
            <w:pPr>
              <w:pStyle w:val="NoSpacing"/>
            </w:pPr>
            <w:ins w:id="9" w:author="Piek, Matthijs" w:date="2017-11-21T09:47:00Z">
              <w:r>
                <w:t>NA</w:t>
              </w:r>
            </w:ins>
          </w:p>
        </w:tc>
      </w:tr>
      <w:tr w:rsidR="007F717C" w:rsidRPr="004B5D5D" w:rsidDel="004F2D61" w14:paraId="6C8AD6B5" w14:textId="2DA72CA4" w:rsidTr="004F2D61">
        <w:trPr>
          <w:del w:id="10" w:author="Piek, Matthijs" w:date="2017-11-21T09:48:00Z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" w:author="Piek, Matthijs" w:date="2017-11-21T09:48:00Z"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E76898" w14:textId="0326FED6" w:rsidR="007F717C" w:rsidRPr="004B5D5D" w:rsidDel="004F2D61" w:rsidRDefault="007F717C" w:rsidP="00254E27">
            <w:pPr>
              <w:pStyle w:val="NoSpacing"/>
              <w:rPr>
                <w:del w:id="12" w:author="Piek, Matthijs" w:date="2017-11-21T09:48:00Z"/>
              </w:rPr>
            </w:pP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" w:author="Piek, Matthijs" w:date="2017-11-21T09:48:00Z">
              <w:tcPr>
                <w:tcW w:w="7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A4562D" w14:textId="6213D389" w:rsidR="007F717C" w:rsidRPr="004B5D5D" w:rsidDel="004F2D61" w:rsidRDefault="007F717C" w:rsidP="00254E27">
            <w:pPr>
              <w:pStyle w:val="NoSpacing"/>
              <w:rPr>
                <w:del w:id="14" w:author="Piek, Matthijs" w:date="2017-11-21T09:48:00Z"/>
              </w:rPr>
            </w:pPr>
          </w:p>
        </w:tc>
      </w:tr>
    </w:tbl>
    <w:p w14:paraId="4CE1FBD4" w14:textId="77777777" w:rsidR="005D40BC" w:rsidRDefault="009D2CB2" w:rsidP="005D40BC">
      <w:bookmarkStart w:id="15" w:name="_Toc228603450"/>
      <w:r>
        <w:rPr>
          <w:rStyle w:val="CommentReference"/>
        </w:rPr>
        <w:commentReference w:id="16"/>
      </w:r>
      <w:r w:rsidR="005D40BC"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5"/>
    </w:p>
    <w:p w14:paraId="301E2CB6" w14:textId="77777777" w:rsidR="009B14C6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794000" w:history="1">
        <w:r w:rsidR="009B14C6" w:rsidRPr="009B4D1A">
          <w:rPr>
            <w:rStyle w:val="Hyperlink"/>
            <w:noProof/>
          </w:rPr>
          <w:t>1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Document Introduction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10A6160A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1" w:history="1">
        <w:r w:rsidR="009B14C6" w:rsidRPr="009B4D1A">
          <w:rPr>
            <w:rStyle w:val="Hyperlink"/>
            <w:noProof/>
          </w:rPr>
          <w:t>1.1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Purpose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4EA841E4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2" w:history="1">
        <w:r w:rsidR="009B14C6" w:rsidRPr="009B4D1A">
          <w:rPr>
            <w:rStyle w:val="Hyperlink"/>
            <w:noProof/>
          </w:rPr>
          <w:t>1.2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Scope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27F4B3E0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3" w:history="1">
        <w:r w:rsidR="009B14C6" w:rsidRPr="009B4D1A">
          <w:rPr>
            <w:rStyle w:val="Hyperlink"/>
            <w:noProof/>
          </w:rPr>
          <w:t>1.3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References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1A56F5D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4" w:history="1">
        <w:r w:rsidR="009B14C6" w:rsidRPr="009B4D1A">
          <w:rPr>
            <w:rStyle w:val="Hyperlink"/>
            <w:noProof/>
          </w:rPr>
          <w:t>1.4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Terminology &amp; Abbreviations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_Toc496794004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2AE3E90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5" w:history="1">
        <w:r w:rsidR="009B14C6" w:rsidRPr="009B4D1A">
          <w:rPr>
            <w:rStyle w:val="Hyperlink"/>
            <w:noProof/>
          </w:rPr>
          <w:t>2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Overview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_Toc496794005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21A31D37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6" w:history="1">
        <w:r w:rsidR="009B14C6" w:rsidRPr="009B4D1A">
          <w:rPr>
            <w:rStyle w:val="Hyperlink"/>
            <w:noProof/>
          </w:rPr>
          <w:t>3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General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_Toc496794006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09A4870C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7" w:history="1">
        <w:r w:rsidR="009B14C6" w:rsidRPr="009B4D1A">
          <w:rPr>
            <w:rStyle w:val="Hyperlink"/>
            <w:noProof/>
          </w:rPr>
          <w:t>4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Function/Feature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_Toc496794007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6</w:t>
        </w:r>
        <w:r w:rsidR="009B14C6">
          <w:rPr>
            <w:noProof/>
            <w:webHidden/>
          </w:rPr>
          <w:fldChar w:fldCharType="end"/>
        </w:r>
      </w:hyperlink>
    </w:p>
    <w:p w14:paraId="07DD9674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8" w:history="1">
        <w:r w:rsidR="009B14C6" w:rsidRPr="009B4D1A">
          <w:rPr>
            <w:rStyle w:val="Hyperlink"/>
            <w:noProof/>
          </w:rPr>
          <w:t>5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Interface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_Toc496794008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5AE1915E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9" w:history="1">
        <w:r w:rsidR="009B14C6" w:rsidRPr="009B4D1A">
          <w:rPr>
            <w:rStyle w:val="Hyperlink"/>
            <w:noProof/>
          </w:rPr>
          <w:t>5.1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User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_Toc496794009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1A92A9F4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10" w:history="1">
        <w:r w:rsidR="009B14C6" w:rsidRPr="009B4D1A">
          <w:rPr>
            <w:rStyle w:val="Hyperlink"/>
            <w:noProof/>
          </w:rPr>
          <w:t>5.2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Technical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10</w:t>
        </w:r>
        <w:r w:rsidR="009B14C6">
          <w:rPr>
            <w:noProof/>
            <w:webHidden/>
          </w:rPr>
          <w:fldChar w:fldCharType="end"/>
        </w:r>
      </w:hyperlink>
    </w:p>
    <w:p w14:paraId="078EB136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1" w:history="1">
        <w:r w:rsidR="009B14C6" w:rsidRPr="009B4D1A">
          <w:rPr>
            <w:rStyle w:val="Hyperlink"/>
            <w:noProof/>
          </w:rPr>
          <w:t>6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Revision History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0831279B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2" w:history="1">
        <w:r w:rsidR="009B14C6" w:rsidRPr="009B4D1A">
          <w:rPr>
            <w:rStyle w:val="Hyperlink"/>
            <w:noProof/>
          </w:rPr>
          <w:t>7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Approval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60C9279E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3" w:history="1">
        <w:r w:rsidR="009B14C6" w:rsidRPr="009B4D1A">
          <w:rPr>
            <w:rStyle w:val="Hyperlink"/>
            <w:noProof/>
          </w:rPr>
          <w:t>8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&lt;Appendices&gt;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12</w:t>
        </w:r>
        <w:r w:rsidR="009B14C6">
          <w:rPr>
            <w:noProof/>
            <w:webHidden/>
          </w:rPr>
          <w:fldChar w:fldCharType="end"/>
        </w:r>
      </w:hyperlink>
    </w:p>
    <w:p w14:paraId="72E19F1A" w14:textId="2001CF16" w:rsidR="00A32F6C" w:rsidRPr="0097101C" w:rsidRDefault="001351B4" w:rsidP="009B14C6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17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18" w:name="_Toc496794000"/>
      <w:r>
        <w:lastRenderedPageBreak/>
        <w:t>Document</w:t>
      </w:r>
      <w:r w:rsidR="001351B4" w:rsidRPr="00336498">
        <w:t xml:space="preserve"> </w:t>
      </w:r>
      <w:bookmarkEnd w:id="17"/>
      <w:r>
        <w:t>Introduction</w:t>
      </w:r>
      <w:bookmarkEnd w:id="18"/>
    </w:p>
    <w:p w14:paraId="01C681E1" w14:textId="77777777" w:rsidR="001351B4" w:rsidRPr="006E07AE" w:rsidRDefault="001351B4" w:rsidP="00A03F03">
      <w:pPr>
        <w:pStyle w:val="Heading2"/>
      </w:pPr>
      <w:bookmarkStart w:id="19" w:name="_Toc220980188"/>
      <w:bookmarkStart w:id="20" w:name="_Toc228603452"/>
      <w:bookmarkStart w:id="21" w:name="_Toc496794001"/>
      <w:r w:rsidRPr="006E07AE">
        <w:t>Purpose</w:t>
      </w:r>
      <w:bookmarkEnd w:id="19"/>
      <w:bookmarkEnd w:id="20"/>
      <w:bookmarkEnd w:id="21"/>
    </w:p>
    <w:p w14:paraId="37714C09" w14:textId="09283C02" w:rsidR="005D40BC" w:rsidRPr="003775BD" w:rsidRDefault="003775BD" w:rsidP="00FD5BDD">
      <w:bookmarkStart w:id="22" w:name="_Toc220980189"/>
      <w:bookmarkStart w:id="23" w:name="_Toc228603453"/>
      <w:r>
        <w:t xml:space="preserve">This document describes </w:t>
      </w:r>
      <w:r w:rsidRPr="007A4A2A">
        <w:t xml:space="preserve">the </w:t>
      </w:r>
      <w:r>
        <w:t>requirements</w:t>
      </w:r>
      <w:ins w:id="24" w:author="Piek, Matthijs" w:date="2017-11-08T13:14:00Z">
        <w:r w:rsidR="00CB6E77">
          <w:t xml:space="preserve"> </w:t>
        </w:r>
        <w:commentRangeStart w:id="25"/>
        <w:r w:rsidR="00CB6E77">
          <w:t>for the Easy Wi-Fi Setup UX component</w:t>
        </w:r>
      </w:ins>
      <w:commentRangeEnd w:id="25"/>
      <w:ins w:id="26" w:author="Piek, Matthijs" w:date="2017-11-08T13:18:00Z">
        <w:r w:rsidR="002266A2">
          <w:rPr>
            <w:rStyle w:val="CommentReference"/>
          </w:rPr>
          <w:commentReference w:id="25"/>
        </w:r>
      </w:ins>
      <w:ins w:id="27" w:author="Piek, Matthijs" w:date="2017-11-08T13:14:00Z">
        <w:r w:rsidR="00CB6E77">
          <w:t>.</w:t>
        </w:r>
      </w:ins>
      <w:del w:id="28" w:author="Piek, Matthijs" w:date="2017-11-08T13:14:00Z">
        <w:r w:rsidDel="00CB6E77">
          <w:delText>.</w:delText>
        </w:r>
      </w:del>
    </w:p>
    <w:p w14:paraId="107ED110" w14:textId="77777777" w:rsidR="001351B4" w:rsidRDefault="001351B4" w:rsidP="00A03F03">
      <w:pPr>
        <w:pStyle w:val="Heading2"/>
      </w:pPr>
      <w:bookmarkStart w:id="29" w:name="_Toc496794002"/>
      <w:r w:rsidRPr="00700C01">
        <w:t>Scope</w:t>
      </w:r>
      <w:bookmarkEnd w:id="22"/>
      <w:bookmarkEnd w:id="23"/>
      <w:bookmarkEnd w:id="29"/>
    </w:p>
    <w:p w14:paraId="30CA0F50" w14:textId="6A6B7B4D" w:rsidR="00C31284" w:rsidRPr="007A4A2A" w:rsidRDefault="00EA25AE" w:rsidP="007747EE">
      <w:pPr>
        <w:rPr>
          <w:color w:val="C0504D" w:themeColor="accent2"/>
        </w:rPr>
      </w:pPr>
      <w:r>
        <w:t xml:space="preserve">This document describes </w:t>
      </w:r>
      <w:r w:rsidRPr="007A4A2A">
        <w:t xml:space="preserve">the </w:t>
      </w:r>
      <w:r>
        <w:t>requirements for work completed in PI 17.5</w:t>
      </w:r>
      <w:r w:rsidR="00F457E7">
        <w:t xml:space="preserve"> on </w:t>
      </w:r>
      <w:commentRangeStart w:id="30"/>
      <w:ins w:id="31" w:author="Piek, Matthijs" w:date="2017-11-08T13:19:00Z">
        <w:r w:rsidR="002266A2">
          <w:t xml:space="preserve">the </w:t>
        </w:r>
      </w:ins>
      <w:r w:rsidR="00F457E7">
        <w:t>Easy Wifi Setup</w:t>
      </w:r>
      <w:ins w:id="32" w:author="Piek, Matthijs" w:date="2017-11-08T13:19:00Z">
        <w:r w:rsidR="002266A2">
          <w:t xml:space="preserve"> UX component</w:t>
        </w:r>
      </w:ins>
      <w:r w:rsidR="00F457E7">
        <w:t>.</w:t>
      </w:r>
      <w:commentRangeEnd w:id="30"/>
      <w:r w:rsidR="002266A2">
        <w:rPr>
          <w:rStyle w:val="CommentReference"/>
        </w:rPr>
        <w:commentReference w:id="30"/>
      </w:r>
    </w:p>
    <w:p w14:paraId="4F8F7624" w14:textId="77777777" w:rsidR="009B40B8" w:rsidRDefault="001351B4" w:rsidP="00A03F03">
      <w:pPr>
        <w:pStyle w:val="Heading2"/>
      </w:pPr>
      <w:bookmarkStart w:id="33" w:name="_Toc220980190"/>
      <w:bookmarkStart w:id="34" w:name="_Toc228603454"/>
      <w:bookmarkStart w:id="35" w:name="_Toc496794003"/>
      <w:r w:rsidRPr="006E07AE">
        <w:t>References</w:t>
      </w:r>
      <w:bookmarkStart w:id="36" w:name="_Toc220980191"/>
      <w:bookmarkStart w:id="37" w:name="_Toc228603455"/>
      <w:bookmarkEnd w:id="33"/>
      <w:bookmarkEnd w:id="34"/>
      <w:bookmarkEnd w:id="35"/>
    </w:p>
    <w:p w14:paraId="47935380" w14:textId="77777777" w:rsidR="0072226A" w:rsidRPr="0072226A" w:rsidRDefault="0072226A" w:rsidP="0072226A"/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01D47">
        <w:trPr>
          <w:cantSplit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1351B4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3BF295AA" w:rsidR="001351B4" w:rsidRPr="002E16F8" w:rsidRDefault="009F60A4" w:rsidP="00FD5BDD">
            <w:pPr>
              <w:pStyle w:val="NoSpacing"/>
            </w:pPr>
            <w:ins w:id="38" w:author="Piek, Matthijs" w:date="2017-11-08T13:52:00Z">
              <w:r>
                <w:t>CNW</w:t>
              </w:r>
            </w:ins>
          </w:p>
        </w:tc>
        <w:tc>
          <w:tcPr>
            <w:tcW w:w="2312" w:type="dxa"/>
          </w:tcPr>
          <w:p w14:paraId="2ADA9AB4" w14:textId="57DB91E5" w:rsidR="001351B4" w:rsidRPr="002E16F8" w:rsidRDefault="00A67BB6" w:rsidP="00FD5BDD">
            <w:pPr>
              <w:pStyle w:val="NoSpacing"/>
              <w:rPr>
                <w:szCs w:val="22"/>
              </w:rPr>
            </w:pPr>
            <w:ins w:id="39" w:author="Piek, Matthijs" w:date="2017-11-08T13:53:00Z">
              <w:r>
                <w:rPr>
                  <w:szCs w:val="22"/>
                </w:rPr>
                <w:t>JohSun-20160321-01V01</w:t>
              </w:r>
            </w:ins>
          </w:p>
        </w:tc>
        <w:tc>
          <w:tcPr>
            <w:tcW w:w="5341" w:type="dxa"/>
          </w:tcPr>
          <w:p w14:paraId="1F6DA3D0" w14:textId="1D78EED0" w:rsidR="001351B4" w:rsidRPr="002E16F8" w:rsidRDefault="00A67BB6" w:rsidP="00FD5BDD">
            <w:pPr>
              <w:pStyle w:val="NoSpacing"/>
              <w:rPr>
                <w:szCs w:val="22"/>
              </w:rPr>
            </w:pPr>
            <w:ins w:id="40" w:author="Piek, Matthijs" w:date="2017-11-08T13:53:00Z">
              <w:r>
                <w:rPr>
                  <w:szCs w:val="22"/>
                </w:rPr>
                <w:t>Requirements WiFi Connectivity Node</w:t>
              </w:r>
            </w:ins>
          </w:p>
        </w:tc>
      </w:tr>
    </w:tbl>
    <w:p w14:paraId="3CF97BF6" w14:textId="77777777" w:rsidR="005D40BC" w:rsidRDefault="005D40BC" w:rsidP="005D40BC"/>
    <w:p w14:paraId="79C4505A" w14:textId="4F4AA157" w:rsidR="001351B4" w:rsidRDefault="00A12835" w:rsidP="007747EE">
      <w:pPr>
        <w:pStyle w:val="Heading2"/>
      </w:pPr>
      <w:bookmarkStart w:id="41" w:name="_Toc496794004"/>
      <w:r>
        <w:t>Terminology</w:t>
      </w:r>
      <w:r w:rsidRPr="006E07AE">
        <w:t xml:space="preserve"> </w:t>
      </w:r>
      <w:r w:rsidR="001351B4" w:rsidRPr="006E07AE">
        <w:t>&amp; Abbreviation</w:t>
      </w:r>
      <w:bookmarkEnd w:id="36"/>
      <w:r w:rsidR="001351B4">
        <w:t>s</w:t>
      </w:r>
      <w:bookmarkEnd w:id="37"/>
      <w:bookmarkEnd w:id="41"/>
    </w:p>
    <w:p w14:paraId="7D1C5461" w14:textId="77777777" w:rsidR="004E7CFA" w:rsidRPr="004E7CFA" w:rsidRDefault="004E7CFA" w:rsidP="004E7CFA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701D47">
        <w:trPr>
          <w:cantSplit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211172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46C9EE34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3EC09868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>A device which includes a DI Comm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07C0E09E" w:rsidR="001351B4" w:rsidRPr="00FD5BDD" w:rsidRDefault="00263302" w:rsidP="00FD5BDD">
            <w:pPr>
              <w:pStyle w:val="NoSpacing"/>
            </w:pPr>
            <w:r>
              <w:t>CommLib</w:t>
            </w:r>
          </w:p>
        </w:tc>
        <w:tc>
          <w:tcPr>
            <w:tcW w:w="7649" w:type="dxa"/>
          </w:tcPr>
          <w:p w14:paraId="317B60B6" w14:textId="0706108D" w:rsidR="00263302" w:rsidRPr="00FD5BDD" w:rsidRDefault="002266A2" w:rsidP="00FD5BDD">
            <w:pPr>
              <w:pStyle w:val="NoSpacing"/>
            </w:pPr>
            <w:commentRangeStart w:id="42"/>
            <w:ins w:id="43" w:author="Piek, Matthijs" w:date="2017-11-08T13:20:00Z">
              <w:r>
                <w:t>The component marked CML in the CDP² platform.</w:t>
              </w:r>
              <w:commentRangeEnd w:id="42"/>
              <w:r>
                <w:rPr>
                  <w:rStyle w:val="CommentReference"/>
                </w:rPr>
                <w:commentReference w:id="42"/>
              </w:r>
            </w:ins>
          </w:p>
        </w:tc>
      </w:tr>
      <w:tr w:rsidR="00263302" w:rsidRPr="00FD5BDD" w14:paraId="16DDCBFB" w14:textId="77777777" w:rsidTr="00701D47">
        <w:trPr>
          <w:cantSplit/>
        </w:trPr>
        <w:tc>
          <w:tcPr>
            <w:tcW w:w="2206" w:type="dxa"/>
          </w:tcPr>
          <w:p w14:paraId="13A05103" w14:textId="1FE90E2B" w:rsidR="00263302" w:rsidRDefault="00DF663E" w:rsidP="00FD5BDD">
            <w:pPr>
              <w:pStyle w:val="NoSpacing"/>
            </w:pPr>
            <w:ins w:id="44" w:author="Piek, Matthijs" w:date="2017-11-21T09:44:00Z">
              <w:r>
                <w:t>DLS</w:t>
              </w:r>
            </w:ins>
          </w:p>
        </w:tc>
        <w:tc>
          <w:tcPr>
            <w:tcW w:w="7649" w:type="dxa"/>
          </w:tcPr>
          <w:p w14:paraId="085097D7" w14:textId="4CF1D367" w:rsidR="00263302" w:rsidRPr="00813ACF" w:rsidRDefault="00DF663E" w:rsidP="00FD5BDD">
            <w:pPr>
              <w:pStyle w:val="NoSpacing"/>
              <w:rPr>
                <w:lang w:val="en-GB"/>
                <w:rPrChange w:id="45" w:author="Piek, Matthijs" w:date="2017-11-21T09:46:00Z">
                  <w:rPr/>
                </w:rPrChange>
              </w:rPr>
            </w:pPr>
            <w:ins w:id="46" w:author="Piek, Matthijs" w:date="2017-11-21T09:44:00Z">
              <w:r>
                <w:t>Design Language System</w:t>
              </w:r>
            </w:ins>
            <w:ins w:id="47" w:author="Piek, Matthijs" w:date="2017-11-21T09:46:00Z">
              <w:r w:rsidR="00813ACF">
                <w:t xml:space="preserve">, a style of visual design mandatory for Philips. See </w:t>
              </w:r>
              <w:r w:rsidR="00813ACF" w:rsidRPr="00813ACF">
                <w:rPr>
                  <w:lang w:val="en-GB"/>
                </w:rPr>
                <w:t>CDP2 | Mobile Platform Design Specifications</w:t>
              </w:r>
              <w:r w:rsidR="00813ACF">
                <w:rPr>
                  <w:lang w:val="en-GB"/>
                </w:rPr>
                <w:t>.</w:t>
              </w:r>
            </w:ins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Default="00E52DE1" w:rsidP="00AE34DC">
      <w:pPr>
        <w:pStyle w:val="Heading1"/>
      </w:pPr>
      <w:bookmarkStart w:id="48" w:name="_Toc496794005"/>
      <w:r w:rsidRPr="00AE34DC">
        <w:lastRenderedPageBreak/>
        <w:t>Overview</w:t>
      </w:r>
      <w:bookmarkEnd w:id="48"/>
      <w:r w:rsidR="00AB694F" w:rsidRPr="00AE34DC">
        <w:t xml:space="preserve"> </w:t>
      </w:r>
    </w:p>
    <w:p w14:paraId="77E80BCA" w14:textId="5C7C7171" w:rsidR="00797C42" w:rsidRDefault="00885E07" w:rsidP="003775BD">
      <w:pPr>
        <w:rPr>
          <w:ins w:id="49" w:author="Piek, Matthijs" w:date="2017-11-09T16:56:00Z"/>
        </w:rPr>
      </w:pPr>
      <w:r>
        <w:t xml:space="preserve">The components in scope together provide a technical component </w:t>
      </w:r>
      <w:r w:rsidR="00702290">
        <w:t xml:space="preserve">that connects </w:t>
      </w:r>
      <w:r w:rsidR="00AA3C00">
        <w:t xml:space="preserve">the </w:t>
      </w:r>
      <w:commentRangeStart w:id="50"/>
      <w:r w:rsidR="00AA3C00">
        <w:t>appl</w:t>
      </w:r>
      <w:del w:id="51" w:author="Piek, Matthijs" w:date="2017-11-08T13:20:00Z">
        <w:r w:rsidR="00AA3C00" w:rsidDel="002266A2">
          <w:delText>ic</w:delText>
        </w:r>
      </w:del>
      <w:r w:rsidR="00AA3C00">
        <w:t>iance</w:t>
      </w:r>
      <w:commentRangeEnd w:id="50"/>
      <w:r w:rsidR="002266A2">
        <w:rPr>
          <w:rStyle w:val="CommentReference"/>
        </w:rPr>
        <w:commentReference w:id="50"/>
      </w:r>
      <w:r w:rsidR="00AA3C00">
        <w:t xml:space="preserve"> </w:t>
      </w:r>
      <w:r w:rsidR="00702290">
        <w:t xml:space="preserve">to </w:t>
      </w:r>
      <w:r w:rsidR="00AA3C00">
        <w:t xml:space="preserve">the </w:t>
      </w:r>
      <w:commentRangeStart w:id="52"/>
      <w:del w:id="53" w:author="Piek, Matthijs" w:date="2017-11-08T13:20:00Z">
        <w:r w:rsidR="00AA3C00" w:rsidDel="002266A2">
          <w:delText xml:space="preserve">wifi </w:delText>
        </w:r>
      </w:del>
      <w:ins w:id="54" w:author="Piek, Matthijs" w:date="2017-11-08T13:20:00Z">
        <w:r w:rsidR="002266A2">
          <w:t>Wi-Fi</w:t>
        </w:r>
      </w:ins>
      <w:commentRangeEnd w:id="52"/>
      <w:ins w:id="55" w:author="Piek, Matthijs" w:date="2017-11-08T13:21:00Z">
        <w:r w:rsidR="002266A2">
          <w:rPr>
            <w:rStyle w:val="CommentReference"/>
          </w:rPr>
          <w:commentReference w:id="52"/>
        </w:r>
      </w:ins>
      <w:ins w:id="56" w:author="Piek, Matthijs" w:date="2017-11-08T13:20:00Z">
        <w:r w:rsidR="002266A2">
          <w:t xml:space="preserve"> </w:t>
        </w:r>
      </w:ins>
      <w:r w:rsidR="00AA3C00">
        <w:t>network.</w:t>
      </w:r>
    </w:p>
    <w:p w14:paraId="620AC16C" w14:textId="322FEAE7" w:rsidR="000D73D2" w:rsidRDefault="000D73D2" w:rsidP="000D73D2">
      <w:pPr>
        <w:pStyle w:val="Heading1"/>
        <w:rPr>
          <w:ins w:id="57" w:author="Piek, Matthijs" w:date="2017-11-09T16:56:00Z"/>
        </w:rPr>
      </w:pPr>
      <w:ins w:id="58" w:author="Piek, Matthijs" w:date="2017-11-09T16:56:00Z">
        <w:r>
          <w:t>Requirements</w:t>
        </w:r>
        <w:r w:rsidRPr="00AE34DC">
          <w:t xml:space="preserve"> </w:t>
        </w:r>
      </w:ins>
    </w:p>
    <w:p w14:paraId="68AAFB85" w14:textId="77777777" w:rsidR="000D73D2" w:rsidRDefault="000D73D2" w:rsidP="003775BD">
      <w:pPr>
        <w:rPr>
          <w:ins w:id="59" w:author="Piek, Matthijs" w:date="2017-11-09T16:56:00Z"/>
        </w:rPr>
      </w:pPr>
    </w:p>
    <w:p w14:paraId="13871A84" w14:textId="77777777" w:rsidR="00B54D00" w:rsidRDefault="00B54D00" w:rsidP="00B54D00">
      <w:pPr>
        <w:pStyle w:val="Heading3"/>
        <w:spacing w:before="0" w:after="240"/>
        <w:ind w:left="0" w:firstLine="0"/>
        <w:rPr>
          <w:ins w:id="60" w:author="Piek, Matthijs" w:date="2017-11-09T16:56:00Z"/>
        </w:rPr>
      </w:pPr>
      <w:ins w:id="61" w:author="Piek, Matthijs" w:date="2017-11-09T16:56:00Z">
        <w:r>
          <w:t>Function/Feature Requirements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9"/>
        <w:gridCol w:w="4762"/>
      </w:tblGrid>
      <w:tr w:rsidR="00B54D00" w14:paraId="01BDDBBB" w14:textId="77777777" w:rsidTr="00B54D00">
        <w:trPr>
          <w:ins w:id="62" w:author="Piek, Matthijs" w:date="2017-11-09T16:56:00Z"/>
        </w:trPr>
        <w:tc>
          <w:tcPr>
            <w:tcW w:w="4820" w:type="dxa"/>
          </w:tcPr>
          <w:p w14:paraId="4110F239" w14:textId="77777777" w:rsidR="00B54D00" w:rsidRDefault="00B54D00" w:rsidP="00B54D00">
            <w:pPr>
              <w:rPr>
                <w:ins w:id="63" w:author="Piek, Matthijs" w:date="2017-11-09T16:56:00Z"/>
              </w:rPr>
            </w:pPr>
            <w:ins w:id="64" w:author="Piek, Matthijs" w:date="2017-11-09T16:56:00Z">
              <w:r>
                <w:rPr>
                  <w:b/>
                </w:rPr>
                <w:t>The component shall be able to connect an appliance to the Wi-Fi network specified by the user.</w:t>
              </w:r>
            </w:ins>
          </w:p>
        </w:tc>
        <w:tc>
          <w:tcPr>
            <w:tcW w:w="4819" w:type="dxa"/>
          </w:tcPr>
          <w:p w14:paraId="42295E5B" w14:textId="77777777" w:rsidR="00B54D00" w:rsidRDefault="00B54D00" w:rsidP="00B54D00">
            <w:pPr>
              <w:rPr>
                <w:ins w:id="65" w:author="Piek, Matthijs" w:date="2017-11-09T16:56:00Z"/>
              </w:rPr>
            </w:pPr>
            <w:ins w:id="66" w:author="Piek, Matthijs" w:date="2017-11-09T16:56:00Z">
              <w:r>
                <w:t>ID: 70300, POF: Yes, Safety: No, Security: No</w:t>
              </w:r>
            </w:ins>
          </w:p>
          <w:p w14:paraId="4815A73E" w14:textId="77777777" w:rsidR="00B54D00" w:rsidRDefault="00B54D00" w:rsidP="00B54D00">
            <w:pPr>
              <w:rPr>
                <w:ins w:id="67" w:author="Piek, Matthijs" w:date="2017-11-09T16:56:00Z"/>
              </w:rPr>
            </w:pPr>
            <w:ins w:id="68" w:author="Piek, Matthijs" w:date="2017-11-09T16:56:00Z">
              <w:r>
                <w:t>State: Approved, 2017-11-09 16:45</w:t>
              </w:r>
            </w:ins>
          </w:p>
        </w:tc>
      </w:tr>
      <w:tr w:rsidR="00B54D00" w14:paraId="0EB9B8F4" w14:textId="77777777" w:rsidTr="00B54D00">
        <w:trPr>
          <w:ins w:id="69" w:author="Piek, Matthijs" w:date="2017-11-09T16:56:00Z"/>
        </w:trPr>
        <w:tc>
          <w:tcPr>
            <w:tcW w:w="0" w:type="auto"/>
            <w:gridSpan w:val="2"/>
          </w:tcPr>
          <w:p w14:paraId="6BA33F1E" w14:textId="77777777" w:rsidR="00B54D00" w:rsidRDefault="00B54D00" w:rsidP="00B54D00">
            <w:pPr>
              <w:rPr>
                <w:ins w:id="70" w:author="Piek, Matthijs" w:date="2017-11-09T16:56:00Z"/>
                <w:rFonts w:eastAsia="Times New Roman"/>
                <w:sz w:val="24"/>
                <w:szCs w:val="24"/>
              </w:rPr>
            </w:pPr>
            <w:ins w:id="71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  <w:r>
                <w:rPr>
                  <w:rFonts w:eastAsia="Times New Roman"/>
                </w:rPr>
                <w:br/>
              </w:r>
              <w:r>
                <w:rPr>
                  <w:rFonts w:eastAsia="Times New Roman"/>
                </w:rPr>
                <w:br/>
                <w:t>Only applicable for Wi-Fi networks which are supported by the Wi-Fi connectivity node. See its requirements in [CNW]. The user can not setup the appliance with a network named "PHILIPS Setup" neither with networks which do not broadcast their SSID.</w:t>
              </w:r>
            </w:ins>
          </w:p>
          <w:p w14:paraId="70B945DA" w14:textId="77777777" w:rsidR="00B54D00" w:rsidRDefault="00B54D00" w:rsidP="00B54D00">
            <w:pPr>
              <w:rPr>
                <w:ins w:id="72" w:author="Piek, Matthijs" w:date="2017-11-09T16:56:00Z"/>
              </w:rPr>
            </w:pPr>
          </w:p>
        </w:tc>
      </w:tr>
      <w:tr w:rsidR="00B54D00" w14:paraId="219F9A28" w14:textId="77777777" w:rsidTr="00B54D00">
        <w:trPr>
          <w:ins w:id="73" w:author="Piek, Matthijs" w:date="2017-11-09T16:56:00Z"/>
        </w:trPr>
        <w:tc>
          <w:tcPr>
            <w:tcW w:w="0" w:type="auto"/>
            <w:gridSpan w:val="2"/>
          </w:tcPr>
          <w:p w14:paraId="05F92CC1" w14:textId="77777777" w:rsidR="00B54D00" w:rsidRDefault="00B54D00" w:rsidP="00B54D00">
            <w:pPr>
              <w:spacing w:after="240"/>
              <w:rPr>
                <w:ins w:id="74" w:author="Piek, Matthijs" w:date="2017-11-09T16:56:00Z"/>
                <w:rFonts w:eastAsia="Times New Roman"/>
                <w:sz w:val="24"/>
                <w:szCs w:val="24"/>
              </w:rPr>
            </w:pPr>
            <w:ins w:id="75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3369FDC" w14:textId="77777777" w:rsidR="00B54D00" w:rsidRDefault="00B54D00" w:rsidP="00B54D00">
            <w:pPr>
              <w:rPr>
                <w:ins w:id="76" w:author="Piek, Matthijs" w:date="2017-11-09T16:56:00Z"/>
              </w:rPr>
            </w:pPr>
          </w:p>
        </w:tc>
      </w:tr>
    </w:tbl>
    <w:p w14:paraId="02E9C534" w14:textId="77777777" w:rsidR="00B54D00" w:rsidRDefault="00B54D00" w:rsidP="00B54D00">
      <w:pPr>
        <w:rPr>
          <w:ins w:id="77" w:author="Piek, Matthijs" w:date="2017-11-09T16:56:00Z"/>
        </w:rPr>
      </w:pPr>
    </w:p>
    <w:p w14:paraId="5D3F191B" w14:textId="77777777" w:rsidR="00B54D00" w:rsidRDefault="00B54D00" w:rsidP="00B54D00">
      <w:pPr>
        <w:rPr>
          <w:ins w:id="78" w:author="Piek, Matthijs" w:date="2017-11-09T16:56:00Z"/>
        </w:rPr>
      </w:pPr>
    </w:p>
    <w:p w14:paraId="58B30A02" w14:textId="77777777" w:rsidR="00B54D00" w:rsidRDefault="00B54D00" w:rsidP="00B54D00">
      <w:pPr>
        <w:pStyle w:val="Heading3"/>
        <w:spacing w:before="0" w:after="240"/>
        <w:ind w:left="0" w:firstLine="0"/>
        <w:rPr>
          <w:ins w:id="79" w:author="Piek, Matthijs" w:date="2017-11-09T16:56:00Z"/>
        </w:rPr>
      </w:pPr>
      <w:ins w:id="80" w:author="Piek, Matthijs" w:date="2017-11-09T16:56:00Z">
        <w:r>
          <w:t>Interface Requirements</w:t>
        </w:r>
      </w:ins>
    </w:p>
    <w:p w14:paraId="6793E077" w14:textId="77777777" w:rsidR="00B54D00" w:rsidRDefault="00B54D00" w:rsidP="00B54D00">
      <w:pPr>
        <w:pStyle w:val="Heading4"/>
        <w:spacing w:before="0" w:after="240"/>
        <w:ind w:left="0" w:firstLine="0"/>
        <w:rPr>
          <w:ins w:id="81" w:author="Piek, Matthijs" w:date="2017-11-09T16:56:00Z"/>
        </w:rPr>
      </w:pPr>
      <w:ins w:id="82" w:author="Piek, Matthijs" w:date="2017-11-09T16:56:00Z">
        <w:r>
          <w:t>Technical Interfaces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5AB9C2C9" w14:textId="77777777" w:rsidTr="00B54D00">
        <w:trPr>
          <w:ins w:id="83" w:author="Piek, Matthijs" w:date="2017-11-09T16:56:00Z"/>
        </w:trPr>
        <w:tc>
          <w:tcPr>
            <w:tcW w:w="4820" w:type="dxa"/>
          </w:tcPr>
          <w:p w14:paraId="2F172B18" w14:textId="77777777" w:rsidR="00B54D00" w:rsidRDefault="00B54D00" w:rsidP="00B54D00">
            <w:pPr>
              <w:rPr>
                <w:ins w:id="84" w:author="Piek, Matthijs" w:date="2017-11-09T16:56:00Z"/>
              </w:rPr>
            </w:pPr>
            <w:ins w:id="85" w:author="Piek, Matthijs" w:date="2017-11-09T16:56:00Z">
              <w:r>
                <w:rPr>
                  <w:b/>
                </w:rPr>
                <w:t>The component must be customizable for different products.</w:t>
              </w:r>
            </w:ins>
          </w:p>
        </w:tc>
        <w:tc>
          <w:tcPr>
            <w:tcW w:w="4819" w:type="dxa"/>
          </w:tcPr>
          <w:p w14:paraId="26DD06D8" w14:textId="77777777" w:rsidR="00B54D00" w:rsidRDefault="00B54D00" w:rsidP="00B54D00">
            <w:pPr>
              <w:rPr>
                <w:ins w:id="86" w:author="Piek, Matthijs" w:date="2017-11-09T16:56:00Z"/>
              </w:rPr>
            </w:pPr>
            <w:ins w:id="87" w:author="Piek, Matthijs" w:date="2017-11-09T16:56:00Z">
              <w:r>
                <w:t>ID: 70304, POF: No, Safety: No, Security: No</w:t>
              </w:r>
            </w:ins>
          </w:p>
          <w:p w14:paraId="085C5F1E" w14:textId="77777777" w:rsidR="00B54D00" w:rsidRDefault="00B54D00" w:rsidP="00B54D00">
            <w:pPr>
              <w:rPr>
                <w:ins w:id="88" w:author="Piek, Matthijs" w:date="2017-11-09T16:56:00Z"/>
              </w:rPr>
            </w:pPr>
            <w:ins w:id="89" w:author="Piek, Matthijs" w:date="2017-11-09T16:56:00Z">
              <w:r>
                <w:t>State: Approved, 2017-11-09 16:45</w:t>
              </w:r>
            </w:ins>
          </w:p>
        </w:tc>
      </w:tr>
      <w:tr w:rsidR="00B54D00" w14:paraId="7DFCDAC4" w14:textId="77777777" w:rsidTr="00B54D00">
        <w:trPr>
          <w:ins w:id="90" w:author="Piek, Matthijs" w:date="2017-11-09T16:56:00Z"/>
        </w:trPr>
        <w:tc>
          <w:tcPr>
            <w:tcW w:w="0" w:type="auto"/>
            <w:gridSpan w:val="2"/>
          </w:tcPr>
          <w:p w14:paraId="23727E66" w14:textId="77777777" w:rsidR="00B54D00" w:rsidRDefault="00B54D00" w:rsidP="00B54D00">
            <w:pPr>
              <w:spacing w:after="240"/>
              <w:rPr>
                <w:ins w:id="91" w:author="Piek, Matthijs" w:date="2017-11-09T16:56:00Z"/>
                <w:rFonts w:eastAsia="Times New Roman"/>
                <w:sz w:val="24"/>
                <w:szCs w:val="24"/>
              </w:rPr>
            </w:pPr>
            <w:ins w:id="92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A67DFAD" w14:textId="77777777" w:rsidR="00B54D00" w:rsidRDefault="00B54D00" w:rsidP="00B54D00">
            <w:pPr>
              <w:rPr>
                <w:ins w:id="93" w:author="Piek, Matthijs" w:date="2017-11-09T16:56:00Z"/>
              </w:rPr>
            </w:pPr>
          </w:p>
        </w:tc>
      </w:tr>
      <w:tr w:rsidR="00B54D00" w14:paraId="23FF6408" w14:textId="77777777" w:rsidTr="00B54D00">
        <w:trPr>
          <w:ins w:id="94" w:author="Piek, Matthijs" w:date="2017-11-09T16:56:00Z"/>
        </w:trPr>
        <w:tc>
          <w:tcPr>
            <w:tcW w:w="0" w:type="auto"/>
            <w:gridSpan w:val="2"/>
          </w:tcPr>
          <w:p w14:paraId="68619932" w14:textId="77777777" w:rsidR="00B54D00" w:rsidRDefault="00B54D00" w:rsidP="00B54D00">
            <w:pPr>
              <w:spacing w:after="240"/>
              <w:rPr>
                <w:ins w:id="95" w:author="Piek, Matthijs" w:date="2017-11-09T16:56:00Z"/>
                <w:rFonts w:eastAsia="Times New Roman"/>
                <w:sz w:val="24"/>
                <w:szCs w:val="24"/>
              </w:rPr>
            </w:pPr>
            <w:ins w:id="96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33F0715" w14:textId="77777777" w:rsidR="00B54D00" w:rsidRDefault="00B54D00" w:rsidP="00B54D00">
            <w:pPr>
              <w:rPr>
                <w:ins w:id="97" w:author="Piek, Matthijs" w:date="2017-11-09T16:56:00Z"/>
              </w:rPr>
            </w:pPr>
          </w:p>
        </w:tc>
      </w:tr>
    </w:tbl>
    <w:p w14:paraId="17AD519D" w14:textId="77777777" w:rsidR="00B54D00" w:rsidRDefault="00B54D00" w:rsidP="00B54D00">
      <w:pPr>
        <w:rPr>
          <w:ins w:id="98" w:author="Piek, Matthijs" w:date="2017-11-09T16:56:00Z"/>
        </w:rPr>
      </w:pPr>
    </w:p>
    <w:p w14:paraId="6F20C22F" w14:textId="77777777" w:rsidR="00B54D00" w:rsidRDefault="00B54D00" w:rsidP="00B54D00">
      <w:pPr>
        <w:rPr>
          <w:ins w:id="99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0B7B18CB" w14:textId="77777777" w:rsidTr="00B54D00">
        <w:trPr>
          <w:ins w:id="100" w:author="Piek, Matthijs" w:date="2017-11-09T16:56:00Z"/>
        </w:trPr>
        <w:tc>
          <w:tcPr>
            <w:tcW w:w="4820" w:type="dxa"/>
          </w:tcPr>
          <w:p w14:paraId="56C67038" w14:textId="77777777" w:rsidR="00B54D00" w:rsidRDefault="00B54D00" w:rsidP="00B54D00">
            <w:pPr>
              <w:rPr>
                <w:ins w:id="101" w:author="Piek, Matthijs" w:date="2017-11-09T16:56:00Z"/>
              </w:rPr>
            </w:pPr>
            <w:ins w:id="102" w:author="Piek, Matthijs" w:date="2017-11-09T16:56:00Z">
              <w:r>
                <w:rPr>
                  <w:b/>
                </w:rPr>
                <w:t>The component shall implement the uApp interface, so that it can be integrated into applications.</w:t>
              </w:r>
            </w:ins>
          </w:p>
        </w:tc>
        <w:tc>
          <w:tcPr>
            <w:tcW w:w="4819" w:type="dxa"/>
          </w:tcPr>
          <w:p w14:paraId="15CC0AF5" w14:textId="77777777" w:rsidR="00B54D00" w:rsidRDefault="00B54D00" w:rsidP="00B54D00">
            <w:pPr>
              <w:rPr>
                <w:ins w:id="103" w:author="Piek, Matthijs" w:date="2017-11-09T16:56:00Z"/>
              </w:rPr>
            </w:pPr>
            <w:ins w:id="104" w:author="Piek, Matthijs" w:date="2017-11-09T16:56:00Z">
              <w:r>
                <w:t>ID: 70306, POF: Yes, Safety: No, Security: No</w:t>
              </w:r>
            </w:ins>
          </w:p>
          <w:p w14:paraId="4FCD2116" w14:textId="77777777" w:rsidR="00B54D00" w:rsidRDefault="00B54D00" w:rsidP="00B54D00">
            <w:pPr>
              <w:rPr>
                <w:ins w:id="105" w:author="Piek, Matthijs" w:date="2017-11-09T16:56:00Z"/>
              </w:rPr>
            </w:pPr>
            <w:ins w:id="106" w:author="Piek, Matthijs" w:date="2017-11-09T16:56:00Z">
              <w:r>
                <w:t>State: Approved, 2017-11-09 16:45</w:t>
              </w:r>
            </w:ins>
          </w:p>
        </w:tc>
      </w:tr>
      <w:tr w:rsidR="00B54D00" w14:paraId="3A685697" w14:textId="77777777" w:rsidTr="00B54D00">
        <w:trPr>
          <w:ins w:id="107" w:author="Piek, Matthijs" w:date="2017-11-09T16:56:00Z"/>
        </w:trPr>
        <w:tc>
          <w:tcPr>
            <w:tcW w:w="0" w:type="auto"/>
            <w:gridSpan w:val="2"/>
          </w:tcPr>
          <w:p w14:paraId="0C72E862" w14:textId="77777777" w:rsidR="00B54D00" w:rsidRDefault="00B54D00" w:rsidP="00B54D00">
            <w:pPr>
              <w:spacing w:after="240"/>
              <w:rPr>
                <w:ins w:id="108" w:author="Piek, Matthijs" w:date="2017-11-09T16:56:00Z"/>
                <w:rFonts w:eastAsia="Times New Roman"/>
                <w:sz w:val="24"/>
                <w:szCs w:val="24"/>
              </w:rPr>
            </w:pPr>
            <w:ins w:id="109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F49B9C4" w14:textId="77777777" w:rsidR="00B54D00" w:rsidRDefault="00B54D00" w:rsidP="00B54D00">
            <w:pPr>
              <w:rPr>
                <w:ins w:id="110" w:author="Piek, Matthijs" w:date="2017-11-09T16:56:00Z"/>
              </w:rPr>
            </w:pPr>
          </w:p>
        </w:tc>
      </w:tr>
      <w:tr w:rsidR="00B54D00" w14:paraId="3EF2EA59" w14:textId="77777777" w:rsidTr="00B54D00">
        <w:trPr>
          <w:ins w:id="111" w:author="Piek, Matthijs" w:date="2017-11-09T16:56:00Z"/>
        </w:trPr>
        <w:tc>
          <w:tcPr>
            <w:tcW w:w="0" w:type="auto"/>
            <w:gridSpan w:val="2"/>
          </w:tcPr>
          <w:p w14:paraId="4FCEB625" w14:textId="77777777" w:rsidR="00B54D00" w:rsidRDefault="00B54D00" w:rsidP="00B54D00">
            <w:pPr>
              <w:spacing w:after="240"/>
              <w:rPr>
                <w:ins w:id="112" w:author="Piek, Matthijs" w:date="2017-11-09T16:56:00Z"/>
                <w:rFonts w:eastAsia="Times New Roman"/>
                <w:sz w:val="24"/>
                <w:szCs w:val="24"/>
              </w:rPr>
            </w:pPr>
            <w:ins w:id="113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82E9ABC" w14:textId="77777777" w:rsidR="00B54D00" w:rsidRDefault="00B54D00" w:rsidP="00B54D00">
            <w:pPr>
              <w:rPr>
                <w:ins w:id="114" w:author="Piek, Matthijs" w:date="2017-11-09T16:56:00Z"/>
              </w:rPr>
            </w:pPr>
          </w:p>
        </w:tc>
      </w:tr>
    </w:tbl>
    <w:p w14:paraId="08154030" w14:textId="77777777" w:rsidR="00B54D00" w:rsidRDefault="00B54D00" w:rsidP="00B54D00">
      <w:pPr>
        <w:rPr>
          <w:ins w:id="115" w:author="Piek, Matthijs" w:date="2017-11-09T16:56:00Z"/>
        </w:rPr>
      </w:pPr>
    </w:p>
    <w:p w14:paraId="324C1B79" w14:textId="77777777" w:rsidR="00B54D00" w:rsidRDefault="00B54D00" w:rsidP="00B54D00">
      <w:pPr>
        <w:rPr>
          <w:ins w:id="116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126E973F" w14:textId="77777777" w:rsidTr="00B54D00">
        <w:trPr>
          <w:ins w:id="117" w:author="Piek, Matthijs" w:date="2017-11-09T16:56:00Z"/>
        </w:trPr>
        <w:tc>
          <w:tcPr>
            <w:tcW w:w="4820" w:type="dxa"/>
          </w:tcPr>
          <w:p w14:paraId="2CC6C6FA" w14:textId="77777777" w:rsidR="00B54D00" w:rsidRDefault="00B54D00" w:rsidP="00B54D00">
            <w:pPr>
              <w:rPr>
                <w:ins w:id="118" w:author="Piek, Matthijs" w:date="2017-11-09T16:56:00Z"/>
              </w:rPr>
            </w:pPr>
            <w:ins w:id="119" w:author="Piek, Matthijs" w:date="2017-11-09T16:56:00Z">
              <w:r>
                <w:rPr>
                  <w:b/>
                </w:rPr>
                <w:lastRenderedPageBreak/>
                <w:t>The component must instruct CommLib to accept the first mismatched pin for a device it encounters during setup mode.</w:t>
              </w:r>
            </w:ins>
          </w:p>
        </w:tc>
        <w:tc>
          <w:tcPr>
            <w:tcW w:w="4819" w:type="dxa"/>
          </w:tcPr>
          <w:p w14:paraId="60CC2C60" w14:textId="77777777" w:rsidR="00B54D00" w:rsidRDefault="00B54D00" w:rsidP="00B54D00">
            <w:pPr>
              <w:rPr>
                <w:ins w:id="120" w:author="Piek, Matthijs" w:date="2017-11-09T16:56:00Z"/>
              </w:rPr>
            </w:pPr>
            <w:ins w:id="121" w:author="Piek, Matthijs" w:date="2017-11-09T16:56:00Z">
              <w:r>
                <w:t>ID: 71552, POF: Yes, Safety: No, Security: Yes</w:t>
              </w:r>
            </w:ins>
          </w:p>
          <w:p w14:paraId="13CF4AA0" w14:textId="77777777" w:rsidR="00B54D00" w:rsidRDefault="00B54D00" w:rsidP="00B54D00">
            <w:pPr>
              <w:rPr>
                <w:ins w:id="122" w:author="Piek, Matthijs" w:date="2017-11-09T16:56:00Z"/>
              </w:rPr>
            </w:pPr>
            <w:ins w:id="123" w:author="Piek, Matthijs" w:date="2017-11-09T16:56:00Z">
              <w:r>
                <w:t>State: Approved, 2017-11-09 16:45</w:t>
              </w:r>
            </w:ins>
          </w:p>
        </w:tc>
      </w:tr>
      <w:tr w:rsidR="00B54D00" w14:paraId="76DC4E49" w14:textId="77777777" w:rsidTr="00B54D00">
        <w:trPr>
          <w:ins w:id="124" w:author="Piek, Matthijs" w:date="2017-11-09T16:56:00Z"/>
        </w:trPr>
        <w:tc>
          <w:tcPr>
            <w:tcW w:w="0" w:type="auto"/>
            <w:gridSpan w:val="2"/>
          </w:tcPr>
          <w:p w14:paraId="37AD0B6D" w14:textId="77777777" w:rsidR="00B54D00" w:rsidRDefault="00B54D00" w:rsidP="00B54D00">
            <w:pPr>
              <w:spacing w:after="240"/>
              <w:rPr>
                <w:ins w:id="125" w:author="Piek, Matthijs" w:date="2017-11-09T16:56:00Z"/>
                <w:rFonts w:eastAsia="Times New Roman"/>
                <w:sz w:val="24"/>
                <w:szCs w:val="24"/>
              </w:rPr>
            </w:pPr>
            <w:ins w:id="126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49C2FA4" w14:textId="77777777" w:rsidR="00B54D00" w:rsidRDefault="00B54D00" w:rsidP="00B54D00">
            <w:pPr>
              <w:rPr>
                <w:ins w:id="127" w:author="Piek, Matthijs" w:date="2017-11-09T16:56:00Z"/>
              </w:rPr>
            </w:pPr>
          </w:p>
        </w:tc>
      </w:tr>
      <w:tr w:rsidR="00B54D00" w14:paraId="2A959DFD" w14:textId="77777777" w:rsidTr="00B54D00">
        <w:trPr>
          <w:ins w:id="128" w:author="Piek, Matthijs" w:date="2017-11-09T16:56:00Z"/>
        </w:trPr>
        <w:tc>
          <w:tcPr>
            <w:tcW w:w="0" w:type="auto"/>
            <w:gridSpan w:val="2"/>
          </w:tcPr>
          <w:p w14:paraId="7CB4510F" w14:textId="77777777" w:rsidR="00B54D00" w:rsidRDefault="00B54D00" w:rsidP="00B54D00">
            <w:pPr>
              <w:spacing w:after="240"/>
              <w:rPr>
                <w:ins w:id="129" w:author="Piek, Matthijs" w:date="2017-11-09T16:56:00Z"/>
                <w:rFonts w:eastAsia="Times New Roman"/>
                <w:sz w:val="24"/>
                <w:szCs w:val="24"/>
              </w:rPr>
            </w:pPr>
            <w:ins w:id="130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C96A71C" w14:textId="77777777" w:rsidR="00B54D00" w:rsidRDefault="00B54D00" w:rsidP="00B54D00">
            <w:pPr>
              <w:rPr>
                <w:ins w:id="131" w:author="Piek, Matthijs" w:date="2017-11-09T16:56:00Z"/>
              </w:rPr>
            </w:pPr>
          </w:p>
        </w:tc>
      </w:tr>
    </w:tbl>
    <w:p w14:paraId="48DAAAF5" w14:textId="77777777" w:rsidR="00B54D00" w:rsidRDefault="00B54D00" w:rsidP="00B54D00">
      <w:pPr>
        <w:rPr>
          <w:ins w:id="132" w:author="Piek, Matthijs" w:date="2017-11-09T16:56:00Z"/>
        </w:rPr>
      </w:pPr>
    </w:p>
    <w:p w14:paraId="07DD4DC0" w14:textId="77777777" w:rsidR="00B54D00" w:rsidRDefault="00B54D00" w:rsidP="00B54D00">
      <w:pPr>
        <w:rPr>
          <w:ins w:id="133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5CA0A3F3" w14:textId="77777777" w:rsidTr="00B54D00">
        <w:trPr>
          <w:ins w:id="134" w:author="Piek, Matthijs" w:date="2017-11-09T16:56:00Z"/>
        </w:trPr>
        <w:tc>
          <w:tcPr>
            <w:tcW w:w="4820" w:type="dxa"/>
          </w:tcPr>
          <w:p w14:paraId="4FFC82EF" w14:textId="77777777" w:rsidR="00B54D00" w:rsidRDefault="00B54D00" w:rsidP="00B54D00">
            <w:pPr>
              <w:rPr>
                <w:ins w:id="135" w:author="Piek, Matthijs" w:date="2017-11-09T16:56:00Z"/>
              </w:rPr>
            </w:pPr>
            <w:ins w:id="136" w:author="Piek, Matthijs" w:date="2017-11-09T16:56:00Z">
              <w:r>
                <w:rPr>
                  <w:b/>
                </w:rPr>
                <w:t>The component shall provide analytics tagging.</w:t>
              </w:r>
            </w:ins>
          </w:p>
        </w:tc>
        <w:tc>
          <w:tcPr>
            <w:tcW w:w="4819" w:type="dxa"/>
          </w:tcPr>
          <w:p w14:paraId="2537EFE8" w14:textId="77777777" w:rsidR="00B54D00" w:rsidRDefault="00B54D00" w:rsidP="00B54D00">
            <w:pPr>
              <w:rPr>
                <w:ins w:id="137" w:author="Piek, Matthijs" w:date="2017-11-09T16:56:00Z"/>
              </w:rPr>
            </w:pPr>
            <w:ins w:id="138" w:author="Piek, Matthijs" w:date="2017-11-09T16:56:00Z">
              <w:r>
                <w:t>ID: 86089, POF: -, Safety: -, Security: -</w:t>
              </w:r>
            </w:ins>
          </w:p>
          <w:p w14:paraId="6DFB4C07" w14:textId="77777777" w:rsidR="00B54D00" w:rsidRDefault="00B54D00" w:rsidP="00B54D00">
            <w:pPr>
              <w:rPr>
                <w:ins w:id="139" w:author="Piek, Matthijs" w:date="2017-11-09T16:56:00Z"/>
              </w:rPr>
            </w:pPr>
            <w:ins w:id="140" w:author="Piek, Matthijs" w:date="2017-11-09T16:56:00Z">
              <w:r>
                <w:t>State: Approved, 2017-11-09 16:45</w:t>
              </w:r>
            </w:ins>
          </w:p>
        </w:tc>
      </w:tr>
      <w:tr w:rsidR="00B54D00" w14:paraId="4DC51C3E" w14:textId="77777777" w:rsidTr="00B54D00">
        <w:trPr>
          <w:ins w:id="141" w:author="Piek, Matthijs" w:date="2017-11-09T16:56:00Z"/>
        </w:trPr>
        <w:tc>
          <w:tcPr>
            <w:tcW w:w="0" w:type="auto"/>
            <w:gridSpan w:val="2"/>
          </w:tcPr>
          <w:p w14:paraId="19BE816A" w14:textId="77777777" w:rsidR="00B54D00" w:rsidRDefault="00B54D00" w:rsidP="00B54D00">
            <w:pPr>
              <w:spacing w:after="240"/>
              <w:rPr>
                <w:ins w:id="142" w:author="Piek, Matthijs" w:date="2017-11-09T16:56:00Z"/>
                <w:rFonts w:eastAsia="Times New Roman"/>
                <w:sz w:val="24"/>
                <w:szCs w:val="24"/>
              </w:rPr>
            </w:pPr>
            <w:ins w:id="143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C7774B5" w14:textId="77777777" w:rsidR="00B54D00" w:rsidRDefault="00B54D00" w:rsidP="00B54D00">
            <w:pPr>
              <w:rPr>
                <w:ins w:id="144" w:author="Piek, Matthijs" w:date="2017-11-09T16:56:00Z"/>
              </w:rPr>
            </w:pPr>
          </w:p>
        </w:tc>
      </w:tr>
      <w:tr w:rsidR="00B54D00" w14:paraId="230FEBEC" w14:textId="77777777" w:rsidTr="00B54D00">
        <w:trPr>
          <w:ins w:id="145" w:author="Piek, Matthijs" w:date="2017-11-09T16:56:00Z"/>
        </w:trPr>
        <w:tc>
          <w:tcPr>
            <w:tcW w:w="0" w:type="auto"/>
            <w:gridSpan w:val="2"/>
          </w:tcPr>
          <w:p w14:paraId="1DD96439" w14:textId="77777777" w:rsidR="00B54D00" w:rsidRDefault="00B54D00" w:rsidP="00B54D00">
            <w:pPr>
              <w:spacing w:after="240"/>
              <w:rPr>
                <w:ins w:id="146" w:author="Piek, Matthijs" w:date="2017-11-09T16:56:00Z"/>
                <w:rFonts w:eastAsia="Times New Roman"/>
                <w:sz w:val="24"/>
                <w:szCs w:val="24"/>
              </w:rPr>
            </w:pPr>
            <w:ins w:id="147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7E68F30" w14:textId="77777777" w:rsidR="00B54D00" w:rsidRDefault="00B54D00" w:rsidP="00B54D00">
            <w:pPr>
              <w:rPr>
                <w:ins w:id="148" w:author="Piek, Matthijs" w:date="2017-11-09T16:56:00Z"/>
              </w:rPr>
            </w:pPr>
          </w:p>
        </w:tc>
      </w:tr>
    </w:tbl>
    <w:p w14:paraId="34DA7B27" w14:textId="77777777" w:rsidR="00B54D00" w:rsidRDefault="00B54D00" w:rsidP="00B54D00">
      <w:pPr>
        <w:rPr>
          <w:ins w:id="149" w:author="Piek, Matthijs" w:date="2017-11-09T16:56:00Z"/>
        </w:rPr>
      </w:pPr>
    </w:p>
    <w:p w14:paraId="3CB34668" w14:textId="77777777" w:rsidR="00B54D00" w:rsidRDefault="00B54D00" w:rsidP="00B54D00">
      <w:pPr>
        <w:rPr>
          <w:ins w:id="150" w:author="Piek, Matthijs" w:date="2017-11-09T16:56:00Z"/>
        </w:rPr>
      </w:pPr>
    </w:p>
    <w:p w14:paraId="44A0E94F" w14:textId="77777777" w:rsidR="00B54D00" w:rsidRDefault="00B54D00" w:rsidP="00B54D00">
      <w:pPr>
        <w:pStyle w:val="Heading4"/>
        <w:spacing w:before="0" w:after="240"/>
        <w:ind w:left="0" w:firstLine="0"/>
        <w:rPr>
          <w:ins w:id="151" w:author="Piek, Matthijs" w:date="2017-11-09T16:56:00Z"/>
        </w:rPr>
      </w:pPr>
      <w:ins w:id="152" w:author="Piek, Matthijs" w:date="2017-11-09T16:56:00Z">
        <w:r>
          <w:t>User Interfaces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563A53F0" w14:textId="77777777" w:rsidTr="00B54D00">
        <w:trPr>
          <w:ins w:id="153" w:author="Piek, Matthijs" w:date="2017-11-09T16:56:00Z"/>
        </w:trPr>
        <w:tc>
          <w:tcPr>
            <w:tcW w:w="4820" w:type="dxa"/>
          </w:tcPr>
          <w:p w14:paraId="6C235A42" w14:textId="77777777" w:rsidR="00B54D00" w:rsidRDefault="00B54D00" w:rsidP="00B54D00">
            <w:pPr>
              <w:rPr>
                <w:ins w:id="154" w:author="Piek, Matthijs" w:date="2017-11-09T16:56:00Z"/>
              </w:rPr>
            </w:pPr>
            <w:ins w:id="155" w:author="Piek, Matthijs" w:date="2017-11-09T16:56:00Z">
              <w:r>
                <w:rPr>
                  <w:b/>
                </w:rPr>
                <w:t xml:space="preserve">The component must be </w:t>
              </w:r>
              <w:commentRangeStart w:id="156"/>
              <w:r>
                <w:rPr>
                  <w:b/>
                </w:rPr>
                <w:t>DLS compliant</w:t>
              </w:r>
            </w:ins>
            <w:commentRangeEnd w:id="156"/>
            <w:r w:rsidR="00915785">
              <w:rPr>
                <w:rStyle w:val="CommentReference"/>
              </w:rPr>
              <w:commentReference w:id="156"/>
            </w:r>
            <w:ins w:id="157" w:author="Piek, Matthijs" w:date="2017-11-09T16:56:00Z">
              <w:r>
                <w:rPr>
                  <w:b/>
                </w:rPr>
                <w:t>.</w:t>
              </w:r>
            </w:ins>
          </w:p>
        </w:tc>
        <w:tc>
          <w:tcPr>
            <w:tcW w:w="4819" w:type="dxa"/>
          </w:tcPr>
          <w:p w14:paraId="234A78A9" w14:textId="77777777" w:rsidR="00B54D00" w:rsidRDefault="00B54D00" w:rsidP="00B54D00">
            <w:pPr>
              <w:rPr>
                <w:ins w:id="158" w:author="Piek, Matthijs" w:date="2017-11-09T16:56:00Z"/>
              </w:rPr>
            </w:pPr>
            <w:ins w:id="159" w:author="Piek, Matthijs" w:date="2017-11-09T16:56:00Z">
              <w:r>
                <w:t>ID: 70307, POF: No, Safety: No, Security: No</w:t>
              </w:r>
            </w:ins>
          </w:p>
          <w:p w14:paraId="7B03A769" w14:textId="77777777" w:rsidR="00B54D00" w:rsidRDefault="00B54D00" w:rsidP="00B54D00">
            <w:pPr>
              <w:rPr>
                <w:ins w:id="160" w:author="Piek, Matthijs" w:date="2017-11-09T16:56:00Z"/>
              </w:rPr>
            </w:pPr>
            <w:ins w:id="161" w:author="Piek, Matthijs" w:date="2017-11-09T16:56:00Z">
              <w:r>
                <w:t>State: Approved, 2017-11-09 16:45</w:t>
              </w:r>
            </w:ins>
          </w:p>
        </w:tc>
      </w:tr>
      <w:tr w:rsidR="00B54D00" w14:paraId="2A34A3D3" w14:textId="77777777" w:rsidTr="00B54D00">
        <w:trPr>
          <w:ins w:id="162" w:author="Piek, Matthijs" w:date="2017-11-09T16:56:00Z"/>
        </w:trPr>
        <w:tc>
          <w:tcPr>
            <w:tcW w:w="0" w:type="auto"/>
            <w:gridSpan w:val="2"/>
          </w:tcPr>
          <w:p w14:paraId="16B31481" w14:textId="77777777" w:rsidR="00B54D00" w:rsidRDefault="00B54D00" w:rsidP="00B54D00">
            <w:pPr>
              <w:spacing w:after="240"/>
              <w:rPr>
                <w:ins w:id="163" w:author="Piek, Matthijs" w:date="2017-11-09T16:56:00Z"/>
                <w:rFonts w:eastAsia="Times New Roman"/>
                <w:sz w:val="24"/>
                <w:szCs w:val="24"/>
              </w:rPr>
            </w:pPr>
            <w:ins w:id="164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6F264512" w14:textId="77777777" w:rsidR="00B54D00" w:rsidRDefault="00B54D00" w:rsidP="00B54D00">
            <w:pPr>
              <w:rPr>
                <w:ins w:id="165" w:author="Piek, Matthijs" w:date="2017-11-09T16:56:00Z"/>
              </w:rPr>
            </w:pPr>
          </w:p>
        </w:tc>
      </w:tr>
      <w:tr w:rsidR="00B54D00" w14:paraId="110471D4" w14:textId="77777777" w:rsidTr="00B54D00">
        <w:trPr>
          <w:ins w:id="166" w:author="Piek, Matthijs" w:date="2017-11-09T16:56:00Z"/>
        </w:trPr>
        <w:tc>
          <w:tcPr>
            <w:tcW w:w="0" w:type="auto"/>
            <w:gridSpan w:val="2"/>
          </w:tcPr>
          <w:p w14:paraId="407D98DD" w14:textId="77777777" w:rsidR="00B54D00" w:rsidRDefault="00B54D00" w:rsidP="00B54D00">
            <w:pPr>
              <w:spacing w:after="240"/>
              <w:rPr>
                <w:ins w:id="167" w:author="Piek, Matthijs" w:date="2017-11-09T16:56:00Z"/>
                <w:rFonts w:eastAsia="Times New Roman"/>
                <w:sz w:val="24"/>
                <w:szCs w:val="24"/>
              </w:rPr>
            </w:pPr>
            <w:ins w:id="168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D5E2D81" w14:textId="77777777" w:rsidR="00B54D00" w:rsidRDefault="00B54D00" w:rsidP="00B54D00">
            <w:pPr>
              <w:rPr>
                <w:ins w:id="169" w:author="Piek, Matthijs" w:date="2017-11-09T16:56:00Z"/>
              </w:rPr>
            </w:pPr>
          </w:p>
        </w:tc>
      </w:tr>
    </w:tbl>
    <w:p w14:paraId="728F7BD3" w14:textId="77777777" w:rsidR="00B54D00" w:rsidRDefault="00B54D00" w:rsidP="00B54D00">
      <w:pPr>
        <w:rPr>
          <w:ins w:id="170" w:author="Piek, Matthijs" w:date="2017-11-09T16:56:00Z"/>
        </w:rPr>
      </w:pPr>
    </w:p>
    <w:p w14:paraId="058E3522" w14:textId="77777777" w:rsidR="00B54D00" w:rsidRDefault="00B54D00" w:rsidP="00B54D00">
      <w:pPr>
        <w:rPr>
          <w:ins w:id="171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13ABAC01" w14:textId="77777777" w:rsidTr="00B54D00">
        <w:trPr>
          <w:ins w:id="172" w:author="Piek, Matthijs" w:date="2017-11-09T16:56:00Z"/>
        </w:trPr>
        <w:tc>
          <w:tcPr>
            <w:tcW w:w="4820" w:type="dxa"/>
          </w:tcPr>
          <w:p w14:paraId="3B9906FC" w14:textId="77777777" w:rsidR="00B54D00" w:rsidRDefault="00B54D00" w:rsidP="00B54D00">
            <w:pPr>
              <w:rPr>
                <w:ins w:id="173" w:author="Piek, Matthijs" w:date="2017-11-09T16:56:00Z"/>
              </w:rPr>
            </w:pPr>
            <w:ins w:id="174" w:author="Piek, Matthijs" w:date="2017-11-09T16:56:00Z">
              <w:r>
                <w:rPr>
                  <w:b/>
                </w:rPr>
                <w:t>The component shall aid the user to put his appliance into setup mode.</w:t>
              </w:r>
            </w:ins>
          </w:p>
        </w:tc>
        <w:tc>
          <w:tcPr>
            <w:tcW w:w="4819" w:type="dxa"/>
          </w:tcPr>
          <w:p w14:paraId="78ADBCC6" w14:textId="77777777" w:rsidR="00B54D00" w:rsidRDefault="00B54D00" w:rsidP="00B54D00">
            <w:pPr>
              <w:rPr>
                <w:ins w:id="175" w:author="Piek, Matthijs" w:date="2017-11-09T16:56:00Z"/>
              </w:rPr>
            </w:pPr>
            <w:ins w:id="176" w:author="Piek, Matthijs" w:date="2017-11-09T16:56:00Z">
              <w:r>
                <w:t>ID: 70308, POF: Yes, Safety: No, Security: No</w:t>
              </w:r>
            </w:ins>
          </w:p>
          <w:p w14:paraId="3C2FDFDB" w14:textId="77777777" w:rsidR="00B54D00" w:rsidRDefault="00B54D00" w:rsidP="00B54D00">
            <w:pPr>
              <w:rPr>
                <w:ins w:id="177" w:author="Piek, Matthijs" w:date="2017-11-09T16:56:00Z"/>
              </w:rPr>
            </w:pPr>
            <w:ins w:id="178" w:author="Piek, Matthijs" w:date="2017-11-09T16:56:00Z">
              <w:r>
                <w:t>State: Approved, 2017-11-09 16:45</w:t>
              </w:r>
            </w:ins>
          </w:p>
        </w:tc>
      </w:tr>
      <w:tr w:rsidR="00B54D00" w14:paraId="754F4D1A" w14:textId="77777777" w:rsidTr="00B54D00">
        <w:trPr>
          <w:ins w:id="179" w:author="Piek, Matthijs" w:date="2017-11-09T16:56:00Z"/>
        </w:trPr>
        <w:tc>
          <w:tcPr>
            <w:tcW w:w="0" w:type="auto"/>
            <w:gridSpan w:val="2"/>
          </w:tcPr>
          <w:p w14:paraId="3BF254DE" w14:textId="77777777" w:rsidR="00B54D00" w:rsidRDefault="00B54D00" w:rsidP="00B54D00">
            <w:pPr>
              <w:spacing w:after="240"/>
              <w:rPr>
                <w:ins w:id="180" w:author="Piek, Matthijs" w:date="2017-11-09T16:56:00Z"/>
                <w:rFonts w:eastAsia="Times New Roman"/>
                <w:sz w:val="24"/>
                <w:szCs w:val="24"/>
              </w:rPr>
            </w:pPr>
            <w:ins w:id="181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AAE8C75" w14:textId="77777777" w:rsidR="00B54D00" w:rsidRDefault="00B54D00" w:rsidP="00B54D00">
            <w:pPr>
              <w:rPr>
                <w:ins w:id="182" w:author="Piek, Matthijs" w:date="2017-11-09T16:56:00Z"/>
              </w:rPr>
            </w:pPr>
          </w:p>
        </w:tc>
      </w:tr>
      <w:tr w:rsidR="00B54D00" w14:paraId="15B2CB36" w14:textId="77777777" w:rsidTr="00B54D00">
        <w:trPr>
          <w:ins w:id="183" w:author="Piek, Matthijs" w:date="2017-11-09T16:56:00Z"/>
        </w:trPr>
        <w:tc>
          <w:tcPr>
            <w:tcW w:w="0" w:type="auto"/>
            <w:gridSpan w:val="2"/>
          </w:tcPr>
          <w:p w14:paraId="7E4DCE29" w14:textId="77777777" w:rsidR="00B54D00" w:rsidRDefault="00B54D00" w:rsidP="00B54D00">
            <w:pPr>
              <w:spacing w:after="240"/>
              <w:rPr>
                <w:ins w:id="184" w:author="Piek, Matthijs" w:date="2017-11-09T16:56:00Z"/>
                <w:rFonts w:eastAsia="Times New Roman"/>
                <w:sz w:val="24"/>
                <w:szCs w:val="24"/>
              </w:rPr>
            </w:pPr>
            <w:ins w:id="185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9EAF482" w14:textId="77777777" w:rsidR="00B54D00" w:rsidRDefault="00B54D00" w:rsidP="00B54D00">
            <w:pPr>
              <w:rPr>
                <w:ins w:id="186" w:author="Piek, Matthijs" w:date="2017-11-09T16:56:00Z"/>
              </w:rPr>
            </w:pPr>
          </w:p>
        </w:tc>
      </w:tr>
    </w:tbl>
    <w:p w14:paraId="072AA200" w14:textId="77777777" w:rsidR="00B54D00" w:rsidRDefault="00B54D00" w:rsidP="00B54D00">
      <w:pPr>
        <w:rPr>
          <w:ins w:id="187" w:author="Piek, Matthijs" w:date="2017-11-09T16:56:00Z"/>
        </w:rPr>
      </w:pPr>
    </w:p>
    <w:p w14:paraId="09958324" w14:textId="77777777" w:rsidR="00B54D00" w:rsidRDefault="00B54D00" w:rsidP="00B54D00">
      <w:pPr>
        <w:rPr>
          <w:ins w:id="188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68E4CC60" w14:textId="77777777" w:rsidTr="00B54D00">
        <w:trPr>
          <w:ins w:id="189" w:author="Piek, Matthijs" w:date="2017-11-09T16:56:00Z"/>
        </w:trPr>
        <w:tc>
          <w:tcPr>
            <w:tcW w:w="4820" w:type="dxa"/>
          </w:tcPr>
          <w:p w14:paraId="47D4A4D7" w14:textId="77777777" w:rsidR="00B54D00" w:rsidRDefault="00B54D00" w:rsidP="00B54D00">
            <w:pPr>
              <w:rPr>
                <w:ins w:id="190" w:author="Piek, Matthijs" w:date="2017-11-09T16:56:00Z"/>
              </w:rPr>
            </w:pPr>
            <w:ins w:id="191" w:author="Piek, Matthijs" w:date="2017-11-09T16:56:00Z">
              <w:r>
                <w:rPr>
                  <w:b/>
                </w:rPr>
                <w:t>The component shall aid the user when the appliance can not be found on his home network after the passphrase has been set on the appliance.</w:t>
              </w:r>
            </w:ins>
          </w:p>
        </w:tc>
        <w:tc>
          <w:tcPr>
            <w:tcW w:w="4819" w:type="dxa"/>
          </w:tcPr>
          <w:p w14:paraId="43C49EC0" w14:textId="77777777" w:rsidR="00B54D00" w:rsidRDefault="00B54D00" w:rsidP="00B54D00">
            <w:pPr>
              <w:rPr>
                <w:ins w:id="192" w:author="Piek, Matthijs" w:date="2017-11-09T16:56:00Z"/>
              </w:rPr>
            </w:pPr>
            <w:ins w:id="193" w:author="Piek, Matthijs" w:date="2017-11-09T16:56:00Z">
              <w:r>
                <w:t>ID: 70309, POF: No, Safety: No, Security: No</w:t>
              </w:r>
            </w:ins>
          </w:p>
          <w:p w14:paraId="690B1300" w14:textId="77777777" w:rsidR="00B54D00" w:rsidRDefault="00B54D00" w:rsidP="00B54D00">
            <w:pPr>
              <w:rPr>
                <w:ins w:id="194" w:author="Piek, Matthijs" w:date="2017-11-09T16:56:00Z"/>
              </w:rPr>
            </w:pPr>
            <w:ins w:id="195" w:author="Piek, Matthijs" w:date="2017-11-09T16:56:00Z">
              <w:r>
                <w:t>State: Approved, 2017-11-09 16:45</w:t>
              </w:r>
            </w:ins>
          </w:p>
        </w:tc>
      </w:tr>
      <w:tr w:rsidR="00B54D00" w14:paraId="1A6A3707" w14:textId="77777777" w:rsidTr="00B54D00">
        <w:trPr>
          <w:ins w:id="196" w:author="Piek, Matthijs" w:date="2017-11-09T16:56:00Z"/>
        </w:trPr>
        <w:tc>
          <w:tcPr>
            <w:tcW w:w="0" w:type="auto"/>
            <w:gridSpan w:val="2"/>
          </w:tcPr>
          <w:p w14:paraId="2C8175DD" w14:textId="77777777" w:rsidR="00B54D00" w:rsidRDefault="00B54D00" w:rsidP="00B54D00">
            <w:pPr>
              <w:spacing w:after="240"/>
              <w:rPr>
                <w:ins w:id="197" w:author="Piek, Matthijs" w:date="2017-11-09T16:56:00Z"/>
                <w:rFonts w:eastAsia="Times New Roman"/>
                <w:sz w:val="24"/>
                <w:szCs w:val="24"/>
              </w:rPr>
            </w:pPr>
            <w:ins w:id="198" w:author="Piek, Matthijs" w:date="2017-11-09T16:56:00Z">
              <w:r>
                <w:rPr>
                  <w:rFonts w:eastAsia="Times New Roman"/>
                  <w:u w:val="single"/>
                </w:rPr>
                <w:lastRenderedPageBreak/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D9363D7" w14:textId="77777777" w:rsidR="00B54D00" w:rsidRDefault="00B54D00" w:rsidP="00B54D00">
            <w:pPr>
              <w:rPr>
                <w:ins w:id="199" w:author="Piek, Matthijs" w:date="2017-11-09T16:56:00Z"/>
              </w:rPr>
            </w:pPr>
          </w:p>
        </w:tc>
      </w:tr>
      <w:tr w:rsidR="00B54D00" w14:paraId="3193F8F6" w14:textId="77777777" w:rsidTr="00B54D00">
        <w:trPr>
          <w:ins w:id="200" w:author="Piek, Matthijs" w:date="2017-11-09T16:56:00Z"/>
        </w:trPr>
        <w:tc>
          <w:tcPr>
            <w:tcW w:w="0" w:type="auto"/>
            <w:gridSpan w:val="2"/>
          </w:tcPr>
          <w:p w14:paraId="77CDCE33" w14:textId="77777777" w:rsidR="00B54D00" w:rsidRDefault="00B54D00" w:rsidP="00B54D00">
            <w:pPr>
              <w:spacing w:after="240"/>
              <w:rPr>
                <w:ins w:id="201" w:author="Piek, Matthijs" w:date="2017-11-09T16:56:00Z"/>
                <w:rFonts w:eastAsia="Times New Roman"/>
                <w:sz w:val="24"/>
                <w:szCs w:val="24"/>
              </w:rPr>
            </w:pPr>
            <w:ins w:id="202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D6C5F62" w14:textId="77777777" w:rsidR="00B54D00" w:rsidRDefault="00B54D00" w:rsidP="00B54D00">
            <w:pPr>
              <w:rPr>
                <w:ins w:id="203" w:author="Piek, Matthijs" w:date="2017-11-09T16:56:00Z"/>
              </w:rPr>
            </w:pPr>
          </w:p>
        </w:tc>
      </w:tr>
    </w:tbl>
    <w:p w14:paraId="14C2BE5A" w14:textId="77777777" w:rsidR="00B54D00" w:rsidRDefault="00B54D00" w:rsidP="00B54D00">
      <w:pPr>
        <w:rPr>
          <w:ins w:id="204" w:author="Piek, Matthijs" w:date="2017-11-09T16:56:00Z"/>
        </w:rPr>
      </w:pPr>
    </w:p>
    <w:p w14:paraId="0E0D3307" w14:textId="77777777" w:rsidR="00B54D00" w:rsidRDefault="00B54D00" w:rsidP="00B54D00">
      <w:pPr>
        <w:rPr>
          <w:ins w:id="205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4F05E71F" w14:textId="77777777" w:rsidTr="00B54D00">
        <w:trPr>
          <w:ins w:id="206" w:author="Piek, Matthijs" w:date="2017-11-09T16:56:00Z"/>
        </w:trPr>
        <w:tc>
          <w:tcPr>
            <w:tcW w:w="4820" w:type="dxa"/>
          </w:tcPr>
          <w:p w14:paraId="2B6B4D17" w14:textId="77777777" w:rsidR="00B54D00" w:rsidRDefault="00B54D00" w:rsidP="00B54D00">
            <w:pPr>
              <w:rPr>
                <w:ins w:id="207" w:author="Piek, Matthijs" w:date="2017-11-09T16:56:00Z"/>
              </w:rPr>
            </w:pPr>
            <w:ins w:id="208" w:author="Piek, Matthijs" w:date="2017-11-09T16:56:00Z">
              <w:r>
                <w:rPr>
                  <w:b/>
                </w:rPr>
                <w:t>The component shall aid the user to switch between setup and home wifi networks.</w:t>
              </w:r>
            </w:ins>
          </w:p>
        </w:tc>
        <w:tc>
          <w:tcPr>
            <w:tcW w:w="4819" w:type="dxa"/>
          </w:tcPr>
          <w:p w14:paraId="4E793203" w14:textId="77777777" w:rsidR="00B54D00" w:rsidRDefault="00B54D00" w:rsidP="00B54D00">
            <w:pPr>
              <w:rPr>
                <w:ins w:id="209" w:author="Piek, Matthijs" w:date="2017-11-09T16:56:00Z"/>
              </w:rPr>
            </w:pPr>
            <w:ins w:id="210" w:author="Piek, Matthijs" w:date="2017-11-09T16:56:00Z">
              <w:r>
                <w:t>ID: 70310, POF: Yes, Safety: No, Security: No</w:t>
              </w:r>
            </w:ins>
          </w:p>
          <w:p w14:paraId="1A8081F2" w14:textId="77777777" w:rsidR="00B54D00" w:rsidRDefault="00B54D00" w:rsidP="00B54D00">
            <w:pPr>
              <w:rPr>
                <w:ins w:id="211" w:author="Piek, Matthijs" w:date="2017-11-09T16:56:00Z"/>
              </w:rPr>
            </w:pPr>
            <w:ins w:id="212" w:author="Piek, Matthijs" w:date="2017-11-09T16:56:00Z">
              <w:r>
                <w:t>State: Approved, 2017-11-09 16:45</w:t>
              </w:r>
            </w:ins>
          </w:p>
        </w:tc>
      </w:tr>
      <w:tr w:rsidR="00B54D00" w14:paraId="662AD43E" w14:textId="77777777" w:rsidTr="00B54D00">
        <w:trPr>
          <w:ins w:id="213" w:author="Piek, Matthijs" w:date="2017-11-09T16:56:00Z"/>
        </w:trPr>
        <w:tc>
          <w:tcPr>
            <w:tcW w:w="0" w:type="auto"/>
            <w:gridSpan w:val="2"/>
          </w:tcPr>
          <w:p w14:paraId="308071AB" w14:textId="77777777" w:rsidR="00B54D00" w:rsidRDefault="00B54D00" w:rsidP="00B54D00">
            <w:pPr>
              <w:spacing w:after="240"/>
              <w:rPr>
                <w:ins w:id="214" w:author="Piek, Matthijs" w:date="2017-11-09T16:56:00Z"/>
                <w:rFonts w:eastAsia="Times New Roman"/>
                <w:sz w:val="24"/>
                <w:szCs w:val="24"/>
              </w:rPr>
            </w:pPr>
            <w:ins w:id="215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A958C0E" w14:textId="77777777" w:rsidR="00B54D00" w:rsidRDefault="00B54D00" w:rsidP="00B54D00">
            <w:pPr>
              <w:rPr>
                <w:ins w:id="216" w:author="Piek, Matthijs" w:date="2017-11-09T16:56:00Z"/>
              </w:rPr>
            </w:pPr>
          </w:p>
        </w:tc>
      </w:tr>
      <w:tr w:rsidR="00B54D00" w14:paraId="5A2DACA0" w14:textId="77777777" w:rsidTr="00B54D00">
        <w:trPr>
          <w:ins w:id="217" w:author="Piek, Matthijs" w:date="2017-11-09T16:56:00Z"/>
        </w:trPr>
        <w:tc>
          <w:tcPr>
            <w:tcW w:w="0" w:type="auto"/>
            <w:gridSpan w:val="2"/>
          </w:tcPr>
          <w:p w14:paraId="141D4297" w14:textId="77777777" w:rsidR="00B54D00" w:rsidRDefault="00B54D00" w:rsidP="00B54D00">
            <w:pPr>
              <w:spacing w:after="240"/>
              <w:rPr>
                <w:ins w:id="218" w:author="Piek, Matthijs" w:date="2017-11-09T16:56:00Z"/>
                <w:rFonts w:eastAsia="Times New Roman"/>
                <w:sz w:val="24"/>
                <w:szCs w:val="24"/>
              </w:rPr>
            </w:pPr>
            <w:ins w:id="219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1905C31" w14:textId="77777777" w:rsidR="00B54D00" w:rsidRDefault="00B54D00" w:rsidP="00B54D00">
            <w:pPr>
              <w:rPr>
                <w:ins w:id="220" w:author="Piek, Matthijs" w:date="2017-11-09T16:56:00Z"/>
              </w:rPr>
            </w:pPr>
          </w:p>
        </w:tc>
      </w:tr>
    </w:tbl>
    <w:p w14:paraId="25445463" w14:textId="77777777" w:rsidR="00B54D00" w:rsidRDefault="00B54D00" w:rsidP="00B54D00">
      <w:pPr>
        <w:rPr>
          <w:ins w:id="221" w:author="Piek, Matthijs" w:date="2017-11-09T16:56:00Z"/>
        </w:rPr>
      </w:pPr>
    </w:p>
    <w:p w14:paraId="496620C6" w14:textId="77777777" w:rsidR="00B54D00" w:rsidRDefault="00B54D00" w:rsidP="00B54D00">
      <w:pPr>
        <w:rPr>
          <w:ins w:id="222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48C9AC06" w14:textId="77777777" w:rsidTr="00B54D00">
        <w:trPr>
          <w:ins w:id="223" w:author="Piek, Matthijs" w:date="2017-11-09T16:56:00Z"/>
        </w:trPr>
        <w:tc>
          <w:tcPr>
            <w:tcW w:w="4820" w:type="dxa"/>
          </w:tcPr>
          <w:p w14:paraId="6E04185B" w14:textId="77777777" w:rsidR="00B54D00" w:rsidRDefault="00B54D00" w:rsidP="00B54D00">
            <w:pPr>
              <w:rPr>
                <w:ins w:id="224" w:author="Piek, Matthijs" w:date="2017-11-09T16:56:00Z"/>
              </w:rPr>
            </w:pPr>
            <w:ins w:id="225" w:author="Piek, Matthijs" w:date="2017-11-09T16:56:00Z">
              <w:r>
                <w:rPr>
                  <w:b/>
                </w:rPr>
                <w:t>The component shall tell the user when appliance is correctly configured with the home network.</w:t>
              </w:r>
            </w:ins>
          </w:p>
        </w:tc>
        <w:tc>
          <w:tcPr>
            <w:tcW w:w="4819" w:type="dxa"/>
          </w:tcPr>
          <w:p w14:paraId="2E273F64" w14:textId="77777777" w:rsidR="00B54D00" w:rsidRDefault="00B54D00" w:rsidP="00B54D00">
            <w:pPr>
              <w:rPr>
                <w:ins w:id="226" w:author="Piek, Matthijs" w:date="2017-11-09T16:56:00Z"/>
              </w:rPr>
            </w:pPr>
            <w:ins w:id="227" w:author="Piek, Matthijs" w:date="2017-11-09T16:56:00Z">
              <w:r>
                <w:t>ID: 70311, POF: Yes, Safety: No, Security: No</w:t>
              </w:r>
            </w:ins>
          </w:p>
          <w:p w14:paraId="32B79B32" w14:textId="77777777" w:rsidR="00B54D00" w:rsidRDefault="00B54D00" w:rsidP="00B54D00">
            <w:pPr>
              <w:rPr>
                <w:ins w:id="228" w:author="Piek, Matthijs" w:date="2017-11-09T16:56:00Z"/>
              </w:rPr>
            </w:pPr>
            <w:ins w:id="229" w:author="Piek, Matthijs" w:date="2017-11-09T16:56:00Z">
              <w:r>
                <w:t>State: Approved, 2017-11-09 16:45</w:t>
              </w:r>
            </w:ins>
          </w:p>
        </w:tc>
      </w:tr>
      <w:tr w:rsidR="00B54D00" w14:paraId="5B624434" w14:textId="77777777" w:rsidTr="00B54D00">
        <w:trPr>
          <w:ins w:id="230" w:author="Piek, Matthijs" w:date="2017-11-09T16:56:00Z"/>
        </w:trPr>
        <w:tc>
          <w:tcPr>
            <w:tcW w:w="0" w:type="auto"/>
            <w:gridSpan w:val="2"/>
          </w:tcPr>
          <w:p w14:paraId="7BD93A5E" w14:textId="77777777" w:rsidR="00B54D00" w:rsidRDefault="00B54D00" w:rsidP="00B54D00">
            <w:pPr>
              <w:spacing w:after="240"/>
              <w:rPr>
                <w:ins w:id="231" w:author="Piek, Matthijs" w:date="2017-11-09T16:56:00Z"/>
                <w:rFonts w:eastAsia="Times New Roman"/>
                <w:sz w:val="24"/>
                <w:szCs w:val="24"/>
              </w:rPr>
            </w:pPr>
            <w:ins w:id="232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7A12055" w14:textId="77777777" w:rsidR="00B54D00" w:rsidRDefault="00B54D00" w:rsidP="00B54D00">
            <w:pPr>
              <w:rPr>
                <w:ins w:id="233" w:author="Piek, Matthijs" w:date="2017-11-09T16:56:00Z"/>
              </w:rPr>
            </w:pPr>
          </w:p>
        </w:tc>
      </w:tr>
      <w:tr w:rsidR="00B54D00" w14:paraId="652871B1" w14:textId="77777777" w:rsidTr="00B54D00">
        <w:trPr>
          <w:ins w:id="234" w:author="Piek, Matthijs" w:date="2017-11-09T16:56:00Z"/>
        </w:trPr>
        <w:tc>
          <w:tcPr>
            <w:tcW w:w="0" w:type="auto"/>
            <w:gridSpan w:val="2"/>
          </w:tcPr>
          <w:p w14:paraId="63DF6B3C" w14:textId="77777777" w:rsidR="00B54D00" w:rsidRDefault="00B54D00" w:rsidP="00B54D00">
            <w:pPr>
              <w:spacing w:after="240"/>
              <w:rPr>
                <w:ins w:id="235" w:author="Piek, Matthijs" w:date="2017-11-09T16:56:00Z"/>
                <w:rFonts w:eastAsia="Times New Roman"/>
                <w:sz w:val="24"/>
                <w:szCs w:val="24"/>
              </w:rPr>
            </w:pPr>
            <w:ins w:id="236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D21CFAA" w14:textId="77777777" w:rsidR="00B54D00" w:rsidRDefault="00B54D00" w:rsidP="00B54D00">
            <w:pPr>
              <w:rPr>
                <w:ins w:id="237" w:author="Piek, Matthijs" w:date="2017-11-09T16:56:00Z"/>
              </w:rPr>
            </w:pPr>
          </w:p>
        </w:tc>
      </w:tr>
    </w:tbl>
    <w:p w14:paraId="5B9E7156" w14:textId="77777777" w:rsidR="00B54D00" w:rsidRDefault="00B54D00" w:rsidP="00B54D00">
      <w:pPr>
        <w:rPr>
          <w:ins w:id="238" w:author="Piek, Matthijs" w:date="2017-11-09T16:56:00Z"/>
        </w:rPr>
      </w:pPr>
    </w:p>
    <w:p w14:paraId="686EC881" w14:textId="77777777" w:rsidR="00B54D00" w:rsidRDefault="00B54D00" w:rsidP="00B54D00">
      <w:pPr>
        <w:rPr>
          <w:ins w:id="239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30041218" w14:textId="77777777" w:rsidTr="00B54D00">
        <w:trPr>
          <w:ins w:id="240" w:author="Piek, Matthijs" w:date="2017-11-09T16:56:00Z"/>
        </w:trPr>
        <w:tc>
          <w:tcPr>
            <w:tcW w:w="4820" w:type="dxa"/>
          </w:tcPr>
          <w:p w14:paraId="7D0EFC03" w14:textId="77777777" w:rsidR="00B54D00" w:rsidRDefault="00B54D00" w:rsidP="00B54D00">
            <w:pPr>
              <w:rPr>
                <w:ins w:id="241" w:author="Piek, Matthijs" w:date="2017-11-09T16:56:00Z"/>
              </w:rPr>
            </w:pPr>
            <w:ins w:id="242" w:author="Piek, Matthijs" w:date="2017-11-09T16:56:00Z">
              <w:r>
                <w:rPr>
                  <w:b/>
                </w:rPr>
                <w:t>The component shall dismiss all screens after a successful setup.</w:t>
              </w:r>
            </w:ins>
          </w:p>
        </w:tc>
        <w:tc>
          <w:tcPr>
            <w:tcW w:w="4819" w:type="dxa"/>
          </w:tcPr>
          <w:p w14:paraId="42E708A9" w14:textId="77777777" w:rsidR="00B54D00" w:rsidRDefault="00B54D00" w:rsidP="00B54D00">
            <w:pPr>
              <w:rPr>
                <w:ins w:id="243" w:author="Piek, Matthijs" w:date="2017-11-09T16:56:00Z"/>
              </w:rPr>
            </w:pPr>
            <w:ins w:id="244" w:author="Piek, Matthijs" w:date="2017-11-09T16:56:00Z">
              <w:r>
                <w:t>ID: 70312, POF: Yes, Safety: No, Security: No</w:t>
              </w:r>
            </w:ins>
          </w:p>
          <w:p w14:paraId="344401C1" w14:textId="77777777" w:rsidR="00B54D00" w:rsidRDefault="00B54D00" w:rsidP="00B54D00">
            <w:pPr>
              <w:rPr>
                <w:ins w:id="245" w:author="Piek, Matthijs" w:date="2017-11-09T16:56:00Z"/>
              </w:rPr>
            </w:pPr>
            <w:ins w:id="246" w:author="Piek, Matthijs" w:date="2017-11-09T16:56:00Z">
              <w:r>
                <w:t>State: Approved, 2017-11-09 16:45</w:t>
              </w:r>
            </w:ins>
          </w:p>
        </w:tc>
      </w:tr>
      <w:tr w:rsidR="00B54D00" w14:paraId="5A9A0CBE" w14:textId="77777777" w:rsidTr="00B54D00">
        <w:trPr>
          <w:ins w:id="247" w:author="Piek, Matthijs" w:date="2017-11-09T16:56:00Z"/>
        </w:trPr>
        <w:tc>
          <w:tcPr>
            <w:tcW w:w="0" w:type="auto"/>
            <w:gridSpan w:val="2"/>
          </w:tcPr>
          <w:p w14:paraId="2736F96A" w14:textId="77777777" w:rsidR="00B54D00" w:rsidRDefault="00B54D00" w:rsidP="00B54D00">
            <w:pPr>
              <w:spacing w:after="240"/>
              <w:rPr>
                <w:ins w:id="248" w:author="Piek, Matthijs" w:date="2017-11-09T16:56:00Z"/>
                <w:rFonts w:eastAsia="Times New Roman"/>
                <w:sz w:val="24"/>
                <w:szCs w:val="24"/>
              </w:rPr>
            </w:pPr>
            <w:ins w:id="249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30B110F" w14:textId="77777777" w:rsidR="00B54D00" w:rsidRDefault="00B54D00" w:rsidP="00B54D00">
            <w:pPr>
              <w:rPr>
                <w:ins w:id="250" w:author="Piek, Matthijs" w:date="2017-11-09T16:56:00Z"/>
              </w:rPr>
            </w:pPr>
          </w:p>
        </w:tc>
      </w:tr>
      <w:tr w:rsidR="00B54D00" w14:paraId="279A479F" w14:textId="77777777" w:rsidTr="00B54D00">
        <w:trPr>
          <w:ins w:id="251" w:author="Piek, Matthijs" w:date="2017-11-09T16:56:00Z"/>
        </w:trPr>
        <w:tc>
          <w:tcPr>
            <w:tcW w:w="0" w:type="auto"/>
            <w:gridSpan w:val="2"/>
          </w:tcPr>
          <w:p w14:paraId="62E7B9E1" w14:textId="77777777" w:rsidR="00B54D00" w:rsidRDefault="00B54D00" w:rsidP="00B54D00">
            <w:pPr>
              <w:spacing w:after="240"/>
              <w:rPr>
                <w:ins w:id="252" w:author="Piek, Matthijs" w:date="2017-11-09T16:56:00Z"/>
                <w:rFonts w:eastAsia="Times New Roman"/>
                <w:sz w:val="24"/>
                <w:szCs w:val="24"/>
              </w:rPr>
            </w:pPr>
            <w:ins w:id="253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6ED2C9F2" w14:textId="77777777" w:rsidR="00B54D00" w:rsidRDefault="00B54D00" w:rsidP="00B54D00">
            <w:pPr>
              <w:rPr>
                <w:ins w:id="254" w:author="Piek, Matthijs" w:date="2017-11-09T16:56:00Z"/>
              </w:rPr>
            </w:pPr>
          </w:p>
        </w:tc>
      </w:tr>
    </w:tbl>
    <w:p w14:paraId="64BA583B" w14:textId="77777777" w:rsidR="00B54D00" w:rsidRDefault="00B54D00" w:rsidP="00B54D00">
      <w:pPr>
        <w:rPr>
          <w:ins w:id="255" w:author="Piek, Matthijs" w:date="2017-11-09T16:56:00Z"/>
        </w:rPr>
      </w:pPr>
    </w:p>
    <w:p w14:paraId="5BD7B57C" w14:textId="77777777" w:rsidR="00B54D00" w:rsidRDefault="00B54D00" w:rsidP="00B54D00">
      <w:pPr>
        <w:rPr>
          <w:ins w:id="256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74A9CBFD" w14:textId="77777777" w:rsidTr="00B54D00">
        <w:trPr>
          <w:ins w:id="257" w:author="Piek, Matthijs" w:date="2017-11-09T16:56:00Z"/>
        </w:trPr>
        <w:tc>
          <w:tcPr>
            <w:tcW w:w="4820" w:type="dxa"/>
          </w:tcPr>
          <w:p w14:paraId="7D5A3F05" w14:textId="77777777" w:rsidR="00B54D00" w:rsidRDefault="00B54D00" w:rsidP="00B54D00">
            <w:pPr>
              <w:rPr>
                <w:ins w:id="258" w:author="Piek, Matthijs" w:date="2017-11-09T16:56:00Z"/>
              </w:rPr>
            </w:pPr>
            <w:ins w:id="259" w:author="Piek, Matthijs" w:date="2017-11-09T16:56:00Z">
              <w:r>
                <w:rPr>
                  <w:b/>
                </w:rPr>
                <w:t>The flow and design of the component shall be implemented according to the design book version PI17.4.S4.</w:t>
              </w:r>
            </w:ins>
          </w:p>
        </w:tc>
        <w:tc>
          <w:tcPr>
            <w:tcW w:w="4819" w:type="dxa"/>
          </w:tcPr>
          <w:p w14:paraId="0A308F04" w14:textId="77777777" w:rsidR="00B54D00" w:rsidRDefault="00B54D00" w:rsidP="00B54D00">
            <w:pPr>
              <w:rPr>
                <w:ins w:id="260" w:author="Piek, Matthijs" w:date="2017-11-09T16:56:00Z"/>
              </w:rPr>
            </w:pPr>
            <w:ins w:id="261" w:author="Piek, Matthijs" w:date="2017-11-09T16:56:00Z">
              <w:r>
                <w:t>ID: 70313, POF: Yes, Safety: No, Security: No</w:t>
              </w:r>
            </w:ins>
          </w:p>
          <w:p w14:paraId="03EB4B06" w14:textId="77777777" w:rsidR="00B54D00" w:rsidRDefault="00B54D00" w:rsidP="00B54D00">
            <w:pPr>
              <w:rPr>
                <w:ins w:id="262" w:author="Piek, Matthijs" w:date="2017-11-09T16:56:00Z"/>
              </w:rPr>
            </w:pPr>
            <w:ins w:id="263" w:author="Piek, Matthijs" w:date="2017-11-09T16:56:00Z">
              <w:r>
                <w:t>State: Approved, 2017-11-09 16:45</w:t>
              </w:r>
            </w:ins>
          </w:p>
        </w:tc>
      </w:tr>
      <w:tr w:rsidR="00B54D00" w14:paraId="13DBA47D" w14:textId="77777777" w:rsidTr="00B54D00">
        <w:trPr>
          <w:ins w:id="264" w:author="Piek, Matthijs" w:date="2017-11-09T16:56:00Z"/>
        </w:trPr>
        <w:tc>
          <w:tcPr>
            <w:tcW w:w="0" w:type="auto"/>
            <w:gridSpan w:val="2"/>
          </w:tcPr>
          <w:p w14:paraId="3103AC8F" w14:textId="77777777" w:rsidR="00B54D00" w:rsidRDefault="00B54D00" w:rsidP="00B54D00">
            <w:pPr>
              <w:spacing w:after="240"/>
              <w:rPr>
                <w:ins w:id="265" w:author="Piek, Matthijs" w:date="2017-11-09T16:56:00Z"/>
                <w:rFonts w:eastAsia="Times New Roman"/>
                <w:sz w:val="24"/>
                <w:szCs w:val="24"/>
              </w:rPr>
            </w:pPr>
            <w:ins w:id="266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4FFC954" w14:textId="77777777" w:rsidR="00B54D00" w:rsidRDefault="00B54D00" w:rsidP="00B54D00">
            <w:pPr>
              <w:rPr>
                <w:ins w:id="267" w:author="Piek, Matthijs" w:date="2017-11-09T16:56:00Z"/>
              </w:rPr>
            </w:pPr>
          </w:p>
        </w:tc>
      </w:tr>
      <w:tr w:rsidR="00B54D00" w14:paraId="45A7AE11" w14:textId="77777777" w:rsidTr="00B54D00">
        <w:trPr>
          <w:ins w:id="268" w:author="Piek, Matthijs" w:date="2017-11-09T16:56:00Z"/>
        </w:trPr>
        <w:tc>
          <w:tcPr>
            <w:tcW w:w="0" w:type="auto"/>
            <w:gridSpan w:val="2"/>
          </w:tcPr>
          <w:p w14:paraId="6C420462" w14:textId="77777777" w:rsidR="00B54D00" w:rsidRDefault="00B54D00" w:rsidP="00B54D00">
            <w:pPr>
              <w:spacing w:after="240"/>
              <w:rPr>
                <w:ins w:id="269" w:author="Piek, Matthijs" w:date="2017-11-09T16:56:00Z"/>
                <w:rFonts w:eastAsia="Times New Roman"/>
                <w:sz w:val="24"/>
                <w:szCs w:val="24"/>
              </w:rPr>
            </w:pPr>
            <w:ins w:id="270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BAF0D8D" w14:textId="77777777" w:rsidR="00B54D00" w:rsidRDefault="00B54D00" w:rsidP="00B54D00">
            <w:pPr>
              <w:rPr>
                <w:ins w:id="271" w:author="Piek, Matthijs" w:date="2017-11-09T16:56:00Z"/>
              </w:rPr>
            </w:pPr>
          </w:p>
        </w:tc>
      </w:tr>
    </w:tbl>
    <w:p w14:paraId="4CCDA5D4" w14:textId="77777777" w:rsidR="00B54D00" w:rsidRDefault="00B54D00" w:rsidP="00B54D00">
      <w:pPr>
        <w:rPr>
          <w:ins w:id="272" w:author="Piek, Matthijs" w:date="2017-11-09T16:56:00Z"/>
        </w:rPr>
      </w:pPr>
    </w:p>
    <w:p w14:paraId="085FA630" w14:textId="77777777" w:rsidR="00B54D00" w:rsidRDefault="00B54D00" w:rsidP="00B54D00">
      <w:pPr>
        <w:rPr>
          <w:ins w:id="273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1154919B" w14:textId="77777777" w:rsidTr="00B54D00">
        <w:trPr>
          <w:ins w:id="274" w:author="Piek, Matthijs" w:date="2017-11-09T16:56:00Z"/>
        </w:trPr>
        <w:tc>
          <w:tcPr>
            <w:tcW w:w="4820" w:type="dxa"/>
          </w:tcPr>
          <w:p w14:paraId="58772FB1" w14:textId="77777777" w:rsidR="00B54D00" w:rsidRDefault="00B54D00" w:rsidP="00B54D00">
            <w:pPr>
              <w:rPr>
                <w:ins w:id="275" w:author="Piek, Matthijs" w:date="2017-11-09T16:56:00Z"/>
              </w:rPr>
            </w:pPr>
            <w:ins w:id="276" w:author="Piek, Matthijs" w:date="2017-11-09T16:56:00Z">
              <w:r>
                <w:rPr>
                  <w:b/>
                </w:rPr>
                <w:t>The component shall be available in English.</w:t>
              </w:r>
            </w:ins>
          </w:p>
        </w:tc>
        <w:tc>
          <w:tcPr>
            <w:tcW w:w="4819" w:type="dxa"/>
          </w:tcPr>
          <w:p w14:paraId="6F6D723D" w14:textId="77777777" w:rsidR="00B54D00" w:rsidRDefault="00B54D00" w:rsidP="00B54D00">
            <w:pPr>
              <w:rPr>
                <w:ins w:id="277" w:author="Piek, Matthijs" w:date="2017-11-09T16:56:00Z"/>
              </w:rPr>
            </w:pPr>
            <w:ins w:id="278" w:author="Piek, Matthijs" w:date="2017-11-09T16:56:00Z">
              <w:r>
                <w:t>ID: 72728, POF: -, Safety: -, Security: -</w:t>
              </w:r>
            </w:ins>
          </w:p>
          <w:p w14:paraId="54C47F4D" w14:textId="77777777" w:rsidR="00B54D00" w:rsidRDefault="00B54D00" w:rsidP="00B54D00">
            <w:pPr>
              <w:rPr>
                <w:ins w:id="279" w:author="Piek, Matthijs" w:date="2017-11-09T16:56:00Z"/>
              </w:rPr>
            </w:pPr>
            <w:ins w:id="280" w:author="Piek, Matthijs" w:date="2017-11-09T16:56:00Z">
              <w:r>
                <w:t>State: Approved, 2017-11-09 16:45</w:t>
              </w:r>
            </w:ins>
          </w:p>
        </w:tc>
      </w:tr>
      <w:tr w:rsidR="00B54D00" w14:paraId="6E837AEF" w14:textId="77777777" w:rsidTr="00B54D00">
        <w:trPr>
          <w:ins w:id="281" w:author="Piek, Matthijs" w:date="2017-11-09T16:56:00Z"/>
        </w:trPr>
        <w:tc>
          <w:tcPr>
            <w:tcW w:w="0" w:type="auto"/>
            <w:gridSpan w:val="2"/>
          </w:tcPr>
          <w:p w14:paraId="7462989C" w14:textId="77777777" w:rsidR="00B54D00" w:rsidRDefault="00B54D00" w:rsidP="00B54D00">
            <w:pPr>
              <w:spacing w:after="240"/>
              <w:rPr>
                <w:ins w:id="282" w:author="Piek, Matthijs" w:date="2017-11-09T16:56:00Z"/>
                <w:rFonts w:eastAsia="Times New Roman"/>
                <w:sz w:val="24"/>
                <w:szCs w:val="24"/>
              </w:rPr>
            </w:pPr>
            <w:ins w:id="283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5858672" w14:textId="77777777" w:rsidR="00B54D00" w:rsidRDefault="00B54D00" w:rsidP="00B54D00">
            <w:pPr>
              <w:rPr>
                <w:ins w:id="284" w:author="Piek, Matthijs" w:date="2017-11-09T16:56:00Z"/>
              </w:rPr>
            </w:pPr>
          </w:p>
        </w:tc>
      </w:tr>
      <w:tr w:rsidR="00B54D00" w14:paraId="13A59901" w14:textId="77777777" w:rsidTr="00B54D00">
        <w:trPr>
          <w:ins w:id="285" w:author="Piek, Matthijs" w:date="2017-11-09T16:56:00Z"/>
        </w:trPr>
        <w:tc>
          <w:tcPr>
            <w:tcW w:w="0" w:type="auto"/>
            <w:gridSpan w:val="2"/>
          </w:tcPr>
          <w:p w14:paraId="45101384" w14:textId="77777777" w:rsidR="00B54D00" w:rsidRDefault="00B54D00" w:rsidP="00B54D00">
            <w:pPr>
              <w:spacing w:after="240"/>
              <w:rPr>
                <w:ins w:id="286" w:author="Piek, Matthijs" w:date="2017-11-09T16:56:00Z"/>
                <w:rFonts w:eastAsia="Times New Roman"/>
                <w:sz w:val="24"/>
                <w:szCs w:val="24"/>
              </w:rPr>
            </w:pPr>
            <w:ins w:id="287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14C98FFD" w14:textId="77777777" w:rsidR="00B54D00" w:rsidRDefault="00B54D00" w:rsidP="00B54D00">
            <w:pPr>
              <w:rPr>
                <w:ins w:id="288" w:author="Piek, Matthijs" w:date="2017-11-09T16:56:00Z"/>
              </w:rPr>
            </w:pPr>
          </w:p>
        </w:tc>
      </w:tr>
    </w:tbl>
    <w:p w14:paraId="52EB88C3" w14:textId="77777777" w:rsidR="00B54D00" w:rsidRDefault="00B54D00" w:rsidP="00B54D00">
      <w:pPr>
        <w:rPr>
          <w:ins w:id="289" w:author="Piek, Matthijs" w:date="2017-11-09T16:56:00Z"/>
        </w:rPr>
      </w:pPr>
    </w:p>
    <w:p w14:paraId="30EA9308" w14:textId="77777777" w:rsidR="00B54D00" w:rsidRDefault="00B54D00" w:rsidP="00B54D00">
      <w:pPr>
        <w:rPr>
          <w:ins w:id="290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4E0FE3AD" w14:textId="77777777" w:rsidTr="00B54D00">
        <w:trPr>
          <w:ins w:id="291" w:author="Piek, Matthijs" w:date="2017-11-09T16:56:00Z"/>
        </w:trPr>
        <w:tc>
          <w:tcPr>
            <w:tcW w:w="4820" w:type="dxa"/>
          </w:tcPr>
          <w:p w14:paraId="32176CDA" w14:textId="77777777" w:rsidR="00B54D00" w:rsidRDefault="00B54D00" w:rsidP="00B54D00">
            <w:pPr>
              <w:rPr>
                <w:ins w:id="292" w:author="Piek, Matthijs" w:date="2017-11-09T16:56:00Z"/>
              </w:rPr>
            </w:pPr>
            <w:ins w:id="293" w:author="Piek, Matthijs" w:date="2017-11-09T16:56:00Z">
              <w:r>
                <w:rPr>
                  <w:b/>
                </w:rPr>
                <w:t>The component shall be available in German.</w:t>
              </w:r>
            </w:ins>
          </w:p>
        </w:tc>
        <w:tc>
          <w:tcPr>
            <w:tcW w:w="4819" w:type="dxa"/>
          </w:tcPr>
          <w:p w14:paraId="47B7C3F5" w14:textId="77777777" w:rsidR="00B54D00" w:rsidRDefault="00B54D00" w:rsidP="00B54D00">
            <w:pPr>
              <w:rPr>
                <w:ins w:id="294" w:author="Piek, Matthijs" w:date="2017-11-09T16:56:00Z"/>
              </w:rPr>
            </w:pPr>
            <w:ins w:id="295" w:author="Piek, Matthijs" w:date="2017-11-09T16:56:00Z">
              <w:r>
                <w:t>ID: 72729, POF: -, Safety: -, Security: -</w:t>
              </w:r>
            </w:ins>
          </w:p>
          <w:p w14:paraId="6FE562E5" w14:textId="77777777" w:rsidR="00B54D00" w:rsidRDefault="00B54D00" w:rsidP="00B54D00">
            <w:pPr>
              <w:rPr>
                <w:ins w:id="296" w:author="Piek, Matthijs" w:date="2017-11-09T16:56:00Z"/>
              </w:rPr>
            </w:pPr>
            <w:ins w:id="297" w:author="Piek, Matthijs" w:date="2017-11-09T16:56:00Z">
              <w:r>
                <w:t>State: Approved, 2017-11-09 16:45</w:t>
              </w:r>
            </w:ins>
          </w:p>
        </w:tc>
      </w:tr>
      <w:tr w:rsidR="00B54D00" w14:paraId="38EE77B0" w14:textId="77777777" w:rsidTr="00B54D00">
        <w:trPr>
          <w:ins w:id="298" w:author="Piek, Matthijs" w:date="2017-11-09T16:56:00Z"/>
        </w:trPr>
        <w:tc>
          <w:tcPr>
            <w:tcW w:w="0" w:type="auto"/>
            <w:gridSpan w:val="2"/>
          </w:tcPr>
          <w:p w14:paraId="529E40AF" w14:textId="77777777" w:rsidR="00B54D00" w:rsidRDefault="00B54D00" w:rsidP="00B54D00">
            <w:pPr>
              <w:spacing w:after="240"/>
              <w:rPr>
                <w:ins w:id="299" w:author="Piek, Matthijs" w:date="2017-11-09T16:56:00Z"/>
                <w:rFonts w:eastAsia="Times New Roman"/>
                <w:sz w:val="24"/>
                <w:szCs w:val="24"/>
              </w:rPr>
            </w:pPr>
            <w:ins w:id="300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1C245570" w14:textId="77777777" w:rsidR="00B54D00" w:rsidRDefault="00B54D00" w:rsidP="00B54D00">
            <w:pPr>
              <w:rPr>
                <w:ins w:id="301" w:author="Piek, Matthijs" w:date="2017-11-09T16:56:00Z"/>
              </w:rPr>
            </w:pPr>
          </w:p>
        </w:tc>
      </w:tr>
      <w:tr w:rsidR="00B54D00" w14:paraId="7CC2C532" w14:textId="77777777" w:rsidTr="00B54D00">
        <w:trPr>
          <w:ins w:id="302" w:author="Piek, Matthijs" w:date="2017-11-09T16:56:00Z"/>
        </w:trPr>
        <w:tc>
          <w:tcPr>
            <w:tcW w:w="0" w:type="auto"/>
            <w:gridSpan w:val="2"/>
          </w:tcPr>
          <w:p w14:paraId="2F727826" w14:textId="77777777" w:rsidR="00B54D00" w:rsidRDefault="00B54D00" w:rsidP="00B54D00">
            <w:pPr>
              <w:spacing w:after="240"/>
              <w:rPr>
                <w:ins w:id="303" w:author="Piek, Matthijs" w:date="2017-11-09T16:56:00Z"/>
                <w:rFonts w:eastAsia="Times New Roman"/>
                <w:sz w:val="24"/>
                <w:szCs w:val="24"/>
              </w:rPr>
            </w:pPr>
            <w:ins w:id="304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5782225" w14:textId="77777777" w:rsidR="00B54D00" w:rsidRDefault="00B54D00" w:rsidP="00B54D00">
            <w:pPr>
              <w:rPr>
                <w:ins w:id="305" w:author="Piek, Matthijs" w:date="2017-11-09T16:56:00Z"/>
              </w:rPr>
            </w:pPr>
          </w:p>
        </w:tc>
      </w:tr>
    </w:tbl>
    <w:p w14:paraId="5714149C" w14:textId="77777777" w:rsidR="00B54D00" w:rsidRDefault="00B54D00" w:rsidP="00B54D00">
      <w:pPr>
        <w:rPr>
          <w:ins w:id="306" w:author="Piek, Matthijs" w:date="2017-11-09T16:56:00Z"/>
        </w:rPr>
      </w:pPr>
    </w:p>
    <w:p w14:paraId="386791D8" w14:textId="77777777" w:rsidR="00B54D00" w:rsidRDefault="00B54D00" w:rsidP="00B54D00">
      <w:pPr>
        <w:rPr>
          <w:ins w:id="307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58B539B8" w14:textId="77777777" w:rsidTr="00B54D00">
        <w:trPr>
          <w:ins w:id="308" w:author="Piek, Matthijs" w:date="2017-11-09T16:56:00Z"/>
        </w:trPr>
        <w:tc>
          <w:tcPr>
            <w:tcW w:w="4820" w:type="dxa"/>
          </w:tcPr>
          <w:p w14:paraId="7852D7E4" w14:textId="77777777" w:rsidR="00B54D00" w:rsidRDefault="00B54D00" w:rsidP="00B54D00">
            <w:pPr>
              <w:rPr>
                <w:ins w:id="309" w:author="Piek, Matthijs" w:date="2017-11-09T16:56:00Z"/>
              </w:rPr>
            </w:pPr>
            <w:ins w:id="310" w:author="Piek, Matthijs" w:date="2017-11-09T16:56:00Z">
              <w:r>
                <w:rPr>
                  <w:b/>
                </w:rPr>
                <w:t>The component shall be available in Simplified Chinese.</w:t>
              </w:r>
            </w:ins>
          </w:p>
        </w:tc>
        <w:tc>
          <w:tcPr>
            <w:tcW w:w="4819" w:type="dxa"/>
          </w:tcPr>
          <w:p w14:paraId="1D315086" w14:textId="77777777" w:rsidR="00B54D00" w:rsidRDefault="00B54D00" w:rsidP="00B54D00">
            <w:pPr>
              <w:rPr>
                <w:ins w:id="311" w:author="Piek, Matthijs" w:date="2017-11-09T16:56:00Z"/>
              </w:rPr>
            </w:pPr>
            <w:ins w:id="312" w:author="Piek, Matthijs" w:date="2017-11-09T16:56:00Z">
              <w:r>
                <w:t>ID: 72730, POF: -, Safety: -, Security: -</w:t>
              </w:r>
            </w:ins>
          </w:p>
          <w:p w14:paraId="07EAE08D" w14:textId="77777777" w:rsidR="00B54D00" w:rsidRDefault="00B54D00" w:rsidP="00B54D00">
            <w:pPr>
              <w:rPr>
                <w:ins w:id="313" w:author="Piek, Matthijs" w:date="2017-11-09T16:56:00Z"/>
              </w:rPr>
            </w:pPr>
            <w:ins w:id="314" w:author="Piek, Matthijs" w:date="2017-11-09T16:56:00Z">
              <w:r>
                <w:t>State: Approved, 2017-11-09 16:45</w:t>
              </w:r>
            </w:ins>
          </w:p>
        </w:tc>
      </w:tr>
      <w:tr w:rsidR="00B54D00" w14:paraId="536518AE" w14:textId="77777777" w:rsidTr="00B54D00">
        <w:trPr>
          <w:ins w:id="315" w:author="Piek, Matthijs" w:date="2017-11-09T16:56:00Z"/>
        </w:trPr>
        <w:tc>
          <w:tcPr>
            <w:tcW w:w="0" w:type="auto"/>
            <w:gridSpan w:val="2"/>
          </w:tcPr>
          <w:p w14:paraId="3B742009" w14:textId="77777777" w:rsidR="00B54D00" w:rsidRDefault="00B54D00" w:rsidP="00B54D00">
            <w:pPr>
              <w:spacing w:after="240"/>
              <w:rPr>
                <w:ins w:id="316" w:author="Piek, Matthijs" w:date="2017-11-09T16:56:00Z"/>
                <w:rFonts w:eastAsia="Times New Roman"/>
                <w:sz w:val="24"/>
                <w:szCs w:val="24"/>
              </w:rPr>
            </w:pPr>
            <w:ins w:id="317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0FDCB17" w14:textId="77777777" w:rsidR="00B54D00" w:rsidRDefault="00B54D00" w:rsidP="00B54D00">
            <w:pPr>
              <w:rPr>
                <w:ins w:id="318" w:author="Piek, Matthijs" w:date="2017-11-09T16:56:00Z"/>
              </w:rPr>
            </w:pPr>
          </w:p>
        </w:tc>
      </w:tr>
      <w:tr w:rsidR="00B54D00" w14:paraId="3A0A51F7" w14:textId="77777777" w:rsidTr="00B54D00">
        <w:trPr>
          <w:ins w:id="319" w:author="Piek, Matthijs" w:date="2017-11-09T16:56:00Z"/>
        </w:trPr>
        <w:tc>
          <w:tcPr>
            <w:tcW w:w="0" w:type="auto"/>
            <w:gridSpan w:val="2"/>
          </w:tcPr>
          <w:p w14:paraId="6870B7A1" w14:textId="77777777" w:rsidR="00B54D00" w:rsidRDefault="00B54D00" w:rsidP="00B54D00">
            <w:pPr>
              <w:spacing w:after="240"/>
              <w:rPr>
                <w:ins w:id="320" w:author="Piek, Matthijs" w:date="2017-11-09T16:56:00Z"/>
                <w:rFonts w:eastAsia="Times New Roman"/>
                <w:sz w:val="24"/>
                <w:szCs w:val="24"/>
              </w:rPr>
            </w:pPr>
            <w:ins w:id="321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7419552" w14:textId="77777777" w:rsidR="00B54D00" w:rsidRDefault="00B54D00" w:rsidP="00B54D00">
            <w:pPr>
              <w:rPr>
                <w:ins w:id="322" w:author="Piek, Matthijs" w:date="2017-11-09T16:56:00Z"/>
              </w:rPr>
            </w:pPr>
          </w:p>
        </w:tc>
      </w:tr>
    </w:tbl>
    <w:p w14:paraId="38F74F24" w14:textId="77777777" w:rsidR="00B54D00" w:rsidRDefault="00B54D00" w:rsidP="00B54D00">
      <w:pPr>
        <w:rPr>
          <w:ins w:id="323" w:author="Piek, Matthijs" w:date="2017-11-09T16:56:00Z"/>
        </w:rPr>
      </w:pPr>
    </w:p>
    <w:p w14:paraId="02A3ECD3" w14:textId="77777777" w:rsidR="00B54D00" w:rsidRDefault="00B54D00" w:rsidP="00B54D00">
      <w:pPr>
        <w:rPr>
          <w:ins w:id="324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3A1B9FC2" w14:textId="77777777" w:rsidTr="00B54D00">
        <w:trPr>
          <w:ins w:id="325" w:author="Piek, Matthijs" w:date="2017-11-09T16:56:00Z"/>
        </w:trPr>
        <w:tc>
          <w:tcPr>
            <w:tcW w:w="4820" w:type="dxa"/>
          </w:tcPr>
          <w:p w14:paraId="65C11ED6" w14:textId="77777777" w:rsidR="00B54D00" w:rsidRDefault="00B54D00" w:rsidP="00B54D00">
            <w:pPr>
              <w:rPr>
                <w:ins w:id="326" w:author="Piek, Matthijs" w:date="2017-11-09T16:56:00Z"/>
              </w:rPr>
            </w:pPr>
            <w:ins w:id="327" w:author="Piek, Matthijs" w:date="2017-11-09T16:56:00Z">
              <w:r>
                <w:rPr>
                  <w:b/>
                </w:rPr>
                <w:t>The component shall be available in Traditional Chinese.</w:t>
              </w:r>
            </w:ins>
          </w:p>
        </w:tc>
        <w:tc>
          <w:tcPr>
            <w:tcW w:w="4819" w:type="dxa"/>
          </w:tcPr>
          <w:p w14:paraId="3CC8DCD3" w14:textId="77777777" w:rsidR="00B54D00" w:rsidRDefault="00B54D00" w:rsidP="00B54D00">
            <w:pPr>
              <w:rPr>
                <w:ins w:id="328" w:author="Piek, Matthijs" w:date="2017-11-09T16:56:00Z"/>
              </w:rPr>
            </w:pPr>
            <w:ins w:id="329" w:author="Piek, Matthijs" w:date="2017-11-09T16:56:00Z">
              <w:r>
                <w:t>ID: 72732, POF: -, Safety: -, Security: -</w:t>
              </w:r>
            </w:ins>
          </w:p>
          <w:p w14:paraId="00CC5669" w14:textId="77777777" w:rsidR="00B54D00" w:rsidRDefault="00B54D00" w:rsidP="00B54D00">
            <w:pPr>
              <w:rPr>
                <w:ins w:id="330" w:author="Piek, Matthijs" w:date="2017-11-09T16:56:00Z"/>
              </w:rPr>
            </w:pPr>
            <w:ins w:id="331" w:author="Piek, Matthijs" w:date="2017-11-09T16:56:00Z">
              <w:r>
                <w:t>State: Approved, 2017-11-09 16:45</w:t>
              </w:r>
            </w:ins>
          </w:p>
        </w:tc>
      </w:tr>
      <w:tr w:rsidR="00B54D00" w14:paraId="45FAAE68" w14:textId="77777777" w:rsidTr="00B54D00">
        <w:trPr>
          <w:ins w:id="332" w:author="Piek, Matthijs" w:date="2017-11-09T16:56:00Z"/>
        </w:trPr>
        <w:tc>
          <w:tcPr>
            <w:tcW w:w="0" w:type="auto"/>
            <w:gridSpan w:val="2"/>
          </w:tcPr>
          <w:p w14:paraId="50CCB65C" w14:textId="77777777" w:rsidR="00B54D00" w:rsidRDefault="00B54D00" w:rsidP="00B54D00">
            <w:pPr>
              <w:spacing w:after="240"/>
              <w:rPr>
                <w:ins w:id="333" w:author="Piek, Matthijs" w:date="2017-11-09T16:56:00Z"/>
                <w:rFonts w:eastAsia="Times New Roman"/>
                <w:sz w:val="24"/>
                <w:szCs w:val="24"/>
              </w:rPr>
            </w:pPr>
            <w:ins w:id="334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87CC767" w14:textId="77777777" w:rsidR="00B54D00" w:rsidRDefault="00B54D00" w:rsidP="00B54D00">
            <w:pPr>
              <w:rPr>
                <w:ins w:id="335" w:author="Piek, Matthijs" w:date="2017-11-09T16:56:00Z"/>
              </w:rPr>
            </w:pPr>
          </w:p>
        </w:tc>
      </w:tr>
      <w:tr w:rsidR="00B54D00" w14:paraId="415507A8" w14:textId="77777777" w:rsidTr="00B54D00">
        <w:trPr>
          <w:ins w:id="336" w:author="Piek, Matthijs" w:date="2017-11-09T16:56:00Z"/>
        </w:trPr>
        <w:tc>
          <w:tcPr>
            <w:tcW w:w="0" w:type="auto"/>
            <w:gridSpan w:val="2"/>
          </w:tcPr>
          <w:p w14:paraId="3D01AC84" w14:textId="77777777" w:rsidR="00B54D00" w:rsidRDefault="00B54D00" w:rsidP="00B54D00">
            <w:pPr>
              <w:spacing w:after="240"/>
              <w:rPr>
                <w:ins w:id="337" w:author="Piek, Matthijs" w:date="2017-11-09T16:56:00Z"/>
                <w:rFonts w:eastAsia="Times New Roman"/>
                <w:sz w:val="24"/>
                <w:szCs w:val="24"/>
              </w:rPr>
            </w:pPr>
            <w:ins w:id="338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4440A8A" w14:textId="77777777" w:rsidR="00B54D00" w:rsidRDefault="00B54D00" w:rsidP="00B54D00">
            <w:pPr>
              <w:rPr>
                <w:ins w:id="339" w:author="Piek, Matthijs" w:date="2017-11-09T16:56:00Z"/>
              </w:rPr>
            </w:pPr>
          </w:p>
        </w:tc>
      </w:tr>
    </w:tbl>
    <w:p w14:paraId="7613825B" w14:textId="77777777" w:rsidR="00B54D00" w:rsidRDefault="00B54D00" w:rsidP="00B54D00">
      <w:pPr>
        <w:rPr>
          <w:ins w:id="340" w:author="Piek, Matthijs" w:date="2017-11-09T16:56:00Z"/>
        </w:rPr>
      </w:pPr>
    </w:p>
    <w:p w14:paraId="657CE474" w14:textId="77777777" w:rsidR="00B54D00" w:rsidRDefault="00B54D00" w:rsidP="00B54D00">
      <w:pPr>
        <w:rPr>
          <w:ins w:id="341" w:author="Piek, Matthijs" w:date="2017-11-09T16:56:00Z"/>
        </w:rPr>
      </w:pPr>
    </w:p>
    <w:p w14:paraId="035518AD" w14:textId="77777777" w:rsidR="00B54D00" w:rsidRDefault="00B54D00" w:rsidP="00B54D00">
      <w:pPr>
        <w:pStyle w:val="Heading3"/>
        <w:spacing w:before="0" w:after="240"/>
        <w:ind w:left="0" w:firstLine="0"/>
        <w:rPr>
          <w:ins w:id="342" w:author="Piek, Matthijs" w:date="2017-11-09T16:56:00Z"/>
        </w:rPr>
      </w:pPr>
      <w:ins w:id="343" w:author="Piek, Matthijs" w:date="2017-11-09T16:56:00Z">
        <w:r>
          <w:lastRenderedPageBreak/>
          <w:t>General Requirements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1B6866B8" w14:textId="77777777" w:rsidTr="00B54D00">
        <w:trPr>
          <w:ins w:id="344" w:author="Piek, Matthijs" w:date="2017-11-09T16:56:00Z"/>
        </w:trPr>
        <w:tc>
          <w:tcPr>
            <w:tcW w:w="4820" w:type="dxa"/>
          </w:tcPr>
          <w:p w14:paraId="72A052DA" w14:textId="77777777" w:rsidR="00B54D00" w:rsidRDefault="00B54D00" w:rsidP="00B54D00">
            <w:pPr>
              <w:rPr>
                <w:ins w:id="345" w:author="Piek, Matthijs" w:date="2017-11-09T16:56:00Z"/>
              </w:rPr>
            </w:pPr>
            <w:ins w:id="346" w:author="Piek, Matthijs" w:date="2017-11-09T16:56:00Z">
              <w:r>
                <w:rPr>
                  <w:b/>
                </w:rPr>
                <w:t>The component shall support iOS 11.</w:t>
              </w:r>
            </w:ins>
          </w:p>
        </w:tc>
        <w:tc>
          <w:tcPr>
            <w:tcW w:w="4819" w:type="dxa"/>
          </w:tcPr>
          <w:p w14:paraId="0B976345" w14:textId="77777777" w:rsidR="00B54D00" w:rsidRDefault="00B54D00" w:rsidP="00B54D00">
            <w:pPr>
              <w:rPr>
                <w:ins w:id="347" w:author="Piek, Matthijs" w:date="2017-11-09T16:56:00Z"/>
              </w:rPr>
            </w:pPr>
            <w:ins w:id="348" w:author="Piek, Matthijs" w:date="2017-11-09T16:56:00Z">
              <w:r>
                <w:t>ID: 86161, POF: -, Safety: -, Security: -</w:t>
              </w:r>
            </w:ins>
          </w:p>
          <w:p w14:paraId="49C81207" w14:textId="77777777" w:rsidR="00B54D00" w:rsidRDefault="00B54D00" w:rsidP="00B54D00">
            <w:pPr>
              <w:rPr>
                <w:ins w:id="349" w:author="Piek, Matthijs" w:date="2017-11-09T16:56:00Z"/>
              </w:rPr>
            </w:pPr>
            <w:ins w:id="350" w:author="Piek, Matthijs" w:date="2017-11-09T16:56:00Z">
              <w:r>
                <w:t>State: Approved, 2017-11-09 16:45</w:t>
              </w:r>
            </w:ins>
          </w:p>
        </w:tc>
      </w:tr>
      <w:tr w:rsidR="00B54D00" w14:paraId="0655935C" w14:textId="77777777" w:rsidTr="00B54D00">
        <w:trPr>
          <w:ins w:id="351" w:author="Piek, Matthijs" w:date="2017-11-09T16:56:00Z"/>
        </w:trPr>
        <w:tc>
          <w:tcPr>
            <w:tcW w:w="0" w:type="auto"/>
            <w:gridSpan w:val="2"/>
          </w:tcPr>
          <w:p w14:paraId="0F3961F6" w14:textId="77777777" w:rsidR="00B54D00" w:rsidRDefault="00B54D00" w:rsidP="00B54D00">
            <w:pPr>
              <w:spacing w:after="240"/>
              <w:rPr>
                <w:ins w:id="352" w:author="Piek, Matthijs" w:date="2017-11-09T16:56:00Z"/>
                <w:rFonts w:eastAsia="Times New Roman"/>
                <w:sz w:val="24"/>
                <w:szCs w:val="24"/>
              </w:rPr>
            </w:pPr>
            <w:ins w:id="353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76FC7ED" w14:textId="77777777" w:rsidR="00B54D00" w:rsidRDefault="00B54D00" w:rsidP="00B54D00">
            <w:pPr>
              <w:rPr>
                <w:ins w:id="354" w:author="Piek, Matthijs" w:date="2017-11-09T16:56:00Z"/>
              </w:rPr>
            </w:pPr>
          </w:p>
        </w:tc>
      </w:tr>
      <w:tr w:rsidR="00B54D00" w14:paraId="29CACDE5" w14:textId="77777777" w:rsidTr="00B54D00">
        <w:trPr>
          <w:ins w:id="355" w:author="Piek, Matthijs" w:date="2017-11-09T16:56:00Z"/>
        </w:trPr>
        <w:tc>
          <w:tcPr>
            <w:tcW w:w="0" w:type="auto"/>
            <w:gridSpan w:val="2"/>
          </w:tcPr>
          <w:p w14:paraId="1C02F61C" w14:textId="77777777" w:rsidR="00B54D00" w:rsidRDefault="00B54D00" w:rsidP="00B54D00">
            <w:pPr>
              <w:spacing w:after="240"/>
              <w:rPr>
                <w:ins w:id="356" w:author="Piek, Matthijs" w:date="2017-11-09T16:56:00Z"/>
                <w:rFonts w:eastAsia="Times New Roman"/>
                <w:sz w:val="24"/>
                <w:szCs w:val="24"/>
              </w:rPr>
            </w:pPr>
            <w:ins w:id="357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8A840CD" w14:textId="77777777" w:rsidR="00B54D00" w:rsidRDefault="00B54D00" w:rsidP="00B54D00">
            <w:pPr>
              <w:rPr>
                <w:ins w:id="358" w:author="Piek, Matthijs" w:date="2017-11-09T16:56:00Z"/>
              </w:rPr>
            </w:pPr>
          </w:p>
        </w:tc>
      </w:tr>
    </w:tbl>
    <w:p w14:paraId="6449805D" w14:textId="77777777" w:rsidR="00B54D00" w:rsidRDefault="00B54D00" w:rsidP="00B54D00">
      <w:pPr>
        <w:rPr>
          <w:ins w:id="359" w:author="Piek, Matthijs" w:date="2017-11-09T16:56:00Z"/>
        </w:rPr>
      </w:pPr>
    </w:p>
    <w:p w14:paraId="72CE5622" w14:textId="77777777" w:rsidR="00B54D00" w:rsidRDefault="00B54D00" w:rsidP="00B54D00">
      <w:pPr>
        <w:rPr>
          <w:ins w:id="360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1F9392B5" w14:textId="77777777" w:rsidTr="00B54D00">
        <w:trPr>
          <w:ins w:id="361" w:author="Piek, Matthijs" w:date="2017-11-09T16:56:00Z"/>
        </w:trPr>
        <w:tc>
          <w:tcPr>
            <w:tcW w:w="4820" w:type="dxa"/>
          </w:tcPr>
          <w:p w14:paraId="70CB5B32" w14:textId="77777777" w:rsidR="00B54D00" w:rsidRDefault="00B54D00" w:rsidP="00B54D00">
            <w:pPr>
              <w:rPr>
                <w:ins w:id="362" w:author="Piek, Matthijs" w:date="2017-11-09T16:56:00Z"/>
              </w:rPr>
            </w:pPr>
            <w:ins w:id="363" w:author="Piek, Matthijs" w:date="2017-11-09T16:56:00Z">
              <w:r>
                <w:rPr>
                  <w:b/>
                </w:rPr>
                <w:t>The component shall support Android Oreo.</w:t>
              </w:r>
            </w:ins>
          </w:p>
        </w:tc>
        <w:tc>
          <w:tcPr>
            <w:tcW w:w="4819" w:type="dxa"/>
          </w:tcPr>
          <w:p w14:paraId="44768F51" w14:textId="77777777" w:rsidR="00B54D00" w:rsidRDefault="00B54D00" w:rsidP="00B54D00">
            <w:pPr>
              <w:rPr>
                <w:ins w:id="364" w:author="Piek, Matthijs" w:date="2017-11-09T16:56:00Z"/>
              </w:rPr>
            </w:pPr>
            <w:ins w:id="365" w:author="Piek, Matthijs" w:date="2017-11-09T16:56:00Z">
              <w:r>
                <w:t>ID: 86194, POF: -, Safety: -, Security: -</w:t>
              </w:r>
            </w:ins>
          </w:p>
          <w:p w14:paraId="1364DD89" w14:textId="77777777" w:rsidR="00B54D00" w:rsidRDefault="00B54D00" w:rsidP="00B54D00">
            <w:pPr>
              <w:rPr>
                <w:ins w:id="366" w:author="Piek, Matthijs" w:date="2017-11-09T16:56:00Z"/>
              </w:rPr>
            </w:pPr>
            <w:ins w:id="367" w:author="Piek, Matthijs" w:date="2017-11-09T16:56:00Z">
              <w:r>
                <w:t>State: Approved, 2017-11-09 16:45</w:t>
              </w:r>
            </w:ins>
          </w:p>
        </w:tc>
      </w:tr>
      <w:tr w:rsidR="00B54D00" w14:paraId="23D5801E" w14:textId="77777777" w:rsidTr="00B54D00">
        <w:trPr>
          <w:ins w:id="368" w:author="Piek, Matthijs" w:date="2017-11-09T16:56:00Z"/>
        </w:trPr>
        <w:tc>
          <w:tcPr>
            <w:tcW w:w="0" w:type="auto"/>
            <w:gridSpan w:val="2"/>
          </w:tcPr>
          <w:p w14:paraId="7B6FFD98" w14:textId="77777777" w:rsidR="00B54D00" w:rsidRDefault="00B54D00" w:rsidP="00B54D00">
            <w:pPr>
              <w:spacing w:after="240"/>
              <w:rPr>
                <w:ins w:id="369" w:author="Piek, Matthijs" w:date="2017-11-09T16:56:00Z"/>
                <w:rFonts w:eastAsia="Times New Roman"/>
                <w:sz w:val="24"/>
                <w:szCs w:val="24"/>
              </w:rPr>
            </w:pPr>
            <w:ins w:id="370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1260BA3D" w14:textId="77777777" w:rsidR="00B54D00" w:rsidRDefault="00B54D00" w:rsidP="00B54D00">
            <w:pPr>
              <w:rPr>
                <w:ins w:id="371" w:author="Piek, Matthijs" w:date="2017-11-09T16:56:00Z"/>
              </w:rPr>
            </w:pPr>
          </w:p>
        </w:tc>
      </w:tr>
      <w:tr w:rsidR="00B54D00" w14:paraId="56A6A09D" w14:textId="77777777" w:rsidTr="00B54D00">
        <w:trPr>
          <w:ins w:id="372" w:author="Piek, Matthijs" w:date="2017-11-09T16:56:00Z"/>
        </w:trPr>
        <w:tc>
          <w:tcPr>
            <w:tcW w:w="0" w:type="auto"/>
            <w:gridSpan w:val="2"/>
          </w:tcPr>
          <w:p w14:paraId="50A0BD17" w14:textId="77777777" w:rsidR="00B54D00" w:rsidRDefault="00B54D00" w:rsidP="00B54D00">
            <w:pPr>
              <w:spacing w:after="240"/>
              <w:rPr>
                <w:ins w:id="373" w:author="Piek, Matthijs" w:date="2017-11-09T16:56:00Z"/>
                <w:rFonts w:eastAsia="Times New Roman"/>
                <w:sz w:val="24"/>
                <w:szCs w:val="24"/>
              </w:rPr>
            </w:pPr>
            <w:ins w:id="374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182EC0E" w14:textId="77777777" w:rsidR="00B54D00" w:rsidRDefault="00B54D00" w:rsidP="00B54D00">
            <w:pPr>
              <w:rPr>
                <w:ins w:id="375" w:author="Piek, Matthijs" w:date="2017-11-09T16:56:00Z"/>
              </w:rPr>
            </w:pPr>
          </w:p>
        </w:tc>
      </w:tr>
    </w:tbl>
    <w:p w14:paraId="516C8478" w14:textId="77777777" w:rsidR="00B54D00" w:rsidRDefault="00B54D00" w:rsidP="00B54D00">
      <w:pPr>
        <w:rPr>
          <w:ins w:id="376" w:author="Piek, Matthijs" w:date="2017-11-09T16:56:00Z"/>
        </w:rPr>
      </w:pPr>
    </w:p>
    <w:p w14:paraId="4B22DCD7" w14:textId="77777777" w:rsidR="00B54D00" w:rsidRDefault="00B54D00" w:rsidP="00B54D00">
      <w:pPr>
        <w:rPr>
          <w:ins w:id="377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78E04FE3" w14:textId="77777777" w:rsidTr="00B54D00">
        <w:trPr>
          <w:ins w:id="378" w:author="Piek, Matthijs" w:date="2017-11-09T16:56:00Z"/>
        </w:trPr>
        <w:tc>
          <w:tcPr>
            <w:tcW w:w="4820" w:type="dxa"/>
          </w:tcPr>
          <w:p w14:paraId="137EF781" w14:textId="77777777" w:rsidR="00B54D00" w:rsidRDefault="00B54D00" w:rsidP="00B54D00">
            <w:pPr>
              <w:rPr>
                <w:ins w:id="379" w:author="Piek, Matthijs" w:date="2017-11-09T16:56:00Z"/>
              </w:rPr>
            </w:pPr>
            <w:ins w:id="380" w:author="Piek, Matthijs" w:date="2017-11-09T16:56:00Z">
              <w:r>
                <w:rPr>
                  <w:b/>
                </w:rPr>
                <w:t>The component shall support iOS 10.</w:t>
              </w:r>
            </w:ins>
          </w:p>
        </w:tc>
        <w:tc>
          <w:tcPr>
            <w:tcW w:w="4819" w:type="dxa"/>
          </w:tcPr>
          <w:p w14:paraId="08E9C9B6" w14:textId="77777777" w:rsidR="00B54D00" w:rsidRDefault="00B54D00" w:rsidP="00B54D00">
            <w:pPr>
              <w:rPr>
                <w:ins w:id="381" w:author="Piek, Matthijs" w:date="2017-11-09T16:56:00Z"/>
              </w:rPr>
            </w:pPr>
            <w:ins w:id="382" w:author="Piek, Matthijs" w:date="2017-11-09T16:56:00Z">
              <w:r>
                <w:t>ID: 93480, POF: -, Safety: -, Security: -</w:t>
              </w:r>
            </w:ins>
          </w:p>
          <w:p w14:paraId="0BEC074A" w14:textId="77777777" w:rsidR="00B54D00" w:rsidRDefault="00B54D00" w:rsidP="00B54D00">
            <w:pPr>
              <w:rPr>
                <w:ins w:id="383" w:author="Piek, Matthijs" w:date="2017-11-09T16:56:00Z"/>
              </w:rPr>
            </w:pPr>
            <w:ins w:id="384" w:author="Piek, Matthijs" w:date="2017-11-09T16:56:00Z">
              <w:r>
                <w:t>State: Approved, 2017-11-09 16:45</w:t>
              </w:r>
            </w:ins>
          </w:p>
        </w:tc>
      </w:tr>
      <w:tr w:rsidR="00B54D00" w14:paraId="2F52C778" w14:textId="77777777" w:rsidTr="00B54D00">
        <w:trPr>
          <w:ins w:id="385" w:author="Piek, Matthijs" w:date="2017-11-09T16:56:00Z"/>
        </w:trPr>
        <w:tc>
          <w:tcPr>
            <w:tcW w:w="0" w:type="auto"/>
            <w:gridSpan w:val="2"/>
          </w:tcPr>
          <w:p w14:paraId="5065A589" w14:textId="77777777" w:rsidR="00B54D00" w:rsidRDefault="00B54D00" w:rsidP="00B54D00">
            <w:pPr>
              <w:spacing w:after="240"/>
              <w:rPr>
                <w:ins w:id="386" w:author="Piek, Matthijs" w:date="2017-11-09T16:56:00Z"/>
                <w:rFonts w:eastAsia="Times New Roman"/>
                <w:sz w:val="24"/>
                <w:szCs w:val="24"/>
              </w:rPr>
            </w:pPr>
            <w:ins w:id="387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668C4C2A" w14:textId="77777777" w:rsidR="00B54D00" w:rsidRDefault="00B54D00" w:rsidP="00B54D00">
            <w:pPr>
              <w:rPr>
                <w:ins w:id="388" w:author="Piek, Matthijs" w:date="2017-11-09T16:56:00Z"/>
              </w:rPr>
            </w:pPr>
          </w:p>
        </w:tc>
      </w:tr>
      <w:tr w:rsidR="00B54D00" w14:paraId="55982A53" w14:textId="77777777" w:rsidTr="00B54D00">
        <w:trPr>
          <w:ins w:id="389" w:author="Piek, Matthijs" w:date="2017-11-09T16:56:00Z"/>
        </w:trPr>
        <w:tc>
          <w:tcPr>
            <w:tcW w:w="0" w:type="auto"/>
            <w:gridSpan w:val="2"/>
          </w:tcPr>
          <w:p w14:paraId="15BB02C4" w14:textId="77777777" w:rsidR="00B54D00" w:rsidRDefault="00B54D00" w:rsidP="00B54D00">
            <w:pPr>
              <w:spacing w:after="240"/>
              <w:rPr>
                <w:ins w:id="390" w:author="Piek, Matthijs" w:date="2017-11-09T16:56:00Z"/>
                <w:rFonts w:eastAsia="Times New Roman"/>
                <w:sz w:val="24"/>
                <w:szCs w:val="24"/>
              </w:rPr>
            </w:pPr>
            <w:ins w:id="391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4265C736" w14:textId="77777777" w:rsidR="00B54D00" w:rsidRDefault="00B54D00" w:rsidP="00B54D00">
            <w:pPr>
              <w:rPr>
                <w:ins w:id="392" w:author="Piek, Matthijs" w:date="2017-11-09T16:56:00Z"/>
              </w:rPr>
            </w:pPr>
          </w:p>
        </w:tc>
      </w:tr>
    </w:tbl>
    <w:p w14:paraId="499C8579" w14:textId="77777777" w:rsidR="00B54D00" w:rsidRDefault="00B54D00" w:rsidP="00B54D00">
      <w:pPr>
        <w:rPr>
          <w:ins w:id="393" w:author="Piek, Matthijs" w:date="2017-11-09T16:56:00Z"/>
        </w:rPr>
      </w:pPr>
    </w:p>
    <w:p w14:paraId="14B94C33" w14:textId="77777777" w:rsidR="00B54D00" w:rsidRDefault="00B54D00" w:rsidP="00B54D00">
      <w:pPr>
        <w:rPr>
          <w:ins w:id="394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03FB5A4C" w14:textId="77777777" w:rsidTr="00B54D00">
        <w:trPr>
          <w:ins w:id="395" w:author="Piek, Matthijs" w:date="2017-11-09T16:56:00Z"/>
        </w:trPr>
        <w:tc>
          <w:tcPr>
            <w:tcW w:w="4820" w:type="dxa"/>
          </w:tcPr>
          <w:p w14:paraId="23AD00D1" w14:textId="77777777" w:rsidR="00B54D00" w:rsidRDefault="00B54D00" w:rsidP="00B54D00">
            <w:pPr>
              <w:rPr>
                <w:ins w:id="396" w:author="Piek, Matthijs" w:date="2017-11-09T16:56:00Z"/>
              </w:rPr>
            </w:pPr>
            <w:ins w:id="397" w:author="Piek, Matthijs" w:date="2017-11-09T16:56:00Z">
              <w:r>
                <w:rPr>
                  <w:b/>
                </w:rPr>
                <w:t>The component shall support iOS 9.</w:t>
              </w:r>
            </w:ins>
          </w:p>
        </w:tc>
        <w:tc>
          <w:tcPr>
            <w:tcW w:w="4819" w:type="dxa"/>
          </w:tcPr>
          <w:p w14:paraId="3F0525EC" w14:textId="77777777" w:rsidR="00B54D00" w:rsidRDefault="00B54D00" w:rsidP="00B54D00">
            <w:pPr>
              <w:rPr>
                <w:ins w:id="398" w:author="Piek, Matthijs" w:date="2017-11-09T16:56:00Z"/>
              </w:rPr>
            </w:pPr>
            <w:ins w:id="399" w:author="Piek, Matthijs" w:date="2017-11-09T16:56:00Z">
              <w:r>
                <w:t>ID: 93481, POF: -, Safety: -, Security: -</w:t>
              </w:r>
            </w:ins>
          </w:p>
          <w:p w14:paraId="438C99F6" w14:textId="77777777" w:rsidR="00B54D00" w:rsidRDefault="00B54D00" w:rsidP="00B54D00">
            <w:pPr>
              <w:rPr>
                <w:ins w:id="400" w:author="Piek, Matthijs" w:date="2017-11-09T16:56:00Z"/>
              </w:rPr>
            </w:pPr>
            <w:ins w:id="401" w:author="Piek, Matthijs" w:date="2017-11-09T16:56:00Z">
              <w:r>
                <w:t>State: Approved, 2017-11-09 16:45</w:t>
              </w:r>
            </w:ins>
          </w:p>
        </w:tc>
      </w:tr>
      <w:tr w:rsidR="00B54D00" w14:paraId="755906C1" w14:textId="77777777" w:rsidTr="00B54D00">
        <w:trPr>
          <w:ins w:id="402" w:author="Piek, Matthijs" w:date="2017-11-09T16:56:00Z"/>
        </w:trPr>
        <w:tc>
          <w:tcPr>
            <w:tcW w:w="0" w:type="auto"/>
            <w:gridSpan w:val="2"/>
          </w:tcPr>
          <w:p w14:paraId="5CC3C69C" w14:textId="77777777" w:rsidR="00B54D00" w:rsidRDefault="00B54D00" w:rsidP="00B54D00">
            <w:pPr>
              <w:spacing w:after="240"/>
              <w:rPr>
                <w:ins w:id="403" w:author="Piek, Matthijs" w:date="2017-11-09T16:56:00Z"/>
                <w:rFonts w:eastAsia="Times New Roman"/>
                <w:sz w:val="24"/>
                <w:szCs w:val="24"/>
              </w:rPr>
            </w:pPr>
            <w:ins w:id="404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DA746EE" w14:textId="77777777" w:rsidR="00B54D00" w:rsidRDefault="00B54D00" w:rsidP="00B54D00">
            <w:pPr>
              <w:rPr>
                <w:ins w:id="405" w:author="Piek, Matthijs" w:date="2017-11-09T16:56:00Z"/>
              </w:rPr>
            </w:pPr>
          </w:p>
        </w:tc>
      </w:tr>
      <w:tr w:rsidR="00B54D00" w14:paraId="74118667" w14:textId="77777777" w:rsidTr="00B54D00">
        <w:trPr>
          <w:ins w:id="406" w:author="Piek, Matthijs" w:date="2017-11-09T16:56:00Z"/>
        </w:trPr>
        <w:tc>
          <w:tcPr>
            <w:tcW w:w="0" w:type="auto"/>
            <w:gridSpan w:val="2"/>
          </w:tcPr>
          <w:p w14:paraId="73650256" w14:textId="77777777" w:rsidR="00B54D00" w:rsidRDefault="00B54D00" w:rsidP="00B54D00">
            <w:pPr>
              <w:spacing w:after="240"/>
              <w:rPr>
                <w:ins w:id="407" w:author="Piek, Matthijs" w:date="2017-11-09T16:56:00Z"/>
                <w:rFonts w:eastAsia="Times New Roman"/>
                <w:sz w:val="24"/>
                <w:szCs w:val="24"/>
              </w:rPr>
            </w:pPr>
            <w:ins w:id="408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5179090" w14:textId="77777777" w:rsidR="00B54D00" w:rsidRDefault="00B54D00" w:rsidP="00B54D00">
            <w:pPr>
              <w:rPr>
                <w:ins w:id="409" w:author="Piek, Matthijs" w:date="2017-11-09T16:56:00Z"/>
              </w:rPr>
            </w:pPr>
          </w:p>
        </w:tc>
      </w:tr>
    </w:tbl>
    <w:p w14:paraId="5F5E100F" w14:textId="77777777" w:rsidR="00B54D00" w:rsidRDefault="00B54D00" w:rsidP="00B54D00">
      <w:pPr>
        <w:rPr>
          <w:ins w:id="410" w:author="Piek, Matthijs" w:date="2017-11-09T16:56:00Z"/>
        </w:rPr>
      </w:pPr>
    </w:p>
    <w:p w14:paraId="369AE5FE" w14:textId="77777777" w:rsidR="00B54D00" w:rsidRDefault="00B54D00" w:rsidP="00B54D00">
      <w:pPr>
        <w:rPr>
          <w:ins w:id="411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234765C0" w14:textId="77777777" w:rsidTr="00B54D00">
        <w:trPr>
          <w:ins w:id="412" w:author="Piek, Matthijs" w:date="2017-11-09T16:56:00Z"/>
        </w:trPr>
        <w:tc>
          <w:tcPr>
            <w:tcW w:w="4820" w:type="dxa"/>
          </w:tcPr>
          <w:p w14:paraId="6F76133E" w14:textId="77777777" w:rsidR="00B54D00" w:rsidRDefault="00B54D00" w:rsidP="00B54D00">
            <w:pPr>
              <w:rPr>
                <w:ins w:id="413" w:author="Piek, Matthijs" w:date="2017-11-09T16:56:00Z"/>
              </w:rPr>
            </w:pPr>
            <w:ins w:id="414" w:author="Piek, Matthijs" w:date="2017-11-09T16:56:00Z">
              <w:r>
                <w:rPr>
                  <w:b/>
                </w:rPr>
                <w:t>The component shall support Android Marshmallow.</w:t>
              </w:r>
            </w:ins>
          </w:p>
        </w:tc>
        <w:tc>
          <w:tcPr>
            <w:tcW w:w="4819" w:type="dxa"/>
          </w:tcPr>
          <w:p w14:paraId="1FCD26CA" w14:textId="77777777" w:rsidR="00B54D00" w:rsidRDefault="00B54D00" w:rsidP="00B54D00">
            <w:pPr>
              <w:rPr>
                <w:ins w:id="415" w:author="Piek, Matthijs" w:date="2017-11-09T16:56:00Z"/>
              </w:rPr>
            </w:pPr>
            <w:ins w:id="416" w:author="Piek, Matthijs" w:date="2017-11-09T16:56:00Z">
              <w:r>
                <w:t>ID: 93482, POF: -, Safety: -, Security: -</w:t>
              </w:r>
            </w:ins>
          </w:p>
          <w:p w14:paraId="1C55D133" w14:textId="77777777" w:rsidR="00B54D00" w:rsidRDefault="00B54D00" w:rsidP="00B54D00">
            <w:pPr>
              <w:rPr>
                <w:ins w:id="417" w:author="Piek, Matthijs" w:date="2017-11-09T16:56:00Z"/>
              </w:rPr>
            </w:pPr>
            <w:ins w:id="418" w:author="Piek, Matthijs" w:date="2017-11-09T16:56:00Z">
              <w:r>
                <w:t>State: Approved, 2017-11-09 16:45</w:t>
              </w:r>
            </w:ins>
          </w:p>
        </w:tc>
      </w:tr>
      <w:tr w:rsidR="00B54D00" w14:paraId="4192453B" w14:textId="77777777" w:rsidTr="00B54D00">
        <w:trPr>
          <w:ins w:id="419" w:author="Piek, Matthijs" w:date="2017-11-09T16:56:00Z"/>
        </w:trPr>
        <w:tc>
          <w:tcPr>
            <w:tcW w:w="0" w:type="auto"/>
            <w:gridSpan w:val="2"/>
          </w:tcPr>
          <w:p w14:paraId="05173086" w14:textId="77777777" w:rsidR="00B54D00" w:rsidRDefault="00B54D00" w:rsidP="00B54D00">
            <w:pPr>
              <w:spacing w:after="240"/>
              <w:rPr>
                <w:ins w:id="420" w:author="Piek, Matthijs" w:date="2017-11-09T16:56:00Z"/>
                <w:rFonts w:eastAsia="Times New Roman"/>
                <w:sz w:val="24"/>
                <w:szCs w:val="24"/>
              </w:rPr>
            </w:pPr>
            <w:ins w:id="421" w:author="Piek, Matthijs" w:date="2017-11-09T16:56:00Z">
              <w:r>
                <w:rPr>
                  <w:rFonts w:eastAsia="Times New Roman"/>
                  <w:u w:val="single"/>
                </w:rPr>
                <w:lastRenderedPageBreak/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65AD39E0" w14:textId="77777777" w:rsidR="00B54D00" w:rsidRDefault="00B54D00" w:rsidP="00B54D00">
            <w:pPr>
              <w:rPr>
                <w:ins w:id="422" w:author="Piek, Matthijs" w:date="2017-11-09T16:56:00Z"/>
              </w:rPr>
            </w:pPr>
          </w:p>
        </w:tc>
      </w:tr>
      <w:tr w:rsidR="00B54D00" w14:paraId="45CA98D7" w14:textId="77777777" w:rsidTr="00B54D00">
        <w:trPr>
          <w:ins w:id="423" w:author="Piek, Matthijs" w:date="2017-11-09T16:56:00Z"/>
        </w:trPr>
        <w:tc>
          <w:tcPr>
            <w:tcW w:w="0" w:type="auto"/>
            <w:gridSpan w:val="2"/>
          </w:tcPr>
          <w:p w14:paraId="2376AFC4" w14:textId="77777777" w:rsidR="00B54D00" w:rsidRDefault="00B54D00" w:rsidP="00B54D00">
            <w:pPr>
              <w:spacing w:after="240"/>
              <w:rPr>
                <w:ins w:id="424" w:author="Piek, Matthijs" w:date="2017-11-09T16:56:00Z"/>
                <w:rFonts w:eastAsia="Times New Roman"/>
                <w:sz w:val="24"/>
                <w:szCs w:val="24"/>
              </w:rPr>
            </w:pPr>
            <w:ins w:id="425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1B41C90C" w14:textId="77777777" w:rsidR="00B54D00" w:rsidRDefault="00B54D00" w:rsidP="00B54D00">
            <w:pPr>
              <w:rPr>
                <w:ins w:id="426" w:author="Piek, Matthijs" w:date="2017-11-09T16:56:00Z"/>
              </w:rPr>
            </w:pPr>
          </w:p>
        </w:tc>
      </w:tr>
    </w:tbl>
    <w:p w14:paraId="085654E3" w14:textId="77777777" w:rsidR="00B54D00" w:rsidRDefault="00B54D00" w:rsidP="00B54D00">
      <w:pPr>
        <w:rPr>
          <w:ins w:id="427" w:author="Piek, Matthijs" w:date="2017-11-09T16:56:00Z"/>
        </w:rPr>
      </w:pPr>
    </w:p>
    <w:p w14:paraId="730347B4" w14:textId="77777777" w:rsidR="00B54D00" w:rsidRDefault="00B54D00" w:rsidP="00B54D00">
      <w:pPr>
        <w:rPr>
          <w:ins w:id="428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60A0B446" w14:textId="77777777" w:rsidTr="00B54D00">
        <w:trPr>
          <w:ins w:id="429" w:author="Piek, Matthijs" w:date="2017-11-09T16:56:00Z"/>
        </w:trPr>
        <w:tc>
          <w:tcPr>
            <w:tcW w:w="4820" w:type="dxa"/>
          </w:tcPr>
          <w:p w14:paraId="5FE2A9EB" w14:textId="77777777" w:rsidR="00B54D00" w:rsidRDefault="00B54D00" w:rsidP="00B54D00">
            <w:pPr>
              <w:rPr>
                <w:ins w:id="430" w:author="Piek, Matthijs" w:date="2017-11-09T16:56:00Z"/>
              </w:rPr>
            </w:pPr>
            <w:ins w:id="431" w:author="Piek, Matthijs" w:date="2017-11-09T16:56:00Z">
              <w:r>
                <w:rPr>
                  <w:b/>
                </w:rPr>
                <w:t>The component shall support Android Nougat.</w:t>
              </w:r>
            </w:ins>
          </w:p>
        </w:tc>
        <w:tc>
          <w:tcPr>
            <w:tcW w:w="4819" w:type="dxa"/>
          </w:tcPr>
          <w:p w14:paraId="159D7B02" w14:textId="77777777" w:rsidR="00B54D00" w:rsidRDefault="00B54D00" w:rsidP="00B54D00">
            <w:pPr>
              <w:rPr>
                <w:ins w:id="432" w:author="Piek, Matthijs" w:date="2017-11-09T16:56:00Z"/>
              </w:rPr>
            </w:pPr>
            <w:ins w:id="433" w:author="Piek, Matthijs" w:date="2017-11-09T16:56:00Z">
              <w:r>
                <w:t>ID: 93483, POF: -, Safety: -, Security: -</w:t>
              </w:r>
            </w:ins>
          </w:p>
          <w:p w14:paraId="5584BF03" w14:textId="77777777" w:rsidR="00B54D00" w:rsidRDefault="00B54D00" w:rsidP="00B54D00">
            <w:pPr>
              <w:rPr>
                <w:ins w:id="434" w:author="Piek, Matthijs" w:date="2017-11-09T16:56:00Z"/>
              </w:rPr>
            </w:pPr>
            <w:ins w:id="435" w:author="Piek, Matthijs" w:date="2017-11-09T16:56:00Z">
              <w:r>
                <w:t>State: Approved, 2017-11-09 16:45</w:t>
              </w:r>
            </w:ins>
          </w:p>
        </w:tc>
      </w:tr>
      <w:tr w:rsidR="00B54D00" w14:paraId="2B36C703" w14:textId="77777777" w:rsidTr="00B54D00">
        <w:trPr>
          <w:ins w:id="436" w:author="Piek, Matthijs" w:date="2017-11-09T16:56:00Z"/>
        </w:trPr>
        <w:tc>
          <w:tcPr>
            <w:tcW w:w="0" w:type="auto"/>
            <w:gridSpan w:val="2"/>
          </w:tcPr>
          <w:p w14:paraId="1030C7A3" w14:textId="77777777" w:rsidR="00B54D00" w:rsidRDefault="00B54D00" w:rsidP="00B54D00">
            <w:pPr>
              <w:spacing w:after="240"/>
              <w:rPr>
                <w:ins w:id="437" w:author="Piek, Matthijs" w:date="2017-11-09T16:56:00Z"/>
                <w:rFonts w:eastAsia="Times New Roman"/>
                <w:sz w:val="24"/>
                <w:szCs w:val="24"/>
              </w:rPr>
            </w:pPr>
            <w:ins w:id="438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A676266" w14:textId="77777777" w:rsidR="00B54D00" w:rsidRDefault="00B54D00" w:rsidP="00B54D00">
            <w:pPr>
              <w:rPr>
                <w:ins w:id="439" w:author="Piek, Matthijs" w:date="2017-11-09T16:56:00Z"/>
              </w:rPr>
            </w:pPr>
          </w:p>
        </w:tc>
      </w:tr>
      <w:tr w:rsidR="00B54D00" w14:paraId="1BCF1F73" w14:textId="77777777" w:rsidTr="00B54D00">
        <w:trPr>
          <w:ins w:id="440" w:author="Piek, Matthijs" w:date="2017-11-09T16:56:00Z"/>
        </w:trPr>
        <w:tc>
          <w:tcPr>
            <w:tcW w:w="0" w:type="auto"/>
            <w:gridSpan w:val="2"/>
          </w:tcPr>
          <w:p w14:paraId="6F7D7D67" w14:textId="77777777" w:rsidR="00B54D00" w:rsidRDefault="00B54D00" w:rsidP="00B54D00">
            <w:pPr>
              <w:spacing w:after="240"/>
              <w:rPr>
                <w:ins w:id="441" w:author="Piek, Matthijs" w:date="2017-11-09T16:56:00Z"/>
                <w:rFonts w:eastAsia="Times New Roman"/>
                <w:sz w:val="24"/>
                <w:szCs w:val="24"/>
              </w:rPr>
            </w:pPr>
            <w:ins w:id="442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C40C4EA" w14:textId="77777777" w:rsidR="00B54D00" w:rsidRDefault="00B54D00" w:rsidP="00B54D00">
            <w:pPr>
              <w:rPr>
                <w:ins w:id="443" w:author="Piek, Matthijs" w:date="2017-11-09T16:56:00Z"/>
              </w:rPr>
            </w:pPr>
          </w:p>
        </w:tc>
      </w:tr>
    </w:tbl>
    <w:p w14:paraId="73F63B77" w14:textId="77777777" w:rsidR="00B54D00" w:rsidRDefault="00B54D00" w:rsidP="00B54D00">
      <w:pPr>
        <w:rPr>
          <w:ins w:id="444" w:author="Piek, Matthijs" w:date="2017-11-09T16:56:00Z"/>
        </w:rPr>
      </w:pPr>
    </w:p>
    <w:p w14:paraId="48544961" w14:textId="77777777" w:rsidR="00B54D00" w:rsidRDefault="00B54D00" w:rsidP="00B54D00">
      <w:pPr>
        <w:rPr>
          <w:ins w:id="445" w:author="Piek, Matthijs" w:date="2017-11-09T16:56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B54D00" w14:paraId="7ACCACF2" w14:textId="77777777" w:rsidTr="00B54D00">
        <w:trPr>
          <w:ins w:id="446" w:author="Piek, Matthijs" w:date="2017-11-09T16:56:00Z"/>
        </w:trPr>
        <w:tc>
          <w:tcPr>
            <w:tcW w:w="4820" w:type="dxa"/>
          </w:tcPr>
          <w:p w14:paraId="648FDF89" w14:textId="77777777" w:rsidR="00B54D00" w:rsidRDefault="00B54D00" w:rsidP="00B54D00">
            <w:pPr>
              <w:rPr>
                <w:ins w:id="447" w:author="Piek, Matthijs" w:date="2017-11-09T16:56:00Z"/>
              </w:rPr>
            </w:pPr>
            <w:ins w:id="448" w:author="Piek, Matthijs" w:date="2017-11-09T16:56:00Z">
              <w:r>
                <w:rPr>
                  <w:b/>
                </w:rPr>
                <w:t>The component shall support Android Lollipop.</w:t>
              </w:r>
            </w:ins>
          </w:p>
        </w:tc>
        <w:tc>
          <w:tcPr>
            <w:tcW w:w="4819" w:type="dxa"/>
          </w:tcPr>
          <w:p w14:paraId="7E7F67AD" w14:textId="77777777" w:rsidR="00B54D00" w:rsidRDefault="00B54D00" w:rsidP="00B54D00">
            <w:pPr>
              <w:rPr>
                <w:ins w:id="449" w:author="Piek, Matthijs" w:date="2017-11-09T16:56:00Z"/>
              </w:rPr>
            </w:pPr>
            <w:ins w:id="450" w:author="Piek, Matthijs" w:date="2017-11-09T16:56:00Z">
              <w:r>
                <w:t>ID: 93484, POF: -, Safety: -, Security: -</w:t>
              </w:r>
            </w:ins>
          </w:p>
          <w:p w14:paraId="78B9610A" w14:textId="77777777" w:rsidR="00B54D00" w:rsidRDefault="00B54D00" w:rsidP="00B54D00">
            <w:pPr>
              <w:rPr>
                <w:ins w:id="451" w:author="Piek, Matthijs" w:date="2017-11-09T16:56:00Z"/>
              </w:rPr>
            </w:pPr>
            <w:ins w:id="452" w:author="Piek, Matthijs" w:date="2017-11-09T16:56:00Z">
              <w:r>
                <w:t>State: Approved, 2017-11-09 16:45</w:t>
              </w:r>
            </w:ins>
          </w:p>
        </w:tc>
      </w:tr>
      <w:tr w:rsidR="00B54D00" w14:paraId="0F2CFA8F" w14:textId="77777777" w:rsidTr="00B54D00">
        <w:trPr>
          <w:ins w:id="453" w:author="Piek, Matthijs" w:date="2017-11-09T16:56:00Z"/>
        </w:trPr>
        <w:tc>
          <w:tcPr>
            <w:tcW w:w="0" w:type="auto"/>
            <w:gridSpan w:val="2"/>
          </w:tcPr>
          <w:p w14:paraId="1913CAE9" w14:textId="77777777" w:rsidR="00B54D00" w:rsidRDefault="00B54D00" w:rsidP="00B54D00">
            <w:pPr>
              <w:spacing w:after="240"/>
              <w:rPr>
                <w:ins w:id="454" w:author="Piek, Matthijs" w:date="2017-11-09T16:56:00Z"/>
                <w:rFonts w:eastAsia="Times New Roman"/>
                <w:sz w:val="24"/>
                <w:szCs w:val="24"/>
              </w:rPr>
            </w:pPr>
            <w:ins w:id="455" w:author="Piek, Matthijs" w:date="2017-11-09T16:56:00Z">
              <w:r>
                <w:rPr>
                  <w:rFonts w:eastAsia="Times New Roman"/>
                  <w:u w:val="single"/>
                </w:rPr>
                <w:t>Description: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75BFE06" w14:textId="77777777" w:rsidR="00B54D00" w:rsidRDefault="00B54D00" w:rsidP="00B54D00">
            <w:pPr>
              <w:rPr>
                <w:ins w:id="456" w:author="Piek, Matthijs" w:date="2017-11-09T16:56:00Z"/>
              </w:rPr>
            </w:pPr>
          </w:p>
        </w:tc>
      </w:tr>
      <w:tr w:rsidR="00B54D00" w14:paraId="084552AE" w14:textId="77777777" w:rsidTr="00B54D00">
        <w:trPr>
          <w:ins w:id="457" w:author="Piek, Matthijs" w:date="2017-11-09T16:56:00Z"/>
        </w:trPr>
        <w:tc>
          <w:tcPr>
            <w:tcW w:w="0" w:type="auto"/>
            <w:gridSpan w:val="2"/>
          </w:tcPr>
          <w:p w14:paraId="4B94F346" w14:textId="77777777" w:rsidR="00B54D00" w:rsidRDefault="00B54D00" w:rsidP="00B54D00">
            <w:pPr>
              <w:spacing w:after="240"/>
              <w:rPr>
                <w:ins w:id="458" w:author="Piek, Matthijs" w:date="2017-11-09T16:56:00Z"/>
                <w:rFonts w:eastAsia="Times New Roman"/>
                <w:sz w:val="24"/>
                <w:szCs w:val="24"/>
              </w:rPr>
            </w:pPr>
            <w:ins w:id="459" w:author="Piek, Matthijs" w:date="2017-11-09T16:56:00Z">
              <w:r>
                <w:rPr>
                  <w:rFonts w:eastAsia="Times New Roman"/>
                  <w:u w:val="single"/>
                </w:rPr>
                <w:t>Acceptance Criteria:</w:t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C45AE88" w14:textId="77777777" w:rsidR="00B54D00" w:rsidRDefault="00B54D00" w:rsidP="00B54D00">
            <w:pPr>
              <w:rPr>
                <w:ins w:id="460" w:author="Piek, Matthijs" w:date="2017-11-09T16:56:00Z"/>
              </w:rPr>
            </w:pPr>
          </w:p>
        </w:tc>
      </w:tr>
    </w:tbl>
    <w:p w14:paraId="3558321C" w14:textId="77777777" w:rsidR="00B54D00" w:rsidRDefault="00B54D00" w:rsidP="003775BD"/>
    <w:p w14:paraId="246F41B6" w14:textId="19BBFE95" w:rsidR="000213A0" w:rsidDel="000D73D2" w:rsidRDefault="000213A0" w:rsidP="000213A0">
      <w:pPr>
        <w:pStyle w:val="Heading1"/>
        <w:rPr>
          <w:del w:id="461" w:author="Piek, Matthijs" w:date="2017-11-09T16:57:00Z"/>
        </w:rPr>
      </w:pPr>
      <w:bookmarkStart w:id="462" w:name="_Toc460451331"/>
      <w:bookmarkStart w:id="463" w:name="_Toc496794006"/>
      <w:del w:id="464" w:author="Piek, Matthijs" w:date="2017-11-09T16:57:00Z">
        <w:r w:rsidDel="000D73D2">
          <w:delText>General Requirements</w:delText>
        </w:r>
        <w:bookmarkEnd w:id="462"/>
        <w:bookmarkEnd w:id="463"/>
      </w:del>
    </w:p>
    <w:p w14:paraId="2E7E39CC" w14:textId="5C224EBA" w:rsidR="00992799" w:rsidRPr="00CC2407" w:rsidDel="000D73D2" w:rsidRDefault="00992799" w:rsidP="000213A0">
      <w:pPr>
        <w:rPr>
          <w:del w:id="465" w:author="Piek, Matthijs" w:date="2017-11-09T16:57:00Z"/>
          <w:i/>
          <w:iCs/>
          <w:color w:val="C0504D" w:themeColor="accent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4B265BB3" w14:textId="32738D19" w:rsidTr="00B94794">
        <w:trPr>
          <w:del w:id="466" w:author="Piek, Matthijs" w:date="2017-11-09T16:57:00Z"/>
        </w:trPr>
        <w:tc>
          <w:tcPr>
            <w:tcW w:w="4820" w:type="dxa"/>
          </w:tcPr>
          <w:p w14:paraId="35D32339" w14:textId="63D41EEE" w:rsidR="006A02B3" w:rsidDel="000D73D2" w:rsidRDefault="006A02B3" w:rsidP="00B94794">
            <w:pPr>
              <w:rPr>
                <w:del w:id="467" w:author="Piek, Matthijs" w:date="2017-11-09T16:57:00Z"/>
              </w:rPr>
            </w:pPr>
            <w:del w:id="468" w:author="Piek, Matthijs" w:date="2017-11-09T16:57:00Z">
              <w:r w:rsidDel="000D73D2">
                <w:rPr>
                  <w:b/>
                </w:rPr>
                <w:delText>The component shall support iOS 11.</w:delText>
              </w:r>
            </w:del>
          </w:p>
        </w:tc>
        <w:tc>
          <w:tcPr>
            <w:tcW w:w="4819" w:type="dxa"/>
          </w:tcPr>
          <w:p w14:paraId="7FFB1912" w14:textId="5BB38AAB" w:rsidR="006A02B3" w:rsidDel="000D73D2" w:rsidRDefault="006A02B3" w:rsidP="00B94794">
            <w:pPr>
              <w:rPr>
                <w:del w:id="469" w:author="Piek, Matthijs" w:date="2017-11-09T16:57:00Z"/>
              </w:rPr>
            </w:pPr>
            <w:del w:id="470" w:author="Piek, Matthijs" w:date="2017-11-09T16:57:00Z">
              <w:r w:rsidDel="000D73D2">
                <w:delText>ID: 86161, POF: -, Safety: -, Security: -</w:delText>
              </w:r>
            </w:del>
          </w:p>
          <w:p w14:paraId="5EFDD6CD" w14:textId="11DBA5C7" w:rsidR="006A02B3" w:rsidDel="000D73D2" w:rsidRDefault="006A02B3" w:rsidP="00B94794">
            <w:pPr>
              <w:rPr>
                <w:del w:id="471" w:author="Piek, Matthijs" w:date="2017-11-09T16:57:00Z"/>
              </w:rPr>
            </w:pPr>
            <w:del w:id="472" w:author="Piek, Matthijs" w:date="2017-11-09T16:57:00Z">
              <w:r w:rsidDel="000D73D2">
                <w:delText>State: Approved, 2017-Oct-26 10:23</w:delText>
              </w:r>
            </w:del>
          </w:p>
        </w:tc>
      </w:tr>
      <w:tr w:rsidR="006A02B3" w:rsidDel="000D73D2" w14:paraId="23EAEBFC" w14:textId="63697793" w:rsidTr="00B94794">
        <w:trPr>
          <w:del w:id="473" w:author="Piek, Matthijs" w:date="2017-11-09T16:57:00Z"/>
        </w:trPr>
        <w:tc>
          <w:tcPr>
            <w:tcW w:w="0" w:type="auto"/>
            <w:gridSpan w:val="2"/>
          </w:tcPr>
          <w:p w14:paraId="1998CB14" w14:textId="7E6CD1DE" w:rsidR="006A02B3" w:rsidDel="000D73D2" w:rsidRDefault="006A02B3" w:rsidP="00B94794">
            <w:pPr>
              <w:spacing w:after="240"/>
              <w:rPr>
                <w:del w:id="474" w:author="Piek, Matthijs" w:date="2017-11-09T16:57:00Z"/>
                <w:rFonts w:eastAsia="Times New Roman"/>
                <w:sz w:val="24"/>
                <w:szCs w:val="24"/>
              </w:rPr>
            </w:pPr>
            <w:del w:id="475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5B38B12" w14:textId="2FBC3C7E" w:rsidR="006A02B3" w:rsidDel="000D73D2" w:rsidRDefault="006A02B3" w:rsidP="00B94794">
            <w:pPr>
              <w:rPr>
                <w:del w:id="476" w:author="Piek, Matthijs" w:date="2017-11-09T16:57:00Z"/>
              </w:rPr>
            </w:pPr>
          </w:p>
        </w:tc>
      </w:tr>
      <w:tr w:rsidR="006A02B3" w:rsidDel="000D73D2" w14:paraId="31B3F789" w14:textId="69DFDF5F" w:rsidTr="00B94794">
        <w:trPr>
          <w:del w:id="477" w:author="Piek, Matthijs" w:date="2017-11-09T16:57:00Z"/>
        </w:trPr>
        <w:tc>
          <w:tcPr>
            <w:tcW w:w="0" w:type="auto"/>
            <w:gridSpan w:val="2"/>
          </w:tcPr>
          <w:p w14:paraId="066BF01A" w14:textId="19CB7E47" w:rsidR="006A02B3" w:rsidDel="000D73D2" w:rsidRDefault="006A02B3" w:rsidP="00B94794">
            <w:pPr>
              <w:spacing w:after="240"/>
              <w:rPr>
                <w:del w:id="478" w:author="Piek, Matthijs" w:date="2017-11-09T16:57:00Z"/>
                <w:rFonts w:eastAsia="Times New Roman"/>
                <w:sz w:val="24"/>
                <w:szCs w:val="24"/>
              </w:rPr>
            </w:pPr>
            <w:del w:id="479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5E6C8D8" w14:textId="2EB827E9" w:rsidR="006A02B3" w:rsidDel="000D73D2" w:rsidRDefault="006A02B3" w:rsidP="00B94794">
            <w:pPr>
              <w:rPr>
                <w:del w:id="480" w:author="Piek, Matthijs" w:date="2017-11-09T16:57:00Z"/>
              </w:rPr>
            </w:pPr>
          </w:p>
        </w:tc>
      </w:tr>
    </w:tbl>
    <w:p w14:paraId="602C205A" w14:textId="4C893586" w:rsidR="006A02B3" w:rsidDel="000D73D2" w:rsidRDefault="006A02B3" w:rsidP="006A02B3">
      <w:pPr>
        <w:rPr>
          <w:del w:id="481" w:author="Piek, Matthijs" w:date="2017-11-09T16:57:00Z"/>
        </w:rPr>
      </w:pPr>
    </w:p>
    <w:p w14:paraId="17E217E1" w14:textId="46D732BE" w:rsidR="006A02B3" w:rsidDel="000D73D2" w:rsidRDefault="006A02B3" w:rsidP="006A02B3">
      <w:pPr>
        <w:rPr>
          <w:del w:id="482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7D3612BF" w14:textId="460802E0" w:rsidTr="00B94794">
        <w:trPr>
          <w:del w:id="483" w:author="Piek, Matthijs" w:date="2017-11-09T16:57:00Z"/>
        </w:trPr>
        <w:tc>
          <w:tcPr>
            <w:tcW w:w="4820" w:type="dxa"/>
          </w:tcPr>
          <w:p w14:paraId="57BADDE4" w14:textId="49F189EB" w:rsidR="006A02B3" w:rsidDel="000D73D2" w:rsidRDefault="006A02B3" w:rsidP="00B94794">
            <w:pPr>
              <w:rPr>
                <w:del w:id="484" w:author="Piek, Matthijs" w:date="2017-11-09T16:57:00Z"/>
              </w:rPr>
            </w:pPr>
            <w:del w:id="485" w:author="Piek, Matthijs" w:date="2017-11-09T16:57:00Z">
              <w:r w:rsidDel="000D73D2">
                <w:rPr>
                  <w:b/>
                </w:rPr>
                <w:delText>The component shall support Android Oreo.</w:delText>
              </w:r>
            </w:del>
          </w:p>
        </w:tc>
        <w:tc>
          <w:tcPr>
            <w:tcW w:w="4819" w:type="dxa"/>
          </w:tcPr>
          <w:p w14:paraId="36DF54C9" w14:textId="5244CA25" w:rsidR="006A02B3" w:rsidDel="000D73D2" w:rsidRDefault="006A02B3" w:rsidP="00B94794">
            <w:pPr>
              <w:rPr>
                <w:del w:id="486" w:author="Piek, Matthijs" w:date="2017-11-09T16:57:00Z"/>
              </w:rPr>
            </w:pPr>
            <w:del w:id="487" w:author="Piek, Matthijs" w:date="2017-11-09T16:57:00Z">
              <w:r w:rsidDel="000D73D2">
                <w:delText>ID: 86194, POF: -, Safety: -, Security: -</w:delText>
              </w:r>
            </w:del>
          </w:p>
          <w:p w14:paraId="30C47E82" w14:textId="340BDC1D" w:rsidR="006A02B3" w:rsidDel="000D73D2" w:rsidRDefault="006A02B3" w:rsidP="00B94794">
            <w:pPr>
              <w:rPr>
                <w:del w:id="488" w:author="Piek, Matthijs" w:date="2017-11-09T16:57:00Z"/>
              </w:rPr>
            </w:pPr>
            <w:del w:id="489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3A50244C" w14:textId="63D4A937" w:rsidTr="00B94794">
        <w:trPr>
          <w:del w:id="490" w:author="Piek, Matthijs" w:date="2017-11-09T16:57:00Z"/>
        </w:trPr>
        <w:tc>
          <w:tcPr>
            <w:tcW w:w="0" w:type="auto"/>
            <w:gridSpan w:val="2"/>
          </w:tcPr>
          <w:p w14:paraId="1E7A1B35" w14:textId="5AC9D90F" w:rsidR="006A02B3" w:rsidDel="000D73D2" w:rsidRDefault="006A02B3" w:rsidP="00B94794">
            <w:pPr>
              <w:spacing w:after="240"/>
              <w:rPr>
                <w:del w:id="491" w:author="Piek, Matthijs" w:date="2017-11-09T16:57:00Z"/>
                <w:rFonts w:eastAsia="Times New Roman"/>
                <w:sz w:val="24"/>
                <w:szCs w:val="24"/>
              </w:rPr>
            </w:pPr>
            <w:del w:id="492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D72706F" w14:textId="0C98FAA8" w:rsidR="006A02B3" w:rsidDel="000D73D2" w:rsidRDefault="006A02B3" w:rsidP="00B94794">
            <w:pPr>
              <w:rPr>
                <w:del w:id="493" w:author="Piek, Matthijs" w:date="2017-11-09T16:57:00Z"/>
              </w:rPr>
            </w:pPr>
          </w:p>
        </w:tc>
      </w:tr>
      <w:tr w:rsidR="006A02B3" w:rsidDel="000D73D2" w14:paraId="20900322" w14:textId="2F76B0D9" w:rsidTr="00B94794">
        <w:trPr>
          <w:del w:id="494" w:author="Piek, Matthijs" w:date="2017-11-09T16:57:00Z"/>
        </w:trPr>
        <w:tc>
          <w:tcPr>
            <w:tcW w:w="0" w:type="auto"/>
            <w:gridSpan w:val="2"/>
          </w:tcPr>
          <w:p w14:paraId="2F8D4683" w14:textId="14F96F13" w:rsidR="006A02B3" w:rsidDel="000D73D2" w:rsidRDefault="006A02B3" w:rsidP="00B94794">
            <w:pPr>
              <w:spacing w:after="240"/>
              <w:rPr>
                <w:del w:id="495" w:author="Piek, Matthijs" w:date="2017-11-09T16:57:00Z"/>
                <w:rFonts w:eastAsia="Times New Roman"/>
                <w:sz w:val="24"/>
                <w:szCs w:val="24"/>
              </w:rPr>
            </w:pPr>
            <w:del w:id="496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9D6CD54" w14:textId="4026E6F2" w:rsidR="006A02B3" w:rsidDel="000D73D2" w:rsidRDefault="006A02B3" w:rsidP="00B94794">
            <w:pPr>
              <w:rPr>
                <w:del w:id="497" w:author="Piek, Matthijs" w:date="2017-11-09T16:57:00Z"/>
              </w:rPr>
            </w:pPr>
          </w:p>
        </w:tc>
      </w:tr>
    </w:tbl>
    <w:p w14:paraId="4FD4ED3E" w14:textId="776B53FD" w:rsidR="006A02B3" w:rsidDel="000D73D2" w:rsidRDefault="006A02B3" w:rsidP="006A02B3">
      <w:pPr>
        <w:rPr>
          <w:del w:id="498" w:author="Piek, Matthijs" w:date="2017-11-09T16:57:00Z"/>
        </w:rPr>
      </w:pPr>
    </w:p>
    <w:p w14:paraId="369E3EB6" w14:textId="6B8204F9" w:rsidR="006A02B3" w:rsidDel="000D73D2" w:rsidRDefault="006A02B3" w:rsidP="006A02B3">
      <w:pPr>
        <w:rPr>
          <w:del w:id="499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6BA6D722" w14:textId="0F8A5379" w:rsidTr="00B94794">
        <w:trPr>
          <w:del w:id="500" w:author="Piek, Matthijs" w:date="2017-11-09T16:57:00Z"/>
        </w:trPr>
        <w:tc>
          <w:tcPr>
            <w:tcW w:w="4820" w:type="dxa"/>
          </w:tcPr>
          <w:p w14:paraId="6FD8A820" w14:textId="52AD434D" w:rsidR="006A02B3" w:rsidDel="000D73D2" w:rsidRDefault="006A02B3" w:rsidP="00B94794">
            <w:pPr>
              <w:rPr>
                <w:del w:id="501" w:author="Piek, Matthijs" w:date="2017-11-09T16:57:00Z"/>
              </w:rPr>
            </w:pPr>
            <w:del w:id="502" w:author="Piek, Matthijs" w:date="2017-11-09T16:57:00Z">
              <w:r w:rsidDel="000D73D2">
                <w:rPr>
                  <w:b/>
                </w:rPr>
                <w:delText>The component shall support iOS 10.</w:delText>
              </w:r>
            </w:del>
          </w:p>
        </w:tc>
        <w:tc>
          <w:tcPr>
            <w:tcW w:w="4819" w:type="dxa"/>
          </w:tcPr>
          <w:p w14:paraId="65B6D5EC" w14:textId="5BFBC227" w:rsidR="006A02B3" w:rsidDel="000D73D2" w:rsidRDefault="006A02B3" w:rsidP="00B94794">
            <w:pPr>
              <w:rPr>
                <w:del w:id="503" w:author="Piek, Matthijs" w:date="2017-11-09T16:57:00Z"/>
              </w:rPr>
            </w:pPr>
            <w:del w:id="504" w:author="Piek, Matthijs" w:date="2017-11-09T16:57:00Z">
              <w:r w:rsidDel="000D73D2">
                <w:delText>ID: 93480, POF: -, Safety: -, Security: -</w:delText>
              </w:r>
            </w:del>
          </w:p>
          <w:p w14:paraId="3239BA24" w14:textId="6454428F" w:rsidR="006A02B3" w:rsidDel="000D73D2" w:rsidRDefault="006A02B3" w:rsidP="00B94794">
            <w:pPr>
              <w:rPr>
                <w:del w:id="505" w:author="Piek, Matthijs" w:date="2017-11-09T16:57:00Z"/>
              </w:rPr>
            </w:pPr>
            <w:del w:id="506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0B18C8F8" w14:textId="22DAB96D" w:rsidTr="00B94794">
        <w:trPr>
          <w:del w:id="507" w:author="Piek, Matthijs" w:date="2017-11-09T16:57:00Z"/>
        </w:trPr>
        <w:tc>
          <w:tcPr>
            <w:tcW w:w="0" w:type="auto"/>
            <w:gridSpan w:val="2"/>
          </w:tcPr>
          <w:p w14:paraId="7A982E4E" w14:textId="1B32D5B3" w:rsidR="006A02B3" w:rsidDel="000D73D2" w:rsidRDefault="006A02B3" w:rsidP="00B94794">
            <w:pPr>
              <w:spacing w:after="240"/>
              <w:rPr>
                <w:del w:id="508" w:author="Piek, Matthijs" w:date="2017-11-09T16:57:00Z"/>
                <w:rFonts w:eastAsia="Times New Roman"/>
                <w:sz w:val="24"/>
                <w:szCs w:val="24"/>
              </w:rPr>
            </w:pPr>
            <w:del w:id="509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B356963" w14:textId="083CE2F0" w:rsidR="006A02B3" w:rsidDel="000D73D2" w:rsidRDefault="006A02B3" w:rsidP="00B94794">
            <w:pPr>
              <w:rPr>
                <w:del w:id="510" w:author="Piek, Matthijs" w:date="2017-11-09T16:57:00Z"/>
              </w:rPr>
            </w:pPr>
          </w:p>
        </w:tc>
      </w:tr>
      <w:tr w:rsidR="006A02B3" w:rsidDel="000D73D2" w14:paraId="789AD395" w14:textId="33F1AA6C" w:rsidTr="00B94794">
        <w:trPr>
          <w:del w:id="511" w:author="Piek, Matthijs" w:date="2017-11-09T16:57:00Z"/>
        </w:trPr>
        <w:tc>
          <w:tcPr>
            <w:tcW w:w="0" w:type="auto"/>
            <w:gridSpan w:val="2"/>
          </w:tcPr>
          <w:p w14:paraId="50E288F1" w14:textId="0F7EE482" w:rsidR="006A02B3" w:rsidDel="000D73D2" w:rsidRDefault="006A02B3" w:rsidP="00B94794">
            <w:pPr>
              <w:spacing w:after="240"/>
              <w:rPr>
                <w:del w:id="512" w:author="Piek, Matthijs" w:date="2017-11-09T16:57:00Z"/>
                <w:rFonts w:eastAsia="Times New Roman"/>
                <w:sz w:val="24"/>
                <w:szCs w:val="24"/>
              </w:rPr>
            </w:pPr>
            <w:del w:id="513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DAC5DE5" w14:textId="12111224" w:rsidR="006A02B3" w:rsidDel="000D73D2" w:rsidRDefault="006A02B3" w:rsidP="00B94794">
            <w:pPr>
              <w:rPr>
                <w:del w:id="514" w:author="Piek, Matthijs" w:date="2017-11-09T16:57:00Z"/>
              </w:rPr>
            </w:pPr>
          </w:p>
        </w:tc>
      </w:tr>
    </w:tbl>
    <w:p w14:paraId="66B40093" w14:textId="5923C5AD" w:rsidR="006A02B3" w:rsidDel="000D73D2" w:rsidRDefault="006A02B3" w:rsidP="006A02B3">
      <w:pPr>
        <w:rPr>
          <w:del w:id="515" w:author="Piek, Matthijs" w:date="2017-11-09T16:57:00Z"/>
        </w:rPr>
      </w:pPr>
    </w:p>
    <w:p w14:paraId="2286F493" w14:textId="4C6372E3" w:rsidR="006A02B3" w:rsidDel="000D73D2" w:rsidRDefault="006A02B3" w:rsidP="006A02B3">
      <w:pPr>
        <w:rPr>
          <w:del w:id="516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59EB31AA" w14:textId="7C5A41FA" w:rsidTr="00B94794">
        <w:trPr>
          <w:del w:id="517" w:author="Piek, Matthijs" w:date="2017-11-09T16:57:00Z"/>
        </w:trPr>
        <w:tc>
          <w:tcPr>
            <w:tcW w:w="4820" w:type="dxa"/>
          </w:tcPr>
          <w:p w14:paraId="2E6177D5" w14:textId="61B97C5F" w:rsidR="006A02B3" w:rsidDel="000D73D2" w:rsidRDefault="006A02B3" w:rsidP="00B94794">
            <w:pPr>
              <w:rPr>
                <w:del w:id="518" w:author="Piek, Matthijs" w:date="2017-11-09T16:57:00Z"/>
              </w:rPr>
            </w:pPr>
            <w:del w:id="519" w:author="Piek, Matthijs" w:date="2017-11-09T16:57:00Z">
              <w:r w:rsidDel="000D73D2">
                <w:rPr>
                  <w:b/>
                </w:rPr>
                <w:delText>The component shall support iOS 9.</w:delText>
              </w:r>
            </w:del>
          </w:p>
        </w:tc>
        <w:tc>
          <w:tcPr>
            <w:tcW w:w="4819" w:type="dxa"/>
          </w:tcPr>
          <w:p w14:paraId="6C3EE458" w14:textId="23E52BA5" w:rsidR="006A02B3" w:rsidDel="000D73D2" w:rsidRDefault="006A02B3" w:rsidP="00B94794">
            <w:pPr>
              <w:rPr>
                <w:del w:id="520" w:author="Piek, Matthijs" w:date="2017-11-09T16:57:00Z"/>
              </w:rPr>
            </w:pPr>
            <w:del w:id="521" w:author="Piek, Matthijs" w:date="2017-11-09T16:57:00Z">
              <w:r w:rsidDel="000D73D2">
                <w:delText>ID: 93481, POF: -, Safety: -, Security: -</w:delText>
              </w:r>
            </w:del>
          </w:p>
          <w:p w14:paraId="43CAE620" w14:textId="29C81855" w:rsidR="006A02B3" w:rsidDel="000D73D2" w:rsidRDefault="006A02B3" w:rsidP="00B94794">
            <w:pPr>
              <w:rPr>
                <w:del w:id="522" w:author="Piek, Matthijs" w:date="2017-11-09T16:57:00Z"/>
              </w:rPr>
            </w:pPr>
            <w:del w:id="523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07E7B010" w14:textId="73ED8740" w:rsidTr="00B94794">
        <w:trPr>
          <w:del w:id="524" w:author="Piek, Matthijs" w:date="2017-11-09T16:57:00Z"/>
        </w:trPr>
        <w:tc>
          <w:tcPr>
            <w:tcW w:w="0" w:type="auto"/>
            <w:gridSpan w:val="2"/>
          </w:tcPr>
          <w:p w14:paraId="2EDD3102" w14:textId="226B42BA" w:rsidR="006A02B3" w:rsidDel="000D73D2" w:rsidRDefault="006A02B3" w:rsidP="00B94794">
            <w:pPr>
              <w:spacing w:after="240"/>
              <w:rPr>
                <w:del w:id="525" w:author="Piek, Matthijs" w:date="2017-11-09T16:57:00Z"/>
                <w:rFonts w:eastAsia="Times New Roman"/>
                <w:sz w:val="24"/>
                <w:szCs w:val="24"/>
              </w:rPr>
            </w:pPr>
            <w:del w:id="526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6ADE2EE" w14:textId="07EB9631" w:rsidR="006A02B3" w:rsidDel="000D73D2" w:rsidRDefault="006A02B3" w:rsidP="00B94794">
            <w:pPr>
              <w:rPr>
                <w:del w:id="527" w:author="Piek, Matthijs" w:date="2017-11-09T16:57:00Z"/>
              </w:rPr>
            </w:pPr>
          </w:p>
        </w:tc>
      </w:tr>
      <w:tr w:rsidR="006A02B3" w:rsidDel="000D73D2" w14:paraId="147CBB2A" w14:textId="451FDB5B" w:rsidTr="00B94794">
        <w:trPr>
          <w:del w:id="528" w:author="Piek, Matthijs" w:date="2017-11-09T16:57:00Z"/>
        </w:trPr>
        <w:tc>
          <w:tcPr>
            <w:tcW w:w="0" w:type="auto"/>
            <w:gridSpan w:val="2"/>
          </w:tcPr>
          <w:p w14:paraId="5E5A02FE" w14:textId="4D8BCC75" w:rsidR="006A02B3" w:rsidDel="000D73D2" w:rsidRDefault="006A02B3" w:rsidP="00B94794">
            <w:pPr>
              <w:spacing w:after="240"/>
              <w:rPr>
                <w:del w:id="529" w:author="Piek, Matthijs" w:date="2017-11-09T16:57:00Z"/>
                <w:rFonts w:eastAsia="Times New Roman"/>
                <w:sz w:val="24"/>
                <w:szCs w:val="24"/>
              </w:rPr>
            </w:pPr>
            <w:del w:id="530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E31B86B" w14:textId="072F8577" w:rsidR="006A02B3" w:rsidDel="000D73D2" w:rsidRDefault="006A02B3" w:rsidP="00B94794">
            <w:pPr>
              <w:rPr>
                <w:del w:id="531" w:author="Piek, Matthijs" w:date="2017-11-09T16:57:00Z"/>
              </w:rPr>
            </w:pPr>
          </w:p>
        </w:tc>
      </w:tr>
    </w:tbl>
    <w:p w14:paraId="1024E904" w14:textId="722F0394" w:rsidR="006A02B3" w:rsidDel="000D73D2" w:rsidRDefault="006A02B3" w:rsidP="006A02B3">
      <w:pPr>
        <w:rPr>
          <w:del w:id="532" w:author="Piek, Matthijs" w:date="2017-11-09T16:57:00Z"/>
        </w:rPr>
      </w:pPr>
    </w:p>
    <w:p w14:paraId="730BFF1D" w14:textId="10A93696" w:rsidR="006A02B3" w:rsidDel="000D73D2" w:rsidRDefault="006A02B3" w:rsidP="006A02B3">
      <w:pPr>
        <w:rPr>
          <w:del w:id="533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4B4C78E0" w14:textId="3058D39B" w:rsidTr="00B94794">
        <w:trPr>
          <w:del w:id="534" w:author="Piek, Matthijs" w:date="2017-11-09T16:57:00Z"/>
        </w:trPr>
        <w:tc>
          <w:tcPr>
            <w:tcW w:w="4820" w:type="dxa"/>
          </w:tcPr>
          <w:p w14:paraId="2E46F25F" w14:textId="7AE24074" w:rsidR="006A02B3" w:rsidDel="000D73D2" w:rsidRDefault="006A02B3" w:rsidP="00B94794">
            <w:pPr>
              <w:rPr>
                <w:del w:id="535" w:author="Piek, Matthijs" w:date="2017-11-09T16:57:00Z"/>
              </w:rPr>
            </w:pPr>
            <w:del w:id="536" w:author="Piek, Matthijs" w:date="2017-11-09T16:57:00Z">
              <w:r w:rsidDel="000D73D2">
                <w:rPr>
                  <w:b/>
                </w:rPr>
                <w:delText>The component shall support Android Marshmallow.</w:delText>
              </w:r>
            </w:del>
          </w:p>
        </w:tc>
        <w:tc>
          <w:tcPr>
            <w:tcW w:w="4819" w:type="dxa"/>
          </w:tcPr>
          <w:p w14:paraId="72CD03A5" w14:textId="3AF02E99" w:rsidR="006A02B3" w:rsidDel="000D73D2" w:rsidRDefault="006A02B3" w:rsidP="00B94794">
            <w:pPr>
              <w:rPr>
                <w:del w:id="537" w:author="Piek, Matthijs" w:date="2017-11-09T16:57:00Z"/>
              </w:rPr>
            </w:pPr>
            <w:del w:id="538" w:author="Piek, Matthijs" w:date="2017-11-09T16:57:00Z">
              <w:r w:rsidDel="000D73D2">
                <w:delText>ID: 93482, POF: -, Safety: -, Security: -</w:delText>
              </w:r>
            </w:del>
          </w:p>
          <w:p w14:paraId="3E11C8AD" w14:textId="2B3877CE" w:rsidR="006A02B3" w:rsidDel="000D73D2" w:rsidRDefault="006A02B3" w:rsidP="00B94794">
            <w:pPr>
              <w:rPr>
                <w:del w:id="539" w:author="Piek, Matthijs" w:date="2017-11-09T16:57:00Z"/>
              </w:rPr>
            </w:pPr>
            <w:del w:id="540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40BF809D" w14:textId="7446BC35" w:rsidTr="00B94794">
        <w:trPr>
          <w:del w:id="541" w:author="Piek, Matthijs" w:date="2017-11-09T16:57:00Z"/>
        </w:trPr>
        <w:tc>
          <w:tcPr>
            <w:tcW w:w="0" w:type="auto"/>
            <w:gridSpan w:val="2"/>
          </w:tcPr>
          <w:p w14:paraId="4FC61605" w14:textId="364A0F32" w:rsidR="006A02B3" w:rsidDel="000D73D2" w:rsidRDefault="006A02B3" w:rsidP="00B94794">
            <w:pPr>
              <w:spacing w:after="240"/>
              <w:rPr>
                <w:del w:id="542" w:author="Piek, Matthijs" w:date="2017-11-09T16:57:00Z"/>
                <w:rFonts w:eastAsia="Times New Roman"/>
                <w:sz w:val="24"/>
                <w:szCs w:val="24"/>
              </w:rPr>
            </w:pPr>
            <w:del w:id="543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D47A630" w14:textId="5235C801" w:rsidR="006A02B3" w:rsidDel="000D73D2" w:rsidRDefault="006A02B3" w:rsidP="00B94794">
            <w:pPr>
              <w:rPr>
                <w:del w:id="544" w:author="Piek, Matthijs" w:date="2017-11-09T16:57:00Z"/>
              </w:rPr>
            </w:pPr>
          </w:p>
        </w:tc>
      </w:tr>
      <w:tr w:rsidR="006A02B3" w:rsidDel="000D73D2" w14:paraId="44AEEC70" w14:textId="7397F55D" w:rsidTr="00B94794">
        <w:trPr>
          <w:del w:id="545" w:author="Piek, Matthijs" w:date="2017-11-09T16:57:00Z"/>
        </w:trPr>
        <w:tc>
          <w:tcPr>
            <w:tcW w:w="0" w:type="auto"/>
            <w:gridSpan w:val="2"/>
          </w:tcPr>
          <w:p w14:paraId="0DB5E692" w14:textId="526DAAA0" w:rsidR="006A02B3" w:rsidDel="000D73D2" w:rsidRDefault="006A02B3" w:rsidP="00B94794">
            <w:pPr>
              <w:spacing w:after="240"/>
              <w:rPr>
                <w:del w:id="546" w:author="Piek, Matthijs" w:date="2017-11-09T16:57:00Z"/>
                <w:rFonts w:eastAsia="Times New Roman"/>
                <w:sz w:val="24"/>
                <w:szCs w:val="24"/>
              </w:rPr>
            </w:pPr>
            <w:del w:id="547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65B3939" w14:textId="54379690" w:rsidR="006A02B3" w:rsidDel="000D73D2" w:rsidRDefault="006A02B3" w:rsidP="00B94794">
            <w:pPr>
              <w:rPr>
                <w:del w:id="548" w:author="Piek, Matthijs" w:date="2017-11-09T16:57:00Z"/>
              </w:rPr>
            </w:pPr>
          </w:p>
        </w:tc>
      </w:tr>
    </w:tbl>
    <w:p w14:paraId="05B16F64" w14:textId="27ACF5EF" w:rsidR="006A02B3" w:rsidDel="000D73D2" w:rsidRDefault="006A02B3" w:rsidP="006A02B3">
      <w:pPr>
        <w:rPr>
          <w:del w:id="549" w:author="Piek, Matthijs" w:date="2017-11-09T16:57:00Z"/>
        </w:rPr>
      </w:pPr>
    </w:p>
    <w:p w14:paraId="030AF59F" w14:textId="3163A31F" w:rsidR="006A02B3" w:rsidDel="000D73D2" w:rsidRDefault="006A02B3" w:rsidP="006A02B3">
      <w:pPr>
        <w:rPr>
          <w:del w:id="550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1010E23C" w14:textId="62BAADCB" w:rsidTr="00B94794">
        <w:trPr>
          <w:del w:id="551" w:author="Piek, Matthijs" w:date="2017-11-09T16:57:00Z"/>
        </w:trPr>
        <w:tc>
          <w:tcPr>
            <w:tcW w:w="4820" w:type="dxa"/>
          </w:tcPr>
          <w:p w14:paraId="567D8145" w14:textId="7D4DAFD0" w:rsidR="006A02B3" w:rsidDel="000D73D2" w:rsidRDefault="006A02B3" w:rsidP="00B94794">
            <w:pPr>
              <w:rPr>
                <w:del w:id="552" w:author="Piek, Matthijs" w:date="2017-11-09T16:57:00Z"/>
              </w:rPr>
            </w:pPr>
            <w:del w:id="553" w:author="Piek, Matthijs" w:date="2017-11-09T16:57:00Z">
              <w:r w:rsidDel="000D73D2">
                <w:rPr>
                  <w:b/>
                </w:rPr>
                <w:delText>The component shall support Android Nougat.</w:delText>
              </w:r>
            </w:del>
          </w:p>
        </w:tc>
        <w:tc>
          <w:tcPr>
            <w:tcW w:w="4819" w:type="dxa"/>
          </w:tcPr>
          <w:p w14:paraId="27D509DD" w14:textId="285EAECF" w:rsidR="006A02B3" w:rsidDel="000D73D2" w:rsidRDefault="006A02B3" w:rsidP="00B94794">
            <w:pPr>
              <w:rPr>
                <w:del w:id="554" w:author="Piek, Matthijs" w:date="2017-11-09T16:57:00Z"/>
              </w:rPr>
            </w:pPr>
            <w:del w:id="555" w:author="Piek, Matthijs" w:date="2017-11-09T16:57:00Z">
              <w:r w:rsidDel="000D73D2">
                <w:delText>ID: 93483, POF: -, Safety: -, Security: -</w:delText>
              </w:r>
            </w:del>
          </w:p>
          <w:p w14:paraId="32E82CF1" w14:textId="5364F292" w:rsidR="006A02B3" w:rsidDel="000D73D2" w:rsidRDefault="006A02B3" w:rsidP="00B94794">
            <w:pPr>
              <w:rPr>
                <w:del w:id="556" w:author="Piek, Matthijs" w:date="2017-11-09T16:57:00Z"/>
              </w:rPr>
            </w:pPr>
            <w:del w:id="557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3CD05E1F" w14:textId="2EB2EF2C" w:rsidTr="00B94794">
        <w:trPr>
          <w:del w:id="558" w:author="Piek, Matthijs" w:date="2017-11-09T16:57:00Z"/>
        </w:trPr>
        <w:tc>
          <w:tcPr>
            <w:tcW w:w="0" w:type="auto"/>
            <w:gridSpan w:val="2"/>
          </w:tcPr>
          <w:p w14:paraId="72C3D29D" w14:textId="0E8E8421" w:rsidR="006A02B3" w:rsidDel="000D73D2" w:rsidRDefault="006A02B3" w:rsidP="00B94794">
            <w:pPr>
              <w:spacing w:after="240"/>
              <w:rPr>
                <w:del w:id="559" w:author="Piek, Matthijs" w:date="2017-11-09T16:57:00Z"/>
                <w:rFonts w:eastAsia="Times New Roman"/>
                <w:sz w:val="24"/>
                <w:szCs w:val="24"/>
              </w:rPr>
            </w:pPr>
            <w:del w:id="560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D73C16D" w14:textId="0C6F8E4E" w:rsidR="006A02B3" w:rsidDel="000D73D2" w:rsidRDefault="006A02B3" w:rsidP="00B94794">
            <w:pPr>
              <w:rPr>
                <w:del w:id="561" w:author="Piek, Matthijs" w:date="2017-11-09T16:57:00Z"/>
              </w:rPr>
            </w:pPr>
          </w:p>
        </w:tc>
      </w:tr>
      <w:tr w:rsidR="006A02B3" w:rsidDel="000D73D2" w14:paraId="0CA029A5" w14:textId="69D3D79F" w:rsidTr="00B94794">
        <w:trPr>
          <w:del w:id="562" w:author="Piek, Matthijs" w:date="2017-11-09T16:57:00Z"/>
        </w:trPr>
        <w:tc>
          <w:tcPr>
            <w:tcW w:w="0" w:type="auto"/>
            <w:gridSpan w:val="2"/>
          </w:tcPr>
          <w:p w14:paraId="20B797D7" w14:textId="37BD7B1D" w:rsidR="006A02B3" w:rsidDel="000D73D2" w:rsidRDefault="006A02B3" w:rsidP="00B94794">
            <w:pPr>
              <w:spacing w:after="240"/>
              <w:rPr>
                <w:del w:id="563" w:author="Piek, Matthijs" w:date="2017-11-09T16:57:00Z"/>
                <w:rFonts w:eastAsia="Times New Roman"/>
                <w:sz w:val="24"/>
                <w:szCs w:val="24"/>
              </w:rPr>
            </w:pPr>
            <w:del w:id="564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E48DF02" w14:textId="7B28DDD9" w:rsidR="006A02B3" w:rsidDel="000D73D2" w:rsidRDefault="006A02B3" w:rsidP="00B94794">
            <w:pPr>
              <w:rPr>
                <w:del w:id="565" w:author="Piek, Matthijs" w:date="2017-11-09T16:57:00Z"/>
              </w:rPr>
            </w:pPr>
          </w:p>
        </w:tc>
      </w:tr>
    </w:tbl>
    <w:p w14:paraId="776A5137" w14:textId="7F03F076" w:rsidR="006A02B3" w:rsidDel="000D73D2" w:rsidRDefault="006A02B3" w:rsidP="006A02B3">
      <w:pPr>
        <w:rPr>
          <w:del w:id="566" w:author="Piek, Matthijs" w:date="2017-11-09T16:57:00Z"/>
        </w:rPr>
      </w:pPr>
    </w:p>
    <w:p w14:paraId="44BAA69D" w14:textId="552CC8D1" w:rsidR="006A02B3" w:rsidDel="000D73D2" w:rsidRDefault="006A02B3" w:rsidP="006A02B3">
      <w:pPr>
        <w:rPr>
          <w:del w:id="567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:rsidDel="000D73D2" w14:paraId="2F3F480B" w14:textId="6A91C031" w:rsidTr="00B94794">
        <w:trPr>
          <w:del w:id="568" w:author="Piek, Matthijs" w:date="2017-11-09T16:57:00Z"/>
        </w:trPr>
        <w:tc>
          <w:tcPr>
            <w:tcW w:w="4820" w:type="dxa"/>
          </w:tcPr>
          <w:p w14:paraId="4796A3C9" w14:textId="2F82E239" w:rsidR="006A02B3" w:rsidDel="000D73D2" w:rsidRDefault="006A02B3" w:rsidP="00B94794">
            <w:pPr>
              <w:rPr>
                <w:del w:id="569" w:author="Piek, Matthijs" w:date="2017-11-09T16:57:00Z"/>
              </w:rPr>
            </w:pPr>
            <w:del w:id="570" w:author="Piek, Matthijs" w:date="2017-11-09T16:57:00Z">
              <w:r w:rsidDel="000D73D2">
                <w:rPr>
                  <w:b/>
                </w:rPr>
                <w:delText>The component shall support Android Lollipop.</w:delText>
              </w:r>
            </w:del>
          </w:p>
        </w:tc>
        <w:tc>
          <w:tcPr>
            <w:tcW w:w="4819" w:type="dxa"/>
          </w:tcPr>
          <w:p w14:paraId="79162C2F" w14:textId="4B2D6E83" w:rsidR="006A02B3" w:rsidDel="000D73D2" w:rsidRDefault="006A02B3" w:rsidP="00B94794">
            <w:pPr>
              <w:rPr>
                <w:del w:id="571" w:author="Piek, Matthijs" w:date="2017-11-09T16:57:00Z"/>
              </w:rPr>
            </w:pPr>
            <w:del w:id="572" w:author="Piek, Matthijs" w:date="2017-11-09T16:57:00Z">
              <w:r w:rsidDel="000D73D2">
                <w:delText>ID: 93484, POF: -, Safety: -, Security: -</w:delText>
              </w:r>
            </w:del>
          </w:p>
          <w:p w14:paraId="62AA02EE" w14:textId="28F56E35" w:rsidR="006A02B3" w:rsidDel="000D73D2" w:rsidRDefault="006A02B3" w:rsidP="00B94794">
            <w:pPr>
              <w:rPr>
                <w:del w:id="573" w:author="Piek, Matthijs" w:date="2017-11-09T16:57:00Z"/>
              </w:rPr>
            </w:pPr>
            <w:del w:id="574" w:author="Piek, Matthijs" w:date="2017-11-09T16:57:00Z">
              <w:r w:rsidDel="000D73D2">
                <w:delText>State: Approved, 2017-Oct-26 11:56</w:delText>
              </w:r>
            </w:del>
          </w:p>
        </w:tc>
      </w:tr>
      <w:tr w:rsidR="006A02B3" w:rsidDel="000D73D2" w14:paraId="4D4D5577" w14:textId="6FE77F1B" w:rsidTr="00B94794">
        <w:trPr>
          <w:del w:id="575" w:author="Piek, Matthijs" w:date="2017-11-09T16:57:00Z"/>
        </w:trPr>
        <w:tc>
          <w:tcPr>
            <w:tcW w:w="0" w:type="auto"/>
            <w:gridSpan w:val="2"/>
          </w:tcPr>
          <w:p w14:paraId="29BB90D5" w14:textId="6914FEB5" w:rsidR="006A02B3" w:rsidDel="000D73D2" w:rsidRDefault="006A02B3" w:rsidP="00B94794">
            <w:pPr>
              <w:spacing w:after="240"/>
              <w:rPr>
                <w:del w:id="576" w:author="Piek, Matthijs" w:date="2017-11-09T16:57:00Z"/>
                <w:rFonts w:eastAsia="Times New Roman"/>
                <w:sz w:val="24"/>
                <w:szCs w:val="24"/>
              </w:rPr>
            </w:pPr>
            <w:del w:id="577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BB0161F" w14:textId="657C62CF" w:rsidR="006A02B3" w:rsidDel="000D73D2" w:rsidRDefault="006A02B3" w:rsidP="00B94794">
            <w:pPr>
              <w:rPr>
                <w:del w:id="578" w:author="Piek, Matthijs" w:date="2017-11-09T16:57:00Z"/>
              </w:rPr>
            </w:pPr>
          </w:p>
        </w:tc>
      </w:tr>
      <w:tr w:rsidR="006A02B3" w:rsidDel="000D73D2" w14:paraId="662941D8" w14:textId="2E0396A1" w:rsidTr="00B94794">
        <w:trPr>
          <w:del w:id="579" w:author="Piek, Matthijs" w:date="2017-11-09T16:57:00Z"/>
        </w:trPr>
        <w:tc>
          <w:tcPr>
            <w:tcW w:w="0" w:type="auto"/>
            <w:gridSpan w:val="2"/>
          </w:tcPr>
          <w:p w14:paraId="2AD48488" w14:textId="22A8A918" w:rsidR="006A02B3" w:rsidDel="000D73D2" w:rsidRDefault="006A02B3" w:rsidP="00B94794">
            <w:pPr>
              <w:spacing w:after="240"/>
              <w:rPr>
                <w:del w:id="580" w:author="Piek, Matthijs" w:date="2017-11-09T16:57:00Z"/>
                <w:rFonts w:eastAsia="Times New Roman"/>
                <w:sz w:val="24"/>
                <w:szCs w:val="24"/>
              </w:rPr>
            </w:pPr>
            <w:del w:id="581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5ED2821" w14:textId="3B6BB4CB" w:rsidR="006A02B3" w:rsidDel="000D73D2" w:rsidRDefault="006A02B3" w:rsidP="00B94794">
            <w:pPr>
              <w:rPr>
                <w:del w:id="582" w:author="Piek, Matthijs" w:date="2017-11-09T16:57:00Z"/>
              </w:rPr>
            </w:pPr>
          </w:p>
        </w:tc>
      </w:tr>
    </w:tbl>
    <w:p w14:paraId="5FBCA1DC" w14:textId="5AB671E2" w:rsidR="0020371C" w:rsidDel="000D73D2" w:rsidRDefault="0020371C" w:rsidP="0020371C">
      <w:pPr>
        <w:pStyle w:val="Heading1"/>
        <w:numPr>
          <w:ilvl w:val="0"/>
          <w:numId w:val="0"/>
        </w:numPr>
        <w:ind w:left="432" w:hanging="432"/>
        <w:rPr>
          <w:del w:id="583" w:author="Piek, Matthijs" w:date="2017-11-09T16:57:00Z"/>
        </w:rPr>
      </w:pPr>
      <w:bookmarkStart w:id="584" w:name="_Toc460451334"/>
    </w:p>
    <w:p w14:paraId="44F15FBD" w14:textId="24F3783B" w:rsidR="00761EA5" w:rsidDel="000D73D2" w:rsidRDefault="00761EA5">
      <w:pPr>
        <w:spacing w:after="0"/>
        <w:rPr>
          <w:del w:id="585" w:author="Piek, Matthijs" w:date="2017-11-09T16:57:00Z"/>
          <w:b/>
          <w:color w:val="0B5ED7"/>
          <w:kern w:val="28"/>
          <w:sz w:val="28"/>
          <w:lang w:val="en-GB"/>
        </w:rPr>
      </w:pPr>
      <w:del w:id="586" w:author="Piek, Matthijs" w:date="2017-11-09T16:57:00Z">
        <w:r w:rsidDel="000D73D2">
          <w:br w:type="page"/>
        </w:r>
      </w:del>
    </w:p>
    <w:p w14:paraId="708B5241" w14:textId="64147B2A" w:rsidR="00260E52" w:rsidDel="000D73D2" w:rsidRDefault="000213A0" w:rsidP="000A59D8">
      <w:pPr>
        <w:pStyle w:val="Heading1"/>
        <w:rPr>
          <w:del w:id="587" w:author="Piek, Matthijs" w:date="2017-11-09T16:57:00Z"/>
        </w:rPr>
      </w:pPr>
      <w:bookmarkStart w:id="588" w:name="_Toc496794007"/>
      <w:del w:id="589" w:author="Piek, Matthijs" w:date="2017-11-09T16:57:00Z">
        <w:r w:rsidDel="000D73D2">
          <w:delText>Function</w:delText>
        </w:r>
        <w:r w:rsidR="009B1B77" w:rsidDel="000D73D2">
          <w:delText>/Feature</w:delText>
        </w:r>
        <w:r w:rsidDel="000D73D2">
          <w:delText xml:space="preserve"> Requirements</w:delText>
        </w:r>
        <w:bookmarkStart w:id="590" w:name="_Toc460592271"/>
        <w:bookmarkStart w:id="591" w:name="_Toc460451335"/>
        <w:bookmarkEnd w:id="584"/>
        <w:bookmarkEnd w:id="588"/>
      </w:del>
    </w:p>
    <w:p w14:paraId="12715E40" w14:textId="00C5E0EA" w:rsidR="000A59D8" w:rsidRPr="000A59D8" w:rsidDel="000D73D2" w:rsidRDefault="000A59D8" w:rsidP="000A59D8">
      <w:pPr>
        <w:rPr>
          <w:del w:id="592" w:author="Piek, Matthijs" w:date="2017-11-09T16:57:00Z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260E52" w:rsidDel="000D73D2" w14:paraId="5E9DD501" w14:textId="2446BC43" w:rsidTr="00B94794">
        <w:trPr>
          <w:del w:id="593" w:author="Piek, Matthijs" w:date="2017-11-09T16:57:00Z"/>
        </w:trPr>
        <w:tc>
          <w:tcPr>
            <w:tcW w:w="4820" w:type="dxa"/>
          </w:tcPr>
          <w:p w14:paraId="555FD3DC" w14:textId="22A5A66D" w:rsidR="00260E52" w:rsidDel="000D73D2" w:rsidRDefault="00260E52" w:rsidP="00B94794">
            <w:pPr>
              <w:rPr>
                <w:del w:id="594" w:author="Piek, Matthijs" w:date="2017-11-09T16:57:00Z"/>
              </w:rPr>
            </w:pPr>
            <w:del w:id="595" w:author="Piek, Matthijs" w:date="2017-11-09T16:57:00Z">
              <w:r w:rsidDel="000D73D2">
                <w:rPr>
                  <w:b/>
                </w:rPr>
                <w:delText xml:space="preserve">The component shall be able to connect an appliance to the </w:delText>
              </w:r>
              <w:commentRangeStart w:id="596"/>
              <w:r w:rsidDel="000D73D2">
                <w:rPr>
                  <w:b/>
                </w:rPr>
                <w:delText xml:space="preserve">wifi </w:delText>
              </w:r>
              <w:commentRangeEnd w:id="596"/>
              <w:r w:rsidR="002266A2" w:rsidDel="000D73D2">
                <w:rPr>
                  <w:rStyle w:val="CommentReference"/>
                </w:rPr>
                <w:commentReference w:id="596"/>
              </w:r>
              <w:r w:rsidDel="000D73D2">
                <w:rPr>
                  <w:b/>
                </w:rPr>
                <w:delText>network specified by the user.</w:delText>
              </w:r>
            </w:del>
          </w:p>
        </w:tc>
        <w:tc>
          <w:tcPr>
            <w:tcW w:w="4819" w:type="dxa"/>
          </w:tcPr>
          <w:p w14:paraId="584F7085" w14:textId="47EE581F" w:rsidR="00260E52" w:rsidDel="000D73D2" w:rsidRDefault="00260E52" w:rsidP="00B94794">
            <w:pPr>
              <w:rPr>
                <w:del w:id="597" w:author="Piek, Matthijs" w:date="2017-11-09T16:57:00Z"/>
              </w:rPr>
            </w:pPr>
            <w:del w:id="598" w:author="Piek, Matthijs" w:date="2017-11-09T16:57:00Z">
              <w:r w:rsidDel="000D73D2">
                <w:delText>ID: 70300, POF: Yes, Safety: No, Security: No</w:delText>
              </w:r>
            </w:del>
          </w:p>
          <w:p w14:paraId="7A9C70BC" w14:textId="1DB783C4" w:rsidR="00260E52" w:rsidDel="000D73D2" w:rsidRDefault="00260E52" w:rsidP="00B94794">
            <w:pPr>
              <w:rPr>
                <w:del w:id="599" w:author="Piek, Matthijs" w:date="2017-11-09T16:57:00Z"/>
              </w:rPr>
            </w:pPr>
            <w:del w:id="600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260E52" w:rsidDel="000D73D2" w14:paraId="657D9FB6" w14:textId="7C919971" w:rsidTr="00B94794">
        <w:trPr>
          <w:del w:id="601" w:author="Piek, Matthijs" w:date="2017-11-09T16:57:00Z"/>
        </w:trPr>
        <w:tc>
          <w:tcPr>
            <w:tcW w:w="0" w:type="auto"/>
            <w:gridSpan w:val="2"/>
          </w:tcPr>
          <w:p w14:paraId="6801792D" w14:textId="7CB7A3F6" w:rsidR="00260E52" w:rsidDel="000D73D2" w:rsidRDefault="00260E52" w:rsidP="00B94794">
            <w:pPr>
              <w:spacing w:after="240"/>
              <w:rPr>
                <w:del w:id="602" w:author="Piek, Matthijs" w:date="2017-11-09T16:57:00Z"/>
                <w:rFonts w:eastAsia="Times New Roman"/>
                <w:sz w:val="24"/>
                <w:szCs w:val="24"/>
              </w:rPr>
            </w:pPr>
            <w:commentRangeStart w:id="603"/>
            <w:del w:id="604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</w:delText>
              </w:r>
              <w:commentRangeEnd w:id="603"/>
              <w:r w:rsidR="002266A2" w:rsidDel="000D73D2">
                <w:rPr>
                  <w:rStyle w:val="CommentReference"/>
                </w:rPr>
                <w:commentReference w:id="603"/>
              </w:r>
              <w:r w:rsidDel="000D73D2">
                <w:rPr>
                  <w:rFonts w:eastAsia="Times New Roman"/>
                  <w:u w:val="single"/>
                </w:rPr>
                <w:delText>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B92B02E" w14:textId="2C1A007E" w:rsidR="00260E52" w:rsidDel="000D73D2" w:rsidRDefault="00260E52" w:rsidP="00B94794">
            <w:pPr>
              <w:rPr>
                <w:del w:id="605" w:author="Piek, Matthijs" w:date="2017-11-09T16:57:00Z"/>
              </w:rPr>
            </w:pPr>
          </w:p>
        </w:tc>
      </w:tr>
      <w:tr w:rsidR="00260E52" w:rsidDel="000D73D2" w14:paraId="6F30C434" w14:textId="167BCE50" w:rsidTr="00B94794">
        <w:trPr>
          <w:del w:id="606" w:author="Piek, Matthijs" w:date="2017-11-09T16:57:00Z"/>
        </w:trPr>
        <w:tc>
          <w:tcPr>
            <w:tcW w:w="0" w:type="auto"/>
            <w:gridSpan w:val="2"/>
          </w:tcPr>
          <w:p w14:paraId="1F650281" w14:textId="3E167106" w:rsidR="00260E52" w:rsidDel="000D73D2" w:rsidRDefault="00260E52" w:rsidP="00B94794">
            <w:pPr>
              <w:spacing w:after="240"/>
              <w:rPr>
                <w:del w:id="607" w:author="Piek, Matthijs" w:date="2017-11-09T16:57:00Z"/>
                <w:rFonts w:eastAsia="Times New Roman"/>
                <w:sz w:val="24"/>
                <w:szCs w:val="24"/>
              </w:rPr>
            </w:pPr>
            <w:del w:id="608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011DCC3C" w14:textId="7DFAB843" w:rsidR="00260E52" w:rsidDel="000D73D2" w:rsidRDefault="00260E52" w:rsidP="00B94794">
            <w:pPr>
              <w:rPr>
                <w:del w:id="609" w:author="Piek, Matthijs" w:date="2017-11-09T16:57:00Z"/>
              </w:rPr>
            </w:pPr>
          </w:p>
        </w:tc>
      </w:tr>
    </w:tbl>
    <w:p w14:paraId="576679D5" w14:textId="26A6A32A" w:rsidR="00260E52" w:rsidDel="000D73D2" w:rsidRDefault="00260E52" w:rsidP="00260E52">
      <w:pPr>
        <w:rPr>
          <w:del w:id="610" w:author="Piek, Matthijs" w:date="2017-11-09T16:57:00Z"/>
          <w:lang w:val="en-GB"/>
        </w:rPr>
      </w:pPr>
    </w:p>
    <w:p w14:paraId="081F6041" w14:textId="61CE3C67" w:rsidR="00260E52" w:rsidDel="000D73D2" w:rsidRDefault="00260E52">
      <w:pPr>
        <w:spacing w:after="0"/>
        <w:rPr>
          <w:del w:id="611" w:author="Piek, Matthijs" w:date="2017-11-09T16:57:00Z"/>
          <w:lang w:val="en-GB"/>
        </w:rPr>
      </w:pPr>
      <w:del w:id="612" w:author="Piek, Matthijs" w:date="2017-11-09T16:57:00Z">
        <w:r w:rsidDel="000D73D2">
          <w:rPr>
            <w:lang w:val="en-GB"/>
          </w:rPr>
          <w:br w:type="page"/>
        </w:r>
      </w:del>
    </w:p>
    <w:p w14:paraId="39C3069C" w14:textId="782759C0" w:rsidR="001C0BC2" w:rsidRPr="006A3D25" w:rsidDel="000D73D2" w:rsidRDefault="001C0BC2" w:rsidP="001C0BC2">
      <w:pPr>
        <w:pStyle w:val="Heading1"/>
        <w:rPr>
          <w:del w:id="613" w:author="Piek, Matthijs" w:date="2017-11-09T16:57:00Z"/>
        </w:rPr>
      </w:pPr>
      <w:bookmarkStart w:id="614" w:name="_Toc496794008"/>
      <w:del w:id="615" w:author="Piek, Matthijs" w:date="2017-11-09T16:57:00Z">
        <w:r w:rsidDel="000D73D2">
          <w:delText>Interface Requirements</w:delText>
        </w:r>
        <w:bookmarkEnd w:id="590"/>
        <w:bookmarkEnd w:id="614"/>
      </w:del>
    </w:p>
    <w:p w14:paraId="09E163B8" w14:textId="18AB0A52" w:rsidR="001C0BC2" w:rsidDel="000D73D2" w:rsidRDefault="001C0BC2" w:rsidP="001C0BC2">
      <w:pPr>
        <w:pStyle w:val="Heading2"/>
        <w:rPr>
          <w:del w:id="616" w:author="Piek, Matthijs" w:date="2017-11-09T16:57:00Z"/>
        </w:rPr>
      </w:pPr>
      <w:bookmarkStart w:id="617" w:name="_Toc460592272"/>
      <w:bookmarkStart w:id="618" w:name="_Toc496794009"/>
      <w:del w:id="619" w:author="Piek, Matthijs" w:date="2017-11-09T16:57:00Z">
        <w:r w:rsidDel="000D73D2">
          <w:delText>User Interfaces</w:delText>
        </w:r>
        <w:bookmarkEnd w:id="617"/>
        <w:bookmarkEnd w:id="618"/>
      </w:del>
    </w:p>
    <w:p w14:paraId="54F6F9E8" w14:textId="74B7B118" w:rsidR="001C0BC2" w:rsidDel="000D73D2" w:rsidRDefault="001C0BC2" w:rsidP="001C0BC2">
      <w:pPr>
        <w:rPr>
          <w:del w:id="620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3C301492" w14:textId="1EC77AA6" w:rsidTr="00B94794">
        <w:trPr>
          <w:del w:id="621" w:author="Piek, Matthijs" w:date="2017-11-09T16:57:00Z"/>
        </w:trPr>
        <w:tc>
          <w:tcPr>
            <w:tcW w:w="4820" w:type="dxa"/>
          </w:tcPr>
          <w:p w14:paraId="72FB4821" w14:textId="37C83F3E" w:rsidR="00CD4234" w:rsidDel="000D73D2" w:rsidRDefault="00CD4234" w:rsidP="00B94794">
            <w:pPr>
              <w:rPr>
                <w:del w:id="622" w:author="Piek, Matthijs" w:date="2017-11-09T16:57:00Z"/>
              </w:rPr>
            </w:pPr>
            <w:del w:id="623" w:author="Piek, Matthijs" w:date="2017-11-09T16:57:00Z">
              <w:r w:rsidDel="000D73D2">
                <w:rPr>
                  <w:b/>
                </w:rPr>
                <w:delText>The component must be DLS compliant.</w:delText>
              </w:r>
            </w:del>
          </w:p>
        </w:tc>
        <w:tc>
          <w:tcPr>
            <w:tcW w:w="4819" w:type="dxa"/>
          </w:tcPr>
          <w:p w14:paraId="2D0B171F" w14:textId="5F59EB08" w:rsidR="00CD4234" w:rsidDel="000D73D2" w:rsidRDefault="00CD4234" w:rsidP="00B94794">
            <w:pPr>
              <w:rPr>
                <w:del w:id="624" w:author="Piek, Matthijs" w:date="2017-11-09T16:57:00Z"/>
              </w:rPr>
            </w:pPr>
            <w:del w:id="625" w:author="Piek, Matthijs" w:date="2017-11-09T16:57:00Z">
              <w:r w:rsidDel="000D73D2">
                <w:delText>ID: 70307, POF: No, Safety: No, Security: No</w:delText>
              </w:r>
            </w:del>
          </w:p>
          <w:p w14:paraId="1D82C0ED" w14:textId="179A8AB2" w:rsidR="00CD4234" w:rsidDel="000D73D2" w:rsidRDefault="00CD4234" w:rsidP="00B94794">
            <w:pPr>
              <w:rPr>
                <w:del w:id="626" w:author="Piek, Matthijs" w:date="2017-11-09T16:57:00Z"/>
              </w:rPr>
            </w:pPr>
            <w:del w:id="627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6B0E27F1" w14:textId="3027BDC4" w:rsidTr="00B94794">
        <w:trPr>
          <w:del w:id="628" w:author="Piek, Matthijs" w:date="2017-11-09T16:57:00Z"/>
        </w:trPr>
        <w:tc>
          <w:tcPr>
            <w:tcW w:w="0" w:type="auto"/>
            <w:gridSpan w:val="2"/>
          </w:tcPr>
          <w:p w14:paraId="1B920207" w14:textId="779B9206" w:rsidR="00CD4234" w:rsidDel="000D73D2" w:rsidRDefault="00CD4234" w:rsidP="00B94794">
            <w:pPr>
              <w:spacing w:after="240"/>
              <w:rPr>
                <w:del w:id="629" w:author="Piek, Matthijs" w:date="2017-11-09T16:57:00Z"/>
                <w:rFonts w:eastAsia="Times New Roman"/>
                <w:sz w:val="24"/>
                <w:szCs w:val="24"/>
              </w:rPr>
            </w:pPr>
            <w:del w:id="630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B6489FA" w14:textId="263DE931" w:rsidR="00CD4234" w:rsidDel="000D73D2" w:rsidRDefault="00CD4234" w:rsidP="00B94794">
            <w:pPr>
              <w:rPr>
                <w:del w:id="631" w:author="Piek, Matthijs" w:date="2017-11-09T16:57:00Z"/>
              </w:rPr>
            </w:pPr>
          </w:p>
        </w:tc>
      </w:tr>
      <w:tr w:rsidR="00CD4234" w:rsidDel="000D73D2" w14:paraId="596CE11E" w14:textId="44FDBFC9" w:rsidTr="00B94794">
        <w:trPr>
          <w:del w:id="632" w:author="Piek, Matthijs" w:date="2017-11-09T16:57:00Z"/>
        </w:trPr>
        <w:tc>
          <w:tcPr>
            <w:tcW w:w="0" w:type="auto"/>
            <w:gridSpan w:val="2"/>
          </w:tcPr>
          <w:p w14:paraId="191F2683" w14:textId="38D8898F" w:rsidR="00CD4234" w:rsidDel="000D73D2" w:rsidRDefault="00CD4234" w:rsidP="00B94794">
            <w:pPr>
              <w:spacing w:after="240"/>
              <w:rPr>
                <w:del w:id="633" w:author="Piek, Matthijs" w:date="2017-11-09T16:57:00Z"/>
                <w:rFonts w:eastAsia="Times New Roman"/>
                <w:sz w:val="24"/>
                <w:szCs w:val="24"/>
              </w:rPr>
            </w:pPr>
            <w:del w:id="634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B154109" w14:textId="662217F3" w:rsidR="00CD4234" w:rsidDel="000D73D2" w:rsidRDefault="00CD4234" w:rsidP="00B94794">
            <w:pPr>
              <w:rPr>
                <w:del w:id="635" w:author="Piek, Matthijs" w:date="2017-11-09T16:57:00Z"/>
              </w:rPr>
            </w:pPr>
          </w:p>
        </w:tc>
      </w:tr>
    </w:tbl>
    <w:p w14:paraId="4105167D" w14:textId="55B35B2F" w:rsidR="00CD4234" w:rsidDel="000D73D2" w:rsidRDefault="00CD4234" w:rsidP="00CD4234">
      <w:pPr>
        <w:rPr>
          <w:del w:id="636" w:author="Piek, Matthijs" w:date="2017-11-09T16:57:00Z"/>
        </w:rPr>
      </w:pPr>
    </w:p>
    <w:p w14:paraId="7B3C8409" w14:textId="5CBDF9C2" w:rsidR="00CD4234" w:rsidDel="000D73D2" w:rsidRDefault="00CD4234" w:rsidP="00CD4234">
      <w:pPr>
        <w:rPr>
          <w:del w:id="637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50C2E815" w14:textId="44BED659" w:rsidTr="00B94794">
        <w:trPr>
          <w:del w:id="638" w:author="Piek, Matthijs" w:date="2017-11-09T16:57:00Z"/>
        </w:trPr>
        <w:tc>
          <w:tcPr>
            <w:tcW w:w="4820" w:type="dxa"/>
          </w:tcPr>
          <w:p w14:paraId="5BA24A2C" w14:textId="0B171513" w:rsidR="00CD4234" w:rsidDel="000D73D2" w:rsidRDefault="00CD4234" w:rsidP="00B94794">
            <w:pPr>
              <w:rPr>
                <w:del w:id="639" w:author="Piek, Matthijs" w:date="2017-11-09T16:57:00Z"/>
              </w:rPr>
            </w:pPr>
            <w:del w:id="640" w:author="Piek, Matthijs" w:date="2017-11-09T16:57:00Z">
              <w:r w:rsidDel="000D73D2">
                <w:rPr>
                  <w:b/>
                </w:rPr>
                <w:delText>The component shall aid the user to put his appliance into setup mode.</w:delText>
              </w:r>
            </w:del>
          </w:p>
        </w:tc>
        <w:tc>
          <w:tcPr>
            <w:tcW w:w="4819" w:type="dxa"/>
          </w:tcPr>
          <w:p w14:paraId="7C047264" w14:textId="0F903F10" w:rsidR="00CD4234" w:rsidDel="000D73D2" w:rsidRDefault="00CD4234" w:rsidP="00B94794">
            <w:pPr>
              <w:rPr>
                <w:del w:id="641" w:author="Piek, Matthijs" w:date="2017-11-09T16:57:00Z"/>
              </w:rPr>
            </w:pPr>
            <w:del w:id="642" w:author="Piek, Matthijs" w:date="2017-11-09T16:57:00Z">
              <w:r w:rsidDel="000D73D2">
                <w:delText>ID: 70308, POF: Yes, Safety: No, Security: No</w:delText>
              </w:r>
            </w:del>
          </w:p>
          <w:p w14:paraId="51A5628F" w14:textId="68D1693A" w:rsidR="00CD4234" w:rsidDel="000D73D2" w:rsidRDefault="00CD4234" w:rsidP="00B94794">
            <w:pPr>
              <w:rPr>
                <w:del w:id="643" w:author="Piek, Matthijs" w:date="2017-11-09T16:57:00Z"/>
              </w:rPr>
            </w:pPr>
            <w:del w:id="644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50E9C594" w14:textId="595DFEB7" w:rsidTr="00B94794">
        <w:trPr>
          <w:del w:id="645" w:author="Piek, Matthijs" w:date="2017-11-09T16:57:00Z"/>
        </w:trPr>
        <w:tc>
          <w:tcPr>
            <w:tcW w:w="0" w:type="auto"/>
            <w:gridSpan w:val="2"/>
          </w:tcPr>
          <w:p w14:paraId="604E4931" w14:textId="2C4C6B2C" w:rsidR="00CD4234" w:rsidDel="000D73D2" w:rsidRDefault="00CD4234" w:rsidP="00B94794">
            <w:pPr>
              <w:spacing w:after="240"/>
              <w:rPr>
                <w:del w:id="646" w:author="Piek, Matthijs" w:date="2017-11-09T16:57:00Z"/>
                <w:rFonts w:eastAsia="Times New Roman"/>
                <w:sz w:val="24"/>
                <w:szCs w:val="24"/>
              </w:rPr>
            </w:pPr>
            <w:del w:id="647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65AB54B" w14:textId="0AB83F38" w:rsidR="00CD4234" w:rsidDel="000D73D2" w:rsidRDefault="00CD4234" w:rsidP="00B94794">
            <w:pPr>
              <w:rPr>
                <w:del w:id="648" w:author="Piek, Matthijs" w:date="2017-11-09T16:57:00Z"/>
              </w:rPr>
            </w:pPr>
          </w:p>
        </w:tc>
      </w:tr>
      <w:tr w:rsidR="00CD4234" w:rsidDel="000D73D2" w14:paraId="0F1041F3" w14:textId="1F10F88E" w:rsidTr="00B94794">
        <w:trPr>
          <w:del w:id="649" w:author="Piek, Matthijs" w:date="2017-11-09T16:57:00Z"/>
        </w:trPr>
        <w:tc>
          <w:tcPr>
            <w:tcW w:w="0" w:type="auto"/>
            <w:gridSpan w:val="2"/>
          </w:tcPr>
          <w:p w14:paraId="334D959C" w14:textId="3F8D7C3F" w:rsidR="00CD4234" w:rsidDel="000D73D2" w:rsidRDefault="00CD4234" w:rsidP="00B94794">
            <w:pPr>
              <w:spacing w:after="240"/>
              <w:rPr>
                <w:del w:id="650" w:author="Piek, Matthijs" w:date="2017-11-09T16:57:00Z"/>
                <w:rFonts w:eastAsia="Times New Roman"/>
                <w:sz w:val="24"/>
                <w:szCs w:val="24"/>
              </w:rPr>
            </w:pPr>
            <w:del w:id="651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2714927" w14:textId="31E45155" w:rsidR="00CD4234" w:rsidDel="000D73D2" w:rsidRDefault="00CD4234" w:rsidP="00B94794">
            <w:pPr>
              <w:rPr>
                <w:del w:id="652" w:author="Piek, Matthijs" w:date="2017-11-09T16:57:00Z"/>
              </w:rPr>
            </w:pPr>
          </w:p>
        </w:tc>
      </w:tr>
    </w:tbl>
    <w:p w14:paraId="7DBEC683" w14:textId="691C2EC8" w:rsidR="00CD4234" w:rsidDel="000D73D2" w:rsidRDefault="00CD4234" w:rsidP="00CD4234">
      <w:pPr>
        <w:rPr>
          <w:del w:id="653" w:author="Piek, Matthijs" w:date="2017-11-09T16:57:00Z"/>
        </w:rPr>
      </w:pPr>
    </w:p>
    <w:p w14:paraId="1AD29B7C" w14:textId="793BAEA1" w:rsidR="00CD4234" w:rsidDel="000D73D2" w:rsidRDefault="00CD4234" w:rsidP="00CD4234">
      <w:pPr>
        <w:rPr>
          <w:del w:id="654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3245EE32" w14:textId="5DA260C9" w:rsidTr="00B94794">
        <w:trPr>
          <w:del w:id="655" w:author="Piek, Matthijs" w:date="2017-11-09T16:57:00Z"/>
        </w:trPr>
        <w:tc>
          <w:tcPr>
            <w:tcW w:w="4820" w:type="dxa"/>
          </w:tcPr>
          <w:p w14:paraId="1CA39C52" w14:textId="3A657529" w:rsidR="00CD4234" w:rsidDel="000D73D2" w:rsidRDefault="00CD4234" w:rsidP="00B94794">
            <w:pPr>
              <w:rPr>
                <w:del w:id="656" w:author="Piek, Matthijs" w:date="2017-11-09T16:57:00Z"/>
              </w:rPr>
            </w:pPr>
            <w:del w:id="657" w:author="Piek, Matthijs" w:date="2017-11-09T16:57:00Z">
              <w:r w:rsidDel="000D73D2">
                <w:rPr>
                  <w:b/>
                </w:rPr>
                <w:delText xml:space="preserve">The component shall aid the user when the appliance can not be found on his home network </w:delText>
              </w:r>
              <w:commentRangeStart w:id="658"/>
              <w:r w:rsidDel="000D73D2">
                <w:rPr>
                  <w:b/>
                </w:rPr>
                <w:delText>after setup wizard.</w:delText>
              </w:r>
              <w:commentRangeEnd w:id="658"/>
              <w:r w:rsidR="00A67BB6" w:rsidDel="000D73D2">
                <w:rPr>
                  <w:rStyle w:val="CommentReference"/>
                </w:rPr>
                <w:commentReference w:id="658"/>
              </w:r>
            </w:del>
          </w:p>
        </w:tc>
        <w:tc>
          <w:tcPr>
            <w:tcW w:w="4819" w:type="dxa"/>
          </w:tcPr>
          <w:p w14:paraId="4BB0B913" w14:textId="614C8397" w:rsidR="00CD4234" w:rsidDel="000D73D2" w:rsidRDefault="00CD4234" w:rsidP="00B94794">
            <w:pPr>
              <w:rPr>
                <w:del w:id="659" w:author="Piek, Matthijs" w:date="2017-11-09T16:57:00Z"/>
              </w:rPr>
            </w:pPr>
            <w:del w:id="660" w:author="Piek, Matthijs" w:date="2017-11-09T16:57:00Z">
              <w:r w:rsidDel="000D73D2">
                <w:delText>ID: 70309, POF: No, Safety: No, Security: No</w:delText>
              </w:r>
            </w:del>
          </w:p>
          <w:p w14:paraId="55B8EC16" w14:textId="4F612A58" w:rsidR="00CD4234" w:rsidDel="000D73D2" w:rsidRDefault="00CD4234" w:rsidP="00B94794">
            <w:pPr>
              <w:rPr>
                <w:del w:id="661" w:author="Piek, Matthijs" w:date="2017-11-09T16:57:00Z"/>
              </w:rPr>
            </w:pPr>
            <w:del w:id="662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28B7BE38" w14:textId="2381CAB6" w:rsidTr="00B94794">
        <w:trPr>
          <w:del w:id="663" w:author="Piek, Matthijs" w:date="2017-11-09T16:57:00Z"/>
        </w:trPr>
        <w:tc>
          <w:tcPr>
            <w:tcW w:w="0" w:type="auto"/>
            <w:gridSpan w:val="2"/>
          </w:tcPr>
          <w:p w14:paraId="3FCFC4B6" w14:textId="67A00B03" w:rsidR="00CD4234" w:rsidDel="000D73D2" w:rsidRDefault="00CD4234" w:rsidP="00B94794">
            <w:pPr>
              <w:spacing w:after="240"/>
              <w:rPr>
                <w:del w:id="664" w:author="Piek, Matthijs" w:date="2017-11-09T16:57:00Z"/>
                <w:rFonts w:eastAsia="Times New Roman"/>
                <w:sz w:val="24"/>
                <w:szCs w:val="24"/>
              </w:rPr>
            </w:pPr>
            <w:del w:id="665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20BA5E13" w14:textId="01D35573" w:rsidR="00CD4234" w:rsidDel="000D73D2" w:rsidRDefault="00CD4234" w:rsidP="00B94794">
            <w:pPr>
              <w:rPr>
                <w:del w:id="666" w:author="Piek, Matthijs" w:date="2017-11-09T16:57:00Z"/>
              </w:rPr>
            </w:pPr>
          </w:p>
        </w:tc>
      </w:tr>
      <w:tr w:rsidR="00CD4234" w:rsidDel="000D73D2" w14:paraId="402BFF88" w14:textId="259C545B" w:rsidTr="00B94794">
        <w:trPr>
          <w:del w:id="667" w:author="Piek, Matthijs" w:date="2017-11-09T16:57:00Z"/>
        </w:trPr>
        <w:tc>
          <w:tcPr>
            <w:tcW w:w="0" w:type="auto"/>
            <w:gridSpan w:val="2"/>
          </w:tcPr>
          <w:p w14:paraId="2C09307A" w14:textId="335F5E2A" w:rsidR="00CD4234" w:rsidDel="000D73D2" w:rsidRDefault="00CD4234" w:rsidP="00B94794">
            <w:pPr>
              <w:spacing w:after="240"/>
              <w:rPr>
                <w:del w:id="668" w:author="Piek, Matthijs" w:date="2017-11-09T16:57:00Z"/>
                <w:rFonts w:eastAsia="Times New Roman"/>
                <w:sz w:val="24"/>
                <w:szCs w:val="24"/>
              </w:rPr>
            </w:pPr>
            <w:del w:id="669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79592C1" w14:textId="6CAC35E4" w:rsidR="00CD4234" w:rsidDel="000D73D2" w:rsidRDefault="00CD4234" w:rsidP="00B94794">
            <w:pPr>
              <w:rPr>
                <w:del w:id="670" w:author="Piek, Matthijs" w:date="2017-11-09T16:57:00Z"/>
              </w:rPr>
            </w:pPr>
          </w:p>
        </w:tc>
      </w:tr>
    </w:tbl>
    <w:p w14:paraId="72F6E356" w14:textId="795CE984" w:rsidR="00CD4234" w:rsidDel="000D73D2" w:rsidRDefault="00CD4234" w:rsidP="00CD4234">
      <w:pPr>
        <w:rPr>
          <w:del w:id="671" w:author="Piek, Matthijs" w:date="2017-11-09T16:57:00Z"/>
        </w:rPr>
      </w:pPr>
    </w:p>
    <w:p w14:paraId="047C5FC5" w14:textId="7C777193" w:rsidR="00CD4234" w:rsidDel="000D73D2" w:rsidRDefault="00CD4234" w:rsidP="00CD4234">
      <w:pPr>
        <w:rPr>
          <w:del w:id="672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66B25F72" w14:textId="6564CD74" w:rsidTr="00B94794">
        <w:trPr>
          <w:del w:id="673" w:author="Piek, Matthijs" w:date="2017-11-09T16:57:00Z"/>
        </w:trPr>
        <w:tc>
          <w:tcPr>
            <w:tcW w:w="4820" w:type="dxa"/>
          </w:tcPr>
          <w:p w14:paraId="3272B00E" w14:textId="5E47F0A5" w:rsidR="00CD4234" w:rsidDel="000D73D2" w:rsidRDefault="00CD4234" w:rsidP="00B94794">
            <w:pPr>
              <w:rPr>
                <w:del w:id="674" w:author="Piek, Matthijs" w:date="2017-11-09T16:57:00Z"/>
              </w:rPr>
            </w:pPr>
            <w:del w:id="675" w:author="Piek, Matthijs" w:date="2017-11-09T16:57:00Z">
              <w:r w:rsidDel="000D73D2">
                <w:rPr>
                  <w:b/>
                </w:rPr>
                <w:delText>The component shall aid the user to switch between setup and home wifi networks.</w:delText>
              </w:r>
            </w:del>
          </w:p>
        </w:tc>
        <w:tc>
          <w:tcPr>
            <w:tcW w:w="4819" w:type="dxa"/>
          </w:tcPr>
          <w:p w14:paraId="74D8D85B" w14:textId="08E7CD00" w:rsidR="00CD4234" w:rsidDel="000D73D2" w:rsidRDefault="00CD4234" w:rsidP="00B94794">
            <w:pPr>
              <w:rPr>
                <w:del w:id="676" w:author="Piek, Matthijs" w:date="2017-11-09T16:57:00Z"/>
              </w:rPr>
            </w:pPr>
            <w:del w:id="677" w:author="Piek, Matthijs" w:date="2017-11-09T16:57:00Z">
              <w:r w:rsidDel="000D73D2">
                <w:delText>ID: 70310, POF: Yes, Safety: No, Security: No</w:delText>
              </w:r>
            </w:del>
          </w:p>
          <w:p w14:paraId="3DF12201" w14:textId="3FB0316C" w:rsidR="00CD4234" w:rsidDel="000D73D2" w:rsidRDefault="00CD4234" w:rsidP="00B94794">
            <w:pPr>
              <w:rPr>
                <w:del w:id="678" w:author="Piek, Matthijs" w:date="2017-11-09T16:57:00Z"/>
              </w:rPr>
            </w:pPr>
            <w:del w:id="679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5DDB8CCF" w14:textId="16E8EA4D" w:rsidTr="00B94794">
        <w:trPr>
          <w:del w:id="680" w:author="Piek, Matthijs" w:date="2017-11-09T16:57:00Z"/>
        </w:trPr>
        <w:tc>
          <w:tcPr>
            <w:tcW w:w="0" w:type="auto"/>
            <w:gridSpan w:val="2"/>
          </w:tcPr>
          <w:p w14:paraId="64048582" w14:textId="72C53AA6" w:rsidR="00CD4234" w:rsidDel="000D73D2" w:rsidRDefault="00CD4234" w:rsidP="00B94794">
            <w:pPr>
              <w:spacing w:after="240"/>
              <w:rPr>
                <w:del w:id="681" w:author="Piek, Matthijs" w:date="2017-11-09T16:57:00Z"/>
                <w:rFonts w:eastAsia="Times New Roman"/>
                <w:sz w:val="24"/>
                <w:szCs w:val="24"/>
              </w:rPr>
            </w:pPr>
            <w:del w:id="682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C82B80D" w14:textId="1367F9DA" w:rsidR="00CD4234" w:rsidDel="000D73D2" w:rsidRDefault="00CD4234" w:rsidP="00B94794">
            <w:pPr>
              <w:rPr>
                <w:del w:id="683" w:author="Piek, Matthijs" w:date="2017-11-09T16:57:00Z"/>
              </w:rPr>
            </w:pPr>
          </w:p>
        </w:tc>
      </w:tr>
      <w:tr w:rsidR="00CD4234" w:rsidDel="000D73D2" w14:paraId="1138A224" w14:textId="039E6523" w:rsidTr="00B94794">
        <w:trPr>
          <w:del w:id="684" w:author="Piek, Matthijs" w:date="2017-11-09T16:57:00Z"/>
        </w:trPr>
        <w:tc>
          <w:tcPr>
            <w:tcW w:w="0" w:type="auto"/>
            <w:gridSpan w:val="2"/>
          </w:tcPr>
          <w:p w14:paraId="4AB5C2FB" w14:textId="18E25B33" w:rsidR="00CD4234" w:rsidDel="000D73D2" w:rsidRDefault="00CD4234" w:rsidP="00B94794">
            <w:pPr>
              <w:spacing w:after="240"/>
              <w:rPr>
                <w:del w:id="685" w:author="Piek, Matthijs" w:date="2017-11-09T16:57:00Z"/>
                <w:rFonts w:eastAsia="Times New Roman"/>
                <w:sz w:val="24"/>
                <w:szCs w:val="24"/>
              </w:rPr>
            </w:pPr>
            <w:del w:id="686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A05F299" w14:textId="3ED16F0F" w:rsidR="00CD4234" w:rsidDel="000D73D2" w:rsidRDefault="00CD4234" w:rsidP="00B94794">
            <w:pPr>
              <w:rPr>
                <w:del w:id="687" w:author="Piek, Matthijs" w:date="2017-11-09T16:57:00Z"/>
              </w:rPr>
            </w:pPr>
          </w:p>
        </w:tc>
      </w:tr>
    </w:tbl>
    <w:p w14:paraId="44B0E84A" w14:textId="6E9AA0DE" w:rsidR="00CD4234" w:rsidDel="000D73D2" w:rsidRDefault="00CD4234" w:rsidP="00CD4234">
      <w:pPr>
        <w:rPr>
          <w:del w:id="688" w:author="Piek, Matthijs" w:date="2017-11-09T16:57:00Z"/>
        </w:rPr>
      </w:pPr>
    </w:p>
    <w:p w14:paraId="51CC34FA" w14:textId="3D1A447B" w:rsidR="00CD4234" w:rsidDel="000D73D2" w:rsidRDefault="00CD4234" w:rsidP="00CD4234">
      <w:pPr>
        <w:rPr>
          <w:del w:id="689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1316FC49" w14:textId="47FC01CA" w:rsidTr="00B94794">
        <w:trPr>
          <w:del w:id="690" w:author="Piek, Matthijs" w:date="2017-11-09T16:57:00Z"/>
        </w:trPr>
        <w:tc>
          <w:tcPr>
            <w:tcW w:w="4820" w:type="dxa"/>
          </w:tcPr>
          <w:p w14:paraId="22192959" w14:textId="5BA89627" w:rsidR="00CD4234" w:rsidDel="000D73D2" w:rsidRDefault="00CD4234" w:rsidP="00B94794">
            <w:pPr>
              <w:rPr>
                <w:del w:id="691" w:author="Piek, Matthijs" w:date="2017-11-09T16:57:00Z"/>
              </w:rPr>
            </w:pPr>
            <w:del w:id="692" w:author="Piek, Matthijs" w:date="2017-11-09T16:57:00Z">
              <w:r w:rsidDel="000D73D2">
                <w:rPr>
                  <w:b/>
                </w:rPr>
                <w:delText>The component shall tell the user when appliance is correctly configured with the home network.</w:delText>
              </w:r>
            </w:del>
          </w:p>
        </w:tc>
        <w:tc>
          <w:tcPr>
            <w:tcW w:w="4819" w:type="dxa"/>
          </w:tcPr>
          <w:p w14:paraId="3A53FC98" w14:textId="6D953B78" w:rsidR="00CD4234" w:rsidDel="000D73D2" w:rsidRDefault="00CD4234" w:rsidP="00B94794">
            <w:pPr>
              <w:rPr>
                <w:del w:id="693" w:author="Piek, Matthijs" w:date="2017-11-09T16:57:00Z"/>
              </w:rPr>
            </w:pPr>
            <w:del w:id="694" w:author="Piek, Matthijs" w:date="2017-11-09T16:57:00Z">
              <w:r w:rsidDel="000D73D2">
                <w:delText>ID: 70311, POF: Yes, Safety: No, Security: No</w:delText>
              </w:r>
            </w:del>
          </w:p>
          <w:p w14:paraId="430E3513" w14:textId="11175A9D" w:rsidR="00CD4234" w:rsidDel="000D73D2" w:rsidRDefault="00CD4234" w:rsidP="00B94794">
            <w:pPr>
              <w:rPr>
                <w:del w:id="695" w:author="Piek, Matthijs" w:date="2017-11-09T16:57:00Z"/>
              </w:rPr>
            </w:pPr>
            <w:del w:id="696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69A22580" w14:textId="58C257B6" w:rsidTr="00B94794">
        <w:trPr>
          <w:del w:id="697" w:author="Piek, Matthijs" w:date="2017-11-09T16:57:00Z"/>
        </w:trPr>
        <w:tc>
          <w:tcPr>
            <w:tcW w:w="0" w:type="auto"/>
            <w:gridSpan w:val="2"/>
          </w:tcPr>
          <w:p w14:paraId="73D942F3" w14:textId="4B812BBE" w:rsidR="00CD4234" w:rsidDel="000D73D2" w:rsidRDefault="00CD4234" w:rsidP="00B94794">
            <w:pPr>
              <w:spacing w:after="240"/>
              <w:rPr>
                <w:del w:id="698" w:author="Piek, Matthijs" w:date="2017-11-09T16:57:00Z"/>
                <w:rFonts w:eastAsia="Times New Roman"/>
                <w:sz w:val="24"/>
                <w:szCs w:val="24"/>
              </w:rPr>
            </w:pPr>
            <w:del w:id="699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0EA5A96" w14:textId="35780771" w:rsidR="00CD4234" w:rsidDel="000D73D2" w:rsidRDefault="00CD4234" w:rsidP="00B94794">
            <w:pPr>
              <w:rPr>
                <w:del w:id="700" w:author="Piek, Matthijs" w:date="2017-11-09T16:57:00Z"/>
              </w:rPr>
            </w:pPr>
          </w:p>
        </w:tc>
      </w:tr>
      <w:tr w:rsidR="00CD4234" w:rsidDel="000D73D2" w14:paraId="79A18180" w14:textId="14366EC7" w:rsidTr="00B94794">
        <w:trPr>
          <w:del w:id="701" w:author="Piek, Matthijs" w:date="2017-11-09T16:57:00Z"/>
        </w:trPr>
        <w:tc>
          <w:tcPr>
            <w:tcW w:w="0" w:type="auto"/>
            <w:gridSpan w:val="2"/>
          </w:tcPr>
          <w:p w14:paraId="0C8586D4" w14:textId="60A2F965" w:rsidR="00CD4234" w:rsidDel="000D73D2" w:rsidRDefault="00CD4234" w:rsidP="00B94794">
            <w:pPr>
              <w:spacing w:after="240"/>
              <w:rPr>
                <w:del w:id="702" w:author="Piek, Matthijs" w:date="2017-11-09T16:57:00Z"/>
                <w:rFonts w:eastAsia="Times New Roman"/>
                <w:sz w:val="24"/>
                <w:szCs w:val="24"/>
              </w:rPr>
            </w:pPr>
            <w:del w:id="703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99238FF" w14:textId="67466FA8" w:rsidR="00CD4234" w:rsidDel="000D73D2" w:rsidRDefault="00CD4234" w:rsidP="00B94794">
            <w:pPr>
              <w:rPr>
                <w:del w:id="704" w:author="Piek, Matthijs" w:date="2017-11-09T16:57:00Z"/>
              </w:rPr>
            </w:pPr>
          </w:p>
        </w:tc>
      </w:tr>
    </w:tbl>
    <w:p w14:paraId="43F1F6DF" w14:textId="07448D9B" w:rsidR="00CD4234" w:rsidDel="000D73D2" w:rsidRDefault="00CD4234" w:rsidP="00CD4234">
      <w:pPr>
        <w:rPr>
          <w:del w:id="705" w:author="Piek, Matthijs" w:date="2017-11-09T16:57:00Z"/>
        </w:rPr>
      </w:pPr>
    </w:p>
    <w:p w14:paraId="3498AE17" w14:textId="6BF92775" w:rsidR="00CD4234" w:rsidDel="000D73D2" w:rsidRDefault="00CD4234" w:rsidP="00CD4234">
      <w:pPr>
        <w:rPr>
          <w:del w:id="706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14F52A07" w14:textId="5373BAA2" w:rsidTr="00B94794">
        <w:trPr>
          <w:del w:id="707" w:author="Piek, Matthijs" w:date="2017-11-09T16:57:00Z"/>
        </w:trPr>
        <w:tc>
          <w:tcPr>
            <w:tcW w:w="4820" w:type="dxa"/>
          </w:tcPr>
          <w:p w14:paraId="605B8377" w14:textId="19B4B739" w:rsidR="00CD4234" w:rsidDel="000D73D2" w:rsidRDefault="00CD4234" w:rsidP="00B94794">
            <w:pPr>
              <w:rPr>
                <w:del w:id="708" w:author="Piek, Matthijs" w:date="2017-11-09T16:57:00Z"/>
              </w:rPr>
            </w:pPr>
            <w:del w:id="709" w:author="Piek, Matthijs" w:date="2017-11-09T16:57:00Z">
              <w:r w:rsidDel="000D73D2">
                <w:rPr>
                  <w:b/>
                </w:rPr>
                <w:delText>The component shall dismiss all screens after a successful setup.</w:delText>
              </w:r>
            </w:del>
          </w:p>
        </w:tc>
        <w:tc>
          <w:tcPr>
            <w:tcW w:w="4819" w:type="dxa"/>
          </w:tcPr>
          <w:p w14:paraId="31CF67A3" w14:textId="44E5D402" w:rsidR="00CD4234" w:rsidDel="000D73D2" w:rsidRDefault="00CD4234" w:rsidP="00B94794">
            <w:pPr>
              <w:rPr>
                <w:del w:id="710" w:author="Piek, Matthijs" w:date="2017-11-09T16:57:00Z"/>
              </w:rPr>
            </w:pPr>
            <w:del w:id="711" w:author="Piek, Matthijs" w:date="2017-11-09T16:57:00Z">
              <w:r w:rsidDel="000D73D2">
                <w:delText>ID: 70312, POF: Yes, Safety: No, Security: No</w:delText>
              </w:r>
            </w:del>
          </w:p>
          <w:p w14:paraId="7CC7B845" w14:textId="40032373" w:rsidR="00CD4234" w:rsidDel="000D73D2" w:rsidRDefault="00CD4234" w:rsidP="00B94794">
            <w:pPr>
              <w:rPr>
                <w:del w:id="712" w:author="Piek, Matthijs" w:date="2017-11-09T16:57:00Z"/>
              </w:rPr>
            </w:pPr>
            <w:del w:id="713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052C8BA6" w14:textId="7B59B1BB" w:rsidTr="00B94794">
        <w:trPr>
          <w:del w:id="714" w:author="Piek, Matthijs" w:date="2017-11-09T16:57:00Z"/>
        </w:trPr>
        <w:tc>
          <w:tcPr>
            <w:tcW w:w="0" w:type="auto"/>
            <w:gridSpan w:val="2"/>
          </w:tcPr>
          <w:p w14:paraId="1C5A04DE" w14:textId="65FA7A05" w:rsidR="00CD4234" w:rsidDel="000D73D2" w:rsidRDefault="00CD4234" w:rsidP="00B94794">
            <w:pPr>
              <w:spacing w:after="240"/>
              <w:rPr>
                <w:del w:id="715" w:author="Piek, Matthijs" w:date="2017-11-09T16:57:00Z"/>
                <w:rFonts w:eastAsia="Times New Roman"/>
                <w:sz w:val="24"/>
                <w:szCs w:val="24"/>
              </w:rPr>
            </w:pPr>
            <w:del w:id="716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4798693" w14:textId="55280521" w:rsidR="00CD4234" w:rsidDel="000D73D2" w:rsidRDefault="00CD4234" w:rsidP="00B94794">
            <w:pPr>
              <w:rPr>
                <w:del w:id="717" w:author="Piek, Matthijs" w:date="2017-11-09T16:57:00Z"/>
              </w:rPr>
            </w:pPr>
          </w:p>
        </w:tc>
      </w:tr>
      <w:tr w:rsidR="00CD4234" w:rsidDel="000D73D2" w14:paraId="19BF6E15" w14:textId="3555105F" w:rsidTr="00B94794">
        <w:trPr>
          <w:del w:id="718" w:author="Piek, Matthijs" w:date="2017-11-09T16:57:00Z"/>
        </w:trPr>
        <w:tc>
          <w:tcPr>
            <w:tcW w:w="0" w:type="auto"/>
            <w:gridSpan w:val="2"/>
          </w:tcPr>
          <w:p w14:paraId="18F61568" w14:textId="0C5D3430" w:rsidR="00CD4234" w:rsidDel="000D73D2" w:rsidRDefault="00CD4234" w:rsidP="00B94794">
            <w:pPr>
              <w:spacing w:after="240"/>
              <w:rPr>
                <w:del w:id="719" w:author="Piek, Matthijs" w:date="2017-11-09T16:57:00Z"/>
                <w:rFonts w:eastAsia="Times New Roman"/>
                <w:sz w:val="24"/>
                <w:szCs w:val="24"/>
              </w:rPr>
            </w:pPr>
            <w:del w:id="720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39FEFCE" w14:textId="6EA7C59D" w:rsidR="00CD4234" w:rsidDel="000D73D2" w:rsidRDefault="00CD4234" w:rsidP="00B94794">
            <w:pPr>
              <w:rPr>
                <w:del w:id="721" w:author="Piek, Matthijs" w:date="2017-11-09T16:57:00Z"/>
              </w:rPr>
            </w:pPr>
          </w:p>
        </w:tc>
      </w:tr>
    </w:tbl>
    <w:p w14:paraId="5FEED09A" w14:textId="1B61DB90" w:rsidR="00CD4234" w:rsidDel="000D73D2" w:rsidRDefault="00CD4234" w:rsidP="00CD4234">
      <w:pPr>
        <w:rPr>
          <w:del w:id="722" w:author="Piek, Matthijs" w:date="2017-11-09T16:57:00Z"/>
        </w:rPr>
      </w:pPr>
    </w:p>
    <w:p w14:paraId="67C58DE4" w14:textId="1430EEFE" w:rsidR="00CD4234" w:rsidDel="000D73D2" w:rsidRDefault="00CD4234" w:rsidP="00CD4234">
      <w:pPr>
        <w:rPr>
          <w:del w:id="723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54E0BF21" w14:textId="2D3C93DD" w:rsidTr="00B94794">
        <w:trPr>
          <w:del w:id="724" w:author="Piek, Matthijs" w:date="2017-11-09T16:57:00Z"/>
        </w:trPr>
        <w:tc>
          <w:tcPr>
            <w:tcW w:w="4820" w:type="dxa"/>
          </w:tcPr>
          <w:p w14:paraId="20E15DE3" w14:textId="144DEE2A" w:rsidR="00CD4234" w:rsidDel="000D73D2" w:rsidRDefault="00CD4234" w:rsidP="00B94794">
            <w:pPr>
              <w:rPr>
                <w:del w:id="725" w:author="Piek, Matthijs" w:date="2017-11-09T16:57:00Z"/>
              </w:rPr>
            </w:pPr>
            <w:del w:id="726" w:author="Piek, Matthijs" w:date="2017-11-09T16:57:00Z">
              <w:r w:rsidDel="000D73D2">
                <w:rPr>
                  <w:b/>
                </w:rPr>
                <w:delText>The flow and design of the component shall be implemented according to the design book version PI17.4.S4.</w:delText>
              </w:r>
            </w:del>
          </w:p>
        </w:tc>
        <w:tc>
          <w:tcPr>
            <w:tcW w:w="4819" w:type="dxa"/>
          </w:tcPr>
          <w:p w14:paraId="00DBA330" w14:textId="4DCEABCC" w:rsidR="00CD4234" w:rsidDel="000D73D2" w:rsidRDefault="00CD4234" w:rsidP="00B94794">
            <w:pPr>
              <w:rPr>
                <w:del w:id="727" w:author="Piek, Matthijs" w:date="2017-11-09T16:57:00Z"/>
              </w:rPr>
            </w:pPr>
            <w:del w:id="728" w:author="Piek, Matthijs" w:date="2017-11-09T16:57:00Z">
              <w:r w:rsidDel="000D73D2">
                <w:delText>ID: 70313, POF: Yes, Safety: No, Security: No</w:delText>
              </w:r>
            </w:del>
          </w:p>
          <w:p w14:paraId="05101420" w14:textId="0CA190CC" w:rsidR="00CD4234" w:rsidDel="000D73D2" w:rsidRDefault="00CD4234" w:rsidP="00B94794">
            <w:pPr>
              <w:rPr>
                <w:del w:id="729" w:author="Piek, Matthijs" w:date="2017-11-09T16:57:00Z"/>
              </w:rPr>
            </w:pPr>
            <w:del w:id="730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06F3BDEC" w14:textId="7D109605" w:rsidTr="00B94794">
        <w:trPr>
          <w:del w:id="731" w:author="Piek, Matthijs" w:date="2017-11-09T16:57:00Z"/>
        </w:trPr>
        <w:tc>
          <w:tcPr>
            <w:tcW w:w="0" w:type="auto"/>
            <w:gridSpan w:val="2"/>
          </w:tcPr>
          <w:p w14:paraId="4D114078" w14:textId="140022DF" w:rsidR="00CD4234" w:rsidDel="000D73D2" w:rsidRDefault="00CD4234" w:rsidP="00B94794">
            <w:pPr>
              <w:spacing w:after="240"/>
              <w:rPr>
                <w:del w:id="732" w:author="Piek, Matthijs" w:date="2017-11-09T16:57:00Z"/>
                <w:rFonts w:eastAsia="Times New Roman"/>
                <w:sz w:val="24"/>
                <w:szCs w:val="24"/>
              </w:rPr>
            </w:pPr>
            <w:del w:id="733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29E31044" w14:textId="64466EAC" w:rsidR="00CD4234" w:rsidDel="000D73D2" w:rsidRDefault="00CD4234" w:rsidP="00B94794">
            <w:pPr>
              <w:rPr>
                <w:del w:id="734" w:author="Piek, Matthijs" w:date="2017-11-09T16:57:00Z"/>
              </w:rPr>
            </w:pPr>
          </w:p>
        </w:tc>
      </w:tr>
      <w:tr w:rsidR="00CD4234" w:rsidDel="000D73D2" w14:paraId="345E6ADC" w14:textId="7AAD8FDE" w:rsidTr="00B94794">
        <w:trPr>
          <w:del w:id="735" w:author="Piek, Matthijs" w:date="2017-11-09T16:57:00Z"/>
        </w:trPr>
        <w:tc>
          <w:tcPr>
            <w:tcW w:w="0" w:type="auto"/>
            <w:gridSpan w:val="2"/>
          </w:tcPr>
          <w:p w14:paraId="4FC9C992" w14:textId="7A2E8226" w:rsidR="00CD4234" w:rsidDel="000D73D2" w:rsidRDefault="00CD4234" w:rsidP="00B94794">
            <w:pPr>
              <w:spacing w:after="240"/>
              <w:rPr>
                <w:del w:id="736" w:author="Piek, Matthijs" w:date="2017-11-09T16:57:00Z"/>
                <w:rFonts w:eastAsia="Times New Roman"/>
                <w:sz w:val="24"/>
                <w:szCs w:val="24"/>
              </w:rPr>
            </w:pPr>
            <w:del w:id="737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0B46C0C8" w14:textId="6543F226" w:rsidR="00CD4234" w:rsidDel="000D73D2" w:rsidRDefault="00CD4234" w:rsidP="00B94794">
            <w:pPr>
              <w:rPr>
                <w:del w:id="738" w:author="Piek, Matthijs" w:date="2017-11-09T16:57:00Z"/>
              </w:rPr>
            </w:pPr>
          </w:p>
        </w:tc>
      </w:tr>
    </w:tbl>
    <w:p w14:paraId="25364839" w14:textId="6F751F59" w:rsidR="00CD4234" w:rsidDel="000D73D2" w:rsidRDefault="00CD4234" w:rsidP="00CD4234">
      <w:pPr>
        <w:rPr>
          <w:del w:id="739" w:author="Piek, Matthijs" w:date="2017-11-09T16:57:00Z"/>
        </w:rPr>
      </w:pPr>
    </w:p>
    <w:p w14:paraId="2E7D856E" w14:textId="7B408227" w:rsidR="00CD4234" w:rsidDel="000D73D2" w:rsidRDefault="00CD4234" w:rsidP="00CD4234">
      <w:pPr>
        <w:rPr>
          <w:del w:id="740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1A3074F1" w14:textId="489ABB7D" w:rsidTr="00B94794">
        <w:trPr>
          <w:del w:id="741" w:author="Piek, Matthijs" w:date="2017-11-09T16:57:00Z"/>
        </w:trPr>
        <w:tc>
          <w:tcPr>
            <w:tcW w:w="4820" w:type="dxa"/>
          </w:tcPr>
          <w:p w14:paraId="207494D2" w14:textId="21501080" w:rsidR="00CD4234" w:rsidDel="000D73D2" w:rsidRDefault="00CD4234" w:rsidP="00B94794">
            <w:pPr>
              <w:rPr>
                <w:del w:id="742" w:author="Piek, Matthijs" w:date="2017-11-09T16:57:00Z"/>
              </w:rPr>
            </w:pPr>
            <w:del w:id="743" w:author="Piek, Matthijs" w:date="2017-11-09T16:57:00Z">
              <w:r w:rsidDel="000D73D2">
                <w:rPr>
                  <w:b/>
                </w:rPr>
                <w:delText>The component shall be available in English.</w:delText>
              </w:r>
            </w:del>
          </w:p>
        </w:tc>
        <w:tc>
          <w:tcPr>
            <w:tcW w:w="4819" w:type="dxa"/>
          </w:tcPr>
          <w:p w14:paraId="337DF72F" w14:textId="1795CDDA" w:rsidR="00CD4234" w:rsidDel="000D73D2" w:rsidRDefault="00CD4234" w:rsidP="00B94794">
            <w:pPr>
              <w:rPr>
                <w:del w:id="744" w:author="Piek, Matthijs" w:date="2017-11-09T16:57:00Z"/>
              </w:rPr>
            </w:pPr>
            <w:del w:id="745" w:author="Piek, Matthijs" w:date="2017-11-09T16:57:00Z">
              <w:r w:rsidDel="000D73D2">
                <w:delText>ID: 72728, POF: -, Safety: -, Security: -</w:delText>
              </w:r>
            </w:del>
          </w:p>
          <w:p w14:paraId="02809713" w14:textId="6906E561" w:rsidR="00CD4234" w:rsidDel="000D73D2" w:rsidRDefault="00CD4234" w:rsidP="00B94794">
            <w:pPr>
              <w:rPr>
                <w:del w:id="746" w:author="Piek, Matthijs" w:date="2017-11-09T16:57:00Z"/>
              </w:rPr>
            </w:pPr>
            <w:del w:id="747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433D357E" w14:textId="03319E34" w:rsidTr="00B94794">
        <w:trPr>
          <w:del w:id="748" w:author="Piek, Matthijs" w:date="2017-11-09T16:57:00Z"/>
        </w:trPr>
        <w:tc>
          <w:tcPr>
            <w:tcW w:w="0" w:type="auto"/>
            <w:gridSpan w:val="2"/>
          </w:tcPr>
          <w:p w14:paraId="50030E81" w14:textId="482A8AB8" w:rsidR="00CD4234" w:rsidDel="000D73D2" w:rsidRDefault="00CD4234" w:rsidP="00B94794">
            <w:pPr>
              <w:spacing w:after="240"/>
              <w:rPr>
                <w:del w:id="749" w:author="Piek, Matthijs" w:date="2017-11-09T16:57:00Z"/>
                <w:rFonts w:eastAsia="Times New Roman"/>
                <w:sz w:val="24"/>
                <w:szCs w:val="24"/>
              </w:rPr>
            </w:pPr>
            <w:del w:id="750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20504A40" w14:textId="2318A2FE" w:rsidR="00CD4234" w:rsidDel="000D73D2" w:rsidRDefault="00CD4234" w:rsidP="00B94794">
            <w:pPr>
              <w:rPr>
                <w:del w:id="751" w:author="Piek, Matthijs" w:date="2017-11-09T16:57:00Z"/>
              </w:rPr>
            </w:pPr>
          </w:p>
        </w:tc>
      </w:tr>
      <w:tr w:rsidR="00CD4234" w:rsidDel="000D73D2" w14:paraId="087F12F6" w14:textId="194FEB63" w:rsidTr="00B94794">
        <w:trPr>
          <w:del w:id="752" w:author="Piek, Matthijs" w:date="2017-11-09T16:57:00Z"/>
        </w:trPr>
        <w:tc>
          <w:tcPr>
            <w:tcW w:w="0" w:type="auto"/>
            <w:gridSpan w:val="2"/>
          </w:tcPr>
          <w:p w14:paraId="1E39FE1D" w14:textId="7585DCF5" w:rsidR="00CD4234" w:rsidDel="000D73D2" w:rsidRDefault="00CD4234" w:rsidP="00B94794">
            <w:pPr>
              <w:spacing w:after="240"/>
              <w:rPr>
                <w:del w:id="753" w:author="Piek, Matthijs" w:date="2017-11-09T16:57:00Z"/>
                <w:rFonts w:eastAsia="Times New Roman"/>
                <w:sz w:val="24"/>
                <w:szCs w:val="24"/>
              </w:rPr>
            </w:pPr>
            <w:del w:id="754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1D6621F" w14:textId="2B7A9918" w:rsidR="00CD4234" w:rsidDel="000D73D2" w:rsidRDefault="00CD4234" w:rsidP="00B94794">
            <w:pPr>
              <w:rPr>
                <w:del w:id="755" w:author="Piek, Matthijs" w:date="2017-11-09T16:57:00Z"/>
              </w:rPr>
            </w:pPr>
          </w:p>
        </w:tc>
      </w:tr>
    </w:tbl>
    <w:p w14:paraId="0E0716BA" w14:textId="2A05FB40" w:rsidR="00CD4234" w:rsidDel="000D73D2" w:rsidRDefault="00CD4234" w:rsidP="00CD4234">
      <w:pPr>
        <w:rPr>
          <w:del w:id="756" w:author="Piek, Matthijs" w:date="2017-11-09T16:57:00Z"/>
        </w:rPr>
      </w:pPr>
    </w:p>
    <w:p w14:paraId="40FF8941" w14:textId="42848843" w:rsidR="00CD4234" w:rsidDel="000D73D2" w:rsidRDefault="00CD4234" w:rsidP="00CD4234">
      <w:pPr>
        <w:rPr>
          <w:del w:id="757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1A7E0F1F" w14:textId="7D965BF0" w:rsidTr="00B94794">
        <w:trPr>
          <w:del w:id="758" w:author="Piek, Matthijs" w:date="2017-11-09T16:57:00Z"/>
        </w:trPr>
        <w:tc>
          <w:tcPr>
            <w:tcW w:w="4820" w:type="dxa"/>
          </w:tcPr>
          <w:p w14:paraId="2641587C" w14:textId="62D8B0B3" w:rsidR="00CD4234" w:rsidDel="000D73D2" w:rsidRDefault="00CD4234" w:rsidP="00B94794">
            <w:pPr>
              <w:rPr>
                <w:del w:id="759" w:author="Piek, Matthijs" w:date="2017-11-09T16:57:00Z"/>
              </w:rPr>
            </w:pPr>
            <w:del w:id="760" w:author="Piek, Matthijs" w:date="2017-11-09T16:57:00Z">
              <w:r w:rsidDel="000D73D2">
                <w:rPr>
                  <w:b/>
                </w:rPr>
                <w:delText>The component shall be available in German.</w:delText>
              </w:r>
            </w:del>
          </w:p>
        </w:tc>
        <w:tc>
          <w:tcPr>
            <w:tcW w:w="4819" w:type="dxa"/>
          </w:tcPr>
          <w:p w14:paraId="33EC46AB" w14:textId="2DFFB3A5" w:rsidR="00CD4234" w:rsidDel="000D73D2" w:rsidRDefault="00CD4234" w:rsidP="00B94794">
            <w:pPr>
              <w:rPr>
                <w:del w:id="761" w:author="Piek, Matthijs" w:date="2017-11-09T16:57:00Z"/>
              </w:rPr>
            </w:pPr>
            <w:del w:id="762" w:author="Piek, Matthijs" w:date="2017-11-09T16:57:00Z">
              <w:r w:rsidDel="000D73D2">
                <w:delText>ID: 72729, POF: -, Safety: -, Security: -</w:delText>
              </w:r>
            </w:del>
          </w:p>
          <w:p w14:paraId="0A5FDBC0" w14:textId="459B9B01" w:rsidR="00CD4234" w:rsidDel="000D73D2" w:rsidRDefault="00CD4234" w:rsidP="00B94794">
            <w:pPr>
              <w:rPr>
                <w:del w:id="763" w:author="Piek, Matthijs" w:date="2017-11-09T16:57:00Z"/>
              </w:rPr>
            </w:pPr>
            <w:del w:id="764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004B8777" w14:textId="20EDE63E" w:rsidTr="00B94794">
        <w:trPr>
          <w:del w:id="765" w:author="Piek, Matthijs" w:date="2017-11-09T16:57:00Z"/>
        </w:trPr>
        <w:tc>
          <w:tcPr>
            <w:tcW w:w="0" w:type="auto"/>
            <w:gridSpan w:val="2"/>
          </w:tcPr>
          <w:p w14:paraId="7116DED7" w14:textId="2086AA17" w:rsidR="00CD4234" w:rsidDel="000D73D2" w:rsidRDefault="00CD4234" w:rsidP="00B94794">
            <w:pPr>
              <w:spacing w:after="240"/>
              <w:rPr>
                <w:del w:id="766" w:author="Piek, Matthijs" w:date="2017-11-09T16:57:00Z"/>
                <w:rFonts w:eastAsia="Times New Roman"/>
                <w:sz w:val="24"/>
                <w:szCs w:val="24"/>
              </w:rPr>
            </w:pPr>
            <w:del w:id="767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156FE25B" w14:textId="6937E8E1" w:rsidR="00CD4234" w:rsidDel="000D73D2" w:rsidRDefault="00CD4234" w:rsidP="00B94794">
            <w:pPr>
              <w:rPr>
                <w:del w:id="768" w:author="Piek, Matthijs" w:date="2017-11-09T16:57:00Z"/>
              </w:rPr>
            </w:pPr>
          </w:p>
        </w:tc>
      </w:tr>
      <w:tr w:rsidR="00CD4234" w:rsidDel="000D73D2" w14:paraId="65B462C8" w14:textId="47713E35" w:rsidTr="00B94794">
        <w:trPr>
          <w:del w:id="769" w:author="Piek, Matthijs" w:date="2017-11-09T16:57:00Z"/>
        </w:trPr>
        <w:tc>
          <w:tcPr>
            <w:tcW w:w="0" w:type="auto"/>
            <w:gridSpan w:val="2"/>
          </w:tcPr>
          <w:p w14:paraId="6C98A1DE" w14:textId="3F2B0DC2" w:rsidR="00CD4234" w:rsidDel="000D73D2" w:rsidRDefault="00CD4234" w:rsidP="00B94794">
            <w:pPr>
              <w:spacing w:after="240"/>
              <w:rPr>
                <w:del w:id="770" w:author="Piek, Matthijs" w:date="2017-11-09T16:57:00Z"/>
                <w:rFonts w:eastAsia="Times New Roman"/>
                <w:sz w:val="24"/>
                <w:szCs w:val="24"/>
              </w:rPr>
            </w:pPr>
            <w:del w:id="771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36869FFC" w14:textId="71BBA9E2" w:rsidR="00CD4234" w:rsidDel="000D73D2" w:rsidRDefault="00CD4234" w:rsidP="00B94794">
            <w:pPr>
              <w:rPr>
                <w:del w:id="772" w:author="Piek, Matthijs" w:date="2017-11-09T16:57:00Z"/>
              </w:rPr>
            </w:pPr>
          </w:p>
        </w:tc>
      </w:tr>
    </w:tbl>
    <w:p w14:paraId="543E837F" w14:textId="5E6C61E0" w:rsidR="00CD4234" w:rsidDel="000D73D2" w:rsidRDefault="00CD4234" w:rsidP="00CD4234">
      <w:pPr>
        <w:rPr>
          <w:del w:id="773" w:author="Piek, Matthijs" w:date="2017-11-09T16:57:00Z"/>
        </w:rPr>
      </w:pPr>
    </w:p>
    <w:p w14:paraId="7D478E1A" w14:textId="7EF3BA6B" w:rsidR="00CD4234" w:rsidDel="000D73D2" w:rsidRDefault="00CD4234" w:rsidP="00CD4234">
      <w:pPr>
        <w:rPr>
          <w:del w:id="774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02C7E6DC" w14:textId="1E316285" w:rsidTr="00B94794">
        <w:trPr>
          <w:del w:id="775" w:author="Piek, Matthijs" w:date="2017-11-09T16:57:00Z"/>
        </w:trPr>
        <w:tc>
          <w:tcPr>
            <w:tcW w:w="4820" w:type="dxa"/>
          </w:tcPr>
          <w:p w14:paraId="3D237C06" w14:textId="2733BE91" w:rsidR="00CD4234" w:rsidDel="000D73D2" w:rsidRDefault="00CD4234" w:rsidP="00B94794">
            <w:pPr>
              <w:rPr>
                <w:del w:id="776" w:author="Piek, Matthijs" w:date="2017-11-09T16:57:00Z"/>
              </w:rPr>
            </w:pPr>
            <w:del w:id="777" w:author="Piek, Matthijs" w:date="2017-11-09T16:57:00Z">
              <w:r w:rsidDel="000D73D2">
                <w:rPr>
                  <w:b/>
                </w:rPr>
                <w:delText>The component shall be available in Simplified Chinese.</w:delText>
              </w:r>
            </w:del>
          </w:p>
        </w:tc>
        <w:tc>
          <w:tcPr>
            <w:tcW w:w="4819" w:type="dxa"/>
          </w:tcPr>
          <w:p w14:paraId="1559C055" w14:textId="51419D28" w:rsidR="00CD4234" w:rsidDel="000D73D2" w:rsidRDefault="00CD4234" w:rsidP="00B94794">
            <w:pPr>
              <w:rPr>
                <w:del w:id="778" w:author="Piek, Matthijs" w:date="2017-11-09T16:57:00Z"/>
              </w:rPr>
            </w:pPr>
            <w:del w:id="779" w:author="Piek, Matthijs" w:date="2017-11-09T16:57:00Z">
              <w:r w:rsidDel="000D73D2">
                <w:delText>ID: 72730, POF: -, Safety: -, Security: -</w:delText>
              </w:r>
            </w:del>
          </w:p>
          <w:p w14:paraId="2F3441AA" w14:textId="5D36E664" w:rsidR="00CD4234" w:rsidDel="000D73D2" w:rsidRDefault="00CD4234" w:rsidP="00B94794">
            <w:pPr>
              <w:rPr>
                <w:del w:id="780" w:author="Piek, Matthijs" w:date="2017-11-09T16:57:00Z"/>
              </w:rPr>
            </w:pPr>
            <w:del w:id="781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6566D33B" w14:textId="5E1584DF" w:rsidTr="00B94794">
        <w:trPr>
          <w:del w:id="782" w:author="Piek, Matthijs" w:date="2017-11-09T16:57:00Z"/>
        </w:trPr>
        <w:tc>
          <w:tcPr>
            <w:tcW w:w="0" w:type="auto"/>
            <w:gridSpan w:val="2"/>
          </w:tcPr>
          <w:p w14:paraId="49F04011" w14:textId="4E47E3FB" w:rsidR="00CD4234" w:rsidDel="000D73D2" w:rsidRDefault="00CD4234" w:rsidP="00B94794">
            <w:pPr>
              <w:spacing w:after="240"/>
              <w:rPr>
                <w:del w:id="783" w:author="Piek, Matthijs" w:date="2017-11-09T16:57:00Z"/>
                <w:rFonts w:eastAsia="Times New Roman"/>
                <w:sz w:val="24"/>
                <w:szCs w:val="24"/>
              </w:rPr>
            </w:pPr>
            <w:del w:id="784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20D6A439" w14:textId="3701E0B0" w:rsidR="00CD4234" w:rsidDel="000D73D2" w:rsidRDefault="00CD4234" w:rsidP="00B94794">
            <w:pPr>
              <w:rPr>
                <w:del w:id="785" w:author="Piek, Matthijs" w:date="2017-11-09T16:57:00Z"/>
              </w:rPr>
            </w:pPr>
          </w:p>
        </w:tc>
      </w:tr>
      <w:tr w:rsidR="00CD4234" w:rsidDel="000D73D2" w14:paraId="444D715B" w14:textId="55A55F1E" w:rsidTr="00B94794">
        <w:trPr>
          <w:del w:id="786" w:author="Piek, Matthijs" w:date="2017-11-09T16:57:00Z"/>
        </w:trPr>
        <w:tc>
          <w:tcPr>
            <w:tcW w:w="0" w:type="auto"/>
            <w:gridSpan w:val="2"/>
          </w:tcPr>
          <w:p w14:paraId="34C264F0" w14:textId="07964C12" w:rsidR="00CD4234" w:rsidDel="000D73D2" w:rsidRDefault="00CD4234" w:rsidP="00B94794">
            <w:pPr>
              <w:spacing w:after="240"/>
              <w:rPr>
                <w:del w:id="787" w:author="Piek, Matthijs" w:date="2017-11-09T16:57:00Z"/>
                <w:rFonts w:eastAsia="Times New Roman"/>
                <w:sz w:val="24"/>
                <w:szCs w:val="24"/>
              </w:rPr>
            </w:pPr>
            <w:del w:id="788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20A7113F" w14:textId="2BF0F2F5" w:rsidR="00CD4234" w:rsidDel="000D73D2" w:rsidRDefault="00CD4234" w:rsidP="00B94794">
            <w:pPr>
              <w:rPr>
                <w:del w:id="789" w:author="Piek, Matthijs" w:date="2017-11-09T16:57:00Z"/>
              </w:rPr>
            </w:pPr>
          </w:p>
        </w:tc>
      </w:tr>
    </w:tbl>
    <w:p w14:paraId="6A02973C" w14:textId="443EF1FE" w:rsidR="00CD4234" w:rsidDel="000D73D2" w:rsidRDefault="00CD4234" w:rsidP="00CD4234">
      <w:pPr>
        <w:rPr>
          <w:del w:id="790" w:author="Piek, Matthijs" w:date="2017-11-09T16:57:00Z"/>
        </w:rPr>
      </w:pPr>
    </w:p>
    <w:p w14:paraId="0070B736" w14:textId="3DD66CEC" w:rsidR="00CD4234" w:rsidDel="000D73D2" w:rsidRDefault="00CD4234" w:rsidP="00CD4234">
      <w:pPr>
        <w:rPr>
          <w:del w:id="791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:rsidDel="000D73D2" w14:paraId="5823B85D" w14:textId="78C3FB93" w:rsidTr="00B94794">
        <w:trPr>
          <w:del w:id="792" w:author="Piek, Matthijs" w:date="2017-11-09T16:57:00Z"/>
        </w:trPr>
        <w:tc>
          <w:tcPr>
            <w:tcW w:w="4820" w:type="dxa"/>
          </w:tcPr>
          <w:p w14:paraId="7F3140FF" w14:textId="13633A84" w:rsidR="00CD4234" w:rsidDel="000D73D2" w:rsidRDefault="00CD4234" w:rsidP="00B94794">
            <w:pPr>
              <w:rPr>
                <w:del w:id="793" w:author="Piek, Matthijs" w:date="2017-11-09T16:57:00Z"/>
              </w:rPr>
            </w:pPr>
            <w:del w:id="794" w:author="Piek, Matthijs" w:date="2017-11-09T16:57:00Z">
              <w:r w:rsidDel="000D73D2">
                <w:rPr>
                  <w:b/>
                </w:rPr>
                <w:delText>The component shall be available in Traditional Chinese.</w:delText>
              </w:r>
            </w:del>
          </w:p>
        </w:tc>
        <w:tc>
          <w:tcPr>
            <w:tcW w:w="4819" w:type="dxa"/>
          </w:tcPr>
          <w:p w14:paraId="1F976130" w14:textId="60C89B97" w:rsidR="00CD4234" w:rsidDel="000D73D2" w:rsidRDefault="00CD4234" w:rsidP="00B94794">
            <w:pPr>
              <w:rPr>
                <w:del w:id="795" w:author="Piek, Matthijs" w:date="2017-11-09T16:57:00Z"/>
              </w:rPr>
            </w:pPr>
            <w:del w:id="796" w:author="Piek, Matthijs" w:date="2017-11-09T16:57:00Z">
              <w:r w:rsidDel="000D73D2">
                <w:delText>ID: 72732, POF: -, Safety: -, Security: -</w:delText>
              </w:r>
            </w:del>
          </w:p>
          <w:p w14:paraId="0D7838B2" w14:textId="0B05CE32" w:rsidR="00CD4234" w:rsidDel="000D73D2" w:rsidRDefault="00CD4234" w:rsidP="00B94794">
            <w:pPr>
              <w:rPr>
                <w:del w:id="797" w:author="Piek, Matthijs" w:date="2017-11-09T16:57:00Z"/>
              </w:rPr>
            </w:pPr>
            <w:del w:id="798" w:author="Piek, Matthijs" w:date="2017-11-09T16:57:00Z">
              <w:r w:rsidDel="000D73D2">
                <w:delText>State: Approved, 2017-Oct-26 11:57</w:delText>
              </w:r>
            </w:del>
          </w:p>
        </w:tc>
      </w:tr>
      <w:tr w:rsidR="00CD4234" w:rsidDel="000D73D2" w14:paraId="764CE4E9" w14:textId="70E7B419" w:rsidTr="00B94794">
        <w:trPr>
          <w:del w:id="799" w:author="Piek, Matthijs" w:date="2017-11-09T16:57:00Z"/>
        </w:trPr>
        <w:tc>
          <w:tcPr>
            <w:tcW w:w="0" w:type="auto"/>
            <w:gridSpan w:val="2"/>
          </w:tcPr>
          <w:p w14:paraId="6D64AE5C" w14:textId="4129F107" w:rsidR="00CD4234" w:rsidDel="000D73D2" w:rsidRDefault="00CD4234" w:rsidP="00B94794">
            <w:pPr>
              <w:spacing w:after="240"/>
              <w:rPr>
                <w:del w:id="800" w:author="Piek, Matthijs" w:date="2017-11-09T16:57:00Z"/>
                <w:rFonts w:eastAsia="Times New Roman"/>
                <w:sz w:val="24"/>
                <w:szCs w:val="24"/>
              </w:rPr>
            </w:pPr>
            <w:del w:id="801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A81F2D0" w14:textId="01107F13" w:rsidR="00CD4234" w:rsidDel="000D73D2" w:rsidRDefault="00CD4234" w:rsidP="00B94794">
            <w:pPr>
              <w:rPr>
                <w:del w:id="802" w:author="Piek, Matthijs" w:date="2017-11-09T16:57:00Z"/>
              </w:rPr>
            </w:pPr>
          </w:p>
        </w:tc>
      </w:tr>
      <w:tr w:rsidR="00CD4234" w:rsidDel="000D73D2" w14:paraId="18E5440B" w14:textId="2DF1946B" w:rsidTr="00B94794">
        <w:trPr>
          <w:del w:id="803" w:author="Piek, Matthijs" w:date="2017-11-09T16:57:00Z"/>
        </w:trPr>
        <w:tc>
          <w:tcPr>
            <w:tcW w:w="0" w:type="auto"/>
            <w:gridSpan w:val="2"/>
          </w:tcPr>
          <w:p w14:paraId="7EF6A631" w14:textId="762FB938" w:rsidR="00CD4234" w:rsidDel="000D73D2" w:rsidRDefault="00CD4234" w:rsidP="00B94794">
            <w:pPr>
              <w:spacing w:after="240"/>
              <w:rPr>
                <w:del w:id="804" w:author="Piek, Matthijs" w:date="2017-11-09T16:57:00Z"/>
                <w:rFonts w:eastAsia="Times New Roman"/>
                <w:sz w:val="24"/>
                <w:szCs w:val="24"/>
              </w:rPr>
            </w:pPr>
            <w:del w:id="805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752A733" w14:textId="1FE1A131" w:rsidR="00CD4234" w:rsidDel="000D73D2" w:rsidRDefault="00CD4234" w:rsidP="00B94794">
            <w:pPr>
              <w:rPr>
                <w:del w:id="806" w:author="Piek, Matthijs" w:date="2017-11-09T16:57:00Z"/>
              </w:rPr>
            </w:pPr>
          </w:p>
        </w:tc>
      </w:tr>
    </w:tbl>
    <w:p w14:paraId="0A77CC15" w14:textId="27D78884" w:rsidR="00CD4234" w:rsidDel="000D73D2" w:rsidRDefault="00CD4234" w:rsidP="001C0BC2">
      <w:pPr>
        <w:rPr>
          <w:del w:id="807" w:author="Piek, Matthijs" w:date="2017-11-09T16:57:00Z"/>
        </w:rPr>
      </w:pPr>
    </w:p>
    <w:p w14:paraId="097B65CE" w14:textId="129CF9E9" w:rsidR="00CD4234" w:rsidDel="000D73D2" w:rsidRDefault="00CD4234">
      <w:pPr>
        <w:spacing w:after="0"/>
        <w:rPr>
          <w:del w:id="808" w:author="Piek, Matthijs" w:date="2017-11-09T16:57:00Z"/>
        </w:rPr>
      </w:pPr>
      <w:del w:id="809" w:author="Piek, Matthijs" w:date="2017-11-09T16:57:00Z">
        <w:r w:rsidDel="000D73D2">
          <w:br w:type="page"/>
        </w:r>
      </w:del>
    </w:p>
    <w:p w14:paraId="033C0668" w14:textId="2B2C1DD6" w:rsidR="001C0BC2" w:rsidDel="000D73D2" w:rsidRDefault="001C0BC2" w:rsidP="001C0BC2">
      <w:pPr>
        <w:pStyle w:val="Heading2"/>
        <w:rPr>
          <w:del w:id="810" w:author="Piek, Matthijs" w:date="2017-11-09T16:57:00Z"/>
        </w:rPr>
      </w:pPr>
      <w:bookmarkStart w:id="811" w:name="_Toc460592273"/>
      <w:bookmarkStart w:id="812" w:name="_Toc496794010"/>
      <w:del w:id="813" w:author="Piek, Matthijs" w:date="2017-11-09T16:57:00Z">
        <w:r w:rsidDel="000D73D2">
          <w:delText>Technical Interfaces</w:delText>
        </w:r>
        <w:bookmarkEnd w:id="811"/>
        <w:bookmarkEnd w:id="812"/>
      </w:del>
    </w:p>
    <w:p w14:paraId="1FF207FF" w14:textId="56816B70" w:rsidR="00C123C8" w:rsidRPr="00C123C8" w:rsidDel="000D73D2" w:rsidRDefault="00C123C8" w:rsidP="00C123C8">
      <w:pPr>
        <w:rPr>
          <w:del w:id="814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:rsidDel="000D73D2" w14:paraId="00006DC2" w14:textId="165C6C5D" w:rsidTr="00B94794">
        <w:trPr>
          <w:del w:id="815" w:author="Piek, Matthijs" w:date="2017-11-09T16:57:00Z"/>
        </w:trPr>
        <w:tc>
          <w:tcPr>
            <w:tcW w:w="4820" w:type="dxa"/>
          </w:tcPr>
          <w:p w14:paraId="357B827D" w14:textId="2B27A034" w:rsidR="00460830" w:rsidDel="000D73D2" w:rsidRDefault="00460830" w:rsidP="00B94794">
            <w:pPr>
              <w:rPr>
                <w:del w:id="816" w:author="Piek, Matthijs" w:date="2017-11-09T16:57:00Z"/>
              </w:rPr>
            </w:pPr>
            <w:del w:id="817" w:author="Piek, Matthijs" w:date="2017-11-09T16:57:00Z">
              <w:r w:rsidDel="000D73D2">
                <w:rPr>
                  <w:b/>
                </w:rPr>
                <w:delText>The component must be customizable for different products.</w:delText>
              </w:r>
            </w:del>
          </w:p>
        </w:tc>
        <w:tc>
          <w:tcPr>
            <w:tcW w:w="4819" w:type="dxa"/>
          </w:tcPr>
          <w:p w14:paraId="5E49BAF1" w14:textId="2A39B1C6" w:rsidR="00460830" w:rsidDel="000D73D2" w:rsidRDefault="00460830" w:rsidP="00B94794">
            <w:pPr>
              <w:rPr>
                <w:del w:id="818" w:author="Piek, Matthijs" w:date="2017-11-09T16:57:00Z"/>
              </w:rPr>
            </w:pPr>
            <w:del w:id="819" w:author="Piek, Matthijs" w:date="2017-11-09T16:57:00Z">
              <w:r w:rsidDel="000D73D2">
                <w:delText>ID: 70304, POF: No, Safety: No, Security: No</w:delText>
              </w:r>
            </w:del>
          </w:p>
          <w:p w14:paraId="4D959EF8" w14:textId="0265CC54" w:rsidR="00460830" w:rsidDel="000D73D2" w:rsidRDefault="00460830" w:rsidP="00B94794">
            <w:pPr>
              <w:rPr>
                <w:del w:id="820" w:author="Piek, Matthijs" w:date="2017-11-09T16:57:00Z"/>
              </w:rPr>
            </w:pPr>
            <w:del w:id="821" w:author="Piek, Matthijs" w:date="2017-11-09T16:57:00Z">
              <w:r w:rsidDel="000D73D2">
                <w:delText>State: Approved, 2017-Oct-26 11:58</w:delText>
              </w:r>
            </w:del>
          </w:p>
        </w:tc>
      </w:tr>
      <w:tr w:rsidR="00460830" w:rsidDel="000D73D2" w14:paraId="55230D65" w14:textId="292FB858" w:rsidTr="00B94794">
        <w:trPr>
          <w:del w:id="822" w:author="Piek, Matthijs" w:date="2017-11-09T16:57:00Z"/>
        </w:trPr>
        <w:tc>
          <w:tcPr>
            <w:tcW w:w="0" w:type="auto"/>
            <w:gridSpan w:val="2"/>
          </w:tcPr>
          <w:p w14:paraId="2B7F60E7" w14:textId="09CCC32C" w:rsidR="00460830" w:rsidDel="000D73D2" w:rsidRDefault="00460830" w:rsidP="00B94794">
            <w:pPr>
              <w:spacing w:after="240"/>
              <w:rPr>
                <w:del w:id="823" w:author="Piek, Matthijs" w:date="2017-11-09T16:57:00Z"/>
                <w:rFonts w:eastAsia="Times New Roman"/>
                <w:sz w:val="24"/>
                <w:szCs w:val="24"/>
              </w:rPr>
            </w:pPr>
            <w:del w:id="824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0B544F3" w14:textId="0F6823BD" w:rsidR="00460830" w:rsidDel="000D73D2" w:rsidRDefault="00460830" w:rsidP="00B94794">
            <w:pPr>
              <w:rPr>
                <w:del w:id="825" w:author="Piek, Matthijs" w:date="2017-11-09T16:57:00Z"/>
              </w:rPr>
            </w:pPr>
          </w:p>
        </w:tc>
      </w:tr>
      <w:tr w:rsidR="00460830" w:rsidDel="000D73D2" w14:paraId="63167DC5" w14:textId="64AD0865" w:rsidTr="00B94794">
        <w:trPr>
          <w:del w:id="826" w:author="Piek, Matthijs" w:date="2017-11-09T16:57:00Z"/>
        </w:trPr>
        <w:tc>
          <w:tcPr>
            <w:tcW w:w="0" w:type="auto"/>
            <w:gridSpan w:val="2"/>
          </w:tcPr>
          <w:p w14:paraId="3CC5C3D8" w14:textId="24A4384F" w:rsidR="00460830" w:rsidDel="000D73D2" w:rsidRDefault="00460830" w:rsidP="00B94794">
            <w:pPr>
              <w:spacing w:after="240"/>
              <w:rPr>
                <w:del w:id="827" w:author="Piek, Matthijs" w:date="2017-11-09T16:57:00Z"/>
                <w:rFonts w:eastAsia="Times New Roman"/>
                <w:sz w:val="24"/>
                <w:szCs w:val="24"/>
              </w:rPr>
            </w:pPr>
            <w:del w:id="828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09F6FB61" w14:textId="4B10F5A8" w:rsidR="00460830" w:rsidDel="000D73D2" w:rsidRDefault="00460830" w:rsidP="00B94794">
            <w:pPr>
              <w:rPr>
                <w:del w:id="829" w:author="Piek, Matthijs" w:date="2017-11-09T16:57:00Z"/>
              </w:rPr>
            </w:pPr>
          </w:p>
        </w:tc>
      </w:tr>
    </w:tbl>
    <w:p w14:paraId="70E3DDFB" w14:textId="5D27E6C7" w:rsidR="00460830" w:rsidDel="000D73D2" w:rsidRDefault="00460830" w:rsidP="00460830">
      <w:pPr>
        <w:rPr>
          <w:del w:id="830" w:author="Piek, Matthijs" w:date="2017-11-09T16:57:00Z"/>
        </w:rPr>
      </w:pPr>
    </w:p>
    <w:p w14:paraId="70C7EA34" w14:textId="5ECD4332" w:rsidR="00460830" w:rsidDel="000D73D2" w:rsidRDefault="00460830" w:rsidP="00460830">
      <w:pPr>
        <w:rPr>
          <w:del w:id="831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:rsidDel="000D73D2" w14:paraId="2E032CA3" w14:textId="13D89226" w:rsidTr="00B94794">
        <w:trPr>
          <w:del w:id="832" w:author="Piek, Matthijs" w:date="2017-11-09T16:57:00Z"/>
        </w:trPr>
        <w:tc>
          <w:tcPr>
            <w:tcW w:w="4820" w:type="dxa"/>
          </w:tcPr>
          <w:p w14:paraId="4070CF31" w14:textId="16B1D6CD" w:rsidR="00460830" w:rsidDel="000D73D2" w:rsidRDefault="00460830" w:rsidP="00B94794">
            <w:pPr>
              <w:rPr>
                <w:del w:id="833" w:author="Piek, Matthijs" w:date="2017-11-09T16:57:00Z"/>
              </w:rPr>
            </w:pPr>
            <w:del w:id="834" w:author="Piek, Matthijs" w:date="2017-11-09T16:57:00Z">
              <w:r w:rsidDel="000D73D2">
                <w:rPr>
                  <w:b/>
                </w:rPr>
                <w:delText>The component shall implement the uApp interface, so that it can be integrated into applications.</w:delText>
              </w:r>
            </w:del>
          </w:p>
        </w:tc>
        <w:tc>
          <w:tcPr>
            <w:tcW w:w="4819" w:type="dxa"/>
          </w:tcPr>
          <w:p w14:paraId="42C95FD8" w14:textId="3F8A3E2E" w:rsidR="00460830" w:rsidDel="000D73D2" w:rsidRDefault="00460830" w:rsidP="00B94794">
            <w:pPr>
              <w:rPr>
                <w:del w:id="835" w:author="Piek, Matthijs" w:date="2017-11-09T16:57:00Z"/>
              </w:rPr>
            </w:pPr>
            <w:del w:id="836" w:author="Piek, Matthijs" w:date="2017-11-09T16:57:00Z">
              <w:r w:rsidDel="000D73D2">
                <w:delText>ID: 70306, POF: Yes, Safety: No, Security: No</w:delText>
              </w:r>
            </w:del>
          </w:p>
          <w:p w14:paraId="426EC187" w14:textId="35803E08" w:rsidR="00460830" w:rsidDel="000D73D2" w:rsidRDefault="00460830" w:rsidP="00B94794">
            <w:pPr>
              <w:rPr>
                <w:del w:id="837" w:author="Piek, Matthijs" w:date="2017-11-09T16:57:00Z"/>
              </w:rPr>
            </w:pPr>
            <w:del w:id="838" w:author="Piek, Matthijs" w:date="2017-11-09T16:57:00Z">
              <w:r w:rsidDel="000D73D2">
                <w:delText>State: Approved, 2017-Oct-26 11:58</w:delText>
              </w:r>
            </w:del>
          </w:p>
        </w:tc>
      </w:tr>
      <w:tr w:rsidR="00460830" w:rsidDel="000D73D2" w14:paraId="099DD6D3" w14:textId="30866678" w:rsidTr="00B94794">
        <w:trPr>
          <w:del w:id="839" w:author="Piek, Matthijs" w:date="2017-11-09T16:57:00Z"/>
        </w:trPr>
        <w:tc>
          <w:tcPr>
            <w:tcW w:w="0" w:type="auto"/>
            <w:gridSpan w:val="2"/>
          </w:tcPr>
          <w:p w14:paraId="4AD445D3" w14:textId="3917CFC9" w:rsidR="00460830" w:rsidDel="000D73D2" w:rsidRDefault="00460830" w:rsidP="00B94794">
            <w:pPr>
              <w:spacing w:after="240"/>
              <w:rPr>
                <w:del w:id="840" w:author="Piek, Matthijs" w:date="2017-11-09T16:57:00Z"/>
                <w:rFonts w:eastAsia="Times New Roman"/>
                <w:sz w:val="24"/>
                <w:szCs w:val="24"/>
              </w:rPr>
            </w:pPr>
            <w:del w:id="841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C879CF9" w14:textId="618B1A8C" w:rsidR="00460830" w:rsidDel="000D73D2" w:rsidRDefault="00460830" w:rsidP="00B94794">
            <w:pPr>
              <w:rPr>
                <w:del w:id="842" w:author="Piek, Matthijs" w:date="2017-11-09T16:57:00Z"/>
              </w:rPr>
            </w:pPr>
          </w:p>
        </w:tc>
      </w:tr>
      <w:tr w:rsidR="00460830" w:rsidDel="000D73D2" w14:paraId="1D67FC82" w14:textId="4F9FAD0D" w:rsidTr="00B94794">
        <w:trPr>
          <w:del w:id="843" w:author="Piek, Matthijs" w:date="2017-11-09T16:57:00Z"/>
        </w:trPr>
        <w:tc>
          <w:tcPr>
            <w:tcW w:w="0" w:type="auto"/>
            <w:gridSpan w:val="2"/>
          </w:tcPr>
          <w:p w14:paraId="07471261" w14:textId="4FF64B12" w:rsidR="00460830" w:rsidDel="000D73D2" w:rsidRDefault="00460830" w:rsidP="00B94794">
            <w:pPr>
              <w:spacing w:after="240"/>
              <w:rPr>
                <w:del w:id="844" w:author="Piek, Matthijs" w:date="2017-11-09T16:57:00Z"/>
                <w:rFonts w:eastAsia="Times New Roman"/>
                <w:sz w:val="24"/>
                <w:szCs w:val="24"/>
              </w:rPr>
            </w:pPr>
            <w:del w:id="845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4C98CFC8" w14:textId="36AAC04A" w:rsidR="00460830" w:rsidDel="000D73D2" w:rsidRDefault="00460830" w:rsidP="00B94794">
            <w:pPr>
              <w:rPr>
                <w:del w:id="846" w:author="Piek, Matthijs" w:date="2017-11-09T16:57:00Z"/>
              </w:rPr>
            </w:pPr>
          </w:p>
        </w:tc>
      </w:tr>
    </w:tbl>
    <w:p w14:paraId="394EBA54" w14:textId="3BBEA137" w:rsidR="00460830" w:rsidDel="000D73D2" w:rsidRDefault="00460830" w:rsidP="00460830">
      <w:pPr>
        <w:rPr>
          <w:del w:id="847" w:author="Piek, Matthijs" w:date="2017-11-09T16:57:00Z"/>
        </w:rPr>
      </w:pPr>
    </w:p>
    <w:p w14:paraId="1C4EFDB6" w14:textId="1B3B9E7D" w:rsidR="00460830" w:rsidDel="000D73D2" w:rsidRDefault="00460830" w:rsidP="00460830">
      <w:pPr>
        <w:rPr>
          <w:del w:id="848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:rsidDel="000D73D2" w14:paraId="6CB3AF1C" w14:textId="6C1E04AD" w:rsidTr="00B94794">
        <w:trPr>
          <w:del w:id="849" w:author="Piek, Matthijs" w:date="2017-11-09T16:57:00Z"/>
        </w:trPr>
        <w:tc>
          <w:tcPr>
            <w:tcW w:w="4820" w:type="dxa"/>
          </w:tcPr>
          <w:p w14:paraId="1D67F6C0" w14:textId="15259DDD" w:rsidR="00460830" w:rsidDel="000D73D2" w:rsidRDefault="00460830" w:rsidP="00B94794">
            <w:pPr>
              <w:rPr>
                <w:del w:id="850" w:author="Piek, Matthijs" w:date="2017-11-09T16:57:00Z"/>
              </w:rPr>
            </w:pPr>
            <w:del w:id="851" w:author="Piek, Matthijs" w:date="2017-11-09T16:57:00Z">
              <w:r w:rsidDel="000D73D2">
                <w:rPr>
                  <w:b/>
                </w:rPr>
                <w:delText>The component must instruct CommLib to accept the first mismatched pin for a device it encounters during setup mode.</w:delText>
              </w:r>
            </w:del>
          </w:p>
        </w:tc>
        <w:tc>
          <w:tcPr>
            <w:tcW w:w="4819" w:type="dxa"/>
          </w:tcPr>
          <w:p w14:paraId="3871F01A" w14:textId="5F25D2BE" w:rsidR="00460830" w:rsidDel="000D73D2" w:rsidRDefault="00460830" w:rsidP="00B94794">
            <w:pPr>
              <w:rPr>
                <w:del w:id="852" w:author="Piek, Matthijs" w:date="2017-11-09T16:57:00Z"/>
              </w:rPr>
            </w:pPr>
            <w:del w:id="853" w:author="Piek, Matthijs" w:date="2017-11-09T16:57:00Z">
              <w:r w:rsidDel="000D73D2">
                <w:delText>ID: 71552, POF: Yes, Safety: No, Security: Yes</w:delText>
              </w:r>
            </w:del>
          </w:p>
          <w:p w14:paraId="0614F2CF" w14:textId="4912AA59" w:rsidR="00460830" w:rsidDel="000D73D2" w:rsidRDefault="00460830" w:rsidP="00B94794">
            <w:pPr>
              <w:rPr>
                <w:del w:id="854" w:author="Piek, Matthijs" w:date="2017-11-09T16:57:00Z"/>
              </w:rPr>
            </w:pPr>
            <w:del w:id="855" w:author="Piek, Matthijs" w:date="2017-11-09T16:57:00Z">
              <w:r w:rsidDel="000D73D2">
                <w:delText>State: Approved, 2017-Oct-26 11:58</w:delText>
              </w:r>
            </w:del>
          </w:p>
        </w:tc>
      </w:tr>
      <w:tr w:rsidR="00460830" w:rsidDel="000D73D2" w14:paraId="20D992A4" w14:textId="16CC55D6" w:rsidTr="00B94794">
        <w:trPr>
          <w:del w:id="856" w:author="Piek, Matthijs" w:date="2017-11-09T16:57:00Z"/>
        </w:trPr>
        <w:tc>
          <w:tcPr>
            <w:tcW w:w="0" w:type="auto"/>
            <w:gridSpan w:val="2"/>
          </w:tcPr>
          <w:p w14:paraId="4451C30D" w14:textId="30DD986A" w:rsidR="00460830" w:rsidDel="000D73D2" w:rsidRDefault="00460830" w:rsidP="00B94794">
            <w:pPr>
              <w:spacing w:after="240"/>
              <w:rPr>
                <w:del w:id="857" w:author="Piek, Matthijs" w:date="2017-11-09T16:57:00Z"/>
                <w:rFonts w:eastAsia="Times New Roman"/>
                <w:sz w:val="24"/>
                <w:szCs w:val="24"/>
              </w:rPr>
            </w:pPr>
            <w:del w:id="858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0FB4A98F" w14:textId="402CEEA7" w:rsidR="00460830" w:rsidDel="000D73D2" w:rsidRDefault="00460830" w:rsidP="00B94794">
            <w:pPr>
              <w:rPr>
                <w:del w:id="859" w:author="Piek, Matthijs" w:date="2017-11-09T16:57:00Z"/>
              </w:rPr>
            </w:pPr>
          </w:p>
        </w:tc>
      </w:tr>
      <w:tr w:rsidR="00460830" w:rsidDel="000D73D2" w14:paraId="6CE014C7" w14:textId="4AD32933" w:rsidTr="00B94794">
        <w:trPr>
          <w:del w:id="860" w:author="Piek, Matthijs" w:date="2017-11-09T16:57:00Z"/>
        </w:trPr>
        <w:tc>
          <w:tcPr>
            <w:tcW w:w="0" w:type="auto"/>
            <w:gridSpan w:val="2"/>
          </w:tcPr>
          <w:p w14:paraId="55DB6030" w14:textId="3337AA51" w:rsidR="00460830" w:rsidDel="000D73D2" w:rsidRDefault="00460830" w:rsidP="00B94794">
            <w:pPr>
              <w:spacing w:after="240"/>
              <w:rPr>
                <w:del w:id="861" w:author="Piek, Matthijs" w:date="2017-11-09T16:57:00Z"/>
                <w:rFonts w:eastAsia="Times New Roman"/>
                <w:sz w:val="24"/>
                <w:szCs w:val="24"/>
              </w:rPr>
            </w:pPr>
            <w:del w:id="862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5C05FDA2" w14:textId="798DAA82" w:rsidR="00460830" w:rsidDel="000D73D2" w:rsidRDefault="00460830" w:rsidP="00B94794">
            <w:pPr>
              <w:rPr>
                <w:del w:id="863" w:author="Piek, Matthijs" w:date="2017-11-09T16:57:00Z"/>
              </w:rPr>
            </w:pPr>
          </w:p>
        </w:tc>
      </w:tr>
    </w:tbl>
    <w:p w14:paraId="6B8A09D4" w14:textId="21E059A1" w:rsidR="00460830" w:rsidDel="000D73D2" w:rsidRDefault="00460830" w:rsidP="00460830">
      <w:pPr>
        <w:rPr>
          <w:del w:id="864" w:author="Piek, Matthijs" w:date="2017-11-09T16:57:00Z"/>
        </w:rPr>
      </w:pPr>
    </w:p>
    <w:p w14:paraId="29A80DD1" w14:textId="36DB2FA2" w:rsidR="00460830" w:rsidDel="000D73D2" w:rsidRDefault="00460830" w:rsidP="00460830">
      <w:pPr>
        <w:rPr>
          <w:del w:id="865" w:author="Piek, Matthijs" w:date="2017-11-0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:rsidDel="000D73D2" w14:paraId="2315E068" w14:textId="6D52F000" w:rsidTr="00B94794">
        <w:trPr>
          <w:del w:id="866" w:author="Piek, Matthijs" w:date="2017-11-09T16:57:00Z"/>
        </w:trPr>
        <w:tc>
          <w:tcPr>
            <w:tcW w:w="4820" w:type="dxa"/>
          </w:tcPr>
          <w:p w14:paraId="2F26D1E2" w14:textId="6EE9E213" w:rsidR="00460830" w:rsidDel="000D73D2" w:rsidRDefault="00460830" w:rsidP="00B94794">
            <w:pPr>
              <w:rPr>
                <w:del w:id="867" w:author="Piek, Matthijs" w:date="2017-11-09T16:57:00Z"/>
              </w:rPr>
            </w:pPr>
            <w:del w:id="868" w:author="Piek, Matthijs" w:date="2017-11-09T16:57:00Z">
              <w:r w:rsidDel="000D73D2">
                <w:rPr>
                  <w:b/>
                </w:rPr>
                <w:delText>The component shall provide analytics tagging</w:delText>
              </w:r>
            </w:del>
          </w:p>
        </w:tc>
        <w:tc>
          <w:tcPr>
            <w:tcW w:w="4819" w:type="dxa"/>
          </w:tcPr>
          <w:p w14:paraId="7F4EA576" w14:textId="27070144" w:rsidR="00460830" w:rsidDel="000D73D2" w:rsidRDefault="00460830" w:rsidP="00B94794">
            <w:pPr>
              <w:rPr>
                <w:del w:id="869" w:author="Piek, Matthijs" w:date="2017-11-09T16:57:00Z"/>
              </w:rPr>
            </w:pPr>
            <w:del w:id="870" w:author="Piek, Matthijs" w:date="2017-11-09T16:57:00Z">
              <w:r w:rsidDel="000D73D2">
                <w:delText>ID: 86089, POF: -, Safety: -, Security: -</w:delText>
              </w:r>
            </w:del>
          </w:p>
          <w:p w14:paraId="072EA252" w14:textId="52C86837" w:rsidR="00460830" w:rsidDel="000D73D2" w:rsidRDefault="00460830" w:rsidP="00B94794">
            <w:pPr>
              <w:rPr>
                <w:del w:id="871" w:author="Piek, Matthijs" w:date="2017-11-09T16:57:00Z"/>
              </w:rPr>
            </w:pPr>
            <w:del w:id="872" w:author="Piek, Matthijs" w:date="2017-11-09T16:57:00Z">
              <w:r w:rsidDel="000D73D2">
                <w:delText>State: Approved, 2017-Oct-26 11:58</w:delText>
              </w:r>
            </w:del>
          </w:p>
        </w:tc>
      </w:tr>
      <w:tr w:rsidR="00460830" w:rsidDel="000D73D2" w14:paraId="4531C8AA" w14:textId="7F16365A" w:rsidTr="00B94794">
        <w:trPr>
          <w:del w:id="873" w:author="Piek, Matthijs" w:date="2017-11-09T16:57:00Z"/>
        </w:trPr>
        <w:tc>
          <w:tcPr>
            <w:tcW w:w="0" w:type="auto"/>
            <w:gridSpan w:val="2"/>
          </w:tcPr>
          <w:p w14:paraId="194ECD9A" w14:textId="5227163D" w:rsidR="00460830" w:rsidDel="000D73D2" w:rsidRDefault="00460830" w:rsidP="00B94794">
            <w:pPr>
              <w:spacing w:after="240"/>
              <w:rPr>
                <w:del w:id="874" w:author="Piek, Matthijs" w:date="2017-11-09T16:57:00Z"/>
                <w:rFonts w:eastAsia="Times New Roman"/>
                <w:sz w:val="24"/>
                <w:szCs w:val="24"/>
              </w:rPr>
            </w:pPr>
            <w:del w:id="875" w:author="Piek, Matthijs" w:date="2017-11-09T16:57:00Z">
              <w:r w:rsidDel="000D73D2">
                <w:rPr>
                  <w:rFonts w:eastAsia="Times New Roman"/>
                  <w:u w:val="single"/>
                </w:rPr>
                <w:delText>Description: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F323BEC" w14:textId="408D12C7" w:rsidR="00460830" w:rsidDel="000D73D2" w:rsidRDefault="00460830" w:rsidP="00B94794">
            <w:pPr>
              <w:rPr>
                <w:del w:id="876" w:author="Piek, Matthijs" w:date="2017-11-09T16:57:00Z"/>
              </w:rPr>
            </w:pPr>
          </w:p>
        </w:tc>
      </w:tr>
      <w:tr w:rsidR="00460830" w:rsidDel="000D73D2" w14:paraId="62A0B482" w14:textId="1E48237B" w:rsidTr="00B94794">
        <w:trPr>
          <w:del w:id="877" w:author="Piek, Matthijs" w:date="2017-11-09T16:57:00Z"/>
        </w:trPr>
        <w:tc>
          <w:tcPr>
            <w:tcW w:w="0" w:type="auto"/>
            <w:gridSpan w:val="2"/>
          </w:tcPr>
          <w:p w14:paraId="21EC0C62" w14:textId="6BD4AABE" w:rsidR="00460830" w:rsidDel="000D73D2" w:rsidRDefault="00460830" w:rsidP="00B94794">
            <w:pPr>
              <w:spacing w:after="240"/>
              <w:rPr>
                <w:del w:id="878" w:author="Piek, Matthijs" w:date="2017-11-09T16:57:00Z"/>
                <w:rFonts w:eastAsia="Times New Roman"/>
                <w:sz w:val="24"/>
                <w:szCs w:val="24"/>
              </w:rPr>
            </w:pPr>
            <w:del w:id="879" w:author="Piek, Matthijs" w:date="2017-11-09T16:57:00Z">
              <w:r w:rsidDel="000D73D2">
                <w:rPr>
                  <w:rFonts w:eastAsia="Times New Roman"/>
                  <w:u w:val="single"/>
                </w:rPr>
                <w:delText>Acceptance Criteria:</w:delText>
              </w:r>
              <w:r w:rsidDel="000D73D2">
                <w:rPr>
                  <w:rFonts w:eastAsia="Times New Roman"/>
                </w:rPr>
                <w:delText xml:space="preserve"> </w:delText>
              </w:r>
            </w:del>
          </w:p>
          <w:p w14:paraId="77A3D148" w14:textId="58A71E74" w:rsidR="00460830" w:rsidDel="000D73D2" w:rsidRDefault="00460830" w:rsidP="00B94794">
            <w:pPr>
              <w:rPr>
                <w:del w:id="880" w:author="Piek, Matthijs" w:date="2017-11-09T16:57:00Z"/>
              </w:rPr>
            </w:pPr>
          </w:p>
        </w:tc>
      </w:tr>
    </w:tbl>
    <w:p w14:paraId="68282424" w14:textId="34573295" w:rsidR="00460830" w:rsidRDefault="00460830" w:rsidP="001C0BC2"/>
    <w:p w14:paraId="62927658" w14:textId="77777777" w:rsidR="006B334B" w:rsidRPr="006B334B" w:rsidRDefault="006B334B" w:rsidP="00147DD8">
      <w:pPr>
        <w:pStyle w:val="Heading1"/>
      </w:pPr>
      <w:bookmarkStart w:id="881" w:name="_Toc460592294"/>
      <w:bookmarkStart w:id="882" w:name="_Toc460592300"/>
      <w:bookmarkStart w:id="883" w:name="_Toc460592302"/>
      <w:bookmarkStart w:id="884" w:name="_Toc460592303"/>
      <w:bookmarkStart w:id="885" w:name="_Toc460592304"/>
      <w:bookmarkStart w:id="886" w:name="_Toc460592305"/>
      <w:bookmarkStart w:id="887" w:name="_Toc460592306"/>
      <w:bookmarkStart w:id="888" w:name="_Toc460592307"/>
      <w:bookmarkStart w:id="889" w:name="_Toc460592308"/>
      <w:bookmarkStart w:id="890" w:name="_Toc460592309"/>
      <w:bookmarkStart w:id="891" w:name="_Toc460592310"/>
      <w:bookmarkStart w:id="892" w:name="_Toc460592311"/>
      <w:bookmarkStart w:id="893" w:name="_Toc460592312"/>
      <w:bookmarkStart w:id="894" w:name="_Toc460592313"/>
      <w:bookmarkStart w:id="895" w:name="_Toc460592314"/>
      <w:bookmarkStart w:id="896" w:name="_Toc460592315"/>
      <w:bookmarkStart w:id="897" w:name="_Toc460592317"/>
      <w:bookmarkStart w:id="898" w:name="_Toc460592323"/>
      <w:bookmarkStart w:id="899" w:name="_Toc460592324"/>
      <w:bookmarkStart w:id="900" w:name="_Toc460592325"/>
      <w:bookmarkStart w:id="901" w:name="_Toc460592326"/>
      <w:bookmarkStart w:id="902" w:name="_Toc460592327"/>
      <w:bookmarkStart w:id="903" w:name="_Toc460592328"/>
      <w:bookmarkStart w:id="904" w:name="_Toc460592329"/>
      <w:bookmarkStart w:id="905" w:name="_Toc460592330"/>
      <w:bookmarkStart w:id="906" w:name="_Toc460592337"/>
      <w:bookmarkStart w:id="907" w:name="_Toc460592343"/>
      <w:bookmarkStart w:id="908" w:name="_Toc460592346"/>
      <w:bookmarkStart w:id="909" w:name="_Toc460592347"/>
      <w:bookmarkStart w:id="910" w:name="_Toc460592348"/>
      <w:bookmarkStart w:id="911" w:name="_Toc460592349"/>
      <w:bookmarkStart w:id="912" w:name="_Toc460592356"/>
      <w:bookmarkStart w:id="913" w:name="_Toc460592362"/>
      <w:bookmarkStart w:id="914" w:name="_Toc460592364"/>
      <w:bookmarkStart w:id="915" w:name="_Toc460592365"/>
      <w:bookmarkStart w:id="916" w:name="_Toc460592372"/>
      <w:bookmarkStart w:id="917" w:name="_Toc460592378"/>
      <w:bookmarkStart w:id="918" w:name="_Toc460592381"/>
      <w:bookmarkStart w:id="919" w:name="_Toc460592388"/>
      <w:bookmarkStart w:id="920" w:name="_Toc460592394"/>
      <w:bookmarkStart w:id="921" w:name="_Toc460592396"/>
      <w:bookmarkStart w:id="922" w:name="_Toc460592397"/>
      <w:bookmarkStart w:id="923" w:name="_Toc460592398"/>
      <w:bookmarkStart w:id="924" w:name="_Toc460592405"/>
      <w:bookmarkStart w:id="925" w:name="_Toc460592411"/>
      <w:bookmarkStart w:id="926" w:name="_Toc460592414"/>
      <w:bookmarkStart w:id="927" w:name="_Toc460592421"/>
      <w:bookmarkStart w:id="928" w:name="_Toc460592427"/>
      <w:bookmarkStart w:id="929" w:name="_Toc460592430"/>
      <w:bookmarkStart w:id="930" w:name="_Toc460592437"/>
      <w:bookmarkStart w:id="931" w:name="_Toc460592443"/>
      <w:bookmarkStart w:id="932" w:name="_Toc460592444"/>
      <w:bookmarkStart w:id="933" w:name="_Toc460592446"/>
      <w:bookmarkStart w:id="934" w:name="_Toc460592447"/>
      <w:bookmarkStart w:id="935" w:name="_Toc460592454"/>
      <w:bookmarkStart w:id="936" w:name="_Toc460592460"/>
      <w:bookmarkStart w:id="937" w:name="_Toc460592462"/>
      <w:bookmarkStart w:id="938" w:name="_Toc460592463"/>
      <w:bookmarkStart w:id="939" w:name="_Toc460592470"/>
      <w:bookmarkStart w:id="940" w:name="_Toc460592476"/>
      <w:bookmarkStart w:id="941" w:name="_Toc460592477"/>
      <w:bookmarkStart w:id="942" w:name="_Toc460592478"/>
      <w:bookmarkStart w:id="943" w:name="_Toc460592479"/>
      <w:bookmarkStart w:id="944" w:name="_Toc460592481"/>
      <w:bookmarkStart w:id="945" w:name="_Toc460592482"/>
      <w:bookmarkStart w:id="946" w:name="_Toc460592484"/>
      <w:bookmarkStart w:id="947" w:name="_Toc460592511"/>
      <w:bookmarkStart w:id="948" w:name="_Toc460592517"/>
      <w:bookmarkStart w:id="949" w:name="_Toc460592519"/>
      <w:bookmarkStart w:id="950" w:name="_Toc460592520"/>
      <w:bookmarkStart w:id="951" w:name="_Toc460592521"/>
      <w:bookmarkStart w:id="952" w:name="_Toc460592522"/>
      <w:bookmarkStart w:id="953" w:name="_Toc460592523"/>
      <w:bookmarkStart w:id="954" w:name="_Toc460592524"/>
      <w:bookmarkStart w:id="955" w:name="_Toc460592525"/>
      <w:bookmarkStart w:id="956" w:name="_Toc460592526"/>
      <w:bookmarkStart w:id="957" w:name="_Toc460592527"/>
      <w:bookmarkStart w:id="958" w:name="_Toc460592528"/>
      <w:bookmarkStart w:id="959" w:name="_Toc460592529"/>
      <w:bookmarkStart w:id="960" w:name="_Toc460592530"/>
      <w:bookmarkStart w:id="961" w:name="_Toc460592531"/>
      <w:bookmarkStart w:id="962" w:name="_Toc460592532"/>
      <w:bookmarkStart w:id="963" w:name="_Toc460592541"/>
      <w:bookmarkStart w:id="964" w:name="_Toc460592542"/>
      <w:bookmarkStart w:id="965" w:name="_Toc460592544"/>
      <w:bookmarkStart w:id="966" w:name="_Toc460592545"/>
      <w:bookmarkStart w:id="967" w:name="_Toc460592549"/>
      <w:bookmarkStart w:id="968" w:name="_Toc460592560"/>
      <w:bookmarkStart w:id="969" w:name="_Toc460592566"/>
      <w:bookmarkStart w:id="970" w:name="_Toc460592568"/>
      <w:bookmarkStart w:id="971" w:name="_Toc460592569"/>
      <w:bookmarkStart w:id="972" w:name="_Toc460592570"/>
      <w:bookmarkStart w:id="973" w:name="_Toc460592574"/>
      <w:bookmarkStart w:id="974" w:name="_Toc460592585"/>
      <w:bookmarkStart w:id="975" w:name="_Toc460592591"/>
      <w:bookmarkStart w:id="976" w:name="_Toc460592593"/>
      <w:bookmarkStart w:id="977" w:name="_Toc460592594"/>
      <w:bookmarkStart w:id="978" w:name="_Toc460592597"/>
      <w:bookmarkStart w:id="979" w:name="_Toc460592602"/>
      <w:bookmarkStart w:id="980" w:name="_Toc460592613"/>
      <w:bookmarkStart w:id="981" w:name="_Toc460592619"/>
      <w:bookmarkStart w:id="982" w:name="_Toc460592621"/>
      <w:bookmarkStart w:id="983" w:name="_Toc460592622"/>
      <w:bookmarkStart w:id="984" w:name="_Toc460592649"/>
      <w:bookmarkStart w:id="985" w:name="_Toc460592655"/>
      <w:bookmarkStart w:id="986" w:name="_Toc460592657"/>
      <w:bookmarkStart w:id="987" w:name="_Toc460592658"/>
      <w:bookmarkStart w:id="988" w:name="_Toc460592659"/>
      <w:bookmarkStart w:id="989" w:name="_Toc460592660"/>
      <w:bookmarkStart w:id="990" w:name="_Toc460592661"/>
      <w:bookmarkStart w:id="991" w:name="_Toc460592662"/>
      <w:bookmarkStart w:id="992" w:name="_Toc460592663"/>
      <w:bookmarkStart w:id="993" w:name="_Toc460592664"/>
      <w:bookmarkStart w:id="994" w:name="_Toc460592665"/>
      <w:bookmarkStart w:id="995" w:name="_Toc460592666"/>
      <w:bookmarkStart w:id="996" w:name="_Toc460592667"/>
      <w:bookmarkStart w:id="997" w:name="_Toc460592668"/>
      <w:bookmarkStart w:id="998" w:name="_Toc460592669"/>
      <w:bookmarkStart w:id="999" w:name="_Toc460592670"/>
      <w:bookmarkStart w:id="1000" w:name="_Toc460592679"/>
      <w:bookmarkStart w:id="1001" w:name="_Toc460592680"/>
      <w:bookmarkStart w:id="1002" w:name="_Toc460592688"/>
      <w:bookmarkStart w:id="1003" w:name="_Toc460592699"/>
      <w:bookmarkStart w:id="1004" w:name="_Toc460592705"/>
      <w:bookmarkStart w:id="1005" w:name="_Toc460592706"/>
      <w:bookmarkStart w:id="1006" w:name="_Toc460592713"/>
      <w:bookmarkStart w:id="1007" w:name="_Toc460592724"/>
      <w:bookmarkStart w:id="1008" w:name="_Toc460592730"/>
      <w:bookmarkStart w:id="1009" w:name="_Toc460592731"/>
      <w:bookmarkStart w:id="1010" w:name="_Toc460592738"/>
      <w:bookmarkStart w:id="1011" w:name="_Toc460592749"/>
      <w:bookmarkStart w:id="1012" w:name="_Toc460592755"/>
      <w:bookmarkStart w:id="1013" w:name="_Toc496794011"/>
      <w:bookmarkEnd w:id="591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r w:rsidRPr="006B334B">
        <w:t>Revision History</w:t>
      </w:r>
      <w:bookmarkEnd w:id="1013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51394FAF" w:rsidR="006B334B" w:rsidRPr="007D15AA" w:rsidRDefault="0056582A" w:rsidP="00B1769D">
            <w:pPr>
              <w:pStyle w:val="NoSpacing"/>
            </w:pPr>
            <w:r w:rsidRPr="007D15AA"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40FBA4E8" w:rsidR="006B334B" w:rsidRPr="007D15AA" w:rsidRDefault="0056582A" w:rsidP="004F2D61">
            <w:pPr>
              <w:pStyle w:val="NoSpacing"/>
            </w:pPr>
            <w:r w:rsidRPr="007D15AA">
              <w:t>2017-</w:t>
            </w:r>
            <w:del w:id="1014" w:author="Piek, Matthijs" w:date="2017-11-21T09:48:00Z">
              <w:r w:rsidRPr="007D15AA" w:rsidDel="004F2D61">
                <w:delText>10</w:delText>
              </w:r>
            </w:del>
            <w:ins w:id="1015" w:author="Piek, Matthijs" w:date="2017-11-21T09:48:00Z">
              <w:r w:rsidR="004F2D61">
                <w:t>Oct</w:t>
              </w:r>
            </w:ins>
            <w:r w:rsidRPr="007D15AA">
              <w:t>-26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7489C4BC" w:rsidR="006B334B" w:rsidRPr="007D15AA" w:rsidRDefault="0056582A" w:rsidP="00B1769D">
            <w:pPr>
              <w:pStyle w:val="NoSpacing"/>
            </w:pPr>
            <w:r w:rsidRPr="007D15AA">
              <w:t>Joris Reijrink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03AA8C39" w:rsidR="006B334B" w:rsidRPr="007D15AA" w:rsidRDefault="0056582A" w:rsidP="00B1769D">
            <w:pPr>
              <w:pStyle w:val="NoSpacing"/>
            </w:pPr>
            <w:r w:rsidRPr="007D15AA"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5A1B883F" w:rsidR="006B334B" w:rsidRPr="007D15AA" w:rsidRDefault="00B07C6A" w:rsidP="00B1769D">
            <w:pPr>
              <w:pStyle w:val="NoSpacing"/>
            </w:pPr>
            <w:ins w:id="1016" w:author="Piek, Matthijs" w:date="2017-11-21T10:40:00Z">
              <w:r>
                <w:t>Initial version</w:t>
              </w:r>
            </w:ins>
          </w:p>
        </w:tc>
      </w:tr>
      <w:tr w:rsidR="00A95B72" w:rsidRPr="00B1769D" w14:paraId="1890498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5A6658A3" w:rsidR="00C91D49" w:rsidRPr="00B1769D" w:rsidRDefault="00A67BB6" w:rsidP="00B1769D">
            <w:pPr>
              <w:pStyle w:val="NoSpacing"/>
            </w:pPr>
            <w:ins w:id="1017" w:author="Piek, Matthijs" w:date="2017-11-08T13:56:00Z">
              <w:r>
                <w:t>0.2</w:t>
              </w:r>
            </w:ins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00E609BE" w:rsidR="00C91D49" w:rsidRPr="00B1769D" w:rsidRDefault="00A67BB6" w:rsidP="004F2D61">
            <w:pPr>
              <w:pStyle w:val="NoSpacing"/>
            </w:pPr>
            <w:ins w:id="1018" w:author="Piek, Matthijs" w:date="2017-11-08T13:56:00Z">
              <w:r>
                <w:t>2017-</w:t>
              </w:r>
            </w:ins>
            <w:ins w:id="1019" w:author="Piek, Matthijs" w:date="2017-11-21T09:48:00Z">
              <w:r w:rsidR="004F2D61">
                <w:t>Nov</w:t>
              </w:r>
            </w:ins>
            <w:ins w:id="1020" w:author="Piek, Matthijs" w:date="2017-11-08T13:56:00Z">
              <w:r>
                <w:t>-08</w:t>
              </w:r>
            </w:ins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32F23CB0" w:rsidR="00C91D49" w:rsidRPr="00B1769D" w:rsidRDefault="00A67BB6" w:rsidP="00A95B72">
            <w:pPr>
              <w:pStyle w:val="NoSpacing"/>
            </w:pPr>
            <w:ins w:id="1021" w:author="Piek, Matthijs" w:date="2017-11-08T13:56:00Z">
              <w:r>
                <w:t>Matthijs Piek</w:t>
              </w:r>
            </w:ins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120EFE70" w:rsidR="00C91D49" w:rsidRPr="00B1769D" w:rsidRDefault="00A67BB6" w:rsidP="00B1769D">
            <w:pPr>
              <w:pStyle w:val="NoSpacing"/>
            </w:pPr>
            <w:ins w:id="1022" w:author="Piek, Matthijs" w:date="2017-11-08T13:56:00Z">
              <w:r>
                <w:t>Added review comments</w:t>
              </w:r>
            </w:ins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66B5B2EA" w:rsidR="00C91D49" w:rsidRPr="00B1769D" w:rsidRDefault="00B07C6A" w:rsidP="00B1769D">
            <w:pPr>
              <w:pStyle w:val="NoSpacing"/>
            </w:pPr>
            <w:ins w:id="1023" w:author="Piek, Matthijs" w:date="2017-11-21T10:40:00Z">
              <w:r>
                <w:t>Review Jori</w:t>
              </w:r>
              <w:r w:rsidR="00185927">
                <w:t>s</w:t>
              </w:r>
              <w:r>
                <w:t>’s work</w:t>
              </w:r>
            </w:ins>
          </w:p>
        </w:tc>
      </w:tr>
      <w:tr w:rsidR="00A95B72" w:rsidRPr="00B1769D" w14:paraId="6C9ABFA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6BCC1C5B" w:rsidR="00C91D49" w:rsidRPr="00B1769D" w:rsidRDefault="000D73D2" w:rsidP="00B1769D">
            <w:pPr>
              <w:pStyle w:val="NoSpacing"/>
            </w:pPr>
            <w:ins w:id="1024" w:author="Piek, Matthijs" w:date="2017-11-09T16:57:00Z">
              <w:r>
                <w:t>0.3</w:t>
              </w:r>
            </w:ins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42F5E4F0" w:rsidR="00C91D49" w:rsidRPr="00B1769D" w:rsidRDefault="004F2D61" w:rsidP="00B1769D">
            <w:pPr>
              <w:pStyle w:val="NoSpacing"/>
            </w:pPr>
            <w:ins w:id="1025" w:author="Piek, Matthijs" w:date="2017-11-09T16:57:00Z">
              <w:r>
                <w:t>2017-Nov</w:t>
              </w:r>
              <w:r w:rsidR="000D73D2">
                <w:t>-09</w:t>
              </w:r>
            </w:ins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763E48CC" w:rsidR="00C91D49" w:rsidRPr="00B1769D" w:rsidRDefault="000D73D2" w:rsidP="00B1769D">
            <w:pPr>
              <w:pStyle w:val="NoSpacing"/>
            </w:pPr>
            <w:ins w:id="1026" w:author="Piek, Matthijs" w:date="2017-11-09T16:57:00Z">
              <w:r>
                <w:t>Matthijs Piek</w:t>
              </w:r>
            </w:ins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77FD8C9" w:rsidR="00C91D49" w:rsidRPr="00B1769D" w:rsidRDefault="000D73D2" w:rsidP="00B1769D">
            <w:pPr>
              <w:pStyle w:val="NoSpacing"/>
            </w:pPr>
            <w:ins w:id="1027" w:author="Piek, Matthijs" w:date="2017-11-09T16:57:00Z">
              <w:r>
                <w:t>Reworked review comments</w:t>
              </w:r>
            </w:ins>
            <w:ins w:id="1028" w:author="Piek, Matthijs" w:date="2017-11-09T16:58:00Z">
              <w:r w:rsidR="002B4D2E">
                <w:t>, removed blocks not needed anymore in Windchill</w:t>
              </w:r>
            </w:ins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5D9EF668" w:rsidR="00C91D49" w:rsidRPr="00B1769D" w:rsidRDefault="00185927" w:rsidP="00B1769D">
            <w:pPr>
              <w:pStyle w:val="NoSpacing"/>
            </w:pPr>
            <w:ins w:id="1029" w:author="Piek, Matthijs" w:date="2017-11-21T10:40:00Z">
              <w:r>
                <w:t>Rework review comments</w:t>
              </w:r>
            </w:ins>
          </w:p>
        </w:tc>
      </w:tr>
      <w:tr w:rsidR="00185927" w:rsidRPr="00B1769D" w14:paraId="0047E123" w14:textId="77777777" w:rsidTr="00A95B72">
        <w:trPr>
          <w:ins w:id="1030" w:author="Piek, Matthijs" w:date="2017-11-21T10:40:00Z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2320" w14:textId="5B3E5B21" w:rsidR="00185927" w:rsidRDefault="00185927" w:rsidP="00B1769D">
            <w:pPr>
              <w:pStyle w:val="NoSpacing"/>
              <w:rPr>
                <w:ins w:id="1031" w:author="Piek, Matthijs" w:date="2017-11-21T10:40:00Z"/>
              </w:rPr>
            </w:pPr>
            <w:ins w:id="1032" w:author="Piek, Matthijs" w:date="2017-11-21T10:40:00Z">
              <w:r>
                <w:t>0.</w:t>
              </w:r>
              <w:r w:rsidR="00CF6AE4">
                <w:t>x</w:t>
              </w:r>
              <w:bookmarkStart w:id="1033" w:name="_GoBack"/>
              <w:bookmarkEnd w:id="1033"/>
            </w:ins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7976" w14:textId="5C4791ED" w:rsidR="00185927" w:rsidRDefault="00185927" w:rsidP="00B1769D">
            <w:pPr>
              <w:pStyle w:val="NoSpacing"/>
              <w:rPr>
                <w:ins w:id="1034" w:author="Piek, Matthijs" w:date="2017-11-21T10:40:00Z"/>
              </w:rPr>
            </w:pPr>
            <w:ins w:id="1035" w:author="Piek, Matthijs" w:date="2017-11-21T10:40:00Z">
              <w:r>
                <w:t>2017-Nov-21</w:t>
              </w:r>
            </w:ins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8101" w14:textId="40B62B75" w:rsidR="00185927" w:rsidRDefault="00185927" w:rsidP="00B1769D">
            <w:pPr>
              <w:pStyle w:val="NoSpacing"/>
              <w:rPr>
                <w:ins w:id="1036" w:author="Piek, Matthijs" w:date="2017-11-21T10:40:00Z"/>
              </w:rPr>
            </w:pPr>
            <w:ins w:id="1037" w:author="Piek, Matthijs" w:date="2017-11-21T10:40:00Z">
              <w:r>
                <w:t>Matthijs Piek</w:t>
              </w:r>
            </w:ins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D4BC" w14:textId="3669E325" w:rsidR="00185927" w:rsidRDefault="00185927" w:rsidP="00B1769D">
            <w:pPr>
              <w:pStyle w:val="NoSpacing"/>
              <w:rPr>
                <w:ins w:id="1038" w:author="Piek, Matthijs" w:date="2017-11-21T10:40:00Z"/>
              </w:rPr>
            </w:pPr>
            <w:ins w:id="1039" w:author="Piek, Matthijs" w:date="2017-11-21T10:41:00Z">
              <w:r>
                <w:t xml:space="preserve">Explained some abbreviations, re-added approval section, removed empty table rows, changed date format, updated </w:t>
              </w:r>
            </w:ins>
            <w:ins w:id="1040" w:author="Piek, Matthijs" w:date="2017-11-21T10:42:00Z">
              <w:r>
                <w:t>TFS export</w:t>
              </w:r>
            </w:ins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142D" w14:textId="3D7E3F2C" w:rsidR="00185927" w:rsidRDefault="00185927" w:rsidP="00B1769D">
            <w:pPr>
              <w:pStyle w:val="NoSpacing"/>
              <w:rPr>
                <w:ins w:id="1041" w:author="Piek, Matthijs" w:date="2017-11-21T10:40:00Z"/>
              </w:rPr>
            </w:pPr>
            <w:ins w:id="1042" w:author="Piek, Matthijs" w:date="2017-11-21T10:41:00Z">
              <w:r>
                <w:t>Reworked review comments from Lynn Slooten, Rob Hoveling</w:t>
              </w:r>
            </w:ins>
            <w:ins w:id="1043" w:author="Piek, Matthijs" w:date="2017-11-21T10:42:00Z">
              <w:r>
                <w:t>. TFS administrations changed because of traceability to system requirements</w:t>
              </w:r>
            </w:ins>
          </w:p>
        </w:tc>
      </w:tr>
    </w:tbl>
    <w:p w14:paraId="07B6AA5B" w14:textId="77777777" w:rsidR="006B334B" w:rsidRPr="004B5D5D" w:rsidRDefault="006B334B" w:rsidP="00336498"/>
    <w:p w14:paraId="46B9E68D" w14:textId="34F14FB1" w:rsidR="0097101C" w:rsidRPr="007747EE" w:rsidRDefault="00A458AF" w:rsidP="00FD5BDD">
      <w:pPr>
        <w:pStyle w:val="Heading1"/>
      </w:pPr>
      <w:bookmarkStart w:id="1044" w:name="_Toc496794012"/>
      <w:r w:rsidRPr="006B334B">
        <w:lastRenderedPageBreak/>
        <w:t>Approval</w:t>
      </w:r>
      <w:bookmarkEnd w:id="1044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  <w:tblGridChange w:id="1045">
          <w:tblGrid>
            <w:gridCol w:w="2542"/>
            <w:gridCol w:w="2087"/>
            <w:gridCol w:w="2713"/>
            <w:gridCol w:w="2581"/>
          </w:tblGrid>
        </w:tblGridChange>
      </w:tblGrid>
      <w:tr w:rsidR="00FD5BDD" w:rsidRPr="00FD5BDD" w14:paraId="630E5BB9" w14:textId="63E47909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0358CD3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00C56D15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4311BA7C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240B6312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0E388076" w:rsidTr="004F2D61">
        <w:tblPrEx>
          <w:tblW w:w="9923" w:type="dxa"/>
          <w:tblInd w:w="-62" w:type="dxa"/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  <w:tblCellMar>
            <w:left w:w="0" w:type="dxa"/>
            <w:right w:w="0" w:type="dxa"/>
          </w:tblCellMar>
          <w:tblPrExChange w:id="1046" w:author="Piek, Matthijs" w:date="2017-11-21T09:49:00Z">
            <w:tblPrEx>
              <w:tblW w:w="9923" w:type="dxa"/>
              <w:tblInd w:w="-62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976"/>
          <w:tblHeader/>
          <w:trPrChange w:id="1047" w:author="Piek, Matthijs" w:date="2017-11-21T09:49:00Z">
            <w:trPr>
              <w:trHeight w:val="851"/>
              <w:tblHeader/>
            </w:trPr>
          </w:trPrChange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tcPrChange w:id="1048" w:author="Piek, Matthijs" w:date="2017-11-21T09:49:00Z">
              <w:tcPr>
                <w:tcW w:w="2542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</w:tcPrChange>
          </w:tcPr>
          <w:p w14:paraId="38E1A74B" w14:textId="553B7E76" w:rsidR="00905DAF" w:rsidRPr="004B5D5D" w:rsidRDefault="004F2D61" w:rsidP="008A40E0">
            <w:pPr>
              <w:pStyle w:val="NoSpacing"/>
            </w:pPr>
            <w:ins w:id="1049" w:author="Piek, Matthijs" w:date="2017-11-21T09:49:00Z">
              <w:r>
                <w:t>Thijs Winter</w:t>
              </w:r>
            </w:ins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  <w:tcPrChange w:id="1050" w:author="Piek, Matthijs" w:date="2017-11-21T09:49:00Z">
              <w:tcPr>
                <w:tcW w:w="2087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  <w:hideMark/>
              </w:tcPr>
            </w:tcPrChange>
          </w:tcPr>
          <w:p w14:paraId="43DBAEFA" w14:textId="304BECCB" w:rsidR="00905DAF" w:rsidRPr="004B5D5D" w:rsidRDefault="004F2D61" w:rsidP="008B7C28">
            <w:pPr>
              <w:pStyle w:val="NoSpacing"/>
              <w:rPr>
                <w:color w:val="C0504D" w:themeColor="accent2"/>
              </w:rPr>
            </w:pPr>
            <w:ins w:id="1051" w:author="Piek, Matthijs" w:date="2017-11-21T09:49:00Z">
              <w:r>
                <w:rPr>
                  <w:color w:val="C0504D" w:themeColor="accent2"/>
                </w:rPr>
                <w:t>Chapter lead</w:t>
              </w:r>
            </w:ins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  <w:tcPrChange w:id="1052" w:author="Piek, Matthijs" w:date="2017-11-21T09:49:00Z">
              <w:tcPr>
                <w:tcW w:w="2713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  <w:hideMark/>
              </w:tcPr>
            </w:tcPrChange>
          </w:tcPr>
          <w:p w14:paraId="5DD498A4" w14:textId="2D2045B6" w:rsidR="00905DAF" w:rsidRPr="004B5D5D" w:rsidRDefault="004F2D61" w:rsidP="00FD5BDD">
            <w:pPr>
              <w:pStyle w:val="NoSpacing"/>
              <w:rPr>
                <w:color w:val="C0504D" w:themeColor="accent2"/>
              </w:rPr>
            </w:pPr>
            <w:ins w:id="1053" w:author="Piek, Matthijs" w:date="2017-11-21T09:49:00Z">
              <w:r>
                <w:rPr>
                  <w:color w:val="C0504D" w:themeColor="accent2"/>
                </w:rPr>
                <w:t>See Windchill</w:t>
              </w:r>
            </w:ins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tcPrChange w:id="1054" w:author="Piek, Matthijs" w:date="2017-11-21T09:49:00Z">
              <w:tcPr>
                <w:tcW w:w="2581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vAlign w:val="center"/>
              </w:tcPr>
            </w:tcPrChange>
          </w:tcPr>
          <w:p w14:paraId="3FF0B407" w14:textId="600819E7" w:rsidR="00905DAF" w:rsidRPr="004B5D5D" w:rsidRDefault="004F2D61" w:rsidP="006E212D">
            <w:pPr>
              <w:pStyle w:val="NoSpacing"/>
              <w:rPr>
                <w:color w:val="C0504D" w:themeColor="accent2"/>
              </w:rPr>
            </w:pPr>
            <w:ins w:id="1055" w:author="Piek, Matthijs" w:date="2017-11-21T09:49:00Z">
              <w:r>
                <w:rPr>
                  <w:color w:val="C0504D" w:themeColor="accent2"/>
                </w:rPr>
                <w:t>See Windchill</w:t>
              </w:r>
            </w:ins>
          </w:p>
        </w:tc>
      </w:tr>
      <w:tr w:rsidR="003538A3" w:rsidRPr="003538A3" w14:paraId="66253D8E" w14:textId="6B25C615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54835F01" w:rsidR="003538A3" w:rsidRPr="003538A3" w:rsidRDefault="00525658" w:rsidP="008A40E0">
            <w:pPr>
              <w:pStyle w:val="NoSpacing"/>
              <w:rPr>
                <w:i/>
              </w:rPr>
            </w:pPr>
            <w:ins w:id="1056" w:author="Piek, Matthijs" w:date="2017-11-21T09:50:00Z">
              <w:r>
                <w:rPr>
                  <w:i/>
                </w:rPr>
                <w:t>See Windchill</w:t>
              </w:r>
            </w:ins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4EE09ABB" w:rsidR="003538A3" w:rsidRPr="003538A3" w:rsidRDefault="00525658" w:rsidP="00FD5BDD">
            <w:pPr>
              <w:pStyle w:val="NoSpacing"/>
              <w:rPr>
                <w:i/>
              </w:rPr>
            </w:pPr>
            <w:ins w:id="1057" w:author="Piek, Matthijs" w:date="2017-11-21T09:50:00Z">
              <w:r>
                <w:rPr>
                  <w:i/>
                </w:rPr>
                <w:t>See Windchill</w:t>
              </w:r>
            </w:ins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199CCAF5" w:rsidR="003538A3" w:rsidRPr="003538A3" w:rsidRDefault="00525658" w:rsidP="00FD5BDD">
            <w:pPr>
              <w:pStyle w:val="NoSpacing"/>
              <w:rPr>
                <w:i/>
              </w:rPr>
            </w:pPr>
            <w:ins w:id="1058" w:author="Piek, Matthijs" w:date="2017-11-21T09:50:00Z">
              <w:r>
                <w:rPr>
                  <w:i/>
                </w:rPr>
                <w:t>See Windchill</w:t>
              </w:r>
            </w:ins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5DCD57B8" w:rsidR="003538A3" w:rsidRPr="003538A3" w:rsidRDefault="00525658" w:rsidP="00FD5BDD">
            <w:pPr>
              <w:pStyle w:val="NoSpacing"/>
              <w:rPr>
                <w:i/>
              </w:rPr>
            </w:pPr>
            <w:ins w:id="1059" w:author="Piek, Matthijs" w:date="2017-11-21T09:50:00Z">
              <w:r>
                <w:rPr>
                  <w:i/>
                </w:rPr>
                <w:t>See Windchill</w:t>
              </w:r>
            </w:ins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060" w:name="_Toc496794013"/>
      <w:r>
        <w:lastRenderedPageBreak/>
        <w:t>&lt;</w:t>
      </w:r>
      <w:r w:rsidR="00147DD8" w:rsidRPr="00336498">
        <w:t>Appendices</w:t>
      </w:r>
      <w:r>
        <w:t>&gt;</w:t>
      </w:r>
      <w:bookmarkEnd w:id="1060"/>
    </w:p>
    <w:p w14:paraId="6DFCC800" w14:textId="77777777" w:rsidR="00E366BB" w:rsidRDefault="00E366BB" w:rsidP="00E366BB">
      <w:r>
        <w:t>Not applicable: no appendices.</w:t>
      </w:r>
    </w:p>
    <w:sectPr w:rsidR="00E366BB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Piek, Matthijs" w:date="2017-11-08T13:16:00Z" w:initials="PM">
    <w:p w14:paraId="77BCC0A6" w14:textId="3F64E43B" w:rsidR="00DF663E" w:rsidRDefault="00DF663E">
      <w:pPr>
        <w:pStyle w:val="CommentText"/>
      </w:pPr>
      <w:r>
        <w:rPr>
          <w:rStyle w:val="CommentReference"/>
        </w:rPr>
        <w:annotationRef/>
      </w:r>
      <w:r>
        <w:t xml:space="preserve">Document has wrong name: needs to have identifier </w:t>
      </w:r>
      <w:r w:rsidRPr="009D2CB2">
        <w:t>EWS000001</w:t>
      </w:r>
      <w:r>
        <w:t>.</w:t>
      </w:r>
    </w:p>
  </w:comment>
  <w:comment w:id="25" w:author="Piek, Matthijs" w:date="2017-11-08T13:18:00Z" w:initials="PM">
    <w:p w14:paraId="59028989" w14:textId="2313DACD" w:rsidR="00DF663E" w:rsidRDefault="00DF663E">
      <w:pPr>
        <w:pStyle w:val="CommentText"/>
      </w:pPr>
      <w:r>
        <w:rPr>
          <w:rStyle w:val="CommentReference"/>
        </w:rPr>
        <w:annotationRef/>
      </w:r>
      <w:r>
        <w:t>Missing the actual component name.</w:t>
      </w:r>
    </w:p>
  </w:comment>
  <w:comment w:id="30" w:author="Piek, Matthijs" w:date="2017-11-08T13:19:00Z" w:initials="PM">
    <w:p w14:paraId="386638A7" w14:textId="1BF3C4F9" w:rsidR="00DF663E" w:rsidRDefault="00DF663E">
      <w:pPr>
        <w:pStyle w:val="CommentText"/>
      </w:pPr>
      <w:r>
        <w:rPr>
          <w:rStyle w:val="CommentReference"/>
        </w:rPr>
        <w:annotationRef/>
      </w:r>
      <w:r>
        <w:t>Clarification of the component.</w:t>
      </w:r>
    </w:p>
  </w:comment>
  <w:comment w:id="42" w:author="Piek, Matthijs" w:date="2017-11-08T13:20:00Z" w:initials="PM">
    <w:p w14:paraId="0EB5A394" w14:textId="6777D00E" w:rsidR="00DF663E" w:rsidRDefault="00DF663E">
      <w:pPr>
        <w:pStyle w:val="CommentText"/>
      </w:pPr>
      <w:r>
        <w:rPr>
          <w:rStyle w:val="CommentReference"/>
        </w:rPr>
        <w:annotationRef/>
      </w:r>
      <w:r>
        <w:t>Missing definition.</w:t>
      </w:r>
    </w:p>
  </w:comment>
  <w:comment w:id="50" w:author="Piek, Matthijs" w:date="2017-11-08T13:20:00Z" w:initials="PM">
    <w:p w14:paraId="7A75980D" w14:textId="0724F720" w:rsidR="00DF663E" w:rsidRDefault="00DF663E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52" w:author="Piek, Matthijs" w:date="2017-11-08T13:21:00Z" w:initials="PM">
    <w:p w14:paraId="2D18E82C" w14:textId="3876BE36" w:rsidR="00DF663E" w:rsidRDefault="00DF663E">
      <w:pPr>
        <w:pStyle w:val="CommentText"/>
      </w:pPr>
      <w:r>
        <w:rPr>
          <w:rStyle w:val="CommentReference"/>
        </w:rPr>
        <w:annotationRef/>
      </w:r>
      <w:r>
        <w:t>Trying to stay consistent on how to spell Wi-Fi</w:t>
      </w:r>
    </w:p>
  </w:comment>
  <w:comment w:id="156" w:author="Lynn Slooten" w:date="2017-11-14T15:47:00Z" w:initials="LS">
    <w:p w14:paraId="05BE8866" w14:textId="1678FFE5" w:rsidR="00DF663E" w:rsidRDefault="00DF663E">
      <w:pPr>
        <w:pStyle w:val="CommentText"/>
      </w:pPr>
      <w:r>
        <w:rPr>
          <w:rStyle w:val="CommentReference"/>
        </w:rPr>
        <w:annotationRef/>
      </w:r>
      <w:r>
        <w:t>Does this abbreviation have to be explained?</w:t>
      </w:r>
    </w:p>
  </w:comment>
  <w:comment w:id="596" w:author="Piek, Matthijs" w:date="2017-11-08T13:22:00Z" w:initials="PM">
    <w:p w14:paraId="3E6BFA87" w14:textId="20DD2E42" w:rsidR="00DF663E" w:rsidRDefault="00DF663E">
      <w:pPr>
        <w:pStyle w:val="CommentText"/>
      </w:pPr>
      <w:r>
        <w:rPr>
          <w:rStyle w:val="CommentReference"/>
        </w:rPr>
        <w:annotationRef/>
      </w:r>
      <w:r>
        <w:t>Spell Wi-Fi</w:t>
      </w:r>
    </w:p>
  </w:comment>
  <w:comment w:id="603" w:author="Piek, Matthijs" w:date="2017-11-08T13:22:00Z" w:initials="PM">
    <w:p w14:paraId="60445132" w14:textId="217E6247" w:rsidR="00DF663E" w:rsidRDefault="00DF663E">
      <w:pPr>
        <w:pStyle w:val="CommentText"/>
      </w:pPr>
      <w:r>
        <w:rPr>
          <w:rStyle w:val="CommentReference"/>
        </w:rPr>
        <w:annotationRef/>
      </w:r>
      <w:r>
        <w:t xml:space="preserve">Add some scoping e.g. only networks supported by the appliance with a reference to the Connectivity Node Wi-Fi’s requirements. </w:t>
      </w:r>
    </w:p>
  </w:comment>
  <w:comment w:id="658" w:author="Piek, Matthijs" w:date="2017-11-08T13:54:00Z" w:initials="PM">
    <w:p w14:paraId="436E5543" w14:textId="12E44637" w:rsidR="00DF663E" w:rsidRDefault="00DF663E">
      <w:pPr>
        <w:pStyle w:val="CommentText"/>
      </w:pPr>
      <w:r>
        <w:t xml:space="preserve">Comment from Gerard Arts: </w:t>
      </w:r>
      <w:r>
        <w:rPr>
          <w:rStyle w:val="CommentReference"/>
        </w:rPr>
        <w:annotationRef/>
      </w:r>
      <w:r>
        <w:t>Terminology “after setup wizard” unclear. What’s meant?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BCC0A6" w15:done="0"/>
  <w15:commentEx w15:paraId="59028989" w15:done="0"/>
  <w15:commentEx w15:paraId="386638A7" w15:done="0"/>
  <w15:commentEx w15:paraId="0EB5A394" w15:done="0"/>
  <w15:commentEx w15:paraId="7A75980D" w15:done="0"/>
  <w15:commentEx w15:paraId="2D18E82C" w15:done="0"/>
  <w15:commentEx w15:paraId="05BE8866" w15:done="0"/>
  <w15:commentEx w15:paraId="3E6BFA87" w15:done="0"/>
  <w15:commentEx w15:paraId="60445132" w15:done="0"/>
  <w15:commentEx w15:paraId="436E554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219C9" w14:textId="77777777" w:rsidR="00B2404F" w:rsidRDefault="00B2404F">
      <w:r>
        <w:separator/>
      </w:r>
    </w:p>
    <w:p w14:paraId="35241042" w14:textId="77777777" w:rsidR="00B2404F" w:rsidRDefault="00B2404F"/>
    <w:p w14:paraId="43907E75" w14:textId="77777777" w:rsidR="00B2404F" w:rsidRDefault="00B2404F" w:rsidP="00EF70B1"/>
    <w:p w14:paraId="1950171D" w14:textId="77777777" w:rsidR="00B2404F" w:rsidRDefault="00B2404F" w:rsidP="00EF70B1"/>
    <w:p w14:paraId="30936763" w14:textId="77777777" w:rsidR="00B2404F" w:rsidRDefault="00B2404F" w:rsidP="00EF70B1"/>
    <w:p w14:paraId="21F20F1E" w14:textId="77777777" w:rsidR="00B2404F" w:rsidRDefault="00B2404F" w:rsidP="00EF70B1"/>
    <w:p w14:paraId="5E3AB6AE" w14:textId="77777777" w:rsidR="00B2404F" w:rsidRDefault="00B2404F" w:rsidP="00214BFF"/>
  </w:endnote>
  <w:endnote w:type="continuationSeparator" w:id="0">
    <w:p w14:paraId="6221D1FE" w14:textId="77777777" w:rsidR="00B2404F" w:rsidRDefault="00B2404F">
      <w:r>
        <w:continuationSeparator/>
      </w:r>
    </w:p>
    <w:p w14:paraId="4681D550" w14:textId="77777777" w:rsidR="00B2404F" w:rsidRDefault="00B2404F"/>
    <w:p w14:paraId="7DE1484F" w14:textId="77777777" w:rsidR="00B2404F" w:rsidRDefault="00B2404F" w:rsidP="00EF70B1"/>
    <w:p w14:paraId="469FEE44" w14:textId="77777777" w:rsidR="00B2404F" w:rsidRDefault="00B2404F" w:rsidP="00EF70B1"/>
    <w:p w14:paraId="00849261" w14:textId="77777777" w:rsidR="00B2404F" w:rsidRDefault="00B2404F" w:rsidP="00EF70B1"/>
    <w:p w14:paraId="78F04763" w14:textId="77777777" w:rsidR="00B2404F" w:rsidRDefault="00B2404F" w:rsidP="00EF70B1"/>
    <w:p w14:paraId="34EF8AFE" w14:textId="77777777" w:rsidR="00B2404F" w:rsidRDefault="00B2404F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F663E" w:rsidRPr="00B363DA" w:rsidRDefault="00DF663E" w:rsidP="002C78F3">
    <w:pPr>
      <w:pStyle w:val="Footer"/>
    </w:pPr>
  </w:p>
  <w:p w14:paraId="18C3B961" w14:textId="77777777" w:rsidR="00DF663E" w:rsidRPr="00B363DA" w:rsidRDefault="00DF663E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58CFB" w14:textId="77777777" w:rsidR="00B2404F" w:rsidRDefault="00B2404F">
      <w:r>
        <w:separator/>
      </w:r>
    </w:p>
    <w:p w14:paraId="208E66BB" w14:textId="77777777" w:rsidR="00B2404F" w:rsidRDefault="00B2404F"/>
    <w:p w14:paraId="1207DCD8" w14:textId="77777777" w:rsidR="00B2404F" w:rsidRDefault="00B2404F" w:rsidP="00EF70B1"/>
    <w:p w14:paraId="52AFF3D4" w14:textId="77777777" w:rsidR="00B2404F" w:rsidRDefault="00B2404F" w:rsidP="00EF70B1"/>
    <w:p w14:paraId="4329F00C" w14:textId="77777777" w:rsidR="00B2404F" w:rsidRDefault="00B2404F" w:rsidP="00EF70B1"/>
    <w:p w14:paraId="3AEAC2A5" w14:textId="77777777" w:rsidR="00B2404F" w:rsidRDefault="00B2404F" w:rsidP="00EF70B1"/>
    <w:p w14:paraId="5B39F5F4" w14:textId="77777777" w:rsidR="00B2404F" w:rsidRDefault="00B2404F" w:rsidP="00214BFF"/>
  </w:footnote>
  <w:footnote w:type="continuationSeparator" w:id="0">
    <w:p w14:paraId="07567DAE" w14:textId="77777777" w:rsidR="00B2404F" w:rsidRDefault="00B2404F">
      <w:r>
        <w:continuationSeparator/>
      </w:r>
    </w:p>
    <w:p w14:paraId="1C202007" w14:textId="77777777" w:rsidR="00B2404F" w:rsidRDefault="00B2404F"/>
    <w:p w14:paraId="17797FA4" w14:textId="77777777" w:rsidR="00B2404F" w:rsidRDefault="00B2404F" w:rsidP="00EF70B1"/>
    <w:p w14:paraId="2B227AEA" w14:textId="77777777" w:rsidR="00B2404F" w:rsidRDefault="00B2404F" w:rsidP="00EF70B1"/>
    <w:p w14:paraId="64D22FA8" w14:textId="77777777" w:rsidR="00B2404F" w:rsidRDefault="00B2404F" w:rsidP="00EF70B1"/>
    <w:p w14:paraId="6E7B3943" w14:textId="77777777" w:rsidR="00B2404F" w:rsidRDefault="00B2404F" w:rsidP="00EF70B1"/>
    <w:p w14:paraId="0850BB80" w14:textId="77777777" w:rsidR="00B2404F" w:rsidRDefault="00B2404F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F663E" w:rsidRDefault="00DF663E">
    <w:pPr>
      <w:pStyle w:val="Header"/>
    </w:pPr>
  </w:p>
  <w:p w14:paraId="288E5462" w14:textId="77777777" w:rsidR="00DF663E" w:rsidRDefault="00DF663E"/>
  <w:p w14:paraId="7747F1B7" w14:textId="77777777" w:rsidR="00DF663E" w:rsidRDefault="00DF663E" w:rsidP="00EF70B1"/>
  <w:p w14:paraId="1E10E993" w14:textId="77777777" w:rsidR="00DF663E" w:rsidRDefault="00DF663E" w:rsidP="00EF70B1"/>
  <w:p w14:paraId="09DD7C0E" w14:textId="77777777" w:rsidR="00DF663E" w:rsidRDefault="00DF663E" w:rsidP="00EF70B1"/>
  <w:p w14:paraId="10ECDBC9" w14:textId="77777777" w:rsidR="00DF663E" w:rsidRDefault="00DF663E" w:rsidP="00EF70B1"/>
  <w:p w14:paraId="69B8786C" w14:textId="77777777" w:rsidR="00DF663E" w:rsidRDefault="00DF663E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F663E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F663E" w:rsidRPr="00C95909" w:rsidRDefault="00DF663E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F663E" w:rsidRPr="00C95909" w:rsidRDefault="00DF663E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663E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384B1566" w:rsidR="00DF663E" w:rsidRPr="00FD5BDD" w:rsidRDefault="00DF663E" w:rsidP="001C10DD">
          <w:pPr>
            <w:pStyle w:val="Header"/>
          </w:pPr>
          <w:r w:rsidRPr="001C10DD">
            <w:t>Requirements Easy Wi-Fi Setup Platform Release 2017.5.0</w:t>
          </w:r>
        </w:p>
      </w:tc>
    </w:tr>
    <w:tr w:rsidR="00DF663E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F663E" w:rsidRPr="00C95909" w:rsidRDefault="00DF663E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F663E" w:rsidRPr="00C95909" w:rsidRDefault="00DF663E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F663E" w:rsidRPr="00C95909" w:rsidRDefault="00DF663E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F663E" w:rsidRPr="00FB5A60" w:rsidRDefault="00DF663E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F663E" w:rsidRPr="00FB5A60" w:rsidRDefault="00DF663E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3"/>
  </w:num>
  <w:num w:numId="5">
    <w:abstractNumId w:val="14"/>
  </w:num>
  <w:num w:numId="6">
    <w:abstractNumId w:val="10"/>
  </w:num>
  <w:num w:numId="7">
    <w:abstractNumId w:val="24"/>
  </w:num>
  <w:num w:numId="8">
    <w:abstractNumId w:val="20"/>
  </w:num>
  <w:num w:numId="9">
    <w:abstractNumId w:val="3"/>
  </w:num>
  <w:num w:numId="10">
    <w:abstractNumId w:val="11"/>
  </w:num>
  <w:num w:numId="11">
    <w:abstractNumId w:val="8"/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6"/>
  </w:num>
  <w:num w:numId="16">
    <w:abstractNumId w:val="15"/>
  </w:num>
  <w:num w:numId="17">
    <w:abstractNumId w:val="4"/>
  </w:num>
  <w:num w:numId="18">
    <w:abstractNumId w:val="23"/>
  </w:num>
  <w:num w:numId="19">
    <w:abstractNumId w:val="21"/>
  </w:num>
  <w:num w:numId="20">
    <w:abstractNumId w:val="5"/>
  </w:num>
  <w:num w:numId="21">
    <w:abstractNumId w:val="1"/>
  </w:num>
  <w:num w:numId="22">
    <w:abstractNumId w:val="1"/>
  </w:num>
  <w:num w:numId="23">
    <w:abstractNumId w:val="1"/>
  </w:num>
  <w:num w:numId="24">
    <w:abstractNumId w:val="19"/>
  </w:num>
  <w:num w:numId="25">
    <w:abstractNumId w:val="17"/>
  </w:num>
  <w:num w:numId="26">
    <w:abstractNumId w:val="12"/>
  </w:num>
  <w:num w:numId="27">
    <w:abstractNumId w:val="9"/>
  </w:num>
  <w:num w:numId="28">
    <w:abstractNumId w:val="2"/>
  </w:num>
  <w:num w:numId="29">
    <w:abstractNumId w:val="7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k, Matthijs">
    <w15:presenceInfo w15:providerId="None" w15:userId="Piek, Matthijs"/>
  </w15:person>
  <w15:person w15:author="Lynn Slooten">
    <w15:presenceInfo w15:providerId="None" w15:userId="Lynn Sloot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736E2"/>
    <w:rsid w:val="00082BD8"/>
    <w:rsid w:val="00085BF0"/>
    <w:rsid w:val="000A2B56"/>
    <w:rsid w:val="000A3E62"/>
    <w:rsid w:val="000A59D8"/>
    <w:rsid w:val="000B25BE"/>
    <w:rsid w:val="000B3472"/>
    <w:rsid w:val="000C13D4"/>
    <w:rsid w:val="000C366C"/>
    <w:rsid w:val="000C3D30"/>
    <w:rsid w:val="000D0BD5"/>
    <w:rsid w:val="000D68CA"/>
    <w:rsid w:val="000D73D2"/>
    <w:rsid w:val="000E077E"/>
    <w:rsid w:val="000F50A2"/>
    <w:rsid w:val="00102549"/>
    <w:rsid w:val="00102BB0"/>
    <w:rsid w:val="00102BE8"/>
    <w:rsid w:val="001034C4"/>
    <w:rsid w:val="001052F4"/>
    <w:rsid w:val="00107EF8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3329"/>
    <w:rsid w:val="00145283"/>
    <w:rsid w:val="00147DD8"/>
    <w:rsid w:val="0015448C"/>
    <w:rsid w:val="00161AAF"/>
    <w:rsid w:val="00162FA1"/>
    <w:rsid w:val="001630BC"/>
    <w:rsid w:val="00163DB5"/>
    <w:rsid w:val="00164719"/>
    <w:rsid w:val="00164F15"/>
    <w:rsid w:val="00167922"/>
    <w:rsid w:val="00182C95"/>
    <w:rsid w:val="00185927"/>
    <w:rsid w:val="0018683F"/>
    <w:rsid w:val="00190B68"/>
    <w:rsid w:val="00191712"/>
    <w:rsid w:val="0019319D"/>
    <w:rsid w:val="0019793F"/>
    <w:rsid w:val="001A529F"/>
    <w:rsid w:val="001A5337"/>
    <w:rsid w:val="001A6DB3"/>
    <w:rsid w:val="001B236E"/>
    <w:rsid w:val="001B27CC"/>
    <w:rsid w:val="001B3719"/>
    <w:rsid w:val="001B46A9"/>
    <w:rsid w:val="001C0BC2"/>
    <w:rsid w:val="001C0DB5"/>
    <w:rsid w:val="001C10DD"/>
    <w:rsid w:val="001D056F"/>
    <w:rsid w:val="001D0917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371C"/>
    <w:rsid w:val="002053CC"/>
    <w:rsid w:val="002103E2"/>
    <w:rsid w:val="00211172"/>
    <w:rsid w:val="00214BFF"/>
    <w:rsid w:val="00215961"/>
    <w:rsid w:val="00225715"/>
    <w:rsid w:val="0022629F"/>
    <w:rsid w:val="002266A2"/>
    <w:rsid w:val="002321A4"/>
    <w:rsid w:val="00240AC1"/>
    <w:rsid w:val="00252E87"/>
    <w:rsid w:val="00253AB9"/>
    <w:rsid w:val="00254DC7"/>
    <w:rsid w:val="00254E27"/>
    <w:rsid w:val="002550E9"/>
    <w:rsid w:val="002563D8"/>
    <w:rsid w:val="0026056A"/>
    <w:rsid w:val="00260E52"/>
    <w:rsid w:val="00263302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957BC"/>
    <w:rsid w:val="002A5B2B"/>
    <w:rsid w:val="002B0268"/>
    <w:rsid w:val="002B0D02"/>
    <w:rsid w:val="002B2625"/>
    <w:rsid w:val="002B3E67"/>
    <w:rsid w:val="002B4D2E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B48"/>
    <w:rsid w:val="003022E5"/>
    <w:rsid w:val="00307BBD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6C59"/>
    <w:rsid w:val="003C7710"/>
    <w:rsid w:val="003D0AC9"/>
    <w:rsid w:val="003D4290"/>
    <w:rsid w:val="003D5C5A"/>
    <w:rsid w:val="003D5E5C"/>
    <w:rsid w:val="003D62E9"/>
    <w:rsid w:val="003E04F5"/>
    <w:rsid w:val="003E62BC"/>
    <w:rsid w:val="003E6813"/>
    <w:rsid w:val="003E6F72"/>
    <w:rsid w:val="003F01D5"/>
    <w:rsid w:val="003F27D2"/>
    <w:rsid w:val="003F31E4"/>
    <w:rsid w:val="003F3F23"/>
    <w:rsid w:val="003F5DE2"/>
    <w:rsid w:val="0040168C"/>
    <w:rsid w:val="004059F1"/>
    <w:rsid w:val="004126B7"/>
    <w:rsid w:val="00416BCA"/>
    <w:rsid w:val="00420BFC"/>
    <w:rsid w:val="004270CE"/>
    <w:rsid w:val="00432FF8"/>
    <w:rsid w:val="004338BA"/>
    <w:rsid w:val="004350D5"/>
    <w:rsid w:val="004357A4"/>
    <w:rsid w:val="004411DF"/>
    <w:rsid w:val="00445F56"/>
    <w:rsid w:val="00453EF4"/>
    <w:rsid w:val="00455E50"/>
    <w:rsid w:val="00460830"/>
    <w:rsid w:val="00461805"/>
    <w:rsid w:val="00473663"/>
    <w:rsid w:val="0048216E"/>
    <w:rsid w:val="00482BE6"/>
    <w:rsid w:val="0048738F"/>
    <w:rsid w:val="0048754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E7CFA"/>
    <w:rsid w:val="004F037D"/>
    <w:rsid w:val="004F12B9"/>
    <w:rsid w:val="004F2D61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5658"/>
    <w:rsid w:val="00526253"/>
    <w:rsid w:val="00535B9C"/>
    <w:rsid w:val="00536AF6"/>
    <w:rsid w:val="00540046"/>
    <w:rsid w:val="0054062D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582A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84E"/>
    <w:rsid w:val="005D2F43"/>
    <w:rsid w:val="005D3A23"/>
    <w:rsid w:val="005D40BC"/>
    <w:rsid w:val="005D55FC"/>
    <w:rsid w:val="005D6330"/>
    <w:rsid w:val="005E25AB"/>
    <w:rsid w:val="005E4651"/>
    <w:rsid w:val="005E6159"/>
    <w:rsid w:val="005F1666"/>
    <w:rsid w:val="005F1BBB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2781"/>
    <w:rsid w:val="0063408B"/>
    <w:rsid w:val="00642726"/>
    <w:rsid w:val="00644F3D"/>
    <w:rsid w:val="00644F51"/>
    <w:rsid w:val="00647B9B"/>
    <w:rsid w:val="00654923"/>
    <w:rsid w:val="00656390"/>
    <w:rsid w:val="00665973"/>
    <w:rsid w:val="00673398"/>
    <w:rsid w:val="006752A0"/>
    <w:rsid w:val="006810CD"/>
    <w:rsid w:val="006820FB"/>
    <w:rsid w:val="00684A4B"/>
    <w:rsid w:val="00684E7D"/>
    <w:rsid w:val="006A02B3"/>
    <w:rsid w:val="006A0FB0"/>
    <w:rsid w:val="006A15CB"/>
    <w:rsid w:val="006A1650"/>
    <w:rsid w:val="006A3D25"/>
    <w:rsid w:val="006A5D54"/>
    <w:rsid w:val="006A6115"/>
    <w:rsid w:val="006B0560"/>
    <w:rsid w:val="006B2136"/>
    <w:rsid w:val="006B2EE9"/>
    <w:rsid w:val="006B334B"/>
    <w:rsid w:val="006B3D9A"/>
    <w:rsid w:val="006B6854"/>
    <w:rsid w:val="006C706B"/>
    <w:rsid w:val="006D4A06"/>
    <w:rsid w:val="006E212D"/>
    <w:rsid w:val="006E3255"/>
    <w:rsid w:val="006E778B"/>
    <w:rsid w:val="006F1F50"/>
    <w:rsid w:val="006F4E55"/>
    <w:rsid w:val="0070006D"/>
    <w:rsid w:val="00701D47"/>
    <w:rsid w:val="00702290"/>
    <w:rsid w:val="0071266A"/>
    <w:rsid w:val="007216C2"/>
    <w:rsid w:val="007220E3"/>
    <w:rsid w:val="0072226A"/>
    <w:rsid w:val="00725D4D"/>
    <w:rsid w:val="00730304"/>
    <w:rsid w:val="00733496"/>
    <w:rsid w:val="00733BC9"/>
    <w:rsid w:val="00734156"/>
    <w:rsid w:val="00740C65"/>
    <w:rsid w:val="00742CCA"/>
    <w:rsid w:val="00744E6A"/>
    <w:rsid w:val="0074694E"/>
    <w:rsid w:val="00753507"/>
    <w:rsid w:val="00753969"/>
    <w:rsid w:val="00761EA5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97C42"/>
    <w:rsid w:val="007A36B5"/>
    <w:rsid w:val="007A3FFE"/>
    <w:rsid w:val="007A4A2A"/>
    <w:rsid w:val="007A7D73"/>
    <w:rsid w:val="007B161B"/>
    <w:rsid w:val="007B334F"/>
    <w:rsid w:val="007C6299"/>
    <w:rsid w:val="007C6B10"/>
    <w:rsid w:val="007D15AA"/>
    <w:rsid w:val="007D2A50"/>
    <w:rsid w:val="007D2D71"/>
    <w:rsid w:val="007D340B"/>
    <w:rsid w:val="007D3E65"/>
    <w:rsid w:val="007D7939"/>
    <w:rsid w:val="007E17C8"/>
    <w:rsid w:val="007E512B"/>
    <w:rsid w:val="007F20CF"/>
    <w:rsid w:val="007F24F1"/>
    <w:rsid w:val="007F3C7F"/>
    <w:rsid w:val="007F44A1"/>
    <w:rsid w:val="007F4518"/>
    <w:rsid w:val="007F4DD6"/>
    <w:rsid w:val="007F717C"/>
    <w:rsid w:val="007F7821"/>
    <w:rsid w:val="008043B8"/>
    <w:rsid w:val="008068FE"/>
    <w:rsid w:val="00811305"/>
    <w:rsid w:val="00813ACF"/>
    <w:rsid w:val="00814BFA"/>
    <w:rsid w:val="00814EA9"/>
    <w:rsid w:val="0081552D"/>
    <w:rsid w:val="00815BA1"/>
    <w:rsid w:val="008165F1"/>
    <w:rsid w:val="00820FA2"/>
    <w:rsid w:val="00822CC9"/>
    <w:rsid w:val="00823418"/>
    <w:rsid w:val="00824C95"/>
    <w:rsid w:val="00825D5F"/>
    <w:rsid w:val="0083105E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50AC"/>
    <w:rsid w:val="0085664D"/>
    <w:rsid w:val="00856E39"/>
    <w:rsid w:val="00857297"/>
    <w:rsid w:val="00860019"/>
    <w:rsid w:val="00860836"/>
    <w:rsid w:val="0088009C"/>
    <w:rsid w:val="00881337"/>
    <w:rsid w:val="00885E07"/>
    <w:rsid w:val="00887832"/>
    <w:rsid w:val="00887D44"/>
    <w:rsid w:val="008921D8"/>
    <w:rsid w:val="008964E7"/>
    <w:rsid w:val="008A1301"/>
    <w:rsid w:val="008A2AB0"/>
    <w:rsid w:val="008A40E0"/>
    <w:rsid w:val="008A6F05"/>
    <w:rsid w:val="008A7160"/>
    <w:rsid w:val="008B12B2"/>
    <w:rsid w:val="008B2036"/>
    <w:rsid w:val="008B24AB"/>
    <w:rsid w:val="008B43BE"/>
    <w:rsid w:val="008B472E"/>
    <w:rsid w:val="008B4A6A"/>
    <w:rsid w:val="008B614B"/>
    <w:rsid w:val="008B7C28"/>
    <w:rsid w:val="008C1B2D"/>
    <w:rsid w:val="008C384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35DD"/>
    <w:rsid w:val="008F5C90"/>
    <w:rsid w:val="008F7158"/>
    <w:rsid w:val="008F75B7"/>
    <w:rsid w:val="00901BE8"/>
    <w:rsid w:val="00902700"/>
    <w:rsid w:val="00902D7D"/>
    <w:rsid w:val="009034CC"/>
    <w:rsid w:val="009041C0"/>
    <w:rsid w:val="00905DAF"/>
    <w:rsid w:val="00906174"/>
    <w:rsid w:val="0091288E"/>
    <w:rsid w:val="009149AA"/>
    <w:rsid w:val="00915785"/>
    <w:rsid w:val="00916C63"/>
    <w:rsid w:val="00916F6E"/>
    <w:rsid w:val="00923864"/>
    <w:rsid w:val="00930D28"/>
    <w:rsid w:val="00932730"/>
    <w:rsid w:val="00934584"/>
    <w:rsid w:val="00934FEF"/>
    <w:rsid w:val="0093584D"/>
    <w:rsid w:val="009363CD"/>
    <w:rsid w:val="00936F31"/>
    <w:rsid w:val="00940B9E"/>
    <w:rsid w:val="0094257C"/>
    <w:rsid w:val="00944374"/>
    <w:rsid w:val="00946090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76491"/>
    <w:rsid w:val="00980475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4C6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C6929"/>
    <w:rsid w:val="009D2CB2"/>
    <w:rsid w:val="009D2FE5"/>
    <w:rsid w:val="009D4F05"/>
    <w:rsid w:val="009D7FFD"/>
    <w:rsid w:val="009E1A6D"/>
    <w:rsid w:val="009E4C51"/>
    <w:rsid w:val="009E5142"/>
    <w:rsid w:val="009E69CC"/>
    <w:rsid w:val="009E706F"/>
    <w:rsid w:val="009F0FB3"/>
    <w:rsid w:val="009F4DB7"/>
    <w:rsid w:val="009F60A4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720"/>
    <w:rsid w:val="00A30ADD"/>
    <w:rsid w:val="00A32F6C"/>
    <w:rsid w:val="00A401E0"/>
    <w:rsid w:val="00A4035A"/>
    <w:rsid w:val="00A458AF"/>
    <w:rsid w:val="00A470C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67BB6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A3C00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25"/>
    <w:rsid w:val="00AE34DC"/>
    <w:rsid w:val="00AF0378"/>
    <w:rsid w:val="00AF0940"/>
    <w:rsid w:val="00AF56DD"/>
    <w:rsid w:val="00B03434"/>
    <w:rsid w:val="00B03480"/>
    <w:rsid w:val="00B07C6A"/>
    <w:rsid w:val="00B10D57"/>
    <w:rsid w:val="00B15A65"/>
    <w:rsid w:val="00B170E4"/>
    <w:rsid w:val="00B1769D"/>
    <w:rsid w:val="00B21128"/>
    <w:rsid w:val="00B2404F"/>
    <w:rsid w:val="00B3147F"/>
    <w:rsid w:val="00B32A12"/>
    <w:rsid w:val="00B417B7"/>
    <w:rsid w:val="00B429B4"/>
    <w:rsid w:val="00B4430F"/>
    <w:rsid w:val="00B44E6C"/>
    <w:rsid w:val="00B45255"/>
    <w:rsid w:val="00B46150"/>
    <w:rsid w:val="00B463C3"/>
    <w:rsid w:val="00B517DA"/>
    <w:rsid w:val="00B530C9"/>
    <w:rsid w:val="00B535F0"/>
    <w:rsid w:val="00B549F7"/>
    <w:rsid w:val="00B54D00"/>
    <w:rsid w:val="00B555C5"/>
    <w:rsid w:val="00B56F3B"/>
    <w:rsid w:val="00B64C37"/>
    <w:rsid w:val="00B72D8B"/>
    <w:rsid w:val="00B93877"/>
    <w:rsid w:val="00B941E5"/>
    <w:rsid w:val="00B945A8"/>
    <w:rsid w:val="00B94794"/>
    <w:rsid w:val="00B94820"/>
    <w:rsid w:val="00B948D2"/>
    <w:rsid w:val="00B971C3"/>
    <w:rsid w:val="00BA15BA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32D8"/>
    <w:rsid w:val="00BF4EB2"/>
    <w:rsid w:val="00BF75F3"/>
    <w:rsid w:val="00BF7EFC"/>
    <w:rsid w:val="00C00CC2"/>
    <w:rsid w:val="00C014B0"/>
    <w:rsid w:val="00C06071"/>
    <w:rsid w:val="00C123C8"/>
    <w:rsid w:val="00C22095"/>
    <w:rsid w:val="00C22C43"/>
    <w:rsid w:val="00C23D8A"/>
    <w:rsid w:val="00C25EEF"/>
    <w:rsid w:val="00C26A79"/>
    <w:rsid w:val="00C31284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B6E77"/>
    <w:rsid w:val="00CD046F"/>
    <w:rsid w:val="00CD05A4"/>
    <w:rsid w:val="00CD2E98"/>
    <w:rsid w:val="00CD4234"/>
    <w:rsid w:val="00CD530A"/>
    <w:rsid w:val="00CE32AC"/>
    <w:rsid w:val="00CF5F15"/>
    <w:rsid w:val="00CF6AE4"/>
    <w:rsid w:val="00CF70C1"/>
    <w:rsid w:val="00D02DAF"/>
    <w:rsid w:val="00D03717"/>
    <w:rsid w:val="00D05973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3C59"/>
    <w:rsid w:val="00D54050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663E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366BB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75326"/>
    <w:rsid w:val="00E84D95"/>
    <w:rsid w:val="00E850F3"/>
    <w:rsid w:val="00EA25A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6940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6D19"/>
    <w:rsid w:val="00F37F0A"/>
    <w:rsid w:val="00F45192"/>
    <w:rsid w:val="00F457E7"/>
    <w:rsid w:val="00F4649C"/>
    <w:rsid w:val="00F464B7"/>
    <w:rsid w:val="00F4691A"/>
    <w:rsid w:val="00F505DE"/>
    <w:rsid w:val="00F50C22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B704C"/>
    <w:rsid w:val="00FC6F91"/>
    <w:rsid w:val="00FD3FA5"/>
    <w:rsid w:val="00FD5254"/>
    <w:rsid w:val="00FD5950"/>
    <w:rsid w:val="00FD5BDD"/>
    <w:rsid w:val="00FD7D3A"/>
    <w:rsid w:val="00FE1A93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paragraph" w:customStyle="1" w:styleId="Section-header">
    <w:name w:val="Section-header"/>
    <w:basedOn w:val="Normal"/>
    <w:next w:val="Normal"/>
    <w:rsid w:val="00B54D00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B54D00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B54D00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B54D00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4" ma:contentTypeDescription="Create a new document." ma:contentTypeScope="" ma:versionID="81e791f5b8ced9bb35b8d5164aa1d358">
  <xsd:schema xmlns:xsd="http://www.w3.org/2001/XMLSchema" xmlns:xs="http://www.w3.org/2001/XMLSchema" xmlns:p="http://schemas.microsoft.com/office/2006/metadata/properties" xmlns:ns2="c1424dee-48a4-4287-aa91-53949e8e4599" xmlns:ns3="6d5dc1a3-73b3-408d-a757-902126900159" targetNamespace="http://schemas.microsoft.com/office/2006/metadata/properties" ma:root="true" ma:fieldsID="dea305f6485ace6c153918f3852c2094" ns2:_="" ns3:_="">
    <xsd:import namespace="c1424dee-48a4-4287-aa91-53949e8e4599"/>
    <xsd:import namespace="6d5dc1a3-73b3-408d-a757-902126900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4dee-48a4-4287-aa91-53949e8e4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1a3-73b3-408d-a757-902126900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51FC9-8C00-4C76-8F14-9279DB517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4dee-48a4-4287-aa91-53949e8e4599"/>
    <ds:schemaRef ds:uri="6d5dc1a3-73b3-408d-a757-902126900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6EF9E7-20E7-124E-B67D-6D1A1B45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1805</Words>
  <Characters>10290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12071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Piek, Matthijs</cp:lastModifiedBy>
  <cp:revision>12</cp:revision>
  <cp:lastPrinted>2015-09-09T10:12:00Z</cp:lastPrinted>
  <dcterms:created xsi:type="dcterms:W3CDTF">2017-11-08T12:14:00Z</dcterms:created>
  <dcterms:modified xsi:type="dcterms:W3CDTF">2017-11-21T09:43:00Z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
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theme="minorHAnsi"/>
          <w:caps/>
          <w:sz w:val="24"/>
          <w:szCs w:val="20"/>
          <w:lang w:eastAsia="en-US"/>
        </w:rPr>
        <w:id w:val="317620597"/>
        <w:docPartObj>
          <w:docPartGallery w:val="Cover Pages"/>
          <w:docPartUnique/>
        </w:docPartObj>
      </w:sdtPr>
      <w:sdtEndPr>
        <w:rPr>
          <w:rFonts w:eastAsia="Times New Roman"/>
          <w:caps w:val="0"/>
        </w:rPr>
      </w:sdtEndPr>
      <w:sdtContent>
        <w:tbl>
          <w:tblPr>
            <w:tblW w:w="5000" w:type="pct"/>
            <w:jc w:val="center"/>
            <w:tblLook w:val="04A0" w:firstRow="1" w:lastRow="0" w:firstColumn="1" w:lastColumn="0" w:noHBand="0" w:noVBand="1"/>
          </w:tblPr>
          <w:tblGrid>
            <w:gridCol w:w="10026"/>
          </w:tblGrid>
          <w:tr w:rsidR="00A92F66" w:rsidRPr="00552AB0">
            <w:trPr>
              <w:trHeight w:val="2880"/>
              <w:jc w:val="center"/>
            </w:trPr>
            <w:tc>
              <w:tcPr>
                <w:tcW w:w="5000" w:type="pct"/>
              </w:tc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p w:rsidR="00A92F66" w:rsidRPr="00552AB0" w:rsidRDefault="00546F8A" w:rsidP="00A92F66">
                    <w:pPr>
                      <w:pStyle w:val="NoSpacing"/>
                      <w:rPr>
                        <w:rFonts w:eastAsiaTheme="majorEastAsia" w:cstheme="minorHAnsi"/>
                        <w:caps/>
                      </w:rPr>
                    </w:pPr>
                    <w:r w:rsidRPr="00552AB0">
                      <w:rPr>
                        <w:rFonts w:eastAsiaTheme="majorEastAsia" w:cstheme="minorHAnsi"/>
                        <w:caps/>
                      </w:rPr>
                      <w:t xml:space="preserve">       </w:t>
                    </w:r>
                    <w:r w:rsidR="00A92F66" w:rsidRPr="00552AB0">
                      <w:rPr>
                        <w:rFonts w:eastAsiaTheme="majorEastAsia" w:cstheme="minorHAnsi"/>
                        <w:caps/>
                      </w:rPr>
                      <w:t xml:space="preserve">                                                                  Philips</w:t>
                    </w:r>
                  </w:p>
                </w:sdtContent>
              </w:sdt>
              <w:p w:rsidR="00A92F66" w:rsidRPr="00552AB0" w:rsidRDefault="00A92F66">
                <w:pPr>
                  <w:pStyle w:val="NoSpacing"/>
                  <w:jc w:val="center"/>
                  <w:rPr>
                    <w:rFonts w:eastAsiaTheme="majorEastAsia" w:cstheme="minorHAnsi"/>
                    <w:caps/>
                  </w:rPr>
                </w:pPr>
              </w:p>
            </w:tc>
          </w:tr>
          <w:tr w:rsidR="00A92F66" w:rsidRPr="00552AB0">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92F66" w:rsidRPr="00552AB0" w:rsidRDefault="0092008C" w:rsidP="00A92F66">
                    <w:pPr>
                      <w:pStyle w:val="NoSpacing"/>
                      <w:jc w:val="center"/>
                      <w:rPr>
                        <w:rFonts w:eastAsiaTheme="majorEastAsia" w:cstheme="minorHAnsi"/>
                        <w:sz w:val="80"/>
                        <w:szCs w:val="80"/>
                      </w:rPr>
                    </w:pPr>
                    <w:r w:rsidRPr="00552AB0">
                      <w:rPr>
                        <w:rFonts w:eastAsiaTheme="majorEastAsia" w:cstheme="minorHAnsi"/>
                        <w:sz w:val="80"/>
                        <w:szCs w:val="80"/>
                      </w:rPr>
                      <w:t>PRX CLIENT</w:t>
                    </w:r>
                    <w:r w:rsidR="00A92F66" w:rsidRPr="00552AB0">
                      <w:rPr>
                        <w:rFonts w:eastAsiaTheme="majorEastAsia" w:cstheme="minorHAnsi"/>
                        <w:sz w:val="80"/>
                        <w:szCs w:val="80"/>
                      </w:rPr>
                      <w:t xml:space="preserve"> LIBRARY</w:t>
                    </w:r>
                  </w:p>
                </w:tc>
              </w:sdtContent>
            </w:sdt>
          </w:tr>
          <w:tr w:rsidR="00A92F66" w:rsidRPr="00552AB0">
            <w:trPr>
              <w:trHeight w:val="720"/>
              <w:jc w:val="center"/>
            </w:trPr>
            <w:tc>
              <w:tcPr>
                <w:tcW w:w="5000" w:type="pct"/>
                <w:tcBorders>
                  <w:top w:val="single" w:sz="4" w:space="0" w:color="4F81BD" w:themeColor="accent1"/>
                </w:tcBorders>
                <w:vAlign w:val="center"/>
              </w:tcPr>
              <w:p w:rsidR="00A92F66" w:rsidRPr="00552AB0" w:rsidRDefault="00A92F66" w:rsidP="00A92F66">
                <w:pPr>
                  <w:pStyle w:val="Title"/>
                  <w:rPr>
                    <w:rFonts w:asciiTheme="minorHAnsi" w:eastAsiaTheme="majorEastAsia" w:hAnsiTheme="minorHAnsi" w:cstheme="minorHAnsi"/>
                    <w:sz w:val="44"/>
                    <w:szCs w:val="44"/>
                  </w:rPr>
                </w:pPr>
                <w:r w:rsidRPr="00552AB0">
                  <w:rPr>
                    <w:rFonts w:asciiTheme="minorHAnsi" w:hAnsiTheme="minorHAnsi" w:cstheme="minorHAnsi"/>
                    <w:sz w:val="22"/>
                    <w:szCs w:val="22"/>
                  </w:rPr>
                  <w:t xml:space="preserve">                </w:t>
                </w:r>
              </w:p>
            </w:tc>
          </w:tr>
          <w:tr w:rsidR="00A92F66" w:rsidRPr="00552AB0">
            <w:trPr>
              <w:trHeight w:val="360"/>
              <w:jc w:val="center"/>
            </w:trPr>
            <w:tc>
              <w:tcPr>
                <w:tcW w:w="5000" w:type="pct"/>
                <w:vAlign w:val="center"/>
              </w:tcPr>
              <w:p w:rsidR="00A92F66" w:rsidRPr="00552AB0" w:rsidRDefault="00A92F66">
                <w:pPr>
                  <w:pStyle w:val="NoSpacing"/>
                  <w:jc w:val="center"/>
                  <w:rPr>
                    <w:rFonts w:cstheme="minorHAnsi"/>
                  </w:rPr>
                </w:pPr>
              </w:p>
            </w:tc>
          </w:tr>
          <w:tr w:rsidR="00A92F66" w:rsidRPr="00552AB0" w:rsidTr="00A92F66">
            <w:trPr>
              <w:trHeight w:val="351"/>
              <w:jc w:val="center"/>
            </w:trPr>
            <w:tc>
              <w:tcPr>
                <w:tcW w:w="5000" w:type="pct"/>
                <w:vAlign w:val="center"/>
              </w:tcPr>
              <w:p w:rsidR="00A92F66" w:rsidRPr="00552AB0" w:rsidRDefault="00A92F66" w:rsidP="00A92F66">
                <w:pPr>
                  <w:pStyle w:val="NoSpacing"/>
                  <w:jc w:val="center"/>
                  <w:rPr>
                    <w:rFonts w:cstheme="minorHAnsi"/>
                    <w:b/>
                    <w:bCs/>
                  </w:rPr>
                </w:pPr>
              </w:p>
            </w:tc>
          </w:tr>
          <w:tr w:rsidR="00A92F66" w:rsidRPr="00552AB0">
            <w:trPr>
              <w:trHeight w:val="360"/>
              <w:jc w:val="center"/>
            </w:trPr>
            <w:tc>
              <w:tcPr>
                <w:tcW w:w="5000" w:type="pct"/>
                <w:vAlign w:val="center"/>
              </w:tcPr>
              <w:p w:rsidR="00A92F66" w:rsidRPr="00552AB0" w:rsidRDefault="00A92F66" w:rsidP="00A92F66">
                <w:pPr>
                  <w:pStyle w:val="NoSpacing"/>
                  <w:jc w:val="center"/>
                  <w:rPr>
                    <w:rFonts w:cstheme="minorHAnsi"/>
                    <w:b/>
                    <w:bCs/>
                  </w:rPr>
                </w:pPr>
              </w:p>
            </w:tc>
          </w:tr>
        </w:tbl>
        <w:p w:rsidR="00A92F66" w:rsidRPr="00552AB0" w:rsidRDefault="00A92F66">
          <w:pPr>
            <w:rPr>
              <w:rFonts w:asciiTheme="minorHAnsi" w:hAnsiTheme="minorHAnsi" w:cstheme="minorHAnsi"/>
            </w:rPr>
          </w:pPr>
        </w:p>
        <w:p w:rsidR="00A92F66" w:rsidRPr="00552AB0" w:rsidRDefault="00A92F66">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10026"/>
          </w:tblGrid>
          <w:tr w:rsidR="00A92F66" w:rsidRPr="00552AB0">
            <w:tc>
              <w:tcPr>
                <w:tcW w:w="5000" w:type="pct"/>
              </w:tcPr>
              <w:p w:rsidR="00A92F66" w:rsidRPr="00552AB0" w:rsidRDefault="00A92F66" w:rsidP="00A92F66">
                <w:pPr>
                  <w:pStyle w:val="NoSpacing"/>
                  <w:rPr>
                    <w:rFonts w:cstheme="minorHAnsi"/>
                  </w:rPr>
                </w:pPr>
              </w:p>
            </w:tc>
          </w:tr>
        </w:tbl>
        <w:p w:rsidR="00A92F66" w:rsidRPr="00552AB0" w:rsidRDefault="00A92F66">
          <w:pPr>
            <w:rPr>
              <w:rFonts w:asciiTheme="minorHAnsi" w:hAnsiTheme="minorHAnsi" w:cstheme="minorHAnsi"/>
            </w:rPr>
          </w:pPr>
        </w:p>
        <w:p w:rsidR="00A92F66" w:rsidRPr="00552AB0" w:rsidRDefault="00A92F66">
          <w:pPr>
            <w:spacing w:after="200" w:line="276" w:lineRule="auto"/>
            <w:rPr>
              <w:rFonts w:asciiTheme="minorHAnsi" w:hAnsiTheme="minorHAnsi" w:cstheme="minorHAnsi"/>
              <w:b/>
              <w:kern w:val="28"/>
              <w:sz w:val="22"/>
              <w:szCs w:val="22"/>
            </w:rPr>
          </w:pPr>
          <w:r w:rsidRPr="00552AB0">
            <w:rPr>
              <w:rFonts w:asciiTheme="minorHAnsi" w:hAnsiTheme="minorHAnsi" w:cstheme="minorHAnsi"/>
              <w:sz w:val="22"/>
              <w:szCs w:val="22"/>
            </w:rPr>
            <w:br w:type="page"/>
          </w:r>
        </w:p>
      </w:sdtContent>
    </w:sdt>
    <w:tbl>
      <w:tblPr>
        <w:tblW w:w="91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441"/>
      </w:tblGrid>
      <w:tr w:rsidR="00B97147" w:rsidRPr="00552AB0" w:rsidTr="001829C7">
        <w:tc>
          <w:tcPr>
            <w:tcW w:w="9180" w:type="dxa"/>
            <w:gridSpan w:val="5"/>
          </w:tcPr>
          <w:p w:rsidR="00B97147" w:rsidRPr="00552AB0" w:rsidRDefault="00CB2B1C" w:rsidP="00F07E21">
            <w:pPr>
              <w:jc w:val="center"/>
              <w:rPr>
                <w:rFonts w:asciiTheme="minorHAnsi" w:hAnsiTheme="minorHAnsi" w:cstheme="minorHAnsi"/>
                <w:b/>
                <w:sz w:val="22"/>
                <w:szCs w:val="22"/>
              </w:rPr>
            </w:pPr>
            <w:r w:rsidRPr="00552AB0">
              <w:rPr>
                <w:rFonts w:asciiTheme="minorHAnsi" w:hAnsiTheme="minorHAnsi" w:cstheme="minorHAnsi"/>
                <w:b/>
                <w:sz w:val="22"/>
                <w:szCs w:val="22"/>
              </w:rPr>
              <w:lastRenderedPageBreak/>
              <w:t>Version</w:t>
            </w:r>
            <w:r w:rsidR="00B97147" w:rsidRPr="00552AB0">
              <w:rPr>
                <w:rFonts w:asciiTheme="minorHAnsi" w:hAnsiTheme="minorHAnsi" w:cstheme="minorHAnsi"/>
                <w:b/>
                <w:sz w:val="22"/>
                <w:szCs w:val="22"/>
              </w:rPr>
              <w:t xml:space="preserve">  History</w:t>
            </w:r>
          </w:p>
        </w:tc>
      </w:tr>
      <w:tr w:rsidR="00B97147" w:rsidRPr="00552AB0" w:rsidTr="001829C7">
        <w:tc>
          <w:tcPr>
            <w:tcW w:w="990" w:type="dxa"/>
          </w:tcPr>
          <w:p w:rsidR="00B97147" w:rsidRPr="00552AB0" w:rsidRDefault="00B97147" w:rsidP="00F07E21">
            <w:pPr>
              <w:rPr>
                <w:rFonts w:asciiTheme="minorHAnsi" w:hAnsiTheme="minorHAnsi" w:cstheme="minorHAnsi"/>
                <w:b/>
                <w:sz w:val="22"/>
                <w:szCs w:val="22"/>
                <w:lang w:val="fr-FR"/>
              </w:rPr>
            </w:pPr>
            <w:r w:rsidRPr="00552AB0">
              <w:rPr>
                <w:rFonts w:asciiTheme="minorHAnsi" w:hAnsiTheme="minorHAnsi" w:cstheme="minorHAnsi"/>
                <w:b/>
                <w:sz w:val="22"/>
                <w:szCs w:val="22"/>
                <w:lang w:val="fr-FR"/>
              </w:rPr>
              <w:t>Version</w:t>
            </w:r>
          </w:p>
        </w:tc>
        <w:tc>
          <w:tcPr>
            <w:tcW w:w="110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Date</w:t>
            </w:r>
          </w:p>
        </w:tc>
        <w:tc>
          <w:tcPr>
            <w:tcW w:w="182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Author</w:t>
            </w:r>
          </w:p>
        </w:tc>
        <w:tc>
          <w:tcPr>
            <w:tcW w:w="1823"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Section</w:t>
            </w:r>
          </w:p>
        </w:tc>
        <w:tc>
          <w:tcPr>
            <w:tcW w:w="3441" w:type="dxa"/>
          </w:tcPr>
          <w:p w:rsidR="00B97147" w:rsidRPr="00552AB0" w:rsidRDefault="00B97147" w:rsidP="00F07E21">
            <w:pPr>
              <w:rPr>
                <w:rFonts w:asciiTheme="minorHAnsi" w:hAnsiTheme="minorHAnsi" w:cstheme="minorHAnsi"/>
                <w:b/>
                <w:sz w:val="22"/>
                <w:szCs w:val="22"/>
              </w:rPr>
            </w:pPr>
            <w:r w:rsidRPr="00552AB0">
              <w:rPr>
                <w:rFonts w:asciiTheme="minorHAnsi" w:hAnsiTheme="minorHAnsi" w:cstheme="minorHAnsi"/>
                <w:b/>
                <w:sz w:val="22"/>
                <w:szCs w:val="22"/>
              </w:rPr>
              <w:t>Changes</w:t>
            </w:r>
          </w:p>
        </w:tc>
      </w:tr>
      <w:tr w:rsidR="00492911" w:rsidRPr="00552AB0" w:rsidTr="001829C7">
        <w:tc>
          <w:tcPr>
            <w:tcW w:w="990"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0.1</w:t>
            </w:r>
          </w:p>
        </w:tc>
        <w:tc>
          <w:tcPr>
            <w:tcW w:w="1103" w:type="dxa"/>
          </w:tcPr>
          <w:p w:rsidR="00492911" w:rsidRPr="00552AB0" w:rsidRDefault="00492911" w:rsidP="00492911">
            <w:pPr>
              <w:rPr>
                <w:rFonts w:asciiTheme="minorHAnsi" w:hAnsiTheme="minorHAnsi" w:cstheme="minorHAnsi"/>
                <w:sz w:val="22"/>
                <w:szCs w:val="22"/>
              </w:rPr>
            </w:pPr>
            <w:r w:rsidRPr="00552AB0">
              <w:rPr>
                <w:rFonts w:asciiTheme="minorHAnsi" w:hAnsiTheme="minorHAnsi" w:cstheme="minorHAnsi"/>
                <w:sz w:val="22"/>
                <w:szCs w:val="22"/>
              </w:rPr>
              <w:t>05 Oct 2015</w:t>
            </w:r>
          </w:p>
        </w:tc>
        <w:tc>
          <w:tcPr>
            <w:tcW w:w="1823" w:type="dxa"/>
          </w:tcPr>
          <w:p w:rsidR="00492911" w:rsidRPr="00552AB0" w:rsidRDefault="00492911">
            <w:pPr>
              <w:rPr>
                <w:rFonts w:asciiTheme="minorHAnsi" w:hAnsiTheme="minorHAnsi" w:cstheme="minorHAnsi"/>
              </w:rPr>
            </w:pPr>
            <w:r w:rsidRPr="00552AB0">
              <w:rPr>
                <w:rFonts w:asciiTheme="minorHAnsi" w:hAnsiTheme="minorHAnsi" w:cstheme="minorHAnsi"/>
                <w:sz w:val="22"/>
                <w:szCs w:val="22"/>
              </w:rPr>
              <w:t>Deepthi Shivakumar</w:t>
            </w:r>
          </w:p>
        </w:tc>
        <w:tc>
          <w:tcPr>
            <w:tcW w:w="182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92911" w:rsidRPr="00552AB0" w:rsidRDefault="00492911" w:rsidP="005F66B0">
            <w:pPr>
              <w:rPr>
                <w:rFonts w:asciiTheme="minorHAnsi" w:hAnsiTheme="minorHAnsi" w:cstheme="minorHAnsi"/>
                <w:sz w:val="22"/>
                <w:szCs w:val="22"/>
              </w:rPr>
            </w:pPr>
            <w:r w:rsidRPr="00552AB0">
              <w:rPr>
                <w:rFonts w:asciiTheme="minorHAnsi" w:hAnsiTheme="minorHAnsi" w:cstheme="minorHAnsi"/>
                <w:sz w:val="22"/>
                <w:szCs w:val="22"/>
              </w:rPr>
              <w:t>Initial Draft version</w:t>
            </w:r>
          </w:p>
        </w:tc>
      </w:tr>
      <w:tr w:rsidR="00492911" w:rsidRPr="00552AB0" w:rsidTr="00F07E21">
        <w:tc>
          <w:tcPr>
            <w:tcW w:w="990"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0.2</w:t>
            </w:r>
          </w:p>
        </w:tc>
        <w:tc>
          <w:tcPr>
            <w:tcW w:w="110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12 Oct 2015</w:t>
            </w:r>
          </w:p>
        </w:tc>
        <w:tc>
          <w:tcPr>
            <w:tcW w:w="1823" w:type="dxa"/>
          </w:tcPr>
          <w:p w:rsidR="00492911" w:rsidRPr="00552AB0" w:rsidRDefault="00492911">
            <w:pPr>
              <w:rPr>
                <w:rFonts w:asciiTheme="minorHAnsi" w:hAnsiTheme="minorHAnsi" w:cstheme="minorHAnsi"/>
              </w:rPr>
            </w:pPr>
            <w:r w:rsidRPr="00552AB0">
              <w:rPr>
                <w:rFonts w:asciiTheme="minorHAnsi" w:hAnsiTheme="minorHAnsi" w:cstheme="minorHAnsi"/>
                <w:sz w:val="22"/>
                <w:szCs w:val="22"/>
              </w:rPr>
              <w:t>Deepthi Shivakumar</w:t>
            </w:r>
          </w:p>
        </w:tc>
        <w:tc>
          <w:tcPr>
            <w:tcW w:w="1823"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92911" w:rsidRPr="00552AB0" w:rsidRDefault="00492911" w:rsidP="00F07E21">
            <w:pPr>
              <w:rPr>
                <w:rFonts w:asciiTheme="minorHAnsi" w:hAnsiTheme="minorHAnsi" w:cstheme="minorHAnsi"/>
                <w:sz w:val="22"/>
                <w:szCs w:val="22"/>
              </w:rPr>
            </w:pPr>
            <w:r w:rsidRPr="00552AB0">
              <w:rPr>
                <w:rFonts w:asciiTheme="minorHAnsi" w:hAnsiTheme="minorHAnsi" w:cstheme="minorHAnsi"/>
                <w:sz w:val="22"/>
                <w:szCs w:val="22"/>
              </w:rPr>
              <w:t>Added sub classes overview as per Matthijs suggestion</w:t>
            </w:r>
          </w:p>
        </w:tc>
      </w:tr>
      <w:tr w:rsidR="00451F3E" w:rsidRPr="00552AB0" w:rsidTr="00F07E21">
        <w:tc>
          <w:tcPr>
            <w:tcW w:w="990"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0.3</w:t>
            </w:r>
          </w:p>
        </w:tc>
        <w:tc>
          <w:tcPr>
            <w:tcW w:w="110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13 Oct</w:t>
            </w:r>
          </w:p>
          <w:p w:rsidR="00214E4D"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2015</w:t>
            </w:r>
          </w:p>
        </w:tc>
        <w:tc>
          <w:tcPr>
            <w:tcW w:w="182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Deepthi Shivakumar</w:t>
            </w:r>
          </w:p>
        </w:tc>
        <w:tc>
          <w:tcPr>
            <w:tcW w:w="1823"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All</w:t>
            </w:r>
          </w:p>
        </w:tc>
        <w:tc>
          <w:tcPr>
            <w:tcW w:w="3441" w:type="dxa"/>
          </w:tcPr>
          <w:p w:rsidR="00451F3E" w:rsidRPr="00552AB0" w:rsidRDefault="00214E4D" w:rsidP="00F07E21">
            <w:pPr>
              <w:rPr>
                <w:rFonts w:asciiTheme="minorHAnsi" w:hAnsiTheme="minorHAnsi" w:cstheme="minorHAnsi"/>
                <w:sz w:val="22"/>
                <w:szCs w:val="22"/>
              </w:rPr>
            </w:pPr>
            <w:r w:rsidRPr="00552AB0">
              <w:rPr>
                <w:rFonts w:asciiTheme="minorHAnsi" w:hAnsiTheme="minorHAnsi" w:cstheme="minorHAnsi"/>
                <w:sz w:val="22"/>
                <w:szCs w:val="22"/>
              </w:rPr>
              <w:t>Created standard template.</w:t>
            </w:r>
          </w:p>
        </w:tc>
      </w:tr>
      <w:tr w:rsidR="00D902FB" w:rsidRPr="00552AB0" w:rsidTr="00F07E21">
        <w:tc>
          <w:tcPr>
            <w:tcW w:w="990" w:type="dxa"/>
          </w:tcPr>
          <w:p w:rsidR="00D902FB" w:rsidRPr="00552AB0" w:rsidRDefault="00791F40" w:rsidP="00F07E21">
            <w:pPr>
              <w:rPr>
                <w:rFonts w:asciiTheme="minorHAnsi" w:hAnsiTheme="minorHAnsi" w:cstheme="minorHAnsi"/>
                <w:sz w:val="22"/>
                <w:szCs w:val="22"/>
              </w:rPr>
            </w:pPr>
            <w:r>
              <w:rPr>
                <w:rFonts w:asciiTheme="minorHAnsi" w:hAnsiTheme="minorHAnsi" w:cstheme="minorHAnsi"/>
                <w:sz w:val="22"/>
                <w:szCs w:val="22"/>
              </w:rPr>
              <w:t>0.4</w:t>
            </w:r>
          </w:p>
        </w:tc>
        <w:tc>
          <w:tcPr>
            <w:tcW w:w="1103" w:type="dxa"/>
          </w:tcPr>
          <w:p w:rsidR="00D902FB" w:rsidRPr="00552AB0" w:rsidRDefault="00791F40" w:rsidP="00F07E21">
            <w:pPr>
              <w:rPr>
                <w:rFonts w:asciiTheme="minorHAnsi" w:hAnsiTheme="minorHAnsi" w:cstheme="minorHAnsi"/>
                <w:sz w:val="22"/>
                <w:szCs w:val="22"/>
              </w:rPr>
            </w:pPr>
            <w:r>
              <w:rPr>
                <w:rFonts w:asciiTheme="minorHAnsi" w:hAnsiTheme="minorHAnsi" w:cstheme="minorHAnsi"/>
                <w:sz w:val="22"/>
                <w:szCs w:val="22"/>
              </w:rPr>
              <w:t>5 Dec 2015</w:t>
            </w:r>
          </w:p>
        </w:tc>
        <w:tc>
          <w:tcPr>
            <w:tcW w:w="1823" w:type="dxa"/>
          </w:tcPr>
          <w:p w:rsidR="00D902FB" w:rsidRPr="00552AB0" w:rsidRDefault="00791F40" w:rsidP="00F07E21">
            <w:pPr>
              <w:rPr>
                <w:rFonts w:asciiTheme="minorHAnsi" w:hAnsiTheme="minorHAnsi" w:cstheme="minorHAnsi"/>
                <w:sz w:val="22"/>
                <w:szCs w:val="22"/>
              </w:rPr>
            </w:pPr>
            <w:r>
              <w:rPr>
                <w:rFonts w:asciiTheme="minorHAnsi" w:hAnsiTheme="minorHAnsi" w:cstheme="minorHAnsi"/>
                <w:sz w:val="22"/>
                <w:szCs w:val="22"/>
              </w:rPr>
              <w:t>Deepthi Shivakumar</w:t>
            </w:r>
          </w:p>
        </w:tc>
        <w:tc>
          <w:tcPr>
            <w:tcW w:w="1823" w:type="dxa"/>
          </w:tcPr>
          <w:p w:rsidR="00D902FB" w:rsidRPr="00552AB0" w:rsidRDefault="00791F40" w:rsidP="00F07E21">
            <w:pPr>
              <w:rPr>
                <w:rFonts w:asciiTheme="minorHAnsi" w:hAnsiTheme="minorHAnsi" w:cstheme="minorHAnsi"/>
                <w:sz w:val="22"/>
                <w:szCs w:val="22"/>
              </w:rPr>
            </w:pPr>
            <w:r>
              <w:rPr>
                <w:rFonts w:asciiTheme="minorHAnsi" w:hAnsiTheme="minorHAnsi" w:cstheme="minorHAnsi"/>
                <w:sz w:val="22"/>
                <w:szCs w:val="22"/>
              </w:rPr>
              <w:t>All</w:t>
            </w:r>
          </w:p>
        </w:tc>
        <w:tc>
          <w:tcPr>
            <w:tcW w:w="3441" w:type="dxa"/>
          </w:tcPr>
          <w:p w:rsidR="00D902FB" w:rsidRPr="00552AB0" w:rsidRDefault="00791F40" w:rsidP="00F07E21">
            <w:pPr>
              <w:rPr>
                <w:rFonts w:asciiTheme="minorHAnsi" w:hAnsiTheme="minorHAnsi" w:cstheme="minorHAnsi"/>
                <w:sz w:val="22"/>
                <w:szCs w:val="22"/>
              </w:rPr>
            </w:pPr>
            <w:r>
              <w:rPr>
                <w:rFonts w:asciiTheme="minorHAnsi" w:hAnsiTheme="minorHAnsi" w:cstheme="minorHAnsi"/>
                <w:sz w:val="22"/>
                <w:szCs w:val="22"/>
              </w:rPr>
              <w:t>Modified software decomposition diagram</w:t>
            </w:r>
            <w:bookmarkStart w:id="0" w:name="_GoBack"/>
            <w:bookmarkEnd w:id="0"/>
          </w:p>
        </w:tc>
      </w:tr>
    </w:tbl>
    <w:p w:rsidR="00B97147" w:rsidRPr="00552AB0" w:rsidRDefault="00B97147" w:rsidP="00B97147">
      <w:pPr>
        <w:pStyle w:val="Subtitle"/>
        <w:rPr>
          <w:rFonts w:asciiTheme="minorHAnsi" w:hAnsiTheme="minorHAnsi" w:cstheme="minorHAnsi"/>
          <w:sz w:val="22"/>
          <w:szCs w:val="22"/>
        </w:rPr>
      </w:pPr>
    </w:p>
    <w:p w:rsidR="00B97147" w:rsidRDefault="00B97147"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p w:rsidR="00FD27DD" w:rsidRDefault="00FD27DD" w:rsidP="00B97147">
      <w:pPr>
        <w:pStyle w:val="Subtitle"/>
        <w:rPr>
          <w:rFonts w:asciiTheme="minorHAnsi" w:hAnsiTheme="minorHAnsi" w:cstheme="minorHAnsi"/>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Author</w:t>
            </w:r>
          </w:p>
        </w:tc>
        <w:tc>
          <w:tcPr>
            <w:tcW w:w="7200" w:type="dxa"/>
          </w:tcPr>
          <w:p w:rsidR="00FD27DD" w:rsidRPr="00552AB0" w:rsidRDefault="00FD27DD" w:rsidP="00D97E67">
            <w:pPr>
              <w:rPr>
                <w:rFonts w:asciiTheme="minorHAnsi" w:hAnsiTheme="minorHAnsi" w:cstheme="minorHAnsi"/>
                <w:sz w:val="22"/>
                <w:szCs w:val="22"/>
              </w:rPr>
            </w:pPr>
            <w:r w:rsidRPr="00552AB0">
              <w:rPr>
                <w:rFonts w:asciiTheme="minorHAnsi" w:hAnsiTheme="minorHAnsi" w:cstheme="minorHAnsi"/>
                <w:sz w:val="22"/>
                <w:szCs w:val="22"/>
              </w:rPr>
              <w:t>Deepthi Shivakumar</w:t>
            </w:r>
          </w:p>
        </w:tc>
      </w:tr>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Approved by</w:t>
            </w:r>
          </w:p>
        </w:tc>
        <w:tc>
          <w:tcPr>
            <w:tcW w:w="7200" w:type="dxa"/>
          </w:tcPr>
          <w:p w:rsidR="00FD27DD" w:rsidRPr="00552AB0" w:rsidRDefault="00FD27DD" w:rsidP="00D97E67">
            <w:pPr>
              <w:rPr>
                <w:rFonts w:asciiTheme="minorHAnsi" w:hAnsiTheme="minorHAnsi" w:cstheme="minorHAnsi"/>
                <w:sz w:val="22"/>
                <w:szCs w:val="22"/>
              </w:rPr>
            </w:pPr>
          </w:p>
        </w:tc>
      </w:tr>
      <w:tr w:rsidR="00FD27DD" w:rsidRPr="00552AB0" w:rsidTr="00D97E67">
        <w:tc>
          <w:tcPr>
            <w:tcW w:w="1980" w:type="dxa"/>
          </w:tcPr>
          <w:p w:rsidR="00FD27DD" w:rsidRPr="00552AB0" w:rsidRDefault="00FD27DD" w:rsidP="00D97E67">
            <w:pPr>
              <w:rPr>
                <w:rFonts w:asciiTheme="minorHAnsi" w:hAnsiTheme="minorHAnsi" w:cstheme="minorHAnsi"/>
                <w:b/>
                <w:sz w:val="22"/>
                <w:szCs w:val="22"/>
              </w:rPr>
            </w:pPr>
            <w:r w:rsidRPr="00552AB0">
              <w:rPr>
                <w:rFonts w:asciiTheme="minorHAnsi" w:hAnsiTheme="minorHAnsi" w:cstheme="minorHAnsi"/>
                <w:b/>
                <w:sz w:val="22"/>
                <w:szCs w:val="22"/>
              </w:rPr>
              <w:t>Email Id</w:t>
            </w:r>
          </w:p>
        </w:tc>
        <w:tc>
          <w:tcPr>
            <w:tcW w:w="7200" w:type="dxa"/>
          </w:tcPr>
          <w:p w:rsidR="00FD27DD" w:rsidRPr="00552AB0" w:rsidRDefault="00557637" w:rsidP="00D97E67">
            <w:pPr>
              <w:rPr>
                <w:rFonts w:asciiTheme="minorHAnsi" w:hAnsiTheme="minorHAnsi" w:cstheme="minorHAnsi"/>
                <w:sz w:val="22"/>
                <w:szCs w:val="22"/>
              </w:rPr>
            </w:pPr>
            <w:hyperlink r:id="rId12" w:history="1">
              <w:r w:rsidR="00FD27DD" w:rsidRPr="00552AB0">
                <w:rPr>
                  <w:rStyle w:val="Hyperlink"/>
                  <w:rFonts w:asciiTheme="minorHAnsi" w:hAnsiTheme="minorHAnsi" w:cstheme="minorHAnsi"/>
                  <w:sz w:val="22"/>
                  <w:szCs w:val="22"/>
                </w:rPr>
                <w:t>Deepthi.shivakumar@philips.com</w:t>
              </w:r>
            </w:hyperlink>
          </w:p>
        </w:tc>
      </w:tr>
    </w:tbl>
    <w:p w:rsidR="00FD27DD" w:rsidRPr="00552AB0" w:rsidRDefault="00FD27DD" w:rsidP="00B97147">
      <w:pPr>
        <w:pStyle w:val="Subtitle"/>
        <w:rPr>
          <w:rFonts w:asciiTheme="minorHAnsi" w:hAnsiTheme="minorHAnsi" w:cstheme="minorHAnsi"/>
          <w:sz w:val="22"/>
          <w:szCs w:val="22"/>
        </w:rPr>
      </w:pPr>
    </w:p>
    <w:p w:rsidR="00B97147" w:rsidRPr="00552AB0" w:rsidRDefault="00B97147" w:rsidP="00B97147">
      <w:pPr>
        <w:rPr>
          <w:rFonts w:asciiTheme="minorHAnsi" w:hAnsiTheme="minorHAnsi" w:cstheme="minorHAnsi"/>
          <w:b/>
          <w:sz w:val="22"/>
          <w:szCs w:val="22"/>
          <w:u w:val="single"/>
        </w:rPr>
      </w:pPr>
    </w:p>
    <w:p w:rsidR="00B97147" w:rsidRPr="00552AB0" w:rsidRDefault="00B97147" w:rsidP="00B97147">
      <w:pPr>
        <w:jc w:val="center"/>
        <w:rPr>
          <w:rFonts w:asciiTheme="minorHAnsi" w:hAnsiTheme="minorHAnsi" w:cstheme="minorHAnsi"/>
          <w:b/>
          <w:sz w:val="22"/>
          <w:szCs w:val="22"/>
          <w:u w:val="single"/>
        </w:rPr>
      </w:pPr>
    </w:p>
    <w:p w:rsidR="00B97147" w:rsidRPr="00552AB0" w:rsidRDefault="00B97147" w:rsidP="00B97147">
      <w:pP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sz w:val="22"/>
          <w:szCs w:val="22"/>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7B6CE6" w:rsidRPr="00552AB0" w:rsidRDefault="007B6CE6"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A63745" w:rsidRPr="00552AB0" w:rsidRDefault="00A63745" w:rsidP="007B6CE6">
      <w:pPr>
        <w:rPr>
          <w:rFonts w:asciiTheme="minorHAnsi" w:hAnsiTheme="minorHAnsi" w:cstheme="minorHAnsi"/>
        </w:rPr>
      </w:pPr>
    </w:p>
    <w:p w:rsidR="00B97147" w:rsidRPr="00552AB0" w:rsidRDefault="00B97147"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F63C8D" w:rsidRPr="00552AB0" w:rsidRDefault="00F63C8D" w:rsidP="00B97147">
      <w:pPr>
        <w:pStyle w:val="TOC1"/>
        <w:jc w:val="center"/>
        <w:rPr>
          <w:rFonts w:asciiTheme="minorHAnsi" w:hAnsiTheme="minorHAnsi" w:cstheme="minorHAnsi"/>
          <w:sz w:val="22"/>
          <w:szCs w:val="22"/>
        </w:rPr>
      </w:pPr>
    </w:p>
    <w:p w:rsidR="00B97147" w:rsidRPr="00552AB0" w:rsidRDefault="00B97147" w:rsidP="00B97147">
      <w:pPr>
        <w:pStyle w:val="TOC1"/>
        <w:jc w:val="center"/>
        <w:rPr>
          <w:rFonts w:asciiTheme="minorHAnsi" w:hAnsiTheme="minorHAnsi" w:cstheme="minorHAnsi"/>
          <w:caps w:val="0"/>
          <w:sz w:val="22"/>
          <w:szCs w:val="22"/>
        </w:rPr>
      </w:pPr>
      <w:r w:rsidRPr="00552AB0">
        <w:rPr>
          <w:rFonts w:asciiTheme="minorHAnsi" w:hAnsiTheme="minorHAnsi" w:cstheme="minorHAnsi"/>
          <w:sz w:val="22"/>
          <w:szCs w:val="22"/>
        </w:rPr>
        <w:t>CONTENTS</w:t>
      </w:r>
      <w:r w:rsidRPr="00552AB0">
        <w:rPr>
          <w:rFonts w:asciiTheme="minorHAnsi" w:hAnsiTheme="minorHAnsi" w:cstheme="minorHAnsi"/>
          <w:caps w:val="0"/>
          <w:sz w:val="22"/>
          <w:szCs w:val="22"/>
        </w:rPr>
        <w:t xml:space="preserve"> </w:t>
      </w:r>
    </w:p>
    <w:p w:rsidR="00314DC8" w:rsidRDefault="00B97147">
      <w:pPr>
        <w:pStyle w:val="TOC1"/>
        <w:tabs>
          <w:tab w:val="left" w:pos="480"/>
        </w:tabs>
        <w:rPr>
          <w:rFonts w:asciiTheme="minorHAnsi" w:eastAsiaTheme="minorEastAsia" w:hAnsiTheme="minorHAnsi" w:cstheme="minorBidi"/>
          <w:b w:val="0"/>
          <w:caps w:val="0"/>
          <w:noProof/>
          <w:sz w:val="22"/>
          <w:szCs w:val="22"/>
        </w:rPr>
      </w:pPr>
      <w:r w:rsidRPr="00552AB0">
        <w:rPr>
          <w:rFonts w:asciiTheme="minorHAnsi" w:hAnsiTheme="minorHAnsi" w:cstheme="minorHAnsi"/>
          <w:b w:val="0"/>
          <w:caps w:val="0"/>
          <w:sz w:val="22"/>
          <w:szCs w:val="22"/>
        </w:rPr>
        <w:fldChar w:fldCharType="begin"/>
      </w:r>
      <w:r w:rsidRPr="00552AB0">
        <w:rPr>
          <w:rFonts w:asciiTheme="minorHAnsi" w:hAnsiTheme="minorHAnsi" w:cstheme="minorHAnsi"/>
          <w:b w:val="0"/>
          <w:caps w:val="0"/>
          <w:sz w:val="22"/>
          <w:szCs w:val="22"/>
        </w:rPr>
        <w:instrText xml:space="preserve"> TOC \o "1-3" </w:instrText>
      </w:r>
      <w:r w:rsidRPr="00552AB0">
        <w:rPr>
          <w:rFonts w:asciiTheme="minorHAnsi" w:hAnsiTheme="minorHAnsi" w:cstheme="minorHAnsi"/>
          <w:b w:val="0"/>
          <w:caps w:val="0"/>
          <w:sz w:val="22"/>
          <w:szCs w:val="22"/>
        </w:rPr>
        <w:fldChar w:fldCharType="separate"/>
      </w:r>
      <w:r w:rsidR="00314DC8" w:rsidRPr="00BA4216">
        <w:rPr>
          <w:rFonts w:asciiTheme="minorHAnsi" w:hAnsiTheme="minorHAnsi" w:cstheme="minorHAnsi"/>
          <w:noProof/>
        </w:rPr>
        <w:t>1.</w:t>
      </w:r>
      <w:r w:rsidR="00314DC8">
        <w:rPr>
          <w:rFonts w:asciiTheme="minorHAnsi" w:eastAsiaTheme="minorEastAsia" w:hAnsiTheme="minorHAnsi" w:cstheme="minorBidi"/>
          <w:b w:val="0"/>
          <w:caps w:val="0"/>
          <w:noProof/>
          <w:sz w:val="22"/>
          <w:szCs w:val="22"/>
        </w:rPr>
        <w:tab/>
      </w:r>
      <w:r w:rsidR="00314DC8" w:rsidRPr="00BA4216">
        <w:rPr>
          <w:rFonts w:asciiTheme="minorHAnsi" w:hAnsiTheme="minorHAnsi" w:cstheme="minorHAnsi"/>
          <w:noProof/>
        </w:rPr>
        <w:t>DEFINITIONS &amp; ABBREVATIONS</w:t>
      </w:r>
      <w:r w:rsidR="00314DC8">
        <w:rPr>
          <w:noProof/>
        </w:rPr>
        <w:tab/>
      </w:r>
      <w:r w:rsidR="00314DC8">
        <w:rPr>
          <w:noProof/>
        </w:rPr>
        <w:fldChar w:fldCharType="begin"/>
      </w:r>
      <w:r w:rsidR="00314DC8">
        <w:rPr>
          <w:noProof/>
        </w:rPr>
        <w:instrText xml:space="preserve"> PAGEREF _Toc432510272 \h </w:instrText>
      </w:r>
      <w:r w:rsidR="00314DC8">
        <w:rPr>
          <w:noProof/>
        </w:rPr>
      </w:r>
      <w:r w:rsidR="00314DC8">
        <w:rPr>
          <w:noProof/>
        </w:rPr>
        <w:fldChar w:fldCharType="separate"/>
      </w:r>
      <w:r w:rsidR="00314DC8">
        <w:rPr>
          <w:noProof/>
        </w:rPr>
        <w:t>3</w:t>
      </w:r>
      <w:r w:rsidR="00314DC8">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2.</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INTRODUCTION</w:t>
      </w:r>
      <w:r>
        <w:rPr>
          <w:noProof/>
        </w:rPr>
        <w:tab/>
      </w:r>
      <w:r>
        <w:rPr>
          <w:noProof/>
        </w:rPr>
        <w:fldChar w:fldCharType="begin"/>
      </w:r>
      <w:r>
        <w:rPr>
          <w:noProof/>
        </w:rPr>
        <w:instrText xml:space="preserve"> PAGEREF _Toc432510273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Purpose</w:t>
      </w:r>
      <w:r>
        <w:rPr>
          <w:noProof/>
        </w:rPr>
        <w:tab/>
      </w:r>
      <w:r>
        <w:rPr>
          <w:noProof/>
        </w:rPr>
        <w:fldChar w:fldCharType="begin"/>
      </w:r>
      <w:r>
        <w:rPr>
          <w:noProof/>
        </w:rPr>
        <w:instrText xml:space="preserve"> PAGEREF _Toc432510274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Scope</w:t>
      </w:r>
      <w:r>
        <w:rPr>
          <w:noProof/>
        </w:rPr>
        <w:tab/>
      </w:r>
      <w:r>
        <w:rPr>
          <w:noProof/>
        </w:rPr>
        <w:fldChar w:fldCharType="begin"/>
      </w:r>
      <w:r>
        <w:rPr>
          <w:noProof/>
        </w:rPr>
        <w:instrText xml:space="preserve"> PAGEREF _Toc432510275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2.3</w:t>
      </w:r>
      <w:r>
        <w:rPr>
          <w:rFonts w:asciiTheme="minorHAnsi" w:eastAsiaTheme="minorEastAsia" w:hAnsiTheme="minorHAnsi" w:cstheme="minorBidi"/>
          <w:b w:val="0"/>
          <w:noProof/>
          <w:sz w:val="22"/>
          <w:szCs w:val="22"/>
        </w:rPr>
        <w:tab/>
      </w:r>
      <w:r w:rsidRPr="00BA4216">
        <w:rPr>
          <w:rFonts w:asciiTheme="minorHAnsi" w:hAnsiTheme="minorHAnsi" w:cstheme="minorHAnsi"/>
          <w:noProof/>
        </w:rPr>
        <w:t>Target Audience</w:t>
      </w:r>
      <w:r>
        <w:rPr>
          <w:noProof/>
        </w:rPr>
        <w:tab/>
      </w:r>
      <w:r>
        <w:rPr>
          <w:noProof/>
        </w:rPr>
        <w:fldChar w:fldCharType="begin"/>
      </w:r>
      <w:r>
        <w:rPr>
          <w:noProof/>
        </w:rPr>
        <w:instrText xml:space="preserve"> PAGEREF _Toc432510276 \h </w:instrText>
      </w:r>
      <w:r>
        <w:rPr>
          <w:noProof/>
        </w:rPr>
      </w:r>
      <w:r>
        <w:rPr>
          <w:noProof/>
        </w:rPr>
        <w:fldChar w:fldCharType="separate"/>
      </w:r>
      <w:r>
        <w:rPr>
          <w:noProof/>
        </w:rPr>
        <w:t>3</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2.4</w:t>
      </w:r>
      <w:r>
        <w:rPr>
          <w:rFonts w:asciiTheme="minorHAnsi" w:eastAsiaTheme="minorEastAsia" w:hAnsiTheme="minorHAnsi" w:cstheme="minorBidi"/>
          <w:b w:val="0"/>
          <w:noProof/>
          <w:sz w:val="22"/>
          <w:szCs w:val="22"/>
        </w:rPr>
        <w:tab/>
      </w:r>
      <w:r w:rsidRPr="00BA4216">
        <w:rPr>
          <w:rFonts w:asciiTheme="minorHAnsi" w:hAnsiTheme="minorHAnsi" w:cstheme="minorHAnsi"/>
          <w:noProof/>
        </w:rPr>
        <w:t>References</w:t>
      </w:r>
      <w:r>
        <w:rPr>
          <w:noProof/>
        </w:rPr>
        <w:tab/>
      </w:r>
      <w:r>
        <w:rPr>
          <w:noProof/>
        </w:rPr>
        <w:fldChar w:fldCharType="begin"/>
      </w:r>
      <w:r>
        <w:rPr>
          <w:noProof/>
        </w:rPr>
        <w:instrText xml:space="preserve"> PAGEREF _Toc432510277 \h </w:instrText>
      </w:r>
      <w:r>
        <w:rPr>
          <w:noProof/>
        </w:rPr>
      </w:r>
      <w:r>
        <w:rPr>
          <w:noProof/>
        </w:rPr>
        <w:fldChar w:fldCharType="separate"/>
      </w:r>
      <w:r>
        <w:rPr>
          <w:noProof/>
        </w:rPr>
        <w:t>3</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3.</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ARCHITECTURAL ANALYSIS</w:t>
      </w:r>
      <w:r>
        <w:rPr>
          <w:noProof/>
        </w:rPr>
        <w:tab/>
      </w:r>
      <w:r>
        <w:rPr>
          <w:noProof/>
        </w:rPr>
        <w:fldChar w:fldCharType="begin"/>
      </w:r>
      <w:r>
        <w:rPr>
          <w:noProof/>
        </w:rPr>
        <w:instrText xml:space="preserve"> PAGEREF _Toc432510278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3.1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Overview</w:t>
      </w:r>
      <w:r>
        <w:rPr>
          <w:noProof/>
        </w:rPr>
        <w:tab/>
      </w:r>
      <w:r>
        <w:rPr>
          <w:noProof/>
        </w:rPr>
        <w:fldChar w:fldCharType="begin"/>
      </w:r>
      <w:r>
        <w:rPr>
          <w:noProof/>
        </w:rPr>
        <w:instrText xml:space="preserve"> PAGEREF _Toc432510279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3.2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System Context</w:t>
      </w:r>
      <w:r>
        <w:rPr>
          <w:noProof/>
        </w:rPr>
        <w:tab/>
      </w:r>
      <w:r>
        <w:rPr>
          <w:noProof/>
        </w:rPr>
        <w:fldChar w:fldCharType="begin"/>
      </w:r>
      <w:r>
        <w:rPr>
          <w:noProof/>
        </w:rPr>
        <w:instrText xml:space="preserve"> PAGEREF _Toc432510280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3.2.1</w:t>
      </w:r>
      <w:r>
        <w:rPr>
          <w:rFonts w:asciiTheme="minorHAnsi" w:eastAsiaTheme="minorEastAsia" w:hAnsiTheme="minorHAnsi" w:cstheme="minorBidi"/>
          <w:noProof/>
          <w:sz w:val="22"/>
          <w:szCs w:val="22"/>
        </w:rPr>
        <w:tab/>
      </w:r>
      <w:r w:rsidRPr="00BA4216">
        <w:rPr>
          <w:rFonts w:asciiTheme="minorHAnsi" w:hAnsiTheme="minorHAnsi" w:cstheme="minorHAnsi"/>
          <w:noProof/>
        </w:rPr>
        <w:t>Client to PRX library communication</w:t>
      </w:r>
      <w:r>
        <w:rPr>
          <w:noProof/>
        </w:rPr>
        <w:tab/>
      </w:r>
      <w:r>
        <w:rPr>
          <w:noProof/>
        </w:rPr>
        <w:fldChar w:fldCharType="begin"/>
      </w:r>
      <w:r>
        <w:rPr>
          <w:noProof/>
        </w:rPr>
        <w:instrText xml:space="preserve"> PAGEREF _Toc432510281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3.2.2</w:t>
      </w:r>
      <w:r>
        <w:rPr>
          <w:rFonts w:asciiTheme="minorHAnsi" w:eastAsiaTheme="minorEastAsia" w:hAnsiTheme="minorHAnsi" w:cstheme="minorBidi"/>
          <w:noProof/>
          <w:sz w:val="22"/>
          <w:szCs w:val="22"/>
        </w:rPr>
        <w:tab/>
      </w:r>
      <w:r w:rsidRPr="00BA4216">
        <w:rPr>
          <w:rFonts w:asciiTheme="minorHAnsi" w:hAnsiTheme="minorHAnsi" w:cstheme="minorHAnsi"/>
          <w:noProof/>
        </w:rPr>
        <w:t>PRX to Volley/AF Networking library communication</w:t>
      </w:r>
      <w:r>
        <w:rPr>
          <w:noProof/>
        </w:rPr>
        <w:tab/>
      </w:r>
      <w:r>
        <w:rPr>
          <w:noProof/>
        </w:rPr>
        <w:fldChar w:fldCharType="begin"/>
      </w:r>
      <w:r>
        <w:rPr>
          <w:noProof/>
        </w:rPr>
        <w:instrText xml:space="preserve"> PAGEREF _Toc432510282 \h </w:instrText>
      </w:r>
      <w:r>
        <w:rPr>
          <w:noProof/>
        </w:rPr>
      </w:r>
      <w:r>
        <w:rPr>
          <w:noProof/>
        </w:rPr>
        <w:fldChar w:fldCharType="separate"/>
      </w:r>
      <w:r>
        <w:rPr>
          <w:noProof/>
        </w:rPr>
        <w:t>4</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4.</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DESIGN</w:t>
      </w:r>
      <w:r>
        <w:rPr>
          <w:noProof/>
        </w:rPr>
        <w:tab/>
      </w:r>
      <w:r>
        <w:rPr>
          <w:noProof/>
        </w:rPr>
        <w:fldChar w:fldCharType="begin"/>
      </w:r>
      <w:r>
        <w:rPr>
          <w:noProof/>
        </w:rPr>
        <w:instrText xml:space="preserve"> PAGEREF _Toc432510283 \h </w:instrText>
      </w:r>
      <w:r>
        <w:rPr>
          <w:noProof/>
        </w:rPr>
      </w:r>
      <w:r>
        <w:rPr>
          <w:noProof/>
        </w:rPr>
        <w:fldChar w:fldCharType="separate"/>
      </w:r>
      <w:r>
        <w:rPr>
          <w:noProof/>
        </w:rPr>
        <w:t>4</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4.1</w:t>
      </w:r>
      <w:r>
        <w:rPr>
          <w:rFonts w:asciiTheme="minorHAnsi" w:eastAsiaTheme="minorEastAsia" w:hAnsiTheme="minorHAnsi" w:cstheme="minorBidi"/>
          <w:b w:val="0"/>
          <w:noProof/>
          <w:sz w:val="22"/>
          <w:szCs w:val="22"/>
        </w:rPr>
        <w:tab/>
      </w:r>
      <w:r w:rsidRPr="00BA4216">
        <w:rPr>
          <w:rFonts w:asciiTheme="minorHAnsi" w:hAnsiTheme="minorHAnsi" w:cstheme="minorHAnsi"/>
          <w:noProof/>
        </w:rPr>
        <w:t>Design Overview</w:t>
      </w:r>
      <w:r>
        <w:rPr>
          <w:noProof/>
        </w:rPr>
        <w:tab/>
      </w:r>
      <w:r>
        <w:rPr>
          <w:noProof/>
        </w:rPr>
        <w:fldChar w:fldCharType="begin"/>
      </w:r>
      <w:r>
        <w:rPr>
          <w:noProof/>
        </w:rPr>
        <w:instrText xml:space="preserve"> PAGEREF _Toc432510284 \h </w:instrText>
      </w:r>
      <w:r>
        <w:rPr>
          <w:noProof/>
        </w:rPr>
      </w:r>
      <w:r>
        <w:rPr>
          <w:noProof/>
        </w:rPr>
        <w:fldChar w:fldCharType="separate"/>
      </w:r>
      <w:r>
        <w:rPr>
          <w:noProof/>
        </w:rPr>
        <w:t>4</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4.1.1</w:t>
      </w:r>
      <w:r>
        <w:rPr>
          <w:rFonts w:asciiTheme="minorHAnsi" w:eastAsiaTheme="minorEastAsia" w:hAnsiTheme="minorHAnsi" w:cstheme="minorBidi"/>
          <w:noProof/>
          <w:sz w:val="22"/>
          <w:szCs w:val="22"/>
        </w:rPr>
        <w:tab/>
      </w:r>
      <w:r w:rsidRPr="00BA4216">
        <w:rPr>
          <w:rFonts w:asciiTheme="minorHAnsi" w:hAnsiTheme="minorHAnsi" w:cstheme="minorHAnsi"/>
          <w:noProof/>
        </w:rPr>
        <w:t>Client</w:t>
      </w:r>
      <w:r>
        <w:rPr>
          <w:noProof/>
        </w:rPr>
        <w:tab/>
      </w:r>
      <w:r>
        <w:rPr>
          <w:noProof/>
        </w:rPr>
        <w:fldChar w:fldCharType="begin"/>
      </w:r>
      <w:r>
        <w:rPr>
          <w:noProof/>
        </w:rPr>
        <w:instrText xml:space="preserve"> PAGEREF _Toc432510285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4.1.2</w:t>
      </w:r>
      <w:r>
        <w:rPr>
          <w:rFonts w:asciiTheme="minorHAnsi" w:eastAsiaTheme="minorEastAsia" w:hAnsiTheme="minorHAnsi" w:cstheme="minorBidi"/>
          <w:noProof/>
          <w:sz w:val="22"/>
          <w:szCs w:val="22"/>
        </w:rPr>
        <w:tab/>
      </w:r>
      <w:r w:rsidRPr="00BA4216">
        <w:rPr>
          <w:rFonts w:asciiTheme="minorHAnsi" w:hAnsiTheme="minorHAnsi" w:cstheme="minorHAnsi"/>
          <w:noProof/>
        </w:rPr>
        <w:t>RequestManager</w:t>
      </w:r>
      <w:r>
        <w:rPr>
          <w:noProof/>
        </w:rPr>
        <w:tab/>
      </w:r>
      <w:r>
        <w:rPr>
          <w:noProof/>
        </w:rPr>
        <w:fldChar w:fldCharType="begin"/>
      </w:r>
      <w:r>
        <w:rPr>
          <w:noProof/>
        </w:rPr>
        <w:instrText xml:space="preserve"> PAGEREF _Toc432510286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4.1.3</w:t>
      </w:r>
      <w:r>
        <w:rPr>
          <w:rFonts w:asciiTheme="minorHAnsi" w:eastAsiaTheme="minorEastAsia" w:hAnsiTheme="minorHAnsi" w:cstheme="minorBidi"/>
          <w:noProof/>
          <w:sz w:val="22"/>
          <w:szCs w:val="22"/>
        </w:rPr>
        <w:tab/>
      </w:r>
      <w:r w:rsidRPr="00BA4216">
        <w:rPr>
          <w:rFonts w:asciiTheme="minorHAnsi" w:hAnsiTheme="minorHAnsi" w:cstheme="minorHAnsi"/>
          <w:noProof/>
        </w:rPr>
        <w:t>Responsehandler</w:t>
      </w:r>
      <w:r>
        <w:rPr>
          <w:noProof/>
        </w:rPr>
        <w:tab/>
      </w:r>
      <w:r>
        <w:rPr>
          <w:noProof/>
        </w:rPr>
        <w:fldChar w:fldCharType="begin"/>
      </w:r>
      <w:r>
        <w:rPr>
          <w:noProof/>
        </w:rPr>
        <w:instrText xml:space="preserve"> PAGEREF _Toc432510287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4.1.4</w:t>
      </w:r>
      <w:r>
        <w:rPr>
          <w:rFonts w:asciiTheme="minorHAnsi" w:eastAsiaTheme="minorEastAsia" w:hAnsiTheme="minorHAnsi" w:cstheme="minorBidi"/>
          <w:noProof/>
          <w:sz w:val="22"/>
          <w:szCs w:val="22"/>
        </w:rPr>
        <w:tab/>
      </w:r>
      <w:r w:rsidRPr="00BA4216">
        <w:rPr>
          <w:rFonts w:asciiTheme="minorHAnsi" w:hAnsiTheme="minorHAnsi" w:cstheme="minorHAnsi"/>
          <w:noProof/>
        </w:rPr>
        <w:t>Product/ProductSummary/ProductAssets</w:t>
      </w:r>
      <w:r>
        <w:rPr>
          <w:noProof/>
        </w:rPr>
        <w:tab/>
      </w:r>
      <w:r>
        <w:rPr>
          <w:noProof/>
        </w:rPr>
        <w:fldChar w:fldCharType="begin"/>
      </w:r>
      <w:r>
        <w:rPr>
          <w:noProof/>
        </w:rPr>
        <w:instrText xml:space="preserve"> PAGEREF _Toc432510288 \h </w:instrText>
      </w:r>
      <w:r>
        <w:rPr>
          <w:noProof/>
        </w:rPr>
      </w:r>
      <w:r>
        <w:rPr>
          <w:noProof/>
        </w:rPr>
        <w:fldChar w:fldCharType="separate"/>
      </w:r>
      <w:r>
        <w:rPr>
          <w:noProof/>
        </w:rPr>
        <w:t>5</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4.1.5</w:t>
      </w:r>
      <w:r>
        <w:rPr>
          <w:rFonts w:asciiTheme="minorHAnsi" w:eastAsiaTheme="minorEastAsia" w:hAnsiTheme="minorHAnsi" w:cstheme="minorBidi"/>
          <w:noProof/>
          <w:sz w:val="22"/>
          <w:szCs w:val="22"/>
        </w:rPr>
        <w:tab/>
      </w:r>
      <w:r w:rsidRPr="00BA4216">
        <w:rPr>
          <w:rFonts w:asciiTheme="minorHAnsi" w:hAnsiTheme="minorHAnsi" w:cstheme="minorHAnsi"/>
          <w:noProof/>
        </w:rPr>
        <w:t>PrxDataBuilder</w:t>
      </w:r>
      <w:r>
        <w:rPr>
          <w:noProof/>
        </w:rPr>
        <w:tab/>
      </w:r>
      <w:r>
        <w:rPr>
          <w:noProof/>
        </w:rPr>
        <w:fldChar w:fldCharType="begin"/>
      </w:r>
      <w:r>
        <w:rPr>
          <w:noProof/>
        </w:rPr>
        <w:instrText xml:space="preserve"> PAGEREF _Toc432510289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4.1.6</w:t>
      </w:r>
      <w:r>
        <w:rPr>
          <w:rFonts w:asciiTheme="minorHAnsi" w:eastAsiaTheme="minorEastAsia" w:hAnsiTheme="minorHAnsi" w:cstheme="minorBidi"/>
          <w:noProof/>
          <w:sz w:val="22"/>
          <w:szCs w:val="22"/>
        </w:rPr>
        <w:tab/>
      </w:r>
      <w:r w:rsidRPr="00BA4216">
        <w:rPr>
          <w:rFonts w:asciiTheme="minorHAnsi" w:hAnsiTheme="minorHAnsi" w:cstheme="minorHAnsi"/>
          <w:noProof/>
        </w:rPr>
        <w:t>NetworkWrapper</w:t>
      </w:r>
      <w:r>
        <w:rPr>
          <w:noProof/>
        </w:rPr>
        <w:tab/>
      </w:r>
      <w:r>
        <w:rPr>
          <w:noProof/>
        </w:rPr>
        <w:fldChar w:fldCharType="begin"/>
      </w:r>
      <w:r>
        <w:rPr>
          <w:noProof/>
        </w:rPr>
        <w:instrText xml:space="preserve"> PAGEREF _Toc432510290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4.1.7</w:t>
      </w:r>
      <w:r>
        <w:rPr>
          <w:rFonts w:asciiTheme="minorHAnsi" w:eastAsiaTheme="minorEastAsia" w:hAnsiTheme="minorHAnsi" w:cstheme="minorBidi"/>
          <w:noProof/>
          <w:sz w:val="22"/>
          <w:szCs w:val="22"/>
        </w:rPr>
        <w:tab/>
      </w:r>
      <w:r w:rsidRPr="00BA4216">
        <w:rPr>
          <w:rFonts w:asciiTheme="minorHAnsi" w:hAnsiTheme="minorHAnsi" w:cstheme="minorHAnsi"/>
          <w:noProof/>
        </w:rPr>
        <w:t>ResponseData</w:t>
      </w:r>
      <w:r>
        <w:rPr>
          <w:noProof/>
        </w:rPr>
        <w:tab/>
      </w:r>
      <w:r>
        <w:rPr>
          <w:noProof/>
        </w:rPr>
        <w:fldChar w:fldCharType="begin"/>
      </w:r>
      <w:r>
        <w:rPr>
          <w:noProof/>
        </w:rPr>
        <w:instrText xml:space="preserve"> PAGEREF _Toc432510291 \h </w:instrText>
      </w:r>
      <w:r>
        <w:rPr>
          <w:noProof/>
        </w:rPr>
      </w:r>
      <w:r>
        <w:rPr>
          <w:noProof/>
        </w:rPr>
        <w:fldChar w:fldCharType="separate"/>
      </w:r>
      <w:r>
        <w:rPr>
          <w:noProof/>
        </w:rPr>
        <w:t>6</w:t>
      </w:r>
      <w:r>
        <w:rPr>
          <w:noProof/>
        </w:rPr>
        <w:fldChar w:fldCharType="end"/>
      </w:r>
    </w:p>
    <w:p w:rsidR="00314DC8" w:rsidRDefault="00314DC8">
      <w:pPr>
        <w:pStyle w:val="TOC3"/>
        <w:tabs>
          <w:tab w:val="left" w:pos="1200"/>
        </w:tabs>
        <w:rPr>
          <w:rFonts w:asciiTheme="minorHAnsi" w:eastAsiaTheme="minorEastAsia" w:hAnsiTheme="minorHAnsi" w:cstheme="minorBidi"/>
          <w:noProof/>
          <w:sz w:val="22"/>
          <w:szCs w:val="22"/>
        </w:rPr>
      </w:pPr>
      <w:r w:rsidRPr="00BA4216">
        <w:rPr>
          <w:rFonts w:asciiTheme="minorHAnsi" w:hAnsiTheme="minorHAnsi" w:cstheme="minorHAnsi"/>
          <w:noProof/>
        </w:rPr>
        <w:t>4.1.8</w:t>
      </w:r>
      <w:r>
        <w:rPr>
          <w:rFonts w:asciiTheme="minorHAnsi" w:eastAsiaTheme="minorEastAsia" w:hAnsiTheme="minorHAnsi" w:cstheme="minorBidi"/>
          <w:noProof/>
          <w:sz w:val="22"/>
          <w:szCs w:val="22"/>
        </w:rPr>
        <w:tab/>
      </w:r>
      <w:r w:rsidRPr="00BA4216">
        <w:rPr>
          <w:rFonts w:asciiTheme="minorHAnsi" w:hAnsiTheme="minorHAnsi" w:cstheme="minorHAnsi"/>
          <w:noProof/>
        </w:rPr>
        <w:t>ResponseListener</w:t>
      </w:r>
      <w:r>
        <w:rPr>
          <w:noProof/>
        </w:rPr>
        <w:tab/>
      </w:r>
      <w:r>
        <w:rPr>
          <w:noProof/>
        </w:rPr>
        <w:fldChar w:fldCharType="begin"/>
      </w:r>
      <w:r>
        <w:rPr>
          <w:noProof/>
        </w:rPr>
        <w:instrText xml:space="preserve"> PAGEREF _Toc432510292 \h </w:instrText>
      </w:r>
      <w:r>
        <w:rPr>
          <w:noProof/>
        </w:rPr>
      </w:r>
      <w:r>
        <w:rPr>
          <w:noProof/>
        </w:rPr>
        <w:fldChar w:fldCharType="separate"/>
      </w:r>
      <w:r>
        <w:rPr>
          <w:noProof/>
        </w:rPr>
        <w:t>6</w:t>
      </w:r>
      <w:r>
        <w:rPr>
          <w:noProof/>
        </w:rPr>
        <w:fldChar w:fldCharType="end"/>
      </w:r>
    </w:p>
    <w:p w:rsidR="00314DC8" w:rsidRDefault="00314DC8">
      <w:pPr>
        <w:pStyle w:val="TOC2"/>
        <w:tabs>
          <w:tab w:val="left" w:pos="720"/>
        </w:tabs>
        <w:rPr>
          <w:rFonts w:asciiTheme="minorHAnsi" w:eastAsiaTheme="minorEastAsia" w:hAnsiTheme="minorHAnsi" w:cstheme="minorBidi"/>
          <w:b w:val="0"/>
          <w:noProof/>
          <w:sz w:val="22"/>
          <w:szCs w:val="22"/>
        </w:rPr>
      </w:pPr>
      <w:r w:rsidRPr="00BA4216">
        <w:rPr>
          <w:rFonts w:asciiTheme="minorHAnsi" w:hAnsiTheme="minorHAnsi" w:cstheme="minorHAnsi"/>
          <w:noProof/>
        </w:rPr>
        <w:t>4.2</w:t>
      </w:r>
      <w:r>
        <w:rPr>
          <w:rFonts w:asciiTheme="minorHAnsi" w:eastAsiaTheme="minorEastAsia" w:hAnsiTheme="minorHAnsi" w:cstheme="minorBidi"/>
          <w:b w:val="0"/>
          <w:noProof/>
          <w:sz w:val="22"/>
          <w:szCs w:val="22"/>
        </w:rPr>
        <w:tab/>
      </w:r>
      <w:r w:rsidRPr="00BA4216">
        <w:rPr>
          <w:rFonts w:asciiTheme="minorHAnsi" w:hAnsiTheme="minorHAnsi" w:cstheme="minorHAnsi"/>
          <w:noProof/>
        </w:rPr>
        <w:t>Decomposition / Sub classes</w:t>
      </w:r>
      <w:r>
        <w:rPr>
          <w:noProof/>
        </w:rPr>
        <w:tab/>
      </w:r>
      <w:r>
        <w:rPr>
          <w:noProof/>
        </w:rPr>
        <w:fldChar w:fldCharType="begin"/>
      </w:r>
      <w:r>
        <w:rPr>
          <w:noProof/>
        </w:rPr>
        <w:instrText xml:space="preserve"> PAGEREF _Toc432510293 \h </w:instrText>
      </w:r>
      <w:r>
        <w:rPr>
          <w:noProof/>
        </w:rPr>
      </w:r>
      <w:r>
        <w:rPr>
          <w:noProof/>
        </w:rPr>
        <w:fldChar w:fldCharType="separate"/>
      </w:r>
      <w:r>
        <w:rPr>
          <w:noProof/>
        </w:rPr>
        <w:t>6</w:t>
      </w:r>
      <w:r>
        <w:rPr>
          <w:noProof/>
        </w:rPr>
        <w:fldChar w:fldCharType="end"/>
      </w:r>
    </w:p>
    <w:p w:rsidR="00314DC8" w:rsidRDefault="00314DC8">
      <w:pPr>
        <w:pStyle w:val="TOC1"/>
        <w:tabs>
          <w:tab w:val="left" w:pos="480"/>
        </w:tabs>
        <w:rPr>
          <w:rFonts w:asciiTheme="minorHAnsi" w:eastAsiaTheme="minorEastAsia" w:hAnsiTheme="minorHAnsi" w:cstheme="minorBidi"/>
          <w:b w:val="0"/>
          <w:caps w:val="0"/>
          <w:noProof/>
          <w:sz w:val="22"/>
          <w:szCs w:val="22"/>
        </w:rPr>
      </w:pPr>
      <w:r w:rsidRPr="00BA4216">
        <w:rPr>
          <w:rFonts w:asciiTheme="minorHAnsi" w:hAnsiTheme="minorHAnsi" w:cstheme="minorHAnsi"/>
          <w:noProof/>
        </w:rPr>
        <w:t>5.</w:t>
      </w:r>
      <w:r>
        <w:rPr>
          <w:rFonts w:asciiTheme="minorHAnsi" w:eastAsiaTheme="minorEastAsia" w:hAnsiTheme="minorHAnsi" w:cstheme="minorBidi"/>
          <w:b w:val="0"/>
          <w:caps w:val="0"/>
          <w:noProof/>
          <w:sz w:val="22"/>
          <w:szCs w:val="22"/>
        </w:rPr>
        <w:tab/>
      </w:r>
      <w:r w:rsidRPr="00BA4216">
        <w:rPr>
          <w:rFonts w:asciiTheme="minorHAnsi" w:hAnsiTheme="minorHAnsi" w:cstheme="minorHAnsi"/>
          <w:noProof/>
        </w:rPr>
        <w:t>Notes</w:t>
      </w:r>
      <w:r>
        <w:rPr>
          <w:noProof/>
        </w:rPr>
        <w:tab/>
      </w:r>
      <w:r>
        <w:rPr>
          <w:noProof/>
        </w:rPr>
        <w:fldChar w:fldCharType="begin"/>
      </w:r>
      <w:r>
        <w:rPr>
          <w:noProof/>
        </w:rPr>
        <w:instrText xml:space="preserve"> PAGEREF _Toc432510294 \h </w:instrText>
      </w:r>
      <w:r>
        <w:rPr>
          <w:noProof/>
        </w:rPr>
      </w:r>
      <w:r>
        <w:rPr>
          <w:noProof/>
        </w:rPr>
        <w:fldChar w:fldCharType="separate"/>
      </w:r>
      <w:r>
        <w:rPr>
          <w:noProof/>
        </w:rPr>
        <w:t>7</w:t>
      </w:r>
      <w:r>
        <w:rPr>
          <w:noProof/>
        </w:rPr>
        <w:fldChar w:fldCharType="end"/>
      </w:r>
    </w:p>
    <w:p w:rsidR="00B97147" w:rsidRPr="00552AB0" w:rsidRDefault="00B97147" w:rsidP="00B97147">
      <w:pPr>
        <w:rPr>
          <w:rFonts w:asciiTheme="minorHAnsi" w:hAnsiTheme="minorHAnsi" w:cstheme="minorHAnsi"/>
          <w:b/>
          <w:caps/>
          <w:sz w:val="22"/>
          <w:szCs w:val="22"/>
        </w:rPr>
      </w:pPr>
      <w:r w:rsidRPr="00552AB0">
        <w:rPr>
          <w:rFonts w:asciiTheme="minorHAnsi" w:hAnsiTheme="minorHAnsi" w:cstheme="minorHAnsi"/>
          <w:b/>
          <w:caps/>
          <w:sz w:val="22"/>
          <w:szCs w:val="22"/>
        </w:rPr>
        <w:fldChar w:fldCharType="end"/>
      </w:r>
    </w:p>
    <w:p w:rsidR="00B97147" w:rsidRPr="00552AB0" w:rsidRDefault="00AC1829" w:rsidP="00B97147">
      <w:pPr>
        <w:rPr>
          <w:rFonts w:asciiTheme="minorHAnsi" w:hAnsiTheme="minorHAnsi" w:cstheme="minorHAnsi"/>
          <w:b/>
          <w:caps/>
          <w:sz w:val="22"/>
          <w:szCs w:val="22"/>
        </w:rPr>
      </w:pPr>
      <w:r w:rsidRPr="00552AB0">
        <w:rPr>
          <w:rFonts w:asciiTheme="minorHAnsi" w:hAnsiTheme="minorHAnsi" w:cstheme="minorHAnsi"/>
          <w:b/>
          <w:caps/>
          <w:sz w:val="22"/>
          <w:szCs w:val="22"/>
        </w:rPr>
        <w:br/>
      </w:r>
    </w:p>
    <w:p w:rsidR="00D04ED3" w:rsidRPr="00552AB0" w:rsidRDefault="00D04ED3" w:rsidP="00B97147">
      <w:pPr>
        <w:rPr>
          <w:rFonts w:asciiTheme="minorHAnsi" w:hAnsiTheme="minorHAnsi" w:cstheme="minorHAnsi"/>
          <w:b/>
          <w:caps/>
          <w:sz w:val="22"/>
          <w:szCs w:val="22"/>
        </w:rPr>
      </w:pPr>
    </w:p>
    <w:p w:rsidR="00D04ED3" w:rsidRPr="00552AB0" w:rsidRDefault="00D04ED3" w:rsidP="00B97147">
      <w:pPr>
        <w:rPr>
          <w:rFonts w:asciiTheme="minorHAnsi" w:hAnsiTheme="minorHAnsi" w:cstheme="minorHAnsi"/>
          <w:b/>
          <w:caps/>
          <w:sz w:val="22"/>
          <w:szCs w:val="22"/>
        </w:rPr>
      </w:pPr>
    </w:p>
    <w:p w:rsidR="00D04ED3" w:rsidRPr="00552AB0" w:rsidRDefault="00D04ED3" w:rsidP="00B97147">
      <w:pPr>
        <w:rPr>
          <w:rFonts w:asciiTheme="minorHAnsi" w:hAnsiTheme="minorHAnsi" w:cstheme="minorHAnsi"/>
          <w:b/>
          <w:caps/>
          <w:sz w:val="22"/>
          <w:szCs w:val="22"/>
        </w:rPr>
      </w:pPr>
    </w:p>
    <w:p w:rsidR="00D04ED3" w:rsidRDefault="00D04ED3"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Default="001965E4" w:rsidP="00B97147">
      <w:pPr>
        <w:rPr>
          <w:rFonts w:asciiTheme="minorHAnsi" w:hAnsiTheme="minorHAnsi" w:cstheme="minorHAnsi"/>
          <w:b/>
          <w:caps/>
          <w:sz w:val="22"/>
          <w:szCs w:val="22"/>
        </w:rPr>
      </w:pPr>
    </w:p>
    <w:p w:rsidR="001965E4" w:rsidRPr="00552AB0" w:rsidRDefault="001965E4" w:rsidP="00B97147">
      <w:pPr>
        <w:rPr>
          <w:rFonts w:asciiTheme="minorHAnsi" w:hAnsiTheme="minorHAnsi" w:cstheme="minorHAnsi"/>
          <w:b/>
          <w:caps/>
          <w:sz w:val="22"/>
          <w:szCs w:val="22"/>
        </w:rPr>
      </w:pPr>
    </w:p>
    <w:p w:rsidR="00B97147" w:rsidRPr="00552AB0" w:rsidRDefault="00D973BF" w:rsidP="00B97147">
      <w:pPr>
        <w:pStyle w:val="Heading1"/>
        <w:rPr>
          <w:rFonts w:asciiTheme="minorHAnsi" w:hAnsiTheme="minorHAnsi" w:cstheme="minorHAnsi"/>
          <w:sz w:val="22"/>
          <w:szCs w:val="22"/>
        </w:rPr>
      </w:pPr>
      <w:bookmarkStart w:id="1" w:name="_Toc432510272"/>
      <w:r w:rsidRPr="00552AB0">
        <w:rPr>
          <w:rFonts w:asciiTheme="minorHAnsi" w:hAnsiTheme="minorHAnsi" w:cstheme="minorHAnsi"/>
          <w:sz w:val="22"/>
          <w:szCs w:val="22"/>
        </w:rPr>
        <w:lastRenderedPageBreak/>
        <w:t>D</w:t>
      </w:r>
      <w:r w:rsidR="00B97147" w:rsidRPr="00552AB0">
        <w:rPr>
          <w:rFonts w:asciiTheme="minorHAnsi" w:hAnsiTheme="minorHAnsi" w:cstheme="minorHAnsi"/>
          <w:sz w:val="22"/>
          <w:szCs w:val="22"/>
        </w:rPr>
        <w:t>EFINITIONS &amp; ABBREVATIONS</w:t>
      </w:r>
      <w:bookmarkEnd w:id="1"/>
    </w:p>
    <w:tbl>
      <w:tblPr>
        <w:tblStyle w:val="TableGrid"/>
        <w:tblW w:w="0" w:type="auto"/>
        <w:tblLook w:val="04A0" w:firstRow="1" w:lastRow="0" w:firstColumn="1" w:lastColumn="0" w:noHBand="0" w:noVBand="1"/>
      </w:tblPr>
      <w:tblGrid>
        <w:gridCol w:w="2268"/>
        <w:gridCol w:w="6975"/>
      </w:tblGrid>
      <w:tr w:rsidR="00B97147" w:rsidRPr="00552AB0" w:rsidTr="00F07E21">
        <w:tc>
          <w:tcPr>
            <w:tcW w:w="2268" w:type="dxa"/>
          </w:tcPr>
          <w:p w:rsidR="00B97147" w:rsidRPr="00552AB0" w:rsidRDefault="00482A32" w:rsidP="00F07E21">
            <w:pPr>
              <w:rPr>
                <w:rFonts w:asciiTheme="minorHAnsi" w:hAnsiTheme="minorHAnsi" w:cstheme="minorHAnsi"/>
                <w:sz w:val="22"/>
                <w:szCs w:val="22"/>
              </w:rPr>
            </w:pPr>
            <w:r w:rsidRPr="00552AB0">
              <w:rPr>
                <w:rFonts w:asciiTheme="minorHAnsi" w:hAnsiTheme="minorHAnsi" w:cstheme="minorHAnsi"/>
                <w:sz w:val="22"/>
                <w:szCs w:val="22"/>
              </w:rPr>
              <w:t>CDP</w:t>
            </w:r>
          </w:p>
        </w:tc>
        <w:tc>
          <w:tcPr>
            <w:tcW w:w="6975" w:type="dxa"/>
          </w:tcPr>
          <w:p w:rsidR="00B97147" w:rsidRPr="00552AB0" w:rsidRDefault="00482A32" w:rsidP="00F07E21">
            <w:pPr>
              <w:rPr>
                <w:rFonts w:asciiTheme="minorHAnsi" w:hAnsiTheme="minorHAnsi" w:cstheme="minorHAnsi"/>
                <w:sz w:val="22"/>
                <w:szCs w:val="22"/>
              </w:rPr>
            </w:pPr>
            <w:r w:rsidRPr="00552AB0">
              <w:rPr>
                <w:rFonts w:asciiTheme="minorHAnsi" w:hAnsiTheme="minorHAnsi" w:cstheme="minorHAnsi"/>
                <w:sz w:val="22"/>
                <w:szCs w:val="22"/>
              </w:rPr>
              <w:t>Connected Digital Propositions</w:t>
            </w:r>
          </w:p>
        </w:tc>
      </w:tr>
      <w:tr w:rsidR="00FE37EF" w:rsidRPr="00552AB0" w:rsidTr="00F07E21">
        <w:tc>
          <w:tcPr>
            <w:tcW w:w="2268" w:type="dxa"/>
          </w:tcPr>
          <w:p w:rsidR="00FE37EF" w:rsidRPr="00552AB0" w:rsidRDefault="00FE37EF" w:rsidP="00F07E21">
            <w:pPr>
              <w:rPr>
                <w:rFonts w:asciiTheme="minorHAnsi" w:hAnsiTheme="minorHAnsi" w:cstheme="minorHAnsi"/>
                <w:sz w:val="22"/>
                <w:szCs w:val="22"/>
              </w:rPr>
            </w:pPr>
            <w:r w:rsidRPr="00552AB0">
              <w:rPr>
                <w:rFonts w:asciiTheme="minorHAnsi" w:hAnsiTheme="minorHAnsi" w:cstheme="minorHAnsi"/>
                <w:sz w:val="22"/>
                <w:szCs w:val="22"/>
              </w:rPr>
              <w:t>CC</w:t>
            </w:r>
          </w:p>
        </w:tc>
        <w:tc>
          <w:tcPr>
            <w:tcW w:w="6975" w:type="dxa"/>
          </w:tcPr>
          <w:p w:rsidR="00FE37EF" w:rsidRPr="00552AB0" w:rsidRDefault="00FE37EF" w:rsidP="00F07E21">
            <w:pPr>
              <w:rPr>
                <w:rFonts w:asciiTheme="minorHAnsi" w:hAnsiTheme="minorHAnsi" w:cstheme="minorHAnsi"/>
                <w:sz w:val="22"/>
                <w:szCs w:val="22"/>
              </w:rPr>
            </w:pPr>
            <w:r w:rsidRPr="00552AB0">
              <w:rPr>
                <w:rFonts w:asciiTheme="minorHAnsi" w:hAnsiTheme="minorHAnsi" w:cstheme="minorHAnsi"/>
                <w:sz w:val="22"/>
                <w:szCs w:val="22"/>
              </w:rPr>
              <w:t>Consumer Care</w:t>
            </w:r>
          </w:p>
        </w:tc>
      </w:tr>
    </w:tbl>
    <w:p w:rsidR="00B97147" w:rsidRPr="00552AB0" w:rsidRDefault="00B97147" w:rsidP="00B97147">
      <w:pPr>
        <w:pStyle w:val="Heading1"/>
        <w:rPr>
          <w:rFonts w:asciiTheme="minorHAnsi" w:hAnsiTheme="minorHAnsi" w:cstheme="minorHAnsi"/>
          <w:sz w:val="22"/>
          <w:szCs w:val="22"/>
        </w:rPr>
      </w:pPr>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432510273"/>
      <w:r w:rsidRPr="00552AB0">
        <w:rPr>
          <w:rFonts w:asciiTheme="minorHAnsi" w:hAnsiTheme="minorHAnsi" w:cstheme="minorHAnsi"/>
          <w:sz w:val="22"/>
          <w:szCs w:val="22"/>
        </w:rPr>
        <w:t>INTRODUCTION</w:t>
      </w:r>
      <w:bookmarkEnd w:id="2"/>
      <w:bookmarkEnd w:id="3"/>
      <w:bookmarkEnd w:id="4"/>
      <w:bookmarkEnd w:id="5"/>
      <w:bookmarkEnd w:id="6"/>
      <w:bookmarkEnd w:id="7"/>
      <w:bookmarkEnd w:id="8"/>
      <w:bookmarkEnd w:id="9"/>
      <w:bookmarkEnd w:id="10"/>
      <w:bookmarkEnd w:id="11"/>
      <w:bookmarkEnd w:id="12"/>
      <w:bookmarkEnd w:id="13"/>
    </w:p>
    <w:p w:rsidR="00B97147" w:rsidRPr="00552AB0" w:rsidRDefault="00B97147" w:rsidP="00B97147">
      <w:pPr>
        <w:jc w:val="both"/>
        <w:rPr>
          <w:rFonts w:asciiTheme="minorHAnsi" w:hAnsiTheme="minorHAnsi" w:cstheme="minorHAnsi"/>
          <w:sz w:val="22"/>
          <w:szCs w:val="22"/>
        </w:rPr>
      </w:pPr>
      <w:r w:rsidRPr="00552AB0">
        <w:rPr>
          <w:rFonts w:asciiTheme="minorHAnsi" w:hAnsiTheme="minorHAnsi" w:cstheme="minorHAnsi"/>
          <w:sz w:val="22"/>
          <w:szCs w:val="22"/>
        </w:rPr>
        <w:t xml:space="preserve">This document provides </w:t>
      </w:r>
      <w:r w:rsidR="00E86658" w:rsidRPr="00552AB0">
        <w:rPr>
          <w:rFonts w:asciiTheme="minorHAnsi" w:hAnsiTheme="minorHAnsi" w:cstheme="minorHAnsi"/>
          <w:sz w:val="22"/>
          <w:szCs w:val="22"/>
        </w:rPr>
        <w:t xml:space="preserve">an </w:t>
      </w:r>
      <w:r w:rsidR="008435AE" w:rsidRPr="00552AB0">
        <w:rPr>
          <w:rFonts w:asciiTheme="minorHAnsi" w:hAnsiTheme="minorHAnsi" w:cstheme="minorHAnsi"/>
          <w:sz w:val="22"/>
          <w:szCs w:val="22"/>
        </w:rPr>
        <w:t>architectural</w:t>
      </w:r>
      <w:r w:rsidRPr="00552AB0">
        <w:rPr>
          <w:rFonts w:asciiTheme="minorHAnsi" w:hAnsiTheme="minorHAnsi" w:cstheme="minorHAnsi"/>
          <w:sz w:val="22"/>
          <w:szCs w:val="22"/>
        </w:rPr>
        <w:t xml:space="preserve"> and top level design for </w:t>
      </w:r>
      <w:r w:rsidR="00482A32" w:rsidRPr="00552AB0">
        <w:rPr>
          <w:rFonts w:asciiTheme="minorHAnsi" w:hAnsiTheme="minorHAnsi" w:cstheme="minorHAnsi"/>
          <w:sz w:val="22"/>
          <w:szCs w:val="22"/>
        </w:rPr>
        <w:t xml:space="preserve">PRX client </w:t>
      </w:r>
      <w:r w:rsidR="00344EAB" w:rsidRPr="00552AB0">
        <w:rPr>
          <w:rFonts w:asciiTheme="minorHAnsi" w:hAnsiTheme="minorHAnsi" w:cstheme="minorHAnsi"/>
          <w:sz w:val="22"/>
          <w:szCs w:val="22"/>
        </w:rPr>
        <w:t>library</w:t>
      </w:r>
      <w:r w:rsidRPr="00552AB0">
        <w:rPr>
          <w:rFonts w:asciiTheme="minorHAnsi" w:hAnsiTheme="minorHAnsi" w:cstheme="minorHAnsi"/>
          <w:sz w:val="22"/>
          <w:szCs w:val="22"/>
        </w:rPr>
        <w:t xml:space="preserve"> developed on Android</w:t>
      </w:r>
      <w:r w:rsidR="0021037A" w:rsidRPr="00552AB0">
        <w:rPr>
          <w:rFonts w:asciiTheme="minorHAnsi" w:hAnsiTheme="minorHAnsi" w:cstheme="minorHAnsi"/>
          <w:sz w:val="22"/>
          <w:szCs w:val="22"/>
        </w:rPr>
        <w:t xml:space="preserve"> and iOS</w:t>
      </w:r>
      <w:r w:rsidRPr="00552AB0">
        <w:rPr>
          <w:rFonts w:asciiTheme="minorHAnsi" w:hAnsiTheme="minorHAnsi" w:cstheme="minorHAnsi"/>
          <w:sz w:val="22"/>
          <w:szCs w:val="22"/>
        </w:rPr>
        <w:t xml:space="preserve">. The various building blocks of the </w:t>
      </w:r>
      <w:r w:rsidR="00344EAB" w:rsidRPr="00552AB0">
        <w:rPr>
          <w:rFonts w:asciiTheme="minorHAnsi" w:hAnsiTheme="minorHAnsi" w:cstheme="minorHAnsi"/>
          <w:sz w:val="22"/>
          <w:szCs w:val="22"/>
        </w:rPr>
        <w:t>library</w:t>
      </w:r>
      <w:r w:rsidRPr="00552AB0">
        <w:rPr>
          <w:rFonts w:asciiTheme="minorHAnsi" w:hAnsiTheme="minorHAnsi" w:cstheme="minorHAnsi"/>
          <w:sz w:val="22"/>
          <w:szCs w:val="22"/>
        </w:rPr>
        <w:t xml:space="preserve"> are depicted in the document. </w:t>
      </w:r>
    </w:p>
    <w:p w:rsidR="00B97147" w:rsidRPr="00552AB0" w:rsidRDefault="00B97147" w:rsidP="00B97147">
      <w:pPr>
        <w:pStyle w:val="Heading2"/>
        <w:rPr>
          <w:rFonts w:asciiTheme="minorHAnsi" w:hAnsiTheme="minorHAnsi" w:cstheme="minorHAnsi"/>
          <w:sz w:val="22"/>
          <w:szCs w:val="22"/>
        </w:rPr>
      </w:pPr>
      <w:bookmarkStart w:id="14" w:name="_Toc363901869"/>
      <w:bookmarkStart w:id="15" w:name="_Toc364069858"/>
      <w:bookmarkStart w:id="16" w:name="_Toc364069952"/>
      <w:bookmarkStart w:id="17" w:name="_Toc364070066"/>
      <w:bookmarkStart w:id="18" w:name="_Toc364070109"/>
      <w:bookmarkStart w:id="19" w:name="_Toc364070151"/>
      <w:bookmarkStart w:id="20" w:name="_Toc364131930"/>
      <w:bookmarkStart w:id="21" w:name="_Toc364133096"/>
      <w:bookmarkStart w:id="22" w:name="_Toc364133388"/>
      <w:bookmarkStart w:id="23" w:name="_Toc364140008"/>
      <w:bookmarkStart w:id="24" w:name="_Toc375657135"/>
      <w:bookmarkStart w:id="25" w:name="_Toc393187361"/>
      <w:bookmarkStart w:id="26" w:name="_Toc432510274"/>
      <w:bookmarkEnd w:id="14"/>
      <w:r w:rsidRPr="00552AB0">
        <w:rPr>
          <w:rFonts w:asciiTheme="minorHAnsi" w:hAnsiTheme="minorHAnsi" w:cstheme="minorHAnsi"/>
          <w:sz w:val="22"/>
          <w:szCs w:val="22"/>
        </w:rPr>
        <w:t>Purpose</w:t>
      </w:r>
      <w:bookmarkEnd w:id="15"/>
      <w:bookmarkEnd w:id="16"/>
      <w:bookmarkEnd w:id="17"/>
      <w:bookmarkEnd w:id="18"/>
      <w:bookmarkEnd w:id="19"/>
      <w:bookmarkEnd w:id="20"/>
      <w:bookmarkEnd w:id="21"/>
      <w:bookmarkEnd w:id="22"/>
      <w:bookmarkEnd w:id="23"/>
      <w:bookmarkEnd w:id="24"/>
      <w:bookmarkEnd w:id="25"/>
      <w:bookmarkEnd w:id="26"/>
    </w:p>
    <w:p w:rsidR="00B97147" w:rsidRPr="00552AB0" w:rsidRDefault="00B97147" w:rsidP="00B97147">
      <w:pPr>
        <w:jc w:val="both"/>
        <w:rPr>
          <w:rFonts w:asciiTheme="minorHAnsi" w:hAnsiTheme="minorHAnsi" w:cstheme="minorHAnsi"/>
          <w:sz w:val="22"/>
          <w:szCs w:val="22"/>
        </w:rPr>
      </w:pPr>
      <w:r w:rsidRPr="00552AB0">
        <w:rPr>
          <w:rFonts w:asciiTheme="minorHAnsi" w:hAnsiTheme="minorHAnsi" w:cstheme="minorHAnsi"/>
          <w:sz w:val="22"/>
          <w:szCs w:val="22"/>
        </w:rPr>
        <w:t>This document serves as the base document for des</w:t>
      </w:r>
      <w:r w:rsidR="003E5D8C" w:rsidRPr="00552AB0">
        <w:rPr>
          <w:rFonts w:asciiTheme="minorHAnsi" w:hAnsiTheme="minorHAnsi" w:cstheme="minorHAnsi"/>
          <w:sz w:val="22"/>
          <w:szCs w:val="22"/>
        </w:rPr>
        <w:t>igning the individual component</w:t>
      </w:r>
      <w:r w:rsidRPr="00552AB0">
        <w:rPr>
          <w:rFonts w:asciiTheme="minorHAnsi" w:hAnsiTheme="minorHAnsi" w:cstheme="minorHAnsi"/>
          <w:sz w:val="22"/>
          <w:szCs w:val="22"/>
        </w:rPr>
        <w:t xml:space="preserve"> and implementation.</w:t>
      </w:r>
    </w:p>
    <w:p w:rsidR="00B97147" w:rsidRPr="00552AB0" w:rsidRDefault="00B97147" w:rsidP="00B97147">
      <w:pPr>
        <w:pStyle w:val="Heading2"/>
        <w:rPr>
          <w:rFonts w:asciiTheme="minorHAnsi" w:hAnsiTheme="minorHAnsi" w:cstheme="minorHAnsi"/>
          <w:sz w:val="22"/>
          <w:szCs w:val="22"/>
        </w:rPr>
      </w:pPr>
      <w:bookmarkStart w:id="27" w:name="_Toc364069859"/>
      <w:bookmarkStart w:id="28" w:name="_Toc364069953"/>
      <w:bookmarkStart w:id="29" w:name="_Toc364070067"/>
      <w:bookmarkStart w:id="30" w:name="_Toc364070110"/>
      <w:bookmarkStart w:id="31" w:name="_Toc364070152"/>
      <w:bookmarkStart w:id="32" w:name="_Toc364131931"/>
      <w:bookmarkStart w:id="33" w:name="_Toc364133097"/>
      <w:bookmarkStart w:id="34" w:name="_Toc364133389"/>
      <w:bookmarkStart w:id="35" w:name="_Toc364140009"/>
      <w:bookmarkStart w:id="36" w:name="_Toc375657136"/>
      <w:bookmarkStart w:id="37" w:name="_Toc393187362"/>
      <w:bookmarkStart w:id="38" w:name="_Toc432510275"/>
      <w:r w:rsidRPr="00552AB0">
        <w:rPr>
          <w:rFonts w:asciiTheme="minorHAnsi" w:hAnsiTheme="minorHAnsi" w:cstheme="minorHAnsi"/>
          <w:sz w:val="22"/>
          <w:szCs w:val="22"/>
        </w:rPr>
        <w:t>Scope</w:t>
      </w:r>
      <w:bookmarkEnd w:id="27"/>
      <w:bookmarkEnd w:id="28"/>
      <w:bookmarkEnd w:id="29"/>
      <w:bookmarkEnd w:id="30"/>
      <w:bookmarkEnd w:id="31"/>
      <w:bookmarkEnd w:id="32"/>
      <w:bookmarkEnd w:id="33"/>
      <w:bookmarkEnd w:id="34"/>
      <w:bookmarkEnd w:id="35"/>
      <w:bookmarkEnd w:id="36"/>
      <w:bookmarkEnd w:id="37"/>
      <w:bookmarkEnd w:id="38"/>
    </w:p>
    <w:p w:rsidR="00B97147" w:rsidRPr="00552AB0" w:rsidRDefault="00B97147" w:rsidP="00B97147">
      <w:pPr>
        <w:pStyle w:val="BodyText2"/>
        <w:rPr>
          <w:rFonts w:asciiTheme="minorHAnsi" w:hAnsiTheme="minorHAnsi" w:cstheme="minorHAnsi"/>
          <w:i w:val="0"/>
          <w:sz w:val="22"/>
          <w:szCs w:val="22"/>
        </w:rPr>
      </w:pPr>
      <w:r w:rsidRPr="00552AB0">
        <w:rPr>
          <w:rFonts w:asciiTheme="minorHAnsi" w:hAnsiTheme="minorHAnsi" w:cstheme="minorHAnsi"/>
          <w:i w:val="0"/>
          <w:sz w:val="22"/>
          <w:szCs w:val="22"/>
        </w:rPr>
        <w:t xml:space="preserve">This document covers the design aspects of </w:t>
      </w:r>
      <w:r w:rsidR="00482A32" w:rsidRPr="00552AB0">
        <w:rPr>
          <w:rFonts w:asciiTheme="minorHAnsi" w:hAnsiTheme="minorHAnsi" w:cstheme="minorHAnsi"/>
          <w:i w:val="0"/>
          <w:sz w:val="22"/>
          <w:szCs w:val="22"/>
        </w:rPr>
        <w:t xml:space="preserve">PRX client </w:t>
      </w:r>
      <w:r w:rsidR="00863018" w:rsidRPr="00552AB0">
        <w:rPr>
          <w:rFonts w:asciiTheme="minorHAnsi" w:hAnsiTheme="minorHAnsi" w:cstheme="minorHAnsi"/>
          <w:i w:val="0"/>
          <w:sz w:val="22"/>
          <w:szCs w:val="22"/>
        </w:rPr>
        <w:t xml:space="preserve">library which can be integrated across all </w:t>
      </w:r>
      <w:r w:rsidR="001F1AC2" w:rsidRPr="00552AB0">
        <w:rPr>
          <w:rFonts w:asciiTheme="minorHAnsi" w:hAnsiTheme="minorHAnsi" w:cstheme="minorHAnsi"/>
          <w:i w:val="0"/>
          <w:sz w:val="22"/>
          <w:szCs w:val="22"/>
        </w:rPr>
        <w:t>a</w:t>
      </w:r>
      <w:r w:rsidR="008E422E" w:rsidRPr="00552AB0">
        <w:rPr>
          <w:rFonts w:asciiTheme="minorHAnsi" w:hAnsiTheme="minorHAnsi" w:cstheme="minorHAnsi"/>
          <w:i w:val="0"/>
          <w:sz w:val="22"/>
          <w:szCs w:val="22"/>
        </w:rPr>
        <w:t>pp</w:t>
      </w:r>
      <w:r w:rsidR="00863018" w:rsidRPr="00552AB0">
        <w:rPr>
          <w:rFonts w:asciiTheme="minorHAnsi" w:hAnsiTheme="minorHAnsi" w:cstheme="minorHAnsi"/>
          <w:i w:val="0"/>
          <w:sz w:val="22"/>
          <w:szCs w:val="22"/>
        </w:rPr>
        <w:t>s</w:t>
      </w:r>
      <w:r w:rsidRPr="00552AB0">
        <w:rPr>
          <w:rFonts w:asciiTheme="minorHAnsi" w:hAnsiTheme="minorHAnsi" w:cstheme="minorHAnsi"/>
          <w:i w:val="0"/>
          <w:sz w:val="22"/>
          <w:szCs w:val="22"/>
        </w:rPr>
        <w:t xml:space="preserve">. </w:t>
      </w:r>
    </w:p>
    <w:p w:rsidR="00B97147" w:rsidRPr="00552AB0" w:rsidRDefault="00B97147" w:rsidP="00B97147">
      <w:pPr>
        <w:pStyle w:val="Heading2"/>
        <w:rPr>
          <w:rFonts w:asciiTheme="minorHAnsi" w:hAnsiTheme="minorHAnsi" w:cstheme="minorHAnsi"/>
          <w:sz w:val="22"/>
          <w:szCs w:val="22"/>
        </w:rPr>
      </w:pPr>
      <w:bookmarkStart w:id="39" w:name="_Toc364069860"/>
      <w:bookmarkStart w:id="40" w:name="_Toc364069954"/>
      <w:bookmarkStart w:id="41" w:name="_Toc364070068"/>
      <w:bookmarkStart w:id="42" w:name="_Toc364070111"/>
      <w:bookmarkStart w:id="43" w:name="_Toc364070153"/>
      <w:bookmarkStart w:id="44" w:name="_Toc364131932"/>
      <w:bookmarkStart w:id="45" w:name="_Toc364133098"/>
      <w:bookmarkStart w:id="46" w:name="_Toc364133390"/>
      <w:bookmarkStart w:id="47" w:name="_Toc364140010"/>
      <w:bookmarkStart w:id="48" w:name="_Toc375657137"/>
      <w:bookmarkStart w:id="49" w:name="_Toc393187363"/>
      <w:bookmarkStart w:id="50" w:name="_Toc432510276"/>
      <w:r w:rsidRPr="00552AB0">
        <w:rPr>
          <w:rFonts w:asciiTheme="minorHAnsi" w:hAnsiTheme="minorHAnsi" w:cstheme="minorHAnsi"/>
          <w:sz w:val="22"/>
          <w:szCs w:val="22"/>
        </w:rPr>
        <w:t>Target Audience</w:t>
      </w:r>
      <w:bookmarkEnd w:id="39"/>
      <w:bookmarkEnd w:id="40"/>
      <w:bookmarkEnd w:id="41"/>
      <w:bookmarkEnd w:id="42"/>
      <w:bookmarkEnd w:id="43"/>
      <w:bookmarkEnd w:id="44"/>
      <w:bookmarkEnd w:id="45"/>
      <w:bookmarkEnd w:id="46"/>
      <w:bookmarkEnd w:id="47"/>
      <w:bookmarkEnd w:id="48"/>
      <w:bookmarkEnd w:id="49"/>
      <w:bookmarkEnd w:id="50"/>
    </w:p>
    <w:p w:rsidR="00B97147" w:rsidRPr="00552AB0" w:rsidRDefault="00482A32" w:rsidP="00B97147">
      <w:pPr>
        <w:jc w:val="both"/>
        <w:rPr>
          <w:rFonts w:asciiTheme="minorHAnsi" w:hAnsiTheme="minorHAnsi" w:cstheme="minorHAnsi"/>
          <w:i/>
          <w:iCs/>
          <w:sz w:val="22"/>
          <w:szCs w:val="22"/>
        </w:rPr>
      </w:pPr>
      <w:r w:rsidRPr="00552AB0">
        <w:rPr>
          <w:rFonts w:asciiTheme="minorHAnsi" w:hAnsiTheme="minorHAnsi" w:cstheme="minorHAnsi"/>
          <w:i/>
          <w:iCs/>
          <w:sz w:val="22"/>
          <w:szCs w:val="22"/>
        </w:rPr>
        <w:t>PIC – CDP</w:t>
      </w:r>
      <w:r w:rsidR="00B97147" w:rsidRPr="00552AB0">
        <w:rPr>
          <w:rFonts w:asciiTheme="minorHAnsi" w:hAnsiTheme="minorHAnsi" w:cstheme="minorHAnsi"/>
          <w:i/>
          <w:iCs/>
          <w:sz w:val="22"/>
          <w:szCs w:val="22"/>
        </w:rPr>
        <w:t xml:space="preserve"> development team</w:t>
      </w:r>
    </w:p>
    <w:p w:rsidR="00B97147" w:rsidRPr="00552AB0" w:rsidRDefault="00B97147" w:rsidP="00B97147">
      <w:pPr>
        <w:pStyle w:val="Heading2"/>
        <w:rPr>
          <w:rFonts w:asciiTheme="minorHAnsi" w:hAnsiTheme="minorHAnsi" w:cstheme="minorHAnsi"/>
          <w:sz w:val="22"/>
          <w:szCs w:val="22"/>
        </w:rPr>
      </w:pPr>
      <w:bookmarkStart w:id="51" w:name="_Toc364069862"/>
      <w:bookmarkStart w:id="52" w:name="_Toc364069956"/>
      <w:bookmarkStart w:id="53" w:name="_Toc364070070"/>
      <w:bookmarkStart w:id="54" w:name="_Toc364070112"/>
      <w:bookmarkStart w:id="55" w:name="_Toc364070154"/>
      <w:bookmarkStart w:id="56" w:name="_Toc364131933"/>
      <w:bookmarkStart w:id="57" w:name="_Toc364133099"/>
      <w:bookmarkStart w:id="58" w:name="_Toc364133391"/>
      <w:bookmarkStart w:id="59" w:name="_Toc364140011"/>
      <w:bookmarkStart w:id="60" w:name="_Toc375657138"/>
      <w:bookmarkStart w:id="61" w:name="_Toc393187364"/>
      <w:bookmarkStart w:id="62" w:name="_Toc432510277"/>
      <w:r w:rsidRPr="00552AB0">
        <w:rPr>
          <w:rFonts w:asciiTheme="minorHAnsi" w:hAnsiTheme="minorHAnsi" w:cstheme="minorHAnsi"/>
          <w:sz w:val="22"/>
          <w:szCs w:val="22"/>
        </w:rPr>
        <w:t>References</w:t>
      </w:r>
      <w:bookmarkEnd w:id="51"/>
      <w:bookmarkEnd w:id="52"/>
      <w:bookmarkEnd w:id="53"/>
      <w:bookmarkEnd w:id="54"/>
      <w:bookmarkEnd w:id="55"/>
      <w:bookmarkEnd w:id="56"/>
      <w:bookmarkEnd w:id="57"/>
      <w:bookmarkEnd w:id="58"/>
      <w:bookmarkEnd w:id="59"/>
      <w:bookmarkEnd w:id="60"/>
      <w:bookmarkEnd w:id="61"/>
      <w:bookmarkEnd w:id="62"/>
    </w:p>
    <w:tbl>
      <w:tblPr>
        <w:tblStyle w:val="TableGrid"/>
        <w:tblW w:w="0" w:type="auto"/>
        <w:tblLook w:val="04A0" w:firstRow="1" w:lastRow="0" w:firstColumn="1" w:lastColumn="0" w:noHBand="0" w:noVBand="1"/>
      </w:tblPr>
      <w:tblGrid>
        <w:gridCol w:w="3258"/>
        <w:gridCol w:w="5985"/>
      </w:tblGrid>
      <w:tr w:rsidR="00B97147" w:rsidRPr="00552AB0" w:rsidTr="00F07E21">
        <w:tc>
          <w:tcPr>
            <w:tcW w:w="3258" w:type="dxa"/>
          </w:tcPr>
          <w:p w:rsidR="00B97147" w:rsidRPr="00552AB0" w:rsidRDefault="00482A32" w:rsidP="00F07E21">
            <w:pPr>
              <w:pStyle w:val="BodyText"/>
              <w:rPr>
                <w:rFonts w:asciiTheme="minorHAnsi" w:hAnsiTheme="minorHAnsi" w:cstheme="minorHAnsi"/>
                <w:sz w:val="22"/>
                <w:szCs w:val="22"/>
              </w:rPr>
            </w:pPr>
            <w:r w:rsidRPr="00552AB0">
              <w:rPr>
                <w:rFonts w:asciiTheme="minorHAnsi" w:hAnsiTheme="minorHAnsi" w:cstheme="minorHAnsi"/>
                <w:sz w:val="22"/>
                <w:szCs w:val="22"/>
              </w:rPr>
              <w:t>PRX API doc</w:t>
            </w:r>
          </w:p>
        </w:tc>
        <w:tc>
          <w:tcPr>
            <w:tcW w:w="5985" w:type="dxa"/>
          </w:tcPr>
          <w:p w:rsidR="00B97147" w:rsidRPr="00552AB0" w:rsidRDefault="00482A32" w:rsidP="00F07E21">
            <w:pPr>
              <w:pStyle w:val="BodyText"/>
              <w:rPr>
                <w:rFonts w:asciiTheme="minorHAnsi" w:hAnsiTheme="minorHAnsi" w:cstheme="minorHAnsi"/>
                <w:sz w:val="22"/>
                <w:szCs w:val="22"/>
              </w:rPr>
            </w:pPr>
            <w:r w:rsidRPr="00552AB0">
              <w:rPr>
                <w:rFonts w:asciiTheme="minorHAnsi" w:hAnsiTheme="minorHAnsi" w:cstheme="minorHAnsi"/>
                <w:sz w:val="22"/>
                <w:szCs w:val="22"/>
              </w:rPr>
              <w:t>PRX_API_v4.13.doc</w:t>
            </w:r>
          </w:p>
        </w:tc>
      </w:tr>
    </w:tbl>
    <w:p w:rsidR="00B97147" w:rsidRPr="00552AB0" w:rsidRDefault="00B97147" w:rsidP="00B97147">
      <w:pPr>
        <w:pStyle w:val="BodyText"/>
        <w:rPr>
          <w:rFonts w:asciiTheme="minorHAnsi" w:hAnsiTheme="minorHAnsi" w:cstheme="minorHAnsi"/>
          <w:sz w:val="22"/>
          <w:szCs w:val="22"/>
        </w:rPr>
      </w:pPr>
    </w:p>
    <w:p w:rsidR="00B97147" w:rsidRPr="00552AB0" w:rsidRDefault="00B97147" w:rsidP="00B97147">
      <w:pPr>
        <w:rPr>
          <w:rFonts w:asciiTheme="minorHAnsi" w:hAnsiTheme="minorHAnsi" w:cstheme="minorHAnsi"/>
          <w:sz w:val="22"/>
          <w:szCs w:val="22"/>
          <w:lang w:val="en-GB"/>
        </w:rPr>
      </w:pPr>
      <w:r w:rsidRPr="00552AB0">
        <w:rPr>
          <w:rFonts w:asciiTheme="minorHAnsi" w:hAnsiTheme="minorHAnsi" w:cstheme="minorHAnsi"/>
          <w:sz w:val="22"/>
          <w:szCs w:val="22"/>
        </w:rPr>
        <w:br w:type="page"/>
      </w:r>
    </w:p>
    <w:p w:rsidR="00B97147" w:rsidRPr="00552AB0" w:rsidRDefault="00B97147" w:rsidP="00B97147">
      <w:pPr>
        <w:pStyle w:val="Heading1"/>
        <w:rPr>
          <w:rFonts w:asciiTheme="minorHAnsi" w:hAnsiTheme="minorHAnsi" w:cstheme="minorHAnsi"/>
          <w:sz w:val="22"/>
          <w:szCs w:val="22"/>
        </w:rPr>
      </w:pPr>
      <w:bookmarkStart w:id="63" w:name="_Toc432510278"/>
      <w:r w:rsidRPr="00552AB0">
        <w:rPr>
          <w:rFonts w:asciiTheme="minorHAnsi" w:hAnsiTheme="minorHAnsi" w:cstheme="minorHAnsi"/>
          <w:sz w:val="22"/>
          <w:szCs w:val="22"/>
        </w:rPr>
        <w:lastRenderedPageBreak/>
        <w:t>ARCHITECTURAL ANALYSIS</w:t>
      </w:r>
      <w:bookmarkEnd w:id="63"/>
    </w:p>
    <w:p w:rsidR="00B97147" w:rsidRPr="00552AB0" w:rsidRDefault="00B97147" w:rsidP="00B97147">
      <w:pPr>
        <w:pStyle w:val="Heading2"/>
        <w:rPr>
          <w:rFonts w:asciiTheme="minorHAnsi" w:hAnsiTheme="minorHAnsi" w:cstheme="minorHAnsi"/>
          <w:sz w:val="22"/>
          <w:szCs w:val="22"/>
        </w:rPr>
      </w:pPr>
      <w:bookmarkStart w:id="64" w:name="_Toc432510279"/>
      <w:r w:rsidRPr="00552AB0">
        <w:rPr>
          <w:rFonts w:asciiTheme="minorHAnsi" w:hAnsiTheme="minorHAnsi" w:cstheme="minorHAnsi"/>
          <w:sz w:val="22"/>
          <w:szCs w:val="22"/>
        </w:rPr>
        <w:t>Overview</w:t>
      </w:r>
      <w:bookmarkEnd w:id="64"/>
    </w:p>
    <w:p w:rsidR="00B97147" w:rsidRPr="00552AB0" w:rsidRDefault="00EF122D" w:rsidP="00B97147">
      <w:pPr>
        <w:pStyle w:val="BodyText"/>
        <w:rPr>
          <w:rFonts w:asciiTheme="minorHAnsi" w:hAnsiTheme="minorHAnsi" w:cstheme="minorHAnsi"/>
          <w:sz w:val="22"/>
          <w:szCs w:val="22"/>
        </w:rPr>
      </w:pPr>
      <w:r w:rsidRPr="00552AB0">
        <w:rPr>
          <w:rFonts w:asciiTheme="minorHAnsi" w:hAnsiTheme="minorHAnsi" w:cstheme="minorHAnsi"/>
          <w:sz w:val="22"/>
          <w:szCs w:val="22"/>
        </w:rPr>
        <w:t>The main funct</w:t>
      </w:r>
      <w:r w:rsidR="00C945B0" w:rsidRPr="00552AB0">
        <w:rPr>
          <w:rFonts w:asciiTheme="minorHAnsi" w:hAnsiTheme="minorHAnsi" w:cstheme="minorHAnsi"/>
          <w:sz w:val="22"/>
          <w:szCs w:val="22"/>
        </w:rPr>
        <w:t xml:space="preserve">ionality of this </w:t>
      </w:r>
      <w:r w:rsidRPr="00552AB0">
        <w:rPr>
          <w:rFonts w:asciiTheme="minorHAnsi" w:hAnsiTheme="minorHAnsi" w:cstheme="minorHAnsi"/>
          <w:sz w:val="22"/>
          <w:szCs w:val="22"/>
        </w:rPr>
        <w:t xml:space="preserve">library is to </w:t>
      </w:r>
      <w:r w:rsidR="00AE145C" w:rsidRPr="00552AB0">
        <w:rPr>
          <w:rFonts w:asciiTheme="minorHAnsi" w:hAnsiTheme="minorHAnsi" w:cstheme="minorHAnsi"/>
          <w:sz w:val="22"/>
          <w:szCs w:val="22"/>
        </w:rPr>
        <w:t xml:space="preserve">download any data related to product present on PRX. It can </w:t>
      </w:r>
      <w:r w:rsidR="004750DF" w:rsidRPr="00552AB0">
        <w:rPr>
          <w:rFonts w:asciiTheme="minorHAnsi" w:hAnsiTheme="minorHAnsi" w:cstheme="minorHAnsi"/>
          <w:sz w:val="22"/>
          <w:szCs w:val="22"/>
        </w:rPr>
        <w:t>be used</w:t>
      </w:r>
      <w:r w:rsidRPr="00552AB0">
        <w:rPr>
          <w:rFonts w:asciiTheme="minorHAnsi" w:hAnsiTheme="minorHAnsi" w:cstheme="minorHAnsi"/>
          <w:sz w:val="22"/>
          <w:szCs w:val="22"/>
        </w:rPr>
        <w:t xml:space="preserve"> </w:t>
      </w:r>
      <w:r w:rsidR="00AE145C" w:rsidRPr="00552AB0">
        <w:rPr>
          <w:rFonts w:asciiTheme="minorHAnsi" w:hAnsiTheme="minorHAnsi" w:cstheme="minorHAnsi"/>
          <w:sz w:val="22"/>
          <w:szCs w:val="22"/>
        </w:rPr>
        <w:t xml:space="preserve">by consumer care, registration and </w:t>
      </w:r>
      <w:r w:rsidRPr="00552AB0">
        <w:rPr>
          <w:rFonts w:asciiTheme="minorHAnsi" w:hAnsiTheme="minorHAnsi" w:cstheme="minorHAnsi"/>
          <w:sz w:val="22"/>
          <w:szCs w:val="22"/>
        </w:rPr>
        <w:t>different</w:t>
      </w:r>
      <w:r w:rsidR="00C945B0" w:rsidRPr="00552AB0">
        <w:rPr>
          <w:rFonts w:asciiTheme="minorHAnsi" w:hAnsiTheme="minorHAnsi" w:cstheme="minorHAnsi"/>
          <w:sz w:val="22"/>
          <w:szCs w:val="22"/>
        </w:rPr>
        <w:t xml:space="preserve"> applications. This </w:t>
      </w:r>
      <w:r w:rsidRPr="00552AB0">
        <w:rPr>
          <w:rFonts w:asciiTheme="minorHAnsi" w:hAnsiTheme="minorHAnsi" w:cstheme="minorHAnsi"/>
          <w:sz w:val="22"/>
          <w:szCs w:val="22"/>
        </w:rPr>
        <w:t>library can be reused by other project</w:t>
      </w:r>
      <w:r w:rsidR="00C945B0" w:rsidRPr="00552AB0">
        <w:rPr>
          <w:rFonts w:asciiTheme="minorHAnsi" w:hAnsiTheme="minorHAnsi" w:cstheme="minorHAnsi"/>
          <w:sz w:val="22"/>
          <w:szCs w:val="22"/>
        </w:rPr>
        <w:t>s</w:t>
      </w:r>
      <w:r w:rsidRPr="00552AB0">
        <w:rPr>
          <w:rFonts w:asciiTheme="minorHAnsi" w:hAnsiTheme="minorHAnsi" w:cstheme="minorHAnsi"/>
          <w:sz w:val="22"/>
          <w:szCs w:val="22"/>
        </w:rPr>
        <w:t xml:space="preserve"> </w:t>
      </w:r>
      <w:r w:rsidR="007E776F" w:rsidRPr="00552AB0">
        <w:rPr>
          <w:rFonts w:asciiTheme="minorHAnsi" w:hAnsiTheme="minorHAnsi" w:cstheme="minorHAnsi"/>
          <w:sz w:val="22"/>
          <w:szCs w:val="22"/>
        </w:rPr>
        <w:t>w</w:t>
      </w:r>
      <w:r w:rsidR="00B7141C" w:rsidRPr="00552AB0">
        <w:rPr>
          <w:rFonts w:asciiTheme="minorHAnsi" w:hAnsiTheme="minorHAnsi" w:cstheme="minorHAnsi"/>
          <w:sz w:val="22"/>
          <w:szCs w:val="22"/>
        </w:rPr>
        <w:t>ith minimal development changes as a generic network component</w:t>
      </w:r>
      <w:r w:rsidR="0050567D" w:rsidRPr="00552AB0">
        <w:rPr>
          <w:rFonts w:asciiTheme="minorHAnsi" w:hAnsiTheme="minorHAnsi" w:cstheme="minorHAnsi"/>
          <w:sz w:val="22"/>
          <w:szCs w:val="22"/>
        </w:rPr>
        <w:t xml:space="preserve"> as well</w:t>
      </w:r>
      <w:r w:rsidR="00B7141C" w:rsidRPr="00552AB0">
        <w:rPr>
          <w:rFonts w:asciiTheme="minorHAnsi" w:hAnsiTheme="minorHAnsi" w:cstheme="minorHAnsi"/>
          <w:sz w:val="22"/>
          <w:szCs w:val="22"/>
        </w:rPr>
        <w:t>.</w:t>
      </w:r>
    </w:p>
    <w:p w:rsidR="00B97147" w:rsidRPr="00552AB0" w:rsidRDefault="00B97147" w:rsidP="00B97147">
      <w:pPr>
        <w:pStyle w:val="Heading2"/>
        <w:rPr>
          <w:rFonts w:asciiTheme="minorHAnsi" w:hAnsiTheme="minorHAnsi" w:cstheme="minorHAnsi"/>
          <w:sz w:val="22"/>
          <w:szCs w:val="22"/>
        </w:rPr>
      </w:pPr>
      <w:bookmarkStart w:id="65" w:name="_Toc432510280"/>
      <w:r w:rsidRPr="00552AB0">
        <w:rPr>
          <w:rFonts w:asciiTheme="minorHAnsi" w:hAnsiTheme="minorHAnsi" w:cstheme="minorHAnsi"/>
          <w:sz w:val="22"/>
          <w:szCs w:val="22"/>
        </w:rPr>
        <w:t>System Context</w:t>
      </w:r>
      <w:bookmarkEnd w:id="65"/>
    </w:p>
    <w:p w:rsidR="00B97147" w:rsidRPr="00552AB0" w:rsidRDefault="00B97147" w:rsidP="00EF122D">
      <w:pPr>
        <w:pStyle w:val="BodyText2"/>
        <w:rPr>
          <w:rFonts w:asciiTheme="minorHAnsi" w:hAnsiTheme="minorHAnsi" w:cstheme="minorHAnsi"/>
          <w:i w:val="0"/>
          <w:sz w:val="22"/>
          <w:szCs w:val="22"/>
        </w:rPr>
      </w:pPr>
      <w:r w:rsidRPr="00552AB0">
        <w:rPr>
          <w:rFonts w:asciiTheme="minorHAnsi" w:hAnsiTheme="minorHAnsi" w:cstheme="minorHAnsi"/>
          <w:i w:val="0"/>
          <w:sz w:val="22"/>
          <w:szCs w:val="22"/>
        </w:rPr>
        <w:t>The following diagram</w:t>
      </w:r>
      <w:r w:rsidR="009C2531" w:rsidRPr="00552AB0">
        <w:rPr>
          <w:rFonts w:asciiTheme="minorHAnsi" w:hAnsiTheme="minorHAnsi" w:cstheme="minorHAnsi"/>
          <w:i w:val="0"/>
          <w:sz w:val="22"/>
          <w:szCs w:val="22"/>
        </w:rPr>
        <w:t xml:space="preserve"> shows the E</w:t>
      </w:r>
      <w:r w:rsidRPr="00552AB0">
        <w:rPr>
          <w:rFonts w:asciiTheme="minorHAnsi" w:hAnsiTheme="minorHAnsi" w:cstheme="minorHAnsi"/>
          <w:i w:val="0"/>
          <w:sz w:val="22"/>
          <w:szCs w:val="22"/>
        </w:rPr>
        <w:t>co</w:t>
      </w:r>
      <w:r w:rsidR="009C2531" w:rsidRPr="00552AB0">
        <w:rPr>
          <w:rFonts w:asciiTheme="minorHAnsi" w:hAnsiTheme="minorHAnsi" w:cstheme="minorHAnsi"/>
          <w:i w:val="0"/>
          <w:sz w:val="22"/>
          <w:szCs w:val="22"/>
        </w:rPr>
        <w:t>-S</w:t>
      </w:r>
      <w:r w:rsidRPr="00552AB0">
        <w:rPr>
          <w:rFonts w:asciiTheme="minorHAnsi" w:hAnsiTheme="minorHAnsi" w:cstheme="minorHAnsi"/>
          <w:i w:val="0"/>
          <w:sz w:val="22"/>
          <w:szCs w:val="22"/>
        </w:rPr>
        <w:t xml:space="preserve">ystem of </w:t>
      </w:r>
      <w:r w:rsidR="00C04DE9" w:rsidRPr="00552AB0">
        <w:rPr>
          <w:rFonts w:asciiTheme="minorHAnsi" w:hAnsiTheme="minorHAnsi" w:cstheme="minorHAnsi"/>
          <w:i w:val="0"/>
          <w:sz w:val="22"/>
          <w:szCs w:val="22"/>
        </w:rPr>
        <w:t>PRX client</w:t>
      </w:r>
      <w:r w:rsidR="00EF122D" w:rsidRPr="00552AB0">
        <w:rPr>
          <w:rFonts w:asciiTheme="minorHAnsi" w:hAnsiTheme="minorHAnsi" w:cstheme="minorHAnsi"/>
          <w:i w:val="0"/>
          <w:sz w:val="22"/>
          <w:szCs w:val="22"/>
        </w:rPr>
        <w:t xml:space="preserve"> </w:t>
      </w:r>
      <w:r w:rsidR="00E678AD" w:rsidRPr="00552AB0">
        <w:rPr>
          <w:rFonts w:asciiTheme="minorHAnsi" w:hAnsiTheme="minorHAnsi" w:cstheme="minorHAnsi"/>
          <w:i w:val="0"/>
          <w:sz w:val="22"/>
          <w:szCs w:val="22"/>
        </w:rPr>
        <w:t>library</w:t>
      </w:r>
      <w:r w:rsidRPr="00552AB0">
        <w:rPr>
          <w:rFonts w:asciiTheme="minorHAnsi" w:hAnsiTheme="minorHAnsi" w:cstheme="minorHAnsi"/>
          <w:i w:val="0"/>
          <w:sz w:val="22"/>
          <w:szCs w:val="22"/>
        </w:rPr>
        <w:t xml:space="preserve">. </w:t>
      </w:r>
    </w:p>
    <w:p w:rsidR="00B97147" w:rsidRPr="00552AB0" w:rsidRDefault="00B97147" w:rsidP="00B97147">
      <w:pPr>
        <w:pStyle w:val="BodyText2"/>
        <w:jc w:val="center"/>
        <w:rPr>
          <w:ins w:id="66" w:author="Srinivasa Murthy, Kaushik Chitradurga" w:date="2014-12-08T10:38:00Z"/>
          <w:rFonts w:asciiTheme="minorHAnsi" w:hAnsiTheme="minorHAnsi" w:cstheme="minorHAnsi"/>
          <w:sz w:val="22"/>
          <w:szCs w:val="22"/>
        </w:rPr>
      </w:pPr>
    </w:p>
    <w:p w:rsidR="00542782" w:rsidRPr="00552AB0" w:rsidRDefault="00C5484D" w:rsidP="00B97147">
      <w:pPr>
        <w:pStyle w:val="BodyText2"/>
        <w:jc w:val="center"/>
        <w:rPr>
          <w:ins w:id="67" w:author="Srinivasa Murthy, Kaushik Chitradurga" w:date="2014-12-08T10:38:00Z"/>
          <w:rFonts w:asciiTheme="minorHAnsi" w:hAnsiTheme="minorHAnsi" w:cstheme="minorHAnsi"/>
          <w:i w:val="0"/>
          <w:sz w:val="22"/>
          <w:szCs w:val="22"/>
        </w:rPr>
      </w:pPr>
      <w:r w:rsidRPr="00552AB0">
        <w:rPr>
          <w:rFonts w:asciiTheme="minorHAnsi" w:hAnsiTheme="minorHAnsi" w:cstheme="minorHAnsi"/>
          <w:i w:val="0"/>
          <w:noProof/>
          <w:sz w:val="22"/>
          <w:szCs w:val="22"/>
        </w:rPr>
        <mc:AlternateContent>
          <mc:Choice Requires="wps">
            <w:drawing>
              <wp:anchor distT="0" distB="0" distL="114300" distR="114300" simplePos="0" relativeHeight="251661312" behindDoc="0" locked="0" layoutInCell="1" allowOverlap="1" wp14:anchorId="5FF9713C" wp14:editId="7F79E30F">
                <wp:simplePos x="0" y="0"/>
                <wp:positionH relativeFrom="column">
                  <wp:posOffset>2909570</wp:posOffset>
                </wp:positionH>
                <wp:positionV relativeFrom="paragraph">
                  <wp:posOffset>165824</wp:posOffset>
                </wp:positionV>
                <wp:extent cx="1242695" cy="333375"/>
                <wp:effectExtent l="0" t="0" r="14605" b="28575"/>
                <wp:wrapNone/>
                <wp:docPr id="27" name="Rectangle 27"/>
                <wp:cNvGraphicFramePr/>
                <a:graphic xmlns:a="http://schemas.openxmlformats.org/drawingml/2006/main">
                  <a:graphicData uri="http://schemas.microsoft.com/office/word/2010/wordprocessingShape">
                    <wps:wsp>
                      <wps:cNvSpPr/>
                      <wps:spPr>
                        <a:xfrm>
                          <a:off x="0" y="0"/>
                          <a:ext cx="124269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left:0;text-align:left;margin-left:229.1pt;margin-top:13.05pt;width:97.85pt;height:2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" fillcolor="#4f81bd [3204]" strokecolor="#243f60 [1604]" strokeweight="2pt">
                <v:textbox>
                  <w:txbxContent>
                    <w:p w:rsidR="007F0AF6" w:rsidRDefault="007F0AF6" w:rsidP="00C5484D">
                      <w:pPr>
                        <w:jc w:val="center"/>
                      </w:pPr>
                      <w:r>
                        <w:t>Registration</w:t>
                      </w:r>
                    </w:p>
                  </w:txbxContent>
                </v:textbox>
              </v:rect>
            </w:pict>
          </mc:Fallback>
        </mc:AlternateContent>
      </w:r>
      <w:r w:rsidRPr="00552AB0">
        <w:rPr>
          <w:rFonts w:asciiTheme="minorHAnsi" w:hAnsiTheme="minorHAnsi" w:cstheme="minorHAnsi"/>
          <w:i w:val="0"/>
          <w:noProof/>
          <w:sz w:val="22"/>
          <w:szCs w:val="22"/>
        </w:rPr>
        <mc:AlternateContent>
          <mc:Choice Requires="wps">
            <w:drawing>
              <wp:anchor distT="0" distB="0" distL="114300" distR="114300" simplePos="0" relativeHeight="251660288" behindDoc="0" locked="0" layoutInCell="1" allowOverlap="1" wp14:anchorId="0208B59B" wp14:editId="232BB83A">
                <wp:simplePos x="0" y="0"/>
                <wp:positionH relativeFrom="column">
                  <wp:posOffset>1377950</wp:posOffset>
                </wp:positionH>
                <wp:positionV relativeFrom="paragraph">
                  <wp:posOffset>169545</wp:posOffset>
                </wp:positionV>
                <wp:extent cx="1358265" cy="334010"/>
                <wp:effectExtent l="0" t="0" r="13335" b="27940"/>
                <wp:wrapNone/>
                <wp:docPr id="26" name="Rectangle 26"/>
                <wp:cNvGraphicFramePr/>
                <a:graphic xmlns:a="http://schemas.openxmlformats.org/drawingml/2006/main">
                  <a:graphicData uri="http://schemas.microsoft.com/office/word/2010/wordprocessingShape">
                    <wps:wsp>
                      <wps:cNvSpPr/>
                      <wps:spPr>
                        <a:xfrm>
                          <a:off x="0" y="0"/>
                          <a:ext cx="1358265"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Consumer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108.5pt;margin-top:13.35pt;width:106.9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" fillcolor="#4f81bd [3204]" strokecolor="#243f60 [1604]" strokeweight="2pt">
                <v:textbox>
                  <w:txbxContent>
                    <w:p w:rsidR="007F0AF6" w:rsidRDefault="007F0AF6" w:rsidP="00C5484D">
                      <w:pPr>
                        <w:jc w:val="center"/>
                      </w:pPr>
                      <w:r>
                        <w:t>Consumer Care</w:t>
                      </w:r>
                    </w:p>
                  </w:txbxContent>
                </v:textbox>
              </v:rect>
            </w:pict>
          </mc:Fallback>
        </mc:AlternateContent>
      </w:r>
      <w:r w:rsidRPr="00552AB0">
        <w:rPr>
          <w:rFonts w:asciiTheme="minorHAnsi" w:hAnsiTheme="minorHAnsi" w:cstheme="minorHAnsi"/>
          <w:i w:val="0"/>
          <w:noProof/>
          <w:sz w:val="22"/>
          <w:szCs w:val="22"/>
        </w:rPr>
        <mc:AlternateContent>
          <mc:Choice Requires="wps">
            <w:drawing>
              <wp:anchor distT="0" distB="0" distL="114300" distR="114300" simplePos="0" relativeHeight="251659264" behindDoc="0" locked="0" layoutInCell="1" allowOverlap="1" wp14:anchorId="5F475666" wp14:editId="4ECA62EB">
                <wp:simplePos x="0" y="0"/>
                <wp:positionH relativeFrom="column">
                  <wp:posOffset>160655</wp:posOffset>
                </wp:positionH>
                <wp:positionV relativeFrom="paragraph">
                  <wp:posOffset>165100</wp:posOffset>
                </wp:positionV>
                <wp:extent cx="1017270" cy="302260"/>
                <wp:effectExtent l="0" t="0" r="11430" b="21590"/>
                <wp:wrapNone/>
                <wp:docPr id="16" name="Rectangle 16"/>
                <wp:cNvGraphicFramePr/>
                <a:graphic xmlns:a="http://schemas.openxmlformats.org/drawingml/2006/main">
                  <a:graphicData uri="http://schemas.microsoft.com/office/word/2010/wordprocessingShape">
                    <wps:wsp>
                      <wps:cNvSpPr/>
                      <wps:spPr>
                        <a:xfrm>
                          <a:off x="0" y="0"/>
                          <a:ext cx="101727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left:0;text-align:left;margin-left:12.65pt;margin-top:13pt;width:80.1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" fillcolor="#4f81bd [3204]" strokecolor="#243f60 [1604]" strokeweight="2pt">
                <v:textbox>
                  <w:txbxContent>
                    <w:p w:rsidR="007F0AF6" w:rsidRDefault="007F0AF6" w:rsidP="00C5484D">
                      <w:pPr>
                        <w:jc w:val="center"/>
                      </w:pPr>
                      <w:r>
                        <w:t>Application</w:t>
                      </w:r>
                    </w:p>
                  </w:txbxContent>
                </v:textbox>
              </v:rect>
            </w:pict>
          </mc:Fallback>
        </mc:AlternateContent>
      </w:r>
    </w:p>
    <w:p w:rsidR="00542782" w:rsidRPr="00552AB0" w:rsidRDefault="00542782" w:rsidP="00B97147">
      <w:pPr>
        <w:pStyle w:val="BodyText2"/>
        <w:jc w:val="center"/>
        <w:rPr>
          <w:rFonts w:asciiTheme="minorHAnsi" w:hAnsiTheme="minorHAnsi" w:cstheme="minorHAnsi"/>
          <w:i w:val="0"/>
          <w:sz w:val="22"/>
          <w:szCs w:val="22"/>
        </w:rPr>
      </w:pPr>
    </w:p>
    <w:p w:rsidR="00B7141C"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6432" behindDoc="0" locked="0" layoutInCell="1" allowOverlap="1" wp14:anchorId="45419F5F" wp14:editId="018BDCBA">
                <wp:simplePos x="0" y="0"/>
                <wp:positionH relativeFrom="column">
                  <wp:posOffset>2588654</wp:posOffset>
                </wp:positionH>
                <wp:positionV relativeFrom="paragraph">
                  <wp:posOffset>118718</wp:posOffset>
                </wp:positionV>
                <wp:extent cx="920839" cy="482797"/>
                <wp:effectExtent l="38100" t="38100" r="50800" b="69850"/>
                <wp:wrapNone/>
                <wp:docPr id="33" name="Straight Arrow Connector 33"/>
                <wp:cNvGraphicFramePr/>
                <a:graphic xmlns:a="http://schemas.openxmlformats.org/drawingml/2006/main">
                  <a:graphicData uri="http://schemas.microsoft.com/office/word/2010/wordprocessingShape">
                    <wps:wsp>
                      <wps:cNvCnPr/>
                      <wps:spPr>
                        <a:xfrm flipH="1">
                          <a:off x="0" y="0"/>
                          <a:ext cx="920839" cy="48279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203.85pt;margin-top:9.35pt;width:72.5pt;height:3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" strokecolor="#4579b8 [3044]">
                <v:stroke startarrow="open" endarrow="open"/>
              </v:shape>
            </w:pict>
          </mc:Fallback>
        </mc:AlternateContent>
      </w:r>
      <w:r w:rsidRPr="00552AB0">
        <w:rPr>
          <w:rFonts w:asciiTheme="minorHAnsi" w:hAnsiTheme="minorHAnsi" w:cstheme="minorHAnsi"/>
          <w:i/>
          <w:noProof/>
          <w:sz w:val="22"/>
          <w:szCs w:val="22"/>
          <w:lang w:val="en-US"/>
        </w:rPr>
        <mc:AlternateContent>
          <mc:Choice Requires="wps">
            <w:drawing>
              <wp:anchor distT="0" distB="0" distL="114300" distR="114300" simplePos="0" relativeHeight="251668480" behindDoc="0" locked="0" layoutInCell="1" allowOverlap="1" wp14:anchorId="6D9F7D8C" wp14:editId="1AA0439F">
                <wp:simplePos x="0" y="0"/>
                <wp:positionH relativeFrom="column">
                  <wp:posOffset>850006</wp:posOffset>
                </wp:positionH>
                <wp:positionV relativeFrom="paragraph">
                  <wp:posOffset>39969</wp:posOffset>
                </wp:positionV>
                <wp:extent cx="527443" cy="593099"/>
                <wp:effectExtent l="38100" t="38100" r="82550" b="54610"/>
                <wp:wrapNone/>
                <wp:docPr id="40" name="Straight Arrow Connector 40"/>
                <wp:cNvGraphicFramePr/>
                <a:graphic xmlns:a="http://schemas.openxmlformats.org/drawingml/2006/main">
                  <a:graphicData uri="http://schemas.microsoft.com/office/word/2010/wordprocessingShape">
                    <wps:wsp>
                      <wps:cNvCnPr/>
                      <wps:spPr>
                        <a:xfrm>
                          <a:off x="0" y="0"/>
                          <a:ext cx="527443" cy="5930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66.95pt;margin-top:3.15pt;width:41.55pt;height:4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" strokecolor="#4579b8 [3044]">
                <v:stroke startarrow="open" endarrow="open"/>
              </v:shape>
            </w:pict>
          </mc:Fallback>
        </mc:AlternateContent>
      </w:r>
      <w:r w:rsidRPr="00552AB0">
        <w:rPr>
          <w:rFonts w:asciiTheme="minorHAnsi" w:hAnsiTheme="minorHAnsi" w:cstheme="minorHAnsi"/>
          <w:noProof/>
          <w:sz w:val="22"/>
          <w:szCs w:val="22"/>
          <w:lang w:val="en-US"/>
        </w:rPr>
        <mc:AlternateContent>
          <mc:Choice Requires="wps">
            <w:drawing>
              <wp:anchor distT="0" distB="0" distL="114300" distR="114300" simplePos="0" relativeHeight="251665408" behindDoc="0" locked="0" layoutInCell="1" allowOverlap="1" wp14:anchorId="114EEF06" wp14:editId="1C347EDE">
                <wp:simplePos x="0" y="0"/>
                <wp:positionH relativeFrom="column">
                  <wp:posOffset>1989786</wp:posOffset>
                </wp:positionH>
                <wp:positionV relativeFrom="paragraph">
                  <wp:posOffset>79241</wp:posOffset>
                </wp:positionV>
                <wp:extent cx="6439" cy="554632"/>
                <wp:effectExtent l="95250" t="38100" r="69850" b="55245"/>
                <wp:wrapNone/>
                <wp:docPr id="32" name="Straight Arrow Connector 32"/>
                <wp:cNvGraphicFramePr/>
                <a:graphic xmlns:a="http://schemas.openxmlformats.org/drawingml/2006/main">
                  <a:graphicData uri="http://schemas.microsoft.com/office/word/2010/wordprocessingShape">
                    <wps:wsp>
                      <wps:cNvCnPr/>
                      <wps:spPr>
                        <a:xfrm flipH="1">
                          <a:off x="0" y="0"/>
                          <a:ext cx="6439" cy="55463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56.7pt;margin-top:6.25pt;width:.5pt;height:43.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" strokecolor="#4579b8 [3044]">
                <v:stroke startarrow="open" endarrow="open"/>
              </v:shape>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i/>
          <w:noProof/>
          <w:sz w:val="22"/>
          <w:szCs w:val="22"/>
          <w:lang w:val="en-US"/>
        </w:rPr>
        <mc:AlternateContent>
          <mc:Choice Requires="wps">
            <w:drawing>
              <wp:anchor distT="0" distB="0" distL="114300" distR="114300" simplePos="0" relativeHeight="251663360" behindDoc="0" locked="0" layoutInCell="1" allowOverlap="1" wp14:anchorId="24F3BB47" wp14:editId="35646836">
                <wp:simplePos x="0" y="0"/>
                <wp:positionH relativeFrom="column">
                  <wp:posOffset>4622407</wp:posOffset>
                </wp:positionH>
                <wp:positionV relativeFrom="paragraph">
                  <wp:posOffset>112109</wp:posOffset>
                </wp:positionV>
                <wp:extent cx="1442434" cy="1229708"/>
                <wp:effectExtent l="0" t="0" r="24765" b="27940"/>
                <wp:wrapNone/>
                <wp:docPr id="30" name="Oval 30"/>
                <wp:cNvGraphicFramePr/>
                <a:graphic xmlns:a="http://schemas.openxmlformats.org/drawingml/2006/main">
                  <a:graphicData uri="http://schemas.microsoft.com/office/word/2010/wordprocessingShape">
                    <wps:wsp>
                      <wps:cNvSpPr/>
                      <wps:spPr>
                        <a:xfrm>
                          <a:off x="0" y="0"/>
                          <a:ext cx="1442434" cy="12297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Volley/AF 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9" style="position:absolute;left:0;text-align:left;margin-left:363.95pt;margin-top:8.85pt;width:113.6pt;height:9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" fillcolor="#4f81bd [3204]" strokecolor="#243f60 [1604]" strokeweight="2pt">
                <v:textbox>
                  <w:txbxContent>
                    <w:p w:rsidR="007F0AF6" w:rsidRDefault="007F0AF6" w:rsidP="00C5484D">
                      <w:pPr>
                        <w:jc w:val="center"/>
                      </w:pPr>
                      <w:r>
                        <w:t>Volley/AF Networking</w:t>
                      </w:r>
                    </w:p>
                  </w:txbxContent>
                </v:textbox>
              </v:oval>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2336" behindDoc="0" locked="0" layoutInCell="1" allowOverlap="1" wp14:anchorId="67FEBC27" wp14:editId="32850A85">
                <wp:simplePos x="0" y="0"/>
                <wp:positionH relativeFrom="column">
                  <wp:posOffset>1177657</wp:posOffset>
                </wp:positionH>
                <wp:positionV relativeFrom="paragraph">
                  <wp:posOffset>54610</wp:posOffset>
                </wp:positionV>
                <wp:extent cx="1873876" cy="759854"/>
                <wp:effectExtent l="0" t="0" r="12700" b="21590"/>
                <wp:wrapNone/>
                <wp:docPr id="28" name="Rounded Rectangle 28"/>
                <wp:cNvGraphicFramePr/>
                <a:graphic xmlns:a="http://schemas.openxmlformats.org/drawingml/2006/main">
                  <a:graphicData uri="http://schemas.microsoft.com/office/word/2010/wordprocessingShape">
                    <wps:wsp>
                      <wps:cNvSpPr/>
                      <wps:spPr>
                        <a:xfrm>
                          <a:off x="0" y="0"/>
                          <a:ext cx="1873876" cy="7598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0AF6" w:rsidRDefault="007F0AF6" w:rsidP="00C5484D">
                            <w:pPr>
                              <w:jc w:val="center"/>
                            </w:pPr>
                            <w:r>
                              <w:t>PRX client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0" style="position:absolute;left:0;text-align:left;margin-left:92.75pt;margin-top:4.3pt;width:147.55pt;height:59.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" fillcolor="#4f81bd [3204]" strokecolor="#243f60 [1604]" strokeweight="2pt">
                <v:textbox>
                  <w:txbxContent>
                    <w:p w:rsidR="007F0AF6" w:rsidRDefault="007F0AF6" w:rsidP="00C5484D">
                      <w:pPr>
                        <w:jc w:val="center"/>
                      </w:pPr>
                      <w:r>
                        <w:t>PRX client Library</w:t>
                      </w:r>
                    </w:p>
                  </w:txbxContent>
                </v:textbox>
              </v:roundrect>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r w:rsidRPr="00552AB0">
        <w:rPr>
          <w:rFonts w:asciiTheme="minorHAnsi" w:hAnsiTheme="minorHAnsi" w:cstheme="minorHAnsi"/>
          <w:noProof/>
          <w:sz w:val="22"/>
          <w:szCs w:val="22"/>
          <w:lang w:val="en-US"/>
        </w:rPr>
        <mc:AlternateContent>
          <mc:Choice Requires="wps">
            <w:drawing>
              <wp:anchor distT="0" distB="0" distL="114300" distR="114300" simplePos="0" relativeHeight="251667456" behindDoc="0" locked="0" layoutInCell="1" allowOverlap="1" wp14:anchorId="34F16ECD" wp14:editId="2D348A30">
                <wp:simplePos x="0" y="0"/>
                <wp:positionH relativeFrom="column">
                  <wp:posOffset>3051658</wp:posOffset>
                </wp:positionH>
                <wp:positionV relativeFrom="paragraph">
                  <wp:posOffset>235585</wp:posOffset>
                </wp:positionV>
                <wp:extent cx="1570936" cy="0"/>
                <wp:effectExtent l="38100" t="76200" r="10795" b="114300"/>
                <wp:wrapNone/>
                <wp:docPr id="34" name="Straight Arrow Connector 34"/>
                <wp:cNvGraphicFramePr/>
                <a:graphic xmlns:a="http://schemas.openxmlformats.org/drawingml/2006/main">
                  <a:graphicData uri="http://schemas.microsoft.com/office/word/2010/wordprocessingShape">
                    <wps:wsp>
                      <wps:cNvCnPr/>
                      <wps:spPr>
                        <a:xfrm>
                          <a:off x="0" y="0"/>
                          <a:ext cx="1570936"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40.3pt;margin-top:18.55pt;width:123.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" strokecolor="#4579b8 [3044]">
                <v:stroke startarrow="open" endarrow="open"/>
              </v:shape>
            </w:pict>
          </mc:Fallback>
        </mc:AlternateContent>
      </w:r>
    </w:p>
    <w:p w:rsidR="00C5484D" w:rsidRPr="00552AB0" w:rsidRDefault="00C5484D" w:rsidP="00FE18AD">
      <w:pPr>
        <w:pStyle w:val="BodyText"/>
        <w:ind w:left="2160" w:firstLine="720"/>
        <w:rPr>
          <w:rFonts w:asciiTheme="minorHAnsi" w:hAnsiTheme="minorHAnsi" w:cstheme="minorHAnsi"/>
          <w:sz w:val="22"/>
          <w:szCs w:val="22"/>
        </w:rPr>
      </w:pPr>
    </w:p>
    <w:p w:rsidR="00C5484D" w:rsidRPr="00552AB0" w:rsidRDefault="00C5484D" w:rsidP="00FE18AD">
      <w:pPr>
        <w:pStyle w:val="BodyText"/>
        <w:ind w:left="2160" w:firstLine="720"/>
        <w:rPr>
          <w:rFonts w:asciiTheme="minorHAnsi" w:hAnsiTheme="minorHAnsi" w:cstheme="minorHAnsi"/>
          <w:sz w:val="22"/>
          <w:szCs w:val="22"/>
        </w:rPr>
      </w:pPr>
    </w:p>
    <w:p w:rsidR="00CA6ADF" w:rsidRPr="00552AB0" w:rsidRDefault="00CA6ADF" w:rsidP="00CA6ADF">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                               </w:t>
      </w:r>
    </w:p>
    <w:p w:rsidR="00B97147" w:rsidRPr="00552AB0" w:rsidRDefault="00CA6ADF" w:rsidP="00CA6ADF">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                                      </w:t>
      </w:r>
      <w:r w:rsidR="00B97147" w:rsidRPr="00552AB0">
        <w:rPr>
          <w:rFonts w:asciiTheme="minorHAnsi" w:hAnsiTheme="minorHAnsi" w:cstheme="minorHAnsi"/>
          <w:sz w:val="22"/>
          <w:szCs w:val="22"/>
        </w:rPr>
        <w:t xml:space="preserve">Figure </w:t>
      </w:r>
      <w:r w:rsidR="00D51718" w:rsidRPr="00552AB0">
        <w:rPr>
          <w:rFonts w:asciiTheme="minorHAnsi" w:hAnsiTheme="minorHAnsi" w:cstheme="minorHAnsi"/>
          <w:sz w:val="22"/>
          <w:szCs w:val="22"/>
        </w:rPr>
        <w:t>3.2</w:t>
      </w:r>
      <w:r w:rsidR="00A7541D" w:rsidRPr="00552AB0">
        <w:rPr>
          <w:rFonts w:asciiTheme="minorHAnsi" w:hAnsiTheme="minorHAnsi" w:cstheme="minorHAnsi"/>
          <w:sz w:val="22"/>
          <w:szCs w:val="22"/>
        </w:rPr>
        <w:t xml:space="preserve">: </w:t>
      </w:r>
      <w:r w:rsidR="00C04DE9" w:rsidRPr="00552AB0">
        <w:rPr>
          <w:rFonts w:asciiTheme="minorHAnsi" w:hAnsiTheme="minorHAnsi" w:cstheme="minorHAnsi"/>
          <w:sz w:val="22"/>
          <w:szCs w:val="22"/>
        </w:rPr>
        <w:t>PRX client</w:t>
      </w:r>
      <w:r w:rsidR="00543C7F" w:rsidRPr="00552AB0">
        <w:rPr>
          <w:rFonts w:asciiTheme="minorHAnsi" w:hAnsiTheme="minorHAnsi" w:cstheme="minorHAnsi"/>
          <w:sz w:val="22"/>
          <w:szCs w:val="22"/>
        </w:rPr>
        <w:t xml:space="preserve"> </w:t>
      </w:r>
      <w:r w:rsidR="00A7541D" w:rsidRPr="00552AB0">
        <w:rPr>
          <w:rFonts w:asciiTheme="minorHAnsi" w:hAnsiTheme="minorHAnsi" w:cstheme="minorHAnsi"/>
          <w:sz w:val="22"/>
          <w:szCs w:val="22"/>
        </w:rPr>
        <w:t>E</w:t>
      </w:r>
      <w:r w:rsidR="00B97147" w:rsidRPr="00552AB0">
        <w:rPr>
          <w:rFonts w:asciiTheme="minorHAnsi" w:hAnsiTheme="minorHAnsi" w:cstheme="minorHAnsi"/>
          <w:sz w:val="22"/>
          <w:szCs w:val="22"/>
        </w:rPr>
        <w:t>co</w:t>
      </w:r>
      <w:r w:rsidR="00A7541D" w:rsidRPr="00552AB0">
        <w:rPr>
          <w:rFonts w:asciiTheme="minorHAnsi" w:hAnsiTheme="minorHAnsi" w:cstheme="minorHAnsi"/>
          <w:sz w:val="22"/>
          <w:szCs w:val="22"/>
        </w:rPr>
        <w:t>-S</w:t>
      </w:r>
      <w:r w:rsidR="00B97147" w:rsidRPr="00552AB0">
        <w:rPr>
          <w:rFonts w:asciiTheme="minorHAnsi" w:hAnsiTheme="minorHAnsi" w:cstheme="minorHAnsi"/>
          <w:sz w:val="22"/>
          <w:szCs w:val="22"/>
        </w:rPr>
        <w:t>ystem</w:t>
      </w:r>
    </w:p>
    <w:p w:rsidR="00B659FC" w:rsidRPr="00552AB0" w:rsidRDefault="00B659FC" w:rsidP="00B659FC">
      <w:pPr>
        <w:pStyle w:val="Heading3"/>
        <w:rPr>
          <w:rFonts w:asciiTheme="minorHAnsi" w:hAnsiTheme="minorHAnsi" w:cstheme="minorHAnsi"/>
          <w:sz w:val="22"/>
          <w:szCs w:val="22"/>
        </w:rPr>
      </w:pPr>
      <w:bookmarkStart w:id="68" w:name="_Toc432510281"/>
      <w:bookmarkStart w:id="69" w:name="_Toc390874160"/>
      <w:r w:rsidRPr="00552AB0">
        <w:rPr>
          <w:rFonts w:asciiTheme="minorHAnsi" w:hAnsiTheme="minorHAnsi" w:cstheme="minorHAnsi"/>
          <w:sz w:val="22"/>
          <w:szCs w:val="22"/>
        </w:rPr>
        <w:t>Client to PRX library communication</w:t>
      </w:r>
      <w:bookmarkEnd w:id="68"/>
    </w:p>
    <w:p w:rsidR="007F0AF6" w:rsidRPr="00552AB0" w:rsidRDefault="007F0AF6" w:rsidP="007F0AF6">
      <w:pPr>
        <w:pStyle w:val="BodyText"/>
        <w:rPr>
          <w:rFonts w:asciiTheme="minorHAnsi" w:hAnsiTheme="minorHAnsi" w:cstheme="minorHAnsi"/>
          <w:sz w:val="22"/>
          <w:szCs w:val="22"/>
        </w:rPr>
      </w:pPr>
      <w:r w:rsidRPr="00552AB0">
        <w:rPr>
          <w:rFonts w:asciiTheme="minorHAnsi" w:hAnsiTheme="minorHAnsi" w:cstheme="minorHAnsi"/>
          <w:sz w:val="22"/>
          <w:szCs w:val="22"/>
        </w:rPr>
        <w:t>Client can be either an application or consumer care component</w:t>
      </w:r>
      <w:r w:rsidR="002415E3" w:rsidRPr="00552AB0">
        <w:rPr>
          <w:rFonts w:asciiTheme="minorHAnsi" w:hAnsiTheme="minorHAnsi" w:cstheme="minorHAnsi"/>
          <w:sz w:val="22"/>
          <w:szCs w:val="22"/>
        </w:rPr>
        <w:t xml:space="preserve"> or registration component.</w:t>
      </w:r>
    </w:p>
    <w:p w:rsidR="002415E3" w:rsidRPr="00552AB0" w:rsidRDefault="002415E3" w:rsidP="007F0AF6">
      <w:pPr>
        <w:pStyle w:val="BodyText"/>
        <w:rPr>
          <w:rFonts w:asciiTheme="minorHAnsi" w:hAnsiTheme="minorHAnsi" w:cstheme="minorHAnsi"/>
          <w:sz w:val="22"/>
          <w:szCs w:val="22"/>
        </w:rPr>
      </w:pPr>
      <w:r w:rsidRPr="00552AB0">
        <w:rPr>
          <w:rFonts w:asciiTheme="minorHAnsi" w:hAnsiTheme="minorHAnsi" w:cstheme="minorHAnsi"/>
          <w:sz w:val="22"/>
          <w:szCs w:val="22"/>
        </w:rPr>
        <w:t xml:space="preserve">PRX client library exposes classes and APIs to clients to send a request and get a response. Library also helps clients </w:t>
      </w:r>
      <w:r w:rsidR="0050567D" w:rsidRPr="00552AB0">
        <w:rPr>
          <w:rFonts w:asciiTheme="minorHAnsi" w:hAnsiTheme="minorHAnsi" w:cstheme="minorHAnsi"/>
          <w:sz w:val="22"/>
          <w:szCs w:val="22"/>
        </w:rPr>
        <w:t xml:space="preserve">to </w:t>
      </w:r>
      <w:r w:rsidRPr="00552AB0">
        <w:rPr>
          <w:rFonts w:asciiTheme="minorHAnsi" w:hAnsiTheme="minorHAnsi" w:cstheme="minorHAnsi"/>
          <w:sz w:val="22"/>
          <w:szCs w:val="22"/>
        </w:rPr>
        <w:t>customise the requests.</w:t>
      </w:r>
    </w:p>
    <w:p w:rsidR="00B659FC" w:rsidRPr="00552AB0" w:rsidRDefault="00B659FC" w:rsidP="00B659FC">
      <w:pPr>
        <w:pStyle w:val="Heading3"/>
        <w:rPr>
          <w:rFonts w:asciiTheme="minorHAnsi" w:hAnsiTheme="minorHAnsi" w:cstheme="minorHAnsi"/>
          <w:sz w:val="22"/>
          <w:szCs w:val="22"/>
        </w:rPr>
      </w:pPr>
      <w:bookmarkStart w:id="70" w:name="_Toc432510282"/>
      <w:r w:rsidRPr="00552AB0">
        <w:rPr>
          <w:rFonts w:asciiTheme="minorHAnsi" w:hAnsiTheme="minorHAnsi" w:cstheme="minorHAnsi"/>
          <w:sz w:val="22"/>
          <w:szCs w:val="22"/>
        </w:rPr>
        <w:t>PRX to Volley</w:t>
      </w:r>
      <w:r w:rsidR="007F0AF6" w:rsidRPr="00552AB0">
        <w:rPr>
          <w:rFonts w:asciiTheme="minorHAnsi" w:hAnsiTheme="minorHAnsi" w:cstheme="minorHAnsi"/>
          <w:sz w:val="22"/>
          <w:szCs w:val="22"/>
        </w:rPr>
        <w:t>/AF Networking</w:t>
      </w:r>
      <w:r w:rsidRPr="00552AB0">
        <w:rPr>
          <w:rFonts w:asciiTheme="minorHAnsi" w:hAnsiTheme="minorHAnsi" w:cstheme="minorHAnsi"/>
          <w:sz w:val="22"/>
          <w:szCs w:val="22"/>
        </w:rPr>
        <w:t xml:space="preserve"> library communication</w:t>
      </w:r>
      <w:bookmarkEnd w:id="70"/>
    </w:p>
    <w:p w:rsidR="002415E3" w:rsidRPr="00552AB0" w:rsidRDefault="002415E3" w:rsidP="002415E3">
      <w:pPr>
        <w:pStyle w:val="BodyText"/>
        <w:rPr>
          <w:rFonts w:asciiTheme="minorHAnsi" w:hAnsiTheme="minorHAnsi" w:cstheme="minorHAnsi"/>
          <w:sz w:val="22"/>
          <w:szCs w:val="22"/>
        </w:rPr>
      </w:pPr>
      <w:r w:rsidRPr="00552AB0">
        <w:rPr>
          <w:rFonts w:asciiTheme="minorHAnsi" w:hAnsiTheme="minorHAnsi" w:cstheme="minorHAnsi"/>
          <w:sz w:val="22"/>
          <w:szCs w:val="22"/>
        </w:rPr>
        <w:t>Library classes will communicate with volley library in case of android and AF Networking in case of IOS for all network calls.</w:t>
      </w:r>
    </w:p>
    <w:p w:rsidR="002415E3" w:rsidRPr="00552AB0" w:rsidRDefault="002415E3" w:rsidP="002415E3">
      <w:pPr>
        <w:pStyle w:val="BodyText"/>
        <w:rPr>
          <w:rFonts w:asciiTheme="minorHAnsi" w:hAnsiTheme="minorHAnsi" w:cstheme="minorHAnsi"/>
          <w:sz w:val="22"/>
          <w:szCs w:val="22"/>
        </w:rPr>
      </w:pPr>
      <w:r w:rsidRPr="00552AB0">
        <w:rPr>
          <w:rFonts w:asciiTheme="minorHAnsi" w:hAnsiTheme="minorHAnsi" w:cstheme="minorHAnsi"/>
          <w:sz w:val="22"/>
          <w:szCs w:val="22"/>
        </w:rPr>
        <w:t>It also receives response and is responsible for processing it and delegating further to clients.</w:t>
      </w:r>
    </w:p>
    <w:p w:rsidR="00B97147" w:rsidRPr="00552AB0" w:rsidRDefault="00B97147" w:rsidP="00B97147">
      <w:pPr>
        <w:pStyle w:val="Heading1"/>
        <w:rPr>
          <w:rFonts w:asciiTheme="minorHAnsi" w:hAnsiTheme="minorHAnsi" w:cstheme="minorHAnsi"/>
          <w:sz w:val="22"/>
          <w:szCs w:val="22"/>
        </w:rPr>
      </w:pPr>
      <w:bookmarkStart w:id="71" w:name="_Toc432510283"/>
      <w:bookmarkEnd w:id="69"/>
      <w:r w:rsidRPr="00552AB0">
        <w:rPr>
          <w:rFonts w:asciiTheme="minorHAnsi" w:hAnsiTheme="minorHAnsi" w:cstheme="minorHAnsi"/>
          <w:sz w:val="22"/>
          <w:szCs w:val="22"/>
        </w:rPr>
        <w:t>DESIGN</w:t>
      </w:r>
      <w:bookmarkEnd w:id="71"/>
    </w:p>
    <w:p w:rsidR="00B97147" w:rsidRPr="00552AB0" w:rsidRDefault="006676DF" w:rsidP="00B97147">
      <w:pPr>
        <w:pStyle w:val="Heading2"/>
        <w:rPr>
          <w:rFonts w:asciiTheme="minorHAnsi" w:hAnsiTheme="minorHAnsi" w:cstheme="minorHAnsi"/>
          <w:sz w:val="22"/>
          <w:szCs w:val="22"/>
        </w:rPr>
      </w:pPr>
      <w:bookmarkStart w:id="72" w:name="_Toc432510284"/>
      <w:r w:rsidRPr="00552AB0">
        <w:rPr>
          <w:rFonts w:asciiTheme="minorHAnsi" w:hAnsiTheme="minorHAnsi" w:cstheme="minorHAnsi"/>
          <w:sz w:val="22"/>
          <w:szCs w:val="22"/>
        </w:rPr>
        <w:t>Design Overview</w:t>
      </w:r>
      <w:bookmarkEnd w:id="72"/>
    </w:p>
    <w:p w:rsidR="00B97147" w:rsidRPr="00552AB0" w:rsidRDefault="00B97147" w:rsidP="00B97147">
      <w:pPr>
        <w:pStyle w:val="BodyText"/>
        <w:rPr>
          <w:rFonts w:asciiTheme="minorHAnsi" w:hAnsiTheme="minorHAnsi" w:cstheme="minorHAnsi"/>
          <w:sz w:val="22"/>
          <w:szCs w:val="22"/>
        </w:rPr>
      </w:pPr>
      <w:r w:rsidRPr="00552AB0">
        <w:rPr>
          <w:rFonts w:asciiTheme="minorHAnsi" w:hAnsiTheme="minorHAnsi" w:cstheme="minorHAnsi"/>
          <w:sz w:val="22"/>
          <w:szCs w:val="22"/>
        </w:rPr>
        <w:t>The figure</w:t>
      </w:r>
      <w:r w:rsidR="00D3697B" w:rsidRPr="00552AB0">
        <w:rPr>
          <w:rFonts w:asciiTheme="minorHAnsi" w:hAnsiTheme="minorHAnsi" w:cstheme="minorHAnsi"/>
          <w:sz w:val="22"/>
          <w:szCs w:val="22"/>
        </w:rPr>
        <w:t xml:space="preserve"> 4.1</w:t>
      </w:r>
      <w:r w:rsidRPr="00552AB0">
        <w:rPr>
          <w:rFonts w:asciiTheme="minorHAnsi" w:hAnsiTheme="minorHAnsi" w:cstheme="minorHAnsi"/>
          <w:sz w:val="22"/>
          <w:szCs w:val="22"/>
        </w:rPr>
        <w:t xml:space="preserve"> below shows the top level structure of </w:t>
      </w:r>
      <w:r w:rsidR="006676DF" w:rsidRPr="00552AB0">
        <w:rPr>
          <w:rFonts w:asciiTheme="minorHAnsi" w:hAnsiTheme="minorHAnsi" w:cstheme="minorHAnsi"/>
          <w:sz w:val="22"/>
          <w:szCs w:val="22"/>
        </w:rPr>
        <w:t>PRX client</w:t>
      </w:r>
      <w:r w:rsidR="008E422E" w:rsidRPr="00552AB0">
        <w:rPr>
          <w:rFonts w:asciiTheme="minorHAnsi" w:hAnsiTheme="minorHAnsi" w:cstheme="minorHAnsi"/>
          <w:sz w:val="22"/>
          <w:szCs w:val="22"/>
        </w:rPr>
        <w:t xml:space="preserve"> library</w:t>
      </w:r>
      <w:r w:rsidRPr="00552AB0">
        <w:rPr>
          <w:rFonts w:asciiTheme="minorHAnsi" w:hAnsiTheme="minorHAnsi" w:cstheme="minorHAnsi"/>
          <w:sz w:val="22"/>
          <w:szCs w:val="22"/>
        </w:rPr>
        <w:t xml:space="preserve">. </w:t>
      </w:r>
    </w:p>
    <w:p w:rsidR="006676DF" w:rsidRPr="00552AB0" w:rsidRDefault="006676DF" w:rsidP="00B97147">
      <w:pPr>
        <w:pStyle w:val="BodyText"/>
        <w:rPr>
          <w:rFonts w:asciiTheme="minorHAnsi" w:hAnsiTheme="minorHAnsi" w:cstheme="minorHAnsi"/>
          <w:sz w:val="22"/>
          <w:szCs w:val="22"/>
        </w:rPr>
      </w:pPr>
    </w:p>
    <w:p w:rsidR="006676DF" w:rsidRPr="00552AB0" w:rsidRDefault="00513980" w:rsidP="00B97147">
      <w:pPr>
        <w:pStyle w:val="BodyText"/>
        <w:rPr>
          <w:rFonts w:asciiTheme="minorHAnsi" w:hAnsiTheme="minorHAnsi" w:cstheme="minorHAnsi"/>
          <w:sz w:val="22"/>
          <w:szCs w:val="22"/>
        </w:rPr>
      </w:pPr>
      <w:r>
        <w:rPr>
          <w:rFonts w:asciiTheme="minorHAnsi" w:hAnsiTheme="minorHAnsi" w:cstheme="minorHAnsi"/>
          <w:noProof/>
          <w:sz w:val="22"/>
          <w:szCs w:val="22"/>
          <w:lang w:val="en-US"/>
        </w:rPr>
        <w:lastRenderedPageBreak/>
        <w:drawing>
          <wp:inline distT="0" distB="0" distL="0" distR="0">
            <wp:extent cx="6229350" cy="5987366"/>
            <wp:effectExtent l="0" t="0" r="0" b="0"/>
            <wp:docPr id="2" name="Picture 2" descr="C:\Users\310172792\Desktop\New Prx client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New Prx client_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5987366"/>
                    </a:xfrm>
                    <a:prstGeom prst="rect">
                      <a:avLst/>
                    </a:prstGeom>
                    <a:noFill/>
                    <a:ln>
                      <a:noFill/>
                    </a:ln>
                  </pic:spPr>
                </pic:pic>
              </a:graphicData>
            </a:graphic>
          </wp:inline>
        </w:drawing>
      </w:r>
    </w:p>
    <w:p w:rsidR="00B97147" w:rsidRPr="00552AB0" w:rsidRDefault="00B97147" w:rsidP="00FE18AD">
      <w:pPr>
        <w:pStyle w:val="BodyText"/>
        <w:ind w:left="1440" w:firstLine="720"/>
        <w:rPr>
          <w:rFonts w:asciiTheme="minorHAnsi" w:hAnsiTheme="minorHAnsi" w:cstheme="minorHAnsi"/>
          <w:sz w:val="22"/>
          <w:szCs w:val="22"/>
        </w:rPr>
      </w:pPr>
      <w:r w:rsidRPr="00552AB0">
        <w:rPr>
          <w:rFonts w:asciiTheme="minorHAnsi" w:hAnsiTheme="minorHAnsi" w:cstheme="minorHAnsi"/>
          <w:sz w:val="22"/>
          <w:szCs w:val="22"/>
        </w:rPr>
        <w:t xml:space="preserve">Figure </w:t>
      </w:r>
      <w:r w:rsidR="00D3697B" w:rsidRPr="00552AB0">
        <w:rPr>
          <w:rFonts w:asciiTheme="minorHAnsi" w:hAnsiTheme="minorHAnsi" w:cstheme="minorHAnsi"/>
          <w:sz w:val="22"/>
          <w:szCs w:val="22"/>
        </w:rPr>
        <w:t>4.1</w:t>
      </w:r>
      <w:r w:rsidRPr="00552AB0">
        <w:rPr>
          <w:rFonts w:asciiTheme="minorHAnsi" w:hAnsiTheme="minorHAnsi" w:cstheme="minorHAnsi"/>
          <w:sz w:val="22"/>
          <w:szCs w:val="22"/>
        </w:rPr>
        <w:t>: High level software decomposition</w:t>
      </w:r>
    </w:p>
    <w:p w:rsidR="00297B72" w:rsidRPr="00552AB0" w:rsidRDefault="00297B72" w:rsidP="00FE18AD">
      <w:pPr>
        <w:pStyle w:val="BodyText"/>
        <w:ind w:left="1440" w:firstLine="720"/>
        <w:rPr>
          <w:rFonts w:asciiTheme="minorHAnsi" w:hAnsiTheme="minorHAnsi" w:cstheme="minorHAnsi"/>
          <w:sz w:val="22"/>
          <w:szCs w:val="22"/>
        </w:rPr>
      </w:pPr>
    </w:p>
    <w:p w:rsidR="00B97147" w:rsidRPr="00552AB0" w:rsidRDefault="006B1CA1" w:rsidP="00B97147">
      <w:pPr>
        <w:pStyle w:val="Heading3"/>
        <w:rPr>
          <w:rFonts w:asciiTheme="minorHAnsi" w:hAnsiTheme="minorHAnsi" w:cstheme="minorHAnsi"/>
          <w:sz w:val="22"/>
          <w:szCs w:val="22"/>
        </w:rPr>
      </w:pPr>
      <w:bookmarkStart w:id="73" w:name="_Toc432510285"/>
      <w:r w:rsidRPr="00552AB0">
        <w:rPr>
          <w:rFonts w:asciiTheme="minorHAnsi" w:hAnsiTheme="minorHAnsi" w:cstheme="minorHAnsi"/>
          <w:sz w:val="22"/>
          <w:szCs w:val="22"/>
        </w:rPr>
        <w:t>Client</w:t>
      </w:r>
      <w:bookmarkEnd w:id="73"/>
    </w:p>
    <w:p w:rsidR="006B1CA1" w:rsidRPr="00552AB0" w:rsidRDefault="006B1CA1" w:rsidP="006B1CA1">
      <w:pPr>
        <w:rPr>
          <w:rFonts w:asciiTheme="minorHAnsi" w:hAnsiTheme="minorHAnsi" w:cstheme="minorHAnsi"/>
          <w:sz w:val="22"/>
          <w:szCs w:val="22"/>
        </w:rPr>
      </w:pPr>
      <w:r w:rsidRPr="00552AB0">
        <w:rPr>
          <w:rFonts w:asciiTheme="minorHAnsi" w:hAnsiTheme="minorHAnsi" w:cstheme="minorHAnsi"/>
          <w:sz w:val="22"/>
          <w:szCs w:val="22"/>
        </w:rPr>
        <w:t>It can be an application, consumer care component or registration component.</w:t>
      </w:r>
    </w:p>
    <w:p w:rsidR="006B1CA1" w:rsidRPr="00552AB0" w:rsidRDefault="006B1CA1" w:rsidP="00B97147">
      <w:pPr>
        <w:pStyle w:val="Heading3"/>
        <w:rPr>
          <w:rFonts w:asciiTheme="minorHAnsi" w:hAnsiTheme="minorHAnsi" w:cstheme="minorHAnsi"/>
          <w:sz w:val="22"/>
          <w:szCs w:val="22"/>
        </w:rPr>
      </w:pPr>
      <w:bookmarkStart w:id="74" w:name="_Toc432510286"/>
      <w:r w:rsidRPr="00552AB0">
        <w:rPr>
          <w:rFonts w:asciiTheme="minorHAnsi" w:hAnsiTheme="minorHAnsi" w:cstheme="minorHAnsi"/>
          <w:sz w:val="22"/>
          <w:szCs w:val="22"/>
        </w:rPr>
        <w:t>RequestManager</w:t>
      </w:r>
      <w:bookmarkEnd w:id="74"/>
      <w:r w:rsidRPr="00552AB0">
        <w:rPr>
          <w:rFonts w:asciiTheme="minorHAnsi" w:hAnsiTheme="minorHAnsi" w:cstheme="minorHAnsi"/>
          <w:sz w:val="22"/>
          <w:szCs w:val="22"/>
        </w:rPr>
        <w:t xml:space="preserve"> </w:t>
      </w:r>
    </w:p>
    <w:p w:rsidR="006B1CA1" w:rsidRPr="00552AB0" w:rsidRDefault="006B1CA1" w:rsidP="006B1CA1">
      <w:pPr>
        <w:rPr>
          <w:rFonts w:asciiTheme="minorHAnsi" w:hAnsiTheme="minorHAnsi" w:cstheme="minorHAnsi"/>
        </w:rPr>
      </w:pPr>
      <w:r w:rsidRPr="00552AB0">
        <w:rPr>
          <w:rFonts w:asciiTheme="minorHAnsi" w:hAnsiTheme="minorHAnsi" w:cstheme="minorHAnsi"/>
          <w:sz w:val="22"/>
          <w:szCs w:val="22"/>
        </w:rPr>
        <w:t xml:space="preserve">It provides set of public APIs for placing requests from client and also talks to Network wrapper class for performing network operations. </w:t>
      </w:r>
    </w:p>
    <w:p w:rsidR="006B1CA1" w:rsidRPr="00552AB0" w:rsidRDefault="006B1CA1" w:rsidP="00B97147">
      <w:pPr>
        <w:pStyle w:val="Heading3"/>
        <w:rPr>
          <w:rFonts w:asciiTheme="minorHAnsi" w:hAnsiTheme="minorHAnsi" w:cstheme="minorHAnsi"/>
          <w:sz w:val="22"/>
          <w:szCs w:val="22"/>
        </w:rPr>
      </w:pPr>
      <w:bookmarkStart w:id="75" w:name="_Toc432510287"/>
      <w:r w:rsidRPr="00552AB0">
        <w:rPr>
          <w:rFonts w:asciiTheme="minorHAnsi" w:hAnsiTheme="minorHAnsi" w:cstheme="minorHAnsi"/>
          <w:sz w:val="22"/>
          <w:szCs w:val="22"/>
        </w:rPr>
        <w:t>Responsehandler</w:t>
      </w:r>
      <w:bookmarkEnd w:id="75"/>
    </w:p>
    <w:p w:rsidR="006B1CA1" w:rsidRPr="00552AB0" w:rsidRDefault="006B1CA1" w:rsidP="006B1CA1">
      <w:pPr>
        <w:rPr>
          <w:rFonts w:asciiTheme="minorHAnsi" w:hAnsiTheme="minorHAnsi" w:cstheme="minorHAnsi"/>
          <w:sz w:val="22"/>
          <w:szCs w:val="22"/>
        </w:rPr>
      </w:pPr>
      <w:r w:rsidRPr="00552AB0">
        <w:rPr>
          <w:rFonts w:asciiTheme="minorHAnsi" w:hAnsiTheme="minorHAnsi" w:cstheme="minorHAnsi"/>
          <w:sz w:val="22"/>
          <w:szCs w:val="22"/>
        </w:rPr>
        <w:t>Handles response like invoking respective builders to build the response. It also invokes listener/blocks.</w:t>
      </w:r>
    </w:p>
    <w:p w:rsidR="00F83663" w:rsidRPr="00552AB0" w:rsidRDefault="00F83663" w:rsidP="00B97147">
      <w:pPr>
        <w:pStyle w:val="Heading3"/>
        <w:rPr>
          <w:rFonts w:asciiTheme="minorHAnsi" w:hAnsiTheme="minorHAnsi" w:cstheme="minorHAnsi"/>
          <w:sz w:val="22"/>
          <w:szCs w:val="22"/>
        </w:rPr>
      </w:pPr>
      <w:bookmarkStart w:id="76" w:name="_Toc432510288"/>
      <w:r w:rsidRPr="00552AB0">
        <w:rPr>
          <w:rFonts w:asciiTheme="minorHAnsi" w:hAnsiTheme="minorHAnsi" w:cstheme="minorHAnsi"/>
          <w:sz w:val="22"/>
          <w:szCs w:val="22"/>
        </w:rPr>
        <w:lastRenderedPageBreak/>
        <w:t>Product</w:t>
      </w:r>
      <w:r w:rsidR="001E10A2" w:rsidRPr="00552AB0">
        <w:rPr>
          <w:rFonts w:asciiTheme="minorHAnsi" w:hAnsiTheme="minorHAnsi" w:cstheme="minorHAnsi"/>
          <w:sz w:val="22"/>
          <w:szCs w:val="22"/>
        </w:rPr>
        <w:t>/ProductSummary/</w:t>
      </w:r>
      <w:r w:rsidRPr="00552AB0">
        <w:rPr>
          <w:rFonts w:asciiTheme="minorHAnsi" w:hAnsiTheme="minorHAnsi" w:cstheme="minorHAnsi"/>
          <w:sz w:val="22"/>
          <w:szCs w:val="22"/>
        </w:rPr>
        <w:t>ProductAssets</w:t>
      </w:r>
      <w:bookmarkEnd w:id="76"/>
    </w:p>
    <w:p w:rsidR="00F83663" w:rsidRPr="00552AB0" w:rsidRDefault="00F83663" w:rsidP="00F83663">
      <w:pPr>
        <w:rPr>
          <w:rFonts w:asciiTheme="minorHAnsi" w:hAnsiTheme="minorHAnsi" w:cstheme="minorHAnsi"/>
        </w:rPr>
      </w:pPr>
      <w:r w:rsidRPr="00552AB0">
        <w:rPr>
          <w:rFonts w:asciiTheme="minorHAnsi" w:hAnsiTheme="minorHAnsi" w:cstheme="minorHAnsi"/>
          <w:sz w:val="22"/>
          <w:szCs w:val="22"/>
        </w:rPr>
        <w:t>Model data for each request type.</w:t>
      </w:r>
    </w:p>
    <w:p w:rsidR="00F83663" w:rsidRPr="00552AB0" w:rsidRDefault="00F83663" w:rsidP="00B97147">
      <w:pPr>
        <w:pStyle w:val="Heading3"/>
        <w:rPr>
          <w:rFonts w:asciiTheme="minorHAnsi" w:hAnsiTheme="minorHAnsi" w:cstheme="minorHAnsi"/>
          <w:sz w:val="22"/>
          <w:szCs w:val="22"/>
        </w:rPr>
      </w:pPr>
      <w:bookmarkStart w:id="77" w:name="_Toc432510289"/>
      <w:r w:rsidRPr="00552AB0">
        <w:rPr>
          <w:rFonts w:asciiTheme="minorHAnsi" w:hAnsiTheme="minorHAnsi" w:cstheme="minorHAnsi"/>
          <w:sz w:val="22"/>
          <w:szCs w:val="22"/>
        </w:rPr>
        <w:t>PrxDataBuilder</w:t>
      </w:r>
      <w:bookmarkEnd w:id="77"/>
    </w:p>
    <w:p w:rsidR="00C02A72" w:rsidRPr="00552AB0" w:rsidRDefault="00F83663" w:rsidP="00C02A72">
      <w:pPr>
        <w:rPr>
          <w:rFonts w:asciiTheme="minorHAnsi" w:hAnsiTheme="minorHAnsi" w:cstheme="minorHAnsi"/>
          <w:sz w:val="22"/>
          <w:szCs w:val="22"/>
        </w:rPr>
      </w:pPr>
      <w:r w:rsidRPr="00552AB0">
        <w:rPr>
          <w:rFonts w:asciiTheme="minorHAnsi" w:hAnsiTheme="minorHAnsi" w:cstheme="minorHAnsi"/>
          <w:sz w:val="22"/>
          <w:szCs w:val="22"/>
        </w:rPr>
        <w:t>It is an abstract class which acts as base class for all data builders. For each type of request, we create builder class which is responsible for forming the right URL and also it is responsible for creating response object by routing to corresponding model class. It has abstract methods called getRequestUrl () and getResponse ().</w:t>
      </w:r>
    </w:p>
    <w:p w:rsidR="00C02A72" w:rsidRPr="00552AB0" w:rsidRDefault="00C02A72" w:rsidP="00B97147">
      <w:pPr>
        <w:pStyle w:val="Heading3"/>
        <w:rPr>
          <w:rFonts w:asciiTheme="minorHAnsi" w:hAnsiTheme="minorHAnsi" w:cstheme="minorHAnsi"/>
          <w:sz w:val="22"/>
          <w:szCs w:val="22"/>
        </w:rPr>
      </w:pPr>
      <w:bookmarkStart w:id="78" w:name="_Toc432510290"/>
      <w:r w:rsidRPr="00552AB0">
        <w:rPr>
          <w:rFonts w:asciiTheme="minorHAnsi" w:hAnsiTheme="minorHAnsi" w:cstheme="minorHAnsi"/>
          <w:sz w:val="22"/>
          <w:szCs w:val="22"/>
        </w:rPr>
        <w:t>NetworkWrapper</w:t>
      </w:r>
      <w:bookmarkEnd w:id="78"/>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A class which performs HTTP get, maintains request queue, handles caching etc.</w:t>
      </w:r>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It is responsible for interacting with any third party libraries that we use for performing network operations.</w:t>
      </w:r>
    </w:p>
    <w:p w:rsidR="00C02A72" w:rsidRPr="00552AB0" w:rsidRDefault="00C02A72" w:rsidP="00C02A72">
      <w:pPr>
        <w:rPr>
          <w:rFonts w:asciiTheme="minorHAnsi" w:hAnsiTheme="minorHAnsi" w:cstheme="minorHAnsi"/>
          <w:sz w:val="22"/>
          <w:szCs w:val="22"/>
        </w:rPr>
      </w:pPr>
    </w:p>
    <w:p w:rsidR="00C02A72" w:rsidRPr="00552AB0" w:rsidRDefault="00C02A72" w:rsidP="00C02A72">
      <w:pPr>
        <w:rPr>
          <w:rFonts w:asciiTheme="minorHAnsi" w:hAnsiTheme="minorHAnsi" w:cstheme="minorHAnsi"/>
          <w:sz w:val="22"/>
          <w:szCs w:val="22"/>
        </w:rPr>
      </w:pPr>
      <w:r w:rsidRPr="00552AB0">
        <w:rPr>
          <w:rFonts w:asciiTheme="minorHAnsi" w:hAnsiTheme="minorHAnsi" w:cstheme="minorHAnsi"/>
          <w:sz w:val="22"/>
          <w:szCs w:val="22"/>
        </w:rPr>
        <w:t>In android, we will be using Volley.</w:t>
      </w:r>
    </w:p>
    <w:p w:rsidR="00C02A72" w:rsidRPr="00552AB0" w:rsidRDefault="00C02A72" w:rsidP="00C02A72">
      <w:pPr>
        <w:pStyle w:val="BodyText"/>
        <w:rPr>
          <w:rFonts w:asciiTheme="minorHAnsi" w:hAnsiTheme="minorHAnsi" w:cstheme="minorHAnsi"/>
        </w:rPr>
      </w:pPr>
      <w:r w:rsidRPr="00552AB0">
        <w:rPr>
          <w:rFonts w:asciiTheme="minorHAnsi" w:hAnsiTheme="minorHAnsi" w:cstheme="minorHAnsi"/>
          <w:sz w:val="22"/>
          <w:szCs w:val="22"/>
        </w:rPr>
        <w:t>In IOS, we will be using AF networking.</w:t>
      </w:r>
    </w:p>
    <w:p w:rsidR="00F83663" w:rsidRPr="00552AB0" w:rsidRDefault="00F83663" w:rsidP="00B97147">
      <w:pPr>
        <w:pStyle w:val="Heading3"/>
        <w:rPr>
          <w:rFonts w:asciiTheme="minorHAnsi" w:hAnsiTheme="minorHAnsi" w:cstheme="minorHAnsi"/>
          <w:sz w:val="22"/>
          <w:szCs w:val="22"/>
        </w:rPr>
      </w:pPr>
      <w:bookmarkStart w:id="79" w:name="_Toc432510291"/>
      <w:r w:rsidRPr="00552AB0">
        <w:rPr>
          <w:rFonts w:asciiTheme="minorHAnsi" w:hAnsiTheme="minorHAnsi" w:cstheme="minorHAnsi"/>
          <w:sz w:val="22"/>
          <w:szCs w:val="22"/>
        </w:rPr>
        <w:t>ResponseData</w:t>
      </w:r>
      <w:bookmarkEnd w:id="79"/>
    </w:p>
    <w:p w:rsidR="00F83663" w:rsidRPr="00552AB0" w:rsidRDefault="00F83663" w:rsidP="00F83663">
      <w:pPr>
        <w:rPr>
          <w:rFonts w:asciiTheme="minorHAnsi" w:hAnsiTheme="minorHAnsi" w:cstheme="minorHAnsi"/>
          <w:sz w:val="22"/>
          <w:szCs w:val="22"/>
        </w:rPr>
      </w:pPr>
      <w:r w:rsidRPr="00552AB0">
        <w:rPr>
          <w:rFonts w:asciiTheme="minorHAnsi" w:hAnsiTheme="minorHAnsi" w:cstheme="minorHAnsi"/>
          <w:sz w:val="22"/>
          <w:szCs w:val="22"/>
        </w:rPr>
        <w:t>An abstract base class for all response model classes. It is a parent class which is used while returning back the response to clients after which clients will typecast to respective model class. All model classes also implements abstract method called parseResponse for parsing the response.</w:t>
      </w:r>
    </w:p>
    <w:p w:rsidR="00F83663" w:rsidRPr="00552AB0" w:rsidRDefault="00F83663" w:rsidP="00F83663">
      <w:pPr>
        <w:rPr>
          <w:rFonts w:asciiTheme="minorHAnsi" w:hAnsiTheme="minorHAnsi" w:cstheme="minorHAnsi"/>
          <w:sz w:val="22"/>
          <w:szCs w:val="22"/>
        </w:rPr>
      </w:pPr>
    </w:p>
    <w:p w:rsidR="00F83663" w:rsidRPr="00552AB0" w:rsidRDefault="00F83663" w:rsidP="00F83663">
      <w:pPr>
        <w:pStyle w:val="BodyText"/>
        <w:rPr>
          <w:rFonts w:asciiTheme="minorHAnsi" w:hAnsiTheme="minorHAnsi" w:cstheme="minorHAnsi"/>
        </w:rPr>
      </w:pPr>
      <w:r w:rsidRPr="00552AB0">
        <w:rPr>
          <w:rFonts w:asciiTheme="minorHAnsi" w:hAnsiTheme="minorHAnsi" w:cstheme="minorHAnsi"/>
          <w:b/>
          <w:sz w:val="22"/>
          <w:szCs w:val="22"/>
        </w:rPr>
        <w:t xml:space="preserve">Example: </w:t>
      </w:r>
      <w:r w:rsidRPr="00552AB0">
        <w:rPr>
          <w:rFonts w:asciiTheme="minorHAnsi" w:hAnsiTheme="minorHAnsi" w:cstheme="minorHAnsi"/>
          <w:sz w:val="22"/>
          <w:szCs w:val="22"/>
        </w:rPr>
        <w:t>To get product summary, we build ProductSummaryBuilder where in it overrides two abstract methods. Constructor of each builder will take necessary parameters required to build the right URL, for example ctn number. When client executes request, it creates a builder object and passes it to RequestManager along with listener object. Client also needs to call setLocale on this object.</w:t>
      </w:r>
    </w:p>
    <w:p w:rsidR="00F83663" w:rsidRPr="00552AB0" w:rsidRDefault="00F83663" w:rsidP="00B97147">
      <w:pPr>
        <w:pStyle w:val="Heading3"/>
        <w:rPr>
          <w:rFonts w:asciiTheme="minorHAnsi" w:hAnsiTheme="minorHAnsi" w:cstheme="minorHAnsi"/>
          <w:sz w:val="22"/>
          <w:szCs w:val="22"/>
        </w:rPr>
      </w:pPr>
      <w:bookmarkStart w:id="80" w:name="_Toc432510292"/>
      <w:r w:rsidRPr="00552AB0">
        <w:rPr>
          <w:rFonts w:asciiTheme="minorHAnsi" w:hAnsiTheme="minorHAnsi" w:cstheme="minorHAnsi"/>
          <w:sz w:val="22"/>
          <w:szCs w:val="22"/>
        </w:rPr>
        <w:t>ResponseListener</w:t>
      </w:r>
      <w:bookmarkEnd w:id="80"/>
    </w:p>
    <w:p w:rsidR="00F83663" w:rsidRPr="00552AB0" w:rsidRDefault="00F83663" w:rsidP="00F83663">
      <w:pPr>
        <w:rPr>
          <w:rFonts w:asciiTheme="minorHAnsi" w:hAnsiTheme="minorHAnsi" w:cstheme="minorHAnsi"/>
          <w:sz w:val="22"/>
          <w:szCs w:val="22"/>
        </w:rPr>
      </w:pPr>
      <w:r w:rsidRPr="00552AB0">
        <w:rPr>
          <w:rFonts w:asciiTheme="minorHAnsi" w:hAnsiTheme="minorHAnsi" w:cstheme="minorHAnsi"/>
          <w:sz w:val="22"/>
          <w:szCs w:val="22"/>
        </w:rPr>
        <w:t>It is an interface which has two methods. On successful response we return onResponseSuccess (ResponseData data) and on any error we return onResponseError (Error error).</w:t>
      </w:r>
    </w:p>
    <w:p w:rsidR="00F83663" w:rsidRPr="00552AB0" w:rsidRDefault="00F83663" w:rsidP="00F83663">
      <w:pPr>
        <w:rPr>
          <w:rFonts w:asciiTheme="minorHAnsi" w:hAnsiTheme="minorHAnsi" w:cstheme="minorHAnsi"/>
          <w:sz w:val="22"/>
          <w:szCs w:val="22"/>
        </w:rPr>
      </w:pPr>
    </w:p>
    <w:p w:rsidR="00F83663" w:rsidRPr="00552AB0" w:rsidRDefault="00F83663" w:rsidP="00F83663">
      <w:pPr>
        <w:pStyle w:val="ListParagraph"/>
        <w:numPr>
          <w:ilvl w:val="0"/>
          <w:numId w:val="43"/>
        </w:numPr>
        <w:rPr>
          <w:rFonts w:asciiTheme="minorHAnsi" w:hAnsiTheme="minorHAnsi" w:cstheme="minorHAnsi"/>
          <w:sz w:val="22"/>
          <w:szCs w:val="22"/>
        </w:rPr>
      </w:pPr>
      <w:r w:rsidRPr="00552AB0">
        <w:rPr>
          <w:rFonts w:asciiTheme="minorHAnsi" w:hAnsiTheme="minorHAnsi" w:cstheme="minorHAnsi"/>
          <w:b/>
          <w:sz w:val="22"/>
          <w:szCs w:val="22"/>
        </w:rPr>
        <w:t>ResponseData</w:t>
      </w:r>
      <w:r w:rsidRPr="00552AB0">
        <w:rPr>
          <w:rFonts w:asciiTheme="minorHAnsi" w:hAnsiTheme="minorHAnsi" w:cstheme="minorHAnsi"/>
          <w:sz w:val="22"/>
          <w:szCs w:val="22"/>
        </w:rPr>
        <w:t xml:space="preserve"> – Basically it returns exact model class like ProductSummary which is sub class of ResponseData. Clients need to create listener object for each request and hence when they get response they will typecast to respective model class data.</w:t>
      </w:r>
    </w:p>
    <w:p w:rsidR="009366FA" w:rsidRPr="00552AB0" w:rsidRDefault="009366FA" w:rsidP="009366FA">
      <w:pPr>
        <w:pStyle w:val="ListParagraph"/>
        <w:ind w:left="420"/>
        <w:rPr>
          <w:rFonts w:asciiTheme="minorHAnsi" w:hAnsiTheme="minorHAnsi" w:cstheme="minorHAnsi"/>
          <w:sz w:val="22"/>
          <w:szCs w:val="22"/>
        </w:rPr>
      </w:pPr>
    </w:p>
    <w:p w:rsidR="00602589" w:rsidRPr="000830C1" w:rsidRDefault="00F83663" w:rsidP="00602589">
      <w:pPr>
        <w:pStyle w:val="ListParagraph"/>
        <w:numPr>
          <w:ilvl w:val="0"/>
          <w:numId w:val="43"/>
        </w:numPr>
        <w:rPr>
          <w:rFonts w:asciiTheme="minorHAnsi" w:hAnsiTheme="minorHAnsi" w:cstheme="minorHAnsi"/>
          <w:sz w:val="22"/>
          <w:szCs w:val="22"/>
        </w:rPr>
      </w:pPr>
      <w:r w:rsidRPr="000830C1">
        <w:rPr>
          <w:rFonts w:asciiTheme="minorHAnsi" w:hAnsiTheme="minorHAnsi" w:cstheme="minorHAnsi"/>
          <w:b/>
          <w:sz w:val="22"/>
          <w:szCs w:val="22"/>
        </w:rPr>
        <w:t xml:space="preserve">Error </w:t>
      </w:r>
      <w:r w:rsidRPr="000830C1">
        <w:rPr>
          <w:rFonts w:asciiTheme="minorHAnsi" w:hAnsiTheme="minorHAnsi" w:cstheme="minorHAnsi"/>
          <w:sz w:val="22"/>
          <w:szCs w:val="22"/>
        </w:rPr>
        <w:t>– It is an enum which has error codes with hardcoded string messages which helps clients displaying appropriate log messages. It can be either an exception name with message details or a predefined error code with hardcoded string message.</w:t>
      </w:r>
    </w:p>
    <w:p w:rsidR="00602589" w:rsidRPr="00552AB0" w:rsidRDefault="00602589" w:rsidP="00602589">
      <w:pPr>
        <w:rPr>
          <w:rFonts w:asciiTheme="minorHAnsi" w:hAnsiTheme="minorHAnsi" w:cstheme="minorHAnsi"/>
          <w:sz w:val="22"/>
          <w:szCs w:val="22"/>
        </w:rPr>
      </w:pPr>
    </w:p>
    <w:p w:rsidR="00B97147" w:rsidRPr="00552AB0" w:rsidRDefault="00B97147" w:rsidP="00397719">
      <w:pPr>
        <w:pStyle w:val="Heading2"/>
        <w:rPr>
          <w:rFonts w:asciiTheme="minorHAnsi" w:hAnsiTheme="minorHAnsi" w:cstheme="minorHAnsi"/>
        </w:rPr>
      </w:pPr>
      <w:bookmarkStart w:id="81" w:name="_Toc432510293"/>
      <w:r w:rsidRPr="00552AB0">
        <w:rPr>
          <w:rFonts w:asciiTheme="minorHAnsi" w:hAnsiTheme="minorHAnsi" w:cstheme="minorHAnsi"/>
        </w:rPr>
        <w:t xml:space="preserve">Decomposition / Sub </w:t>
      </w:r>
      <w:r w:rsidR="00BA21C9" w:rsidRPr="00552AB0">
        <w:rPr>
          <w:rFonts w:asciiTheme="minorHAnsi" w:hAnsiTheme="minorHAnsi" w:cstheme="minorHAnsi"/>
        </w:rPr>
        <w:t>classes</w:t>
      </w:r>
      <w:bookmarkEnd w:id="81"/>
    </w:p>
    <w:p w:rsidR="00B97147" w:rsidRPr="00552AB0" w:rsidRDefault="00B97147" w:rsidP="00901877">
      <w:pPr>
        <w:rPr>
          <w:rFonts w:asciiTheme="minorHAnsi" w:hAnsiTheme="minorHAnsi" w:cstheme="minorHAnsi"/>
          <w:sz w:val="22"/>
          <w:szCs w:val="22"/>
        </w:rPr>
      </w:pPr>
      <w:r w:rsidRPr="00552AB0">
        <w:rPr>
          <w:rFonts w:asciiTheme="minorHAnsi" w:hAnsiTheme="minorHAnsi" w:cstheme="minorHAnsi"/>
          <w:sz w:val="22"/>
          <w:szCs w:val="22"/>
        </w:rPr>
        <w:t>The layered design is decomposed into following major paradigms.</w:t>
      </w:r>
    </w:p>
    <w:p w:rsidR="00B54FBC" w:rsidRPr="00552AB0" w:rsidRDefault="00B54FBC" w:rsidP="00083123">
      <w:pPr>
        <w:pStyle w:val="BodyText"/>
        <w:ind w:left="720"/>
        <w:jc w:val="center"/>
        <w:rPr>
          <w:rFonts w:asciiTheme="minorHAnsi" w:hAnsiTheme="minorHAnsi" w:cstheme="minorHAnsi"/>
          <w:noProof/>
          <w:sz w:val="22"/>
          <w:szCs w:val="22"/>
          <w:lang w:val="en-US"/>
        </w:rPr>
      </w:pPr>
    </w:p>
    <w:p w:rsidR="00EF3F88" w:rsidRPr="00552AB0" w:rsidRDefault="00BA21C9" w:rsidP="00BA21C9">
      <w:pPr>
        <w:pStyle w:val="BodyText"/>
        <w:ind w:left="720"/>
        <w:rPr>
          <w:rFonts w:asciiTheme="minorHAnsi" w:hAnsiTheme="minorHAnsi" w:cstheme="minorHAnsi"/>
          <w:noProof/>
          <w:sz w:val="22"/>
          <w:szCs w:val="22"/>
          <w:lang w:val="en-US"/>
        </w:rPr>
      </w:pPr>
      <w:r w:rsidRPr="00552AB0">
        <w:rPr>
          <w:rFonts w:asciiTheme="minorHAnsi" w:hAnsiTheme="minorHAnsi" w:cstheme="minorHAnsi"/>
          <w:noProof/>
          <w:sz w:val="22"/>
          <w:szCs w:val="22"/>
          <w:lang w:val="en-US"/>
        </w:rPr>
        <w:lastRenderedPageBreak/>
        <w:drawing>
          <wp:inline distT="0" distB="0" distL="0" distR="0" wp14:anchorId="2F163A3C" wp14:editId="02C4D03D">
            <wp:extent cx="6229350" cy="3767638"/>
            <wp:effectExtent l="0" t="0" r="0" b="0"/>
            <wp:docPr id="4" name="Picture 4" descr="C:\Users\310172792\Desktop\prx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prxsubsys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3767638"/>
                    </a:xfrm>
                    <a:prstGeom prst="rect">
                      <a:avLst/>
                    </a:prstGeom>
                    <a:noFill/>
                    <a:ln>
                      <a:noFill/>
                    </a:ln>
                  </pic:spPr>
                </pic:pic>
              </a:graphicData>
            </a:graphic>
          </wp:inline>
        </w:drawing>
      </w:r>
    </w:p>
    <w:p w:rsidR="0073234B" w:rsidRPr="00552AB0" w:rsidRDefault="0073234B" w:rsidP="0073234B">
      <w:pPr>
        <w:pStyle w:val="Heading1"/>
        <w:rPr>
          <w:rFonts w:asciiTheme="minorHAnsi" w:hAnsiTheme="minorHAnsi" w:cstheme="minorHAnsi"/>
          <w:sz w:val="22"/>
          <w:szCs w:val="22"/>
        </w:rPr>
      </w:pPr>
      <w:bookmarkStart w:id="82" w:name="_Toc432510294"/>
      <w:r w:rsidRPr="00552AB0">
        <w:rPr>
          <w:rFonts w:asciiTheme="minorHAnsi" w:hAnsiTheme="minorHAnsi" w:cstheme="minorHAnsi"/>
          <w:sz w:val="22"/>
          <w:szCs w:val="22"/>
        </w:rPr>
        <w:t>Notes</w:t>
      </w:r>
      <w:bookmarkEnd w:id="82"/>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For now it is thought to be a single queue which holds requests from all clients be it cc, registration or an app.</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If we need to cancel all requests, it is with respect to one queue and hence it may not be valid to cancel all requests from 3 clients if we get request from one of them. Still need to analyze bit on request tagging and cancelling all/multiple requests on single/multiple queue.</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In Volley library, it has defined its own interface which gets invoked once we get response from server. Since it’s an implementation detail for external clients, we need to implement volley listener inside prx component and then invoke client side interface callbacks after parsing the response.</w:t>
      </w:r>
    </w:p>
    <w:p w:rsidR="0073234B" w:rsidRPr="00552AB0" w:rsidRDefault="0073234B" w:rsidP="0073234B">
      <w:pPr>
        <w:pStyle w:val="ListParagraph"/>
        <w:rPr>
          <w:rFonts w:asciiTheme="minorHAnsi" w:hAnsiTheme="minorHAnsi" w:cstheme="minorHAnsi"/>
          <w:sz w:val="22"/>
          <w:szCs w:val="22"/>
        </w:rPr>
      </w:pPr>
      <w:r w:rsidRPr="00552AB0">
        <w:rPr>
          <w:rFonts w:asciiTheme="minorHAnsi" w:hAnsiTheme="minorHAnsi" w:cstheme="minorHAnsi"/>
          <w:sz w:val="22"/>
          <w:szCs w:val="22"/>
        </w:rPr>
        <w:t>We may need another similar interface implementation from IOS side.</w:t>
      </w:r>
    </w:p>
    <w:p w:rsidR="0073234B" w:rsidRPr="00552AB0" w:rsidRDefault="0073234B" w:rsidP="0073234B">
      <w:pPr>
        <w:pStyle w:val="ListParagraph"/>
        <w:rPr>
          <w:rFonts w:asciiTheme="minorHAnsi" w:hAnsiTheme="minorHAnsi" w:cstheme="minorHAnsi"/>
          <w:sz w:val="22"/>
          <w:szCs w:val="22"/>
        </w:rPr>
      </w:pPr>
    </w:p>
    <w:p w:rsidR="0073234B" w:rsidRPr="00552AB0" w:rsidRDefault="0073234B" w:rsidP="0073234B">
      <w:pPr>
        <w:pStyle w:val="ListParagraph"/>
        <w:numPr>
          <w:ilvl w:val="0"/>
          <w:numId w:val="44"/>
        </w:numPr>
        <w:rPr>
          <w:rFonts w:asciiTheme="minorHAnsi" w:hAnsiTheme="minorHAnsi" w:cstheme="minorHAnsi"/>
          <w:sz w:val="22"/>
          <w:szCs w:val="22"/>
        </w:rPr>
      </w:pPr>
      <w:r w:rsidRPr="00552AB0">
        <w:rPr>
          <w:rFonts w:asciiTheme="minorHAnsi" w:hAnsiTheme="minorHAnsi" w:cstheme="minorHAnsi"/>
          <w:sz w:val="22"/>
          <w:szCs w:val="22"/>
        </w:rPr>
        <w:t xml:space="preserve">Volley provides disk based cache by default with request queue. We can also create new request queue by customizing cache by specifying size, </w:t>
      </w:r>
      <w:r w:rsidR="002D0B26" w:rsidRPr="00552AB0">
        <w:rPr>
          <w:rFonts w:asciiTheme="minorHAnsi" w:hAnsiTheme="minorHAnsi" w:cstheme="minorHAnsi"/>
          <w:sz w:val="22"/>
          <w:szCs w:val="22"/>
        </w:rPr>
        <w:t>type (disk</w:t>
      </w:r>
      <w:r w:rsidRPr="00552AB0">
        <w:rPr>
          <w:rFonts w:asciiTheme="minorHAnsi" w:hAnsiTheme="minorHAnsi" w:cstheme="minorHAnsi"/>
          <w:sz w:val="22"/>
          <w:szCs w:val="22"/>
        </w:rPr>
        <w:t xml:space="preserve"> or LRU </w:t>
      </w:r>
      <w:r w:rsidR="002D0B26" w:rsidRPr="00552AB0">
        <w:rPr>
          <w:rFonts w:asciiTheme="minorHAnsi" w:hAnsiTheme="minorHAnsi" w:cstheme="minorHAnsi"/>
          <w:sz w:val="22"/>
          <w:szCs w:val="22"/>
        </w:rPr>
        <w:t>based)</w:t>
      </w:r>
      <w:r w:rsidRPr="00552AB0">
        <w:rPr>
          <w:rFonts w:asciiTheme="minorHAnsi" w:hAnsiTheme="minorHAnsi" w:cstheme="minorHAnsi"/>
          <w:sz w:val="22"/>
          <w:szCs w:val="22"/>
        </w:rPr>
        <w:t xml:space="preserve"> etc.</w:t>
      </w:r>
    </w:p>
    <w:p w:rsidR="00880332" w:rsidRPr="00552AB0" w:rsidRDefault="00880332" w:rsidP="00726EE7">
      <w:pPr>
        <w:pStyle w:val="BodyText"/>
        <w:rPr>
          <w:rFonts w:asciiTheme="minorHAnsi" w:hAnsiTheme="minorHAnsi" w:cstheme="minorHAnsi"/>
          <w:sz w:val="22"/>
          <w:szCs w:val="22"/>
        </w:rPr>
      </w:pPr>
    </w:p>
    <w:p w:rsidR="00880332" w:rsidRPr="00552AB0" w:rsidRDefault="00880332" w:rsidP="00726EE7">
      <w:pPr>
        <w:pStyle w:val="BodyText"/>
        <w:rPr>
          <w:rFonts w:asciiTheme="minorHAnsi" w:hAnsiTheme="minorHAnsi" w:cstheme="minorHAnsi"/>
          <w:sz w:val="22"/>
          <w:szCs w:val="22"/>
        </w:rPr>
      </w:pPr>
    </w:p>
    <w:p w:rsidR="00B536D0" w:rsidRPr="00552AB0" w:rsidRDefault="00B536D0" w:rsidP="00B536D0">
      <w:pPr>
        <w:pStyle w:val="CommentText"/>
        <w:rPr>
          <w:rFonts w:asciiTheme="minorHAnsi" w:hAnsiTheme="minorHAnsi" w:cstheme="minorHAnsi"/>
          <w:sz w:val="22"/>
          <w:szCs w:val="22"/>
        </w:rPr>
      </w:pPr>
    </w:p>
    <w:p w:rsidR="00B536D0" w:rsidRPr="00552AB0" w:rsidRDefault="00B536D0" w:rsidP="00B536D0">
      <w:pPr>
        <w:pStyle w:val="CommentText"/>
        <w:ind w:left="1440"/>
        <w:rPr>
          <w:rFonts w:asciiTheme="minorHAnsi" w:hAnsiTheme="minorHAnsi" w:cstheme="minorHAnsi"/>
          <w:sz w:val="22"/>
          <w:szCs w:val="22"/>
        </w:rPr>
      </w:pPr>
    </w:p>
    <w:p w:rsidR="00B536D0" w:rsidRPr="00552AB0" w:rsidRDefault="00B536D0" w:rsidP="00B536D0">
      <w:pPr>
        <w:pStyle w:val="CommentText"/>
        <w:ind w:left="1440"/>
        <w:rPr>
          <w:rFonts w:asciiTheme="minorHAnsi" w:hAnsiTheme="minorHAnsi" w:cstheme="minorHAnsi"/>
          <w:sz w:val="22"/>
          <w:szCs w:val="22"/>
        </w:rPr>
      </w:pPr>
    </w:p>
    <w:p w:rsidR="0063150B" w:rsidRPr="00552AB0" w:rsidRDefault="0063150B" w:rsidP="00C93DC7">
      <w:pPr>
        <w:pStyle w:val="BodyText"/>
        <w:jc w:val="center"/>
        <w:rPr>
          <w:rFonts w:asciiTheme="minorHAnsi" w:hAnsiTheme="minorHAnsi" w:cstheme="minorHAnsi"/>
          <w:sz w:val="22"/>
          <w:szCs w:val="22"/>
        </w:rPr>
      </w:pPr>
    </w:p>
    <w:p w:rsidR="0063150B" w:rsidRPr="00552AB0" w:rsidRDefault="0063150B" w:rsidP="00C93DC7">
      <w:pPr>
        <w:pStyle w:val="BodyText"/>
        <w:jc w:val="center"/>
        <w:rPr>
          <w:rFonts w:asciiTheme="minorHAnsi" w:hAnsiTheme="minorHAnsi" w:cstheme="minorHAnsi"/>
          <w:sz w:val="22"/>
          <w:szCs w:val="22"/>
        </w:rPr>
      </w:pPr>
    </w:p>
    <w:sectPr w:rsidR="0063150B" w:rsidRPr="00552AB0" w:rsidSect="000A196B">
      <w:headerReference w:type="default" r:id="rId15"/>
      <w:footerReference w:type="even" r:id="rId16"/>
      <w:footerReference w:type="default" r:id="rId17"/>
      <w:pgSz w:w="11907" w:h="16834" w:code="9"/>
      <w:pgMar w:top="1440" w:right="657"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637" w:rsidRDefault="00557637" w:rsidP="00B97147">
      <w:r>
        <w:separator/>
      </w:r>
    </w:p>
  </w:endnote>
  <w:endnote w:type="continuationSeparator" w:id="0">
    <w:p w:rsidR="00557637" w:rsidRDefault="00557637" w:rsidP="00B9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1"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Default="007F0A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rsidR="007F0AF6" w:rsidRDefault="007F0AF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Pr="00B01903" w:rsidRDefault="007F0AF6" w:rsidP="00F07E21">
    <w:pPr>
      <w:pStyle w:val="Footer"/>
      <w:rPr>
        <w:rStyle w:val="PageNumber"/>
        <w:rFonts w:cs="Arial"/>
        <w:sz w:val="20"/>
        <w:lang w:val="nl-NL"/>
      </w:rPr>
    </w:pPr>
    <w:r w:rsidRPr="00B01903">
      <w:rPr>
        <w:rFonts w:cs="Arial"/>
        <w:sz w:val="20"/>
      </w:rPr>
      <w:t>Status: [</w:t>
    </w:r>
    <w:r>
      <w:rPr>
        <w:rFonts w:cs="Arial"/>
        <w:iCs/>
        <w:sz w:val="20"/>
      </w:rPr>
      <w:t>Proposed</w:t>
    </w:r>
    <w:r w:rsidRPr="00B01903">
      <w:rPr>
        <w:rFonts w:cs="Arial"/>
        <w:sz w:val="20"/>
      </w:rPr>
      <w:t xml:space="preserve">]                                                                               </w:t>
    </w:r>
    <w:r>
      <w:rPr>
        <w:rFonts w:cs="Arial"/>
        <w:sz w:val="20"/>
      </w:rPr>
      <w:tab/>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791F40">
      <w:rPr>
        <w:rFonts w:cs="Arial"/>
        <w:i/>
        <w:noProof/>
        <w:sz w:val="20"/>
      </w:rPr>
      <w:t>1</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791F40">
      <w:rPr>
        <w:rFonts w:cs="Arial"/>
        <w:i/>
        <w:noProof/>
        <w:sz w:val="20"/>
      </w:rPr>
      <w:t>8</w:t>
    </w:r>
    <w:r w:rsidRPr="00B01903">
      <w:rPr>
        <w:rFonts w:cs="Arial"/>
        <w:i/>
        <w:sz w:val="20"/>
      </w:rPr>
      <w:fldChar w:fldCharType="end"/>
    </w:r>
  </w:p>
  <w:p w:rsidR="007F0AF6" w:rsidRPr="00B01903" w:rsidRDefault="007F0AF6" w:rsidP="00F07E21">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rsidR="007F0AF6" w:rsidRDefault="007F0AF6" w:rsidP="00F07E21">
    <w:pPr>
      <w:pStyle w:val="Footer"/>
      <w:tabs>
        <w:tab w:val="right" w:pos="8820"/>
      </w:tabs>
    </w:pPr>
    <w:r>
      <w:rPr>
        <w:noProof/>
        <w:lang w:val="en-US"/>
      </w:rPr>
      <mc:AlternateContent>
        <mc:Choice Requires="wps">
          <w:drawing>
            <wp:anchor distT="0" distB="0" distL="114300" distR="114300" simplePos="0" relativeHeight="251659264" behindDoc="0" locked="0" layoutInCell="1" allowOverlap="1" wp14:anchorId="7E965D22" wp14:editId="697FDEC8">
              <wp:simplePos x="0" y="0"/>
              <wp:positionH relativeFrom="column">
                <wp:posOffset>7620</wp:posOffset>
              </wp:positionH>
              <wp:positionV relativeFrom="paragraph">
                <wp:posOffset>33655</wp:posOffset>
              </wp:positionV>
              <wp:extent cx="5654040" cy="258445"/>
              <wp:effectExtent l="0" t="0" r="22860" b="273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258445"/>
                      </a:xfrm>
                      <a:prstGeom prst="rect">
                        <a:avLst/>
                      </a:prstGeom>
                      <a:solidFill>
                        <a:srgbClr val="FFFFFF"/>
                      </a:solidFill>
                      <a:ln w="9525">
                        <a:solidFill>
                          <a:srgbClr val="000000"/>
                        </a:solidFill>
                        <a:miter lim="800000"/>
                        <a:headEnd/>
                        <a:tailEnd/>
                      </a:ln>
                    </wps:spPr>
                    <wps:txbx>
                      <w:txbxContent>
                        <w:p w:rsidR="007F0AF6" w:rsidRPr="00FD46C5" w:rsidRDefault="007F0AF6" w:rsidP="00F07E21">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Pr>
                              <w:rFonts w:cs="Arial"/>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6pt;margin-top:2.65pt;width:44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">
              <v:textbox>
                <w:txbxContent>
                  <w:p w:rsidR="005D1C06" w:rsidRPr="00FD46C5" w:rsidRDefault="005D1C06" w:rsidP="00F07E21">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Pr>
                        <w:rFonts w:cs="Arial"/>
                        <w:b/>
                        <w:sz w:val="16"/>
                        <w:szCs w:val="16"/>
                      </w:rPr>
                      <w:t xml:space="preserve">                                                                                                             </w:t>
                    </w:r>
                  </w:p>
                </w:txbxContent>
              </v:textbox>
            </v:shape>
          </w:pict>
        </mc:Fallback>
      </mc:AlternateContent>
    </w:r>
  </w:p>
  <w:p w:rsidR="007F0AF6" w:rsidRPr="00B01903" w:rsidRDefault="007F0AF6" w:rsidP="00F07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637" w:rsidRDefault="00557637" w:rsidP="00B97147">
      <w:r>
        <w:separator/>
      </w:r>
    </w:p>
  </w:footnote>
  <w:footnote w:type="continuationSeparator" w:id="0">
    <w:p w:rsidR="00557637" w:rsidRDefault="00557637" w:rsidP="00B9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F6" w:rsidRPr="00B01903" w:rsidRDefault="007F0AF6" w:rsidP="00F07E21">
    <w:pPr>
      <w:pStyle w:val="Header"/>
      <w:rPr>
        <w:rFonts w:cs="Arial"/>
        <w:sz w:val="20"/>
      </w:rPr>
    </w:pPr>
    <w:r>
      <w:rPr>
        <w:rFonts w:cs="Arial"/>
        <w:sz w:val="20"/>
      </w:rPr>
      <w:t xml:space="preserve">Digital Care </w:t>
    </w:r>
    <w:r>
      <w:rPr>
        <w:rFonts w:cs="Arial"/>
        <w:sz w:val="20"/>
      </w:rPr>
      <w:tab/>
    </w:r>
    <w:r w:rsidRPr="00B01903">
      <w:rPr>
        <w:rFonts w:cs="Arial"/>
        <w:sz w:val="20"/>
      </w:rPr>
      <w:tab/>
      <w:t>Version [</w:t>
    </w:r>
    <w:r>
      <w:rPr>
        <w:rFonts w:cs="Arial"/>
        <w:sz w:val="20"/>
      </w:rPr>
      <w:t>0</w:t>
    </w:r>
    <w:r w:rsidRPr="00B01903">
      <w:rPr>
        <w:rFonts w:cs="Arial"/>
        <w:sz w:val="20"/>
      </w:rPr>
      <w:t>.</w:t>
    </w:r>
    <w:r>
      <w:rPr>
        <w:rFonts w:cs="Arial"/>
        <w:sz w:val="20"/>
      </w:rPr>
      <w:t>5</w:t>
    </w:r>
    <w:r w:rsidRPr="00B01903">
      <w:rPr>
        <w:rFonts w:cs="Arial"/>
        <w:sz w:val="20"/>
      </w:rPr>
      <w:t>]</w:t>
    </w:r>
  </w:p>
  <w:p w:rsidR="007F0AF6" w:rsidRPr="00B01903" w:rsidRDefault="007F0AF6" w:rsidP="00F07E21">
    <w:pPr>
      <w:pStyle w:val="Header"/>
      <w:rPr>
        <w:rFonts w:cs="Arial"/>
        <w:sz w:val="20"/>
      </w:rPr>
    </w:pPr>
    <w:r w:rsidRPr="00B01903">
      <w:rPr>
        <w:rFonts w:cs="Arial"/>
        <w:sz w:val="20"/>
      </w:rPr>
      <w:tab/>
    </w:r>
  </w:p>
  <w:p w:rsidR="007F0AF6" w:rsidRPr="00B734CF" w:rsidRDefault="007F0AF6" w:rsidP="00F07E2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A3425"/>
    <w:multiLevelType w:val="hybridMultilevel"/>
    <w:tmpl w:val="169A8EBE"/>
    <w:lvl w:ilvl="0" w:tplc="85385F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3">
    <w:nsid w:val="0B197446"/>
    <w:multiLevelType w:val="hybridMultilevel"/>
    <w:tmpl w:val="F92A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6759"/>
    <w:multiLevelType w:val="hybridMultilevel"/>
    <w:tmpl w:val="3618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5A45F2"/>
    <w:multiLevelType w:val="hybridMultilevel"/>
    <w:tmpl w:val="219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5B07F4"/>
    <w:multiLevelType w:val="hybridMultilevel"/>
    <w:tmpl w:val="7FAEBB24"/>
    <w:lvl w:ilvl="0" w:tplc="7DFC99D2">
      <w:numFmt w:val="bullet"/>
      <w:lvlText w:val="-"/>
      <w:lvlJc w:val="left"/>
      <w:pPr>
        <w:ind w:left="420" w:hanging="360"/>
      </w:pPr>
      <w:rPr>
        <w:rFonts w:ascii="Arial" w:eastAsiaTheme="minorHAnsi" w:hAnsi="Arial" w:cs="Aria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CAA3375"/>
    <w:multiLevelType w:val="hybridMultilevel"/>
    <w:tmpl w:val="B308B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3A33D5"/>
    <w:multiLevelType w:val="hybridMultilevel"/>
    <w:tmpl w:val="5294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0761A7"/>
    <w:multiLevelType w:val="hybridMultilevel"/>
    <w:tmpl w:val="1DEC4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AE0637"/>
    <w:multiLevelType w:val="hybridMultilevel"/>
    <w:tmpl w:val="DC8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E0696"/>
    <w:multiLevelType w:val="hybridMultilevel"/>
    <w:tmpl w:val="BB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C3C55"/>
    <w:multiLevelType w:val="hybridMultilevel"/>
    <w:tmpl w:val="90B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0A4711"/>
    <w:multiLevelType w:val="hybridMultilevel"/>
    <w:tmpl w:val="1FE86EE4"/>
    <w:lvl w:ilvl="0" w:tplc="BAA28112">
      <w:start w:val="1"/>
      <w:numFmt w:val="bullet"/>
      <w:lvlText w:val="•"/>
      <w:lvlJc w:val="left"/>
      <w:pPr>
        <w:tabs>
          <w:tab w:val="num" w:pos="720"/>
        </w:tabs>
        <w:ind w:left="720" w:hanging="360"/>
      </w:pPr>
      <w:rPr>
        <w:rFonts w:ascii="Arial" w:hAnsi="Arial" w:hint="default"/>
      </w:rPr>
    </w:lvl>
    <w:lvl w:ilvl="1" w:tplc="26F4AC88" w:tentative="1">
      <w:start w:val="1"/>
      <w:numFmt w:val="bullet"/>
      <w:lvlText w:val="•"/>
      <w:lvlJc w:val="left"/>
      <w:pPr>
        <w:tabs>
          <w:tab w:val="num" w:pos="1440"/>
        </w:tabs>
        <w:ind w:left="1440" w:hanging="360"/>
      </w:pPr>
      <w:rPr>
        <w:rFonts w:ascii="Arial" w:hAnsi="Arial" w:hint="default"/>
      </w:rPr>
    </w:lvl>
    <w:lvl w:ilvl="2" w:tplc="6FF22386" w:tentative="1">
      <w:start w:val="1"/>
      <w:numFmt w:val="bullet"/>
      <w:lvlText w:val="•"/>
      <w:lvlJc w:val="left"/>
      <w:pPr>
        <w:tabs>
          <w:tab w:val="num" w:pos="2160"/>
        </w:tabs>
        <w:ind w:left="2160" w:hanging="360"/>
      </w:pPr>
      <w:rPr>
        <w:rFonts w:ascii="Arial" w:hAnsi="Arial" w:hint="default"/>
      </w:rPr>
    </w:lvl>
    <w:lvl w:ilvl="3" w:tplc="2D242936" w:tentative="1">
      <w:start w:val="1"/>
      <w:numFmt w:val="bullet"/>
      <w:lvlText w:val="•"/>
      <w:lvlJc w:val="left"/>
      <w:pPr>
        <w:tabs>
          <w:tab w:val="num" w:pos="2880"/>
        </w:tabs>
        <w:ind w:left="2880" w:hanging="360"/>
      </w:pPr>
      <w:rPr>
        <w:rFonts w:ascii="Arial" w:hAnsi="Arial" w:hint="default"/>
      </w:rPr>
    </w:lvl>
    <w:lvl w:ilvl="4" w:tplc="6DDAC532" w:tentative="1">
      <w:start w:val="1"/>
      <w:numFmt w:val="bullet"/>
      <w:lvlText w:val="•"/>
      <w:lvlJc w:val="left"/>
      <w:pPr>
        <w:tabs>
          <w:tab w:val="num" w:pos="3600"/>
        </w:tabs>
        <w:ind w:left="3600" w:hanging="360"/>
      </w:pPr>
      <w:rPr>
        <w:rFonts w:ascii="Arial" w:hAnsi="Arial" w:hint="default"/>
      </w:rPr>
    </w:lvl>
    <w:lvl w:ilvl="5" w:tplc="A4BAEABE" w:tentative="1">
      <w:start w:val="1"/>
      <w:numFmt w:val="bullet"/>
      <w:lvlText w:val="•"/>
      <w:lvlJc w:val="left"/>
      <w:pPr>
        <w:tabs>
          <w:tab w:val="num" w:pos="4320"/>
        </w:tabs>
        <w:ind w:left="4320" w:hanging="360"/>
      </w:pPr>
      <w:rPr>
        <w:rFonts w:ascii="Arial" w:hAnsi="Arial" w:hint="default"/>
      </w:rPr>
    </w:lvl>
    <w:lvl w:ilvl="6" w:tplc="17B61000" w:tentative="1">
      <w:start w:val="1"/>
      <w:numFmt w:val="bullet"/>
      <w:lvlText w:val="•"/>
      <w:lvlJc w:val="left"/>
      <w:pPr>
        <w:tabs>
          <w:tab w:val="num" w:pos="5040"/>
        </w:tabs>
        <w:ind w:left="5040" w:hanging="360"/>
      </w:pPr>
      <w:rPr>
        <w:rFonts w:ascii="Arial" w:hAnsi="Arial" w:hint="default"/>
      </w:rPr>
    </w:lvl>
    <w:lvl w:ilvl="7" w:tplc="12D60EA2" w:tentative="1">
      <w:start w:val="1"/>
      <w:numFmt w:val="bullet"/>
      <w:lvlText w:val="•"/>
      <w:lvlJc w:val="left"/>
      <w:pPr>
        <w:tabs>
          <w:tab w:val="num" w:pos="5760"/>
        </w:tabs>
        <w:ind w:left="5760" w:hanging="360"/>
      </w:pPr>
      <w:rPr>
        <w:rFonts w:ascii="Arial" w:hAnsi="Arial" w:hint="default"/>
      </w:rPr>
    </w:lvl>
    <w:lvl w:ilvl="8" w:tplc="B9269296" w:tentative="1">
      <w:start w:val="1"/>
      <w:numFmt w:val="bullet"/>
      <w:lvlText w:val="•"/>
      <w:lvlJc w:val="left"/>
      <w:pPr>
        <w:tabs>
          <w:tab w:val="num" w:pos="6480"/>
        </w:tabs>
        <w:ind w:left="6480" w:hanging="360"/>
      </w:pPr>
      <w:rPr>
        <w:rFonts w:ascii="Arial" w:hAnsi="Arial" w:hint="default"/>
      </w:rPr>
    </w:lvl>
  </w:abstractNum>
  <w:abstractNum w:abstractNumId="15">
    <w:nsid w:val="3F0971F3"/>
    <w:multiLevelType w:val="hybridMultilevel"/>
    <w:tmpl w:val="3DF07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17">
    <w:nsid w:val="40AB2FDC"/>
    <w:multiLevelType w:val="hybridMultilevel"/>
    <w:tmpl w:val="9DAAF634"/>
    <w:lvl w:ilvl="0" w:tplc="BACEF61E">
      <w:start w:val="1"/>
      <w:numFmt w:val="bullet"/>
      <w:lvlText w:val="•"/>
      <w:lvlJc w:val="left"/>
      <w:pPr>
        <w:tabs>
          <w:tab w:val="num" w:pos="720"/>
        </w:tabs>
        <w:ind w:left="720" w:hanging="360"/>
      </w:pPr>
      <w:rPr>
        <w:rFonts w:ascii="Arial" w:hAnsi="Arial" w:hint="default"/>
      </w:rPr>
    </w:lvl>
    <w:lvl w:ilvl="1" w:tplc="8AA66EC6" w:tentative="1">
      <w:start w:val="1"/>
      <w:numFmt w:val="bullet"/>
      <w:lvlText w:val="•"/>
      <w:lvlJc w:val="left"/>
      <w:pPr>
        <w:tabs>
          <w:tab w:val="num" w:pos="1440"/>
        </w:tabs>
        <w:ind w:left="1440" w:hanging="360"/>
      </w:pPr>
      <w:rPr>
        <w:rFonts w:ascii="Arial" w:hAnsi="Arial" w:hint="default"/>
      </w:rPr>
    </w:lvl>
    <w:lvl w:ilvl="2" w:tplc="2FFC5436" w:tentative="1">
      <w:start w:val="1"/>
      <w:numFmt w:val="bullet"/>
      <w:lvlText w:val="•"/>
      <w:lvlJc w:val="left"/>
      <w:pPr>
        <w:tabs>
          <w:tab w:val="num" w:pos="2160"/>
        </w:tabs>
        <w:ind w:left="2160" w:hanging="360"/>
      </w:pPr>
      <w:rPr>
        <w:rFonts w:ascii="Arial" w:hAnsi="Arial" w:hint="default"/>
      </w:rPr>
    </w:lvl>
    <w:lvl w:ilvl="3" w:tplc="14AC52F6" w:tentative="1">
      <w:start w:val="1"/>
      <w:numFmt w:val="bullet"/>
      <w:lvlText w:val="•"/>
      <w:lvlJc w:val="left"/>
      <w:pPr>
        <w:tabs>
          <w:tab w:val="num" w:pos="2880"/>
        </w:tabs>
        <w:ind w:left="2880" w:hanging="360"/>
      </w:pPr>
      <w:rPr>
        <w:rFonts w:ascii="Arial" w:hAnsi="Arial" w:hint="default"/>
      </w:rPr>
    </w:lvl>
    <w:lvl w:ilvl="4" w:tplc="40C8AF06" w:tentative="1">
      <w:start w:val="1"/>
      <w:numFmt w:val="bullet"/>
      <w:lvlText w:val="•"/>
      <w:lvlJc w:val="left"/>
      <w:pPr>
        <w:tabs>
          <w:tab w:val="num" w:pos="3600"/>
        </w:tabs>
        <w:ind w:left="3600" w:hanging="360"/>
      </w:pPr>
      <w:rPr>
        <w:rFonts w:ascii="Arial" w:hAnsi="Arial" w:hint="default"/>
      </w:rPr>
    </w:lvl>
    <w:lvl w:ilvl="5" w:tplc="F75C3D3C" w:tentative="1">
      <w:start w:val="1"/>
      <w:numFmt w:val="bullet"/>
      <w:lvlText w:val="•"/>
      <w:lvlJc w:val="left"/>
      <w:pPr>
        <w:tabs>
          <w:tab w:val="num" w:pos="4320"/>
        </w:tabs>
        <w:ind w:left="4320" w:hanging="360"/>
      </w:pPr>
      <w:rPr>
        <w:rFonts w:ascii="Arial" w:hAnsi="Arial" w:hint="default"/>
      </w:rPr>
    </w:lvl>
    <w:lvl w:ilvl="6" w:tplc="AABC5CBE" w:tentative="1">
      <w:start w:val="1"/>
      <w:numFmt w:val="bullet"/>
      <w:lvlText w:val="•"/>
      <w:lvlJc w:val="left"/>
      <w:pPr>
        <w:tabs>
          <w:tab w:val="num" w:pos="5040"/>
        </w:tabs>
        <w:ind w:left="5040" w:hanging="360"/>
      </w:pPr>
      <w:rPr>
        <w:rFonts w:ascii="Arial" w:hAnsi="Arial" w:hint="default"/>
      </w:rPr>
    </w:lvl>
    <w:lvl w:ilvl="7" w:tplc="7B528A9C" w:tentative="1">
      <w:start w:val="1"/>
      <w:numFmt w:val="bullet"/>
      <w:lvlText w:val="•"/>
      <w:lvlJc w:val="left"/>
      <w:pPr>
        <w:tabs>
          <w:tab w:val="num" w:pos="5760"/>
        </w:tabs>
        <w:ind w:left="5760" w:hanging="360"/>
      </w:pPr>
      <w:rPr>
        <w:rFonts w:ascii="Arial" w:hAnsi="Arial" w:hint="default"/>
      </w:rPr>
    </w:lvl>
    <w:lvl w:ilvl="8" w:tplc="0EA2D5CC" w:tentative="1">
      <w:start w:val="1"/>
      <w:numFmt w:val="bullet"/>
      <w:lvlText w:val="•"/>
      <w:lvlJc w:val="left"/>
      <w:pPr>
        <w:tabs>
          <w:tab w:val="num" w:pos="6480"/>
        </w:tabs>
        <w:ind w:left="6480" w:hanging="360"/>
      </w:pPr>
      <w:rPr>
        <w:rFonts w:ascii="Arial" w:hAnsi="Arial" w:hint="default"/>
      </w:rPr>
    </w:lvl>
  </w:abstractNum>
  <w:abstractNum w:abstractNumId="18">
    <w:nsid w:val="440D739E"/>
    <w:multiLevelType w:val="hybridMultilevel"/>
    <w:tmpl w:val="EC368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20">
    <w:nsid w:val="497E194C"/>
    <w:multiLevelType w:val="hybridMultilevel"/>
    <w:tmpl w:val="740E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D5C11"/>
    <w:multiLevelType w:val="hybridMultilevel"/>
    <w:tmpl w:val="81F2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CB4C65"/>
    <w:multiLevelType w:val="hybridMultilevel"/>
    <w:tmpl w:val="254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901DDB"/>
    <w:multiLevelType w:val="hybridMultilevel"/>
    <w:tmpl w:val="197C1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336B05"/>
    <w:multiLevelType w:val="hybridMultilevel"/>
    <w:tmpl w:val="F508E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26">
    <w:nsid w:val="546D32F6"/>
    <w:multiLevelType w:val="hybridMultilevel"/>
    <w:tmpl w:val="84EC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C27065"/>
    <w:multiLevelType w:val="hybridMultilevel"/>
    <w:tmpl w:val="3648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92224F5"/>
    <w:multiLevelType w:val="hybridMultilevel"/>
    <w:tmpl w:val="FE90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6A5D43"/>
    <w:multiLevelType w:val="hybridMultilevel"/>
    <w:tmpl w:val="474A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2">
    <w:nsid w:val="678932D8"/>
    <w:multiLevelType w:val="hybridMultilevel"/>
    <w:tmpl w:val="A14C7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ED7125"/>
    <w:multiLevelType w:val="hybridMultilevel"/>
    <w:tmpl w:val="C6E0F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DE3309"/>
    <w:multiLevelType w:val="hybridMultilevel"/>
    <w:tmpl w:val="2F6E0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4F6E67"/>
    <w:multiLevelType w:val="hybridMultilevel"/>
    <w:tmpl w:val="56E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106084"/>
    <w:multiLevelType w:val="hybridMultilevel"/>
    <w:tmpl w:val="C3A4D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1A476D"/>
    <w:multiLevelType w:val="hybridMultilevel"/>
    <w:tmpl w:val="E9BC7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EBF27EB"/>
    <w:multiLevelType w:val="hybridMultilevel"/>
    <w:tmpl w:val="3288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EF30780"/>
    <w:multiLevelType w:val="hybridMultilevel"/>
    <w:tmpl w:val="33F2368E"/>
    <w:lvl w:ilvl="0" w:tplc="159A270A">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9"/>
  </w:num>
  <w:num w:numId="4">
    <w:abstractNumId w:val="16"/>
  </w:num>
  <w:num w:numId="5">
    <w:abstractNumId w:val="5"/>
  </w:num>
  <w:num w:numId="6">
    <w:abstractNumId w:val="31"/>
  </w:num>
  <w:num w:numId="7">
    <w:abstractNumId w:val="25"/>
  </w:num>
  <w:num w:numId="8">
    <w:abstractNumId w:val="36"/>
  </w:num>
  <w:num w:numId="9">
    <w:abstractNumId w:val="2"/>
  </w:num>
  <w:num w:numId="10">
    <w:abstractNumId w:val="40"/>
  </w:num>
  <w:num w:numId="11">
    <w:abstractNumId w:val="9"/>
  </w:num>
  <w:num w:numId="12">
    <w:abstractNumId w:val="28"/>
  </w:num>
  <w:num w:numId="13">
    <w:abstractNumId w:val="10"/>
  </w:num>
  <w:num w:numId="14">
    <w:abstractNumId w:val="27"/>
  </w:num>
  <w:num w:numId="15">
    <w:abstractNumId w:val="3"/>
  </w:num>
  <w:num w:numId="16">
    <w:abstractNumId w:val="29"/>
  </w:num>
  <w:num w:numId="17">
    <w:abstractNumId w:val="8"/>
  </w:num>
  <w:num w:numId="18">
    <w:abstractNumId w:val="1"/>
  </w:num>
  <w:num w:numId="19">
    <w:abstractNumId w:val="18"/>
  </w:num>
  <w:num w:numId="20">
    <w:abstractNumId w:val="11"/>
  </w:num>
  <w:num w:numId="21">
    <w:abstractNumId w:val="20"/>
  </w:num>
  <w:num w:numId="22">
    <w:abstractNumId w:val="17"/>
  </w:num>
  <w:num w:numId="23">
    <w:abstractNumId w:val="12"/>
  </w:num>
  <w:num w:numId="24">
    <w:abstractNumId w:val="14"/>
  </w:num>
  <w:num w:numId="25">
    <w:abstractNumId w:val="38"/>
  </w:num>
  <w:num w:numId="26">
    <w:abstractNumId w:val="4"/>
  </w:num>
  <w:num w:numId="27">
    <w:abstractNumId w:val="24"/>
  </w:num>
  <w:num w:numId="28">
    <w:abstractNumId w:val="13"/>
  </w:num>
  <w:num w:numId="29">
    <w:abstractNumId w:val="22"/>
  </w:num>
  <w:num w:numId="30">
    <w:abstractNumId w:val="21"/>
  </w:num>
  <w:num w:numId="31">
    <w:abstractNumId w:val="34"/>
  </w:num>
  <w:num w:numId="32">
    <w:abstractNumId w:val="32"/>
  </w:num>
  <w:num w:numId="33">
    <w:abstractNumId w:val="35"/>
  </w:num>
  <w:num w:numId="34">
    <w:abstractNumId w:val="37"/>
  </w:num>
  <w:num w:numId="35">
    <w:abstractNumId w:val="23"/>
  </w:num>
  <w:num w:numId="36">
    <w:abstractNumId w:val="41"/>
  </w:num>
  <w:num w:numId="37">
    <w:abstractNumId w:val="6"/>
  </w:num>
  <w:num w:numId="38">
    <w:abstractNumId w:val="26"/>
  </w:num>
  <w:num w:numId="39">
    <w:abstractNumId w:val="30"/>
  </w:num>
  <w:num w:numId="40">
    <w:abstractNumId w:val="33"/>
  </w:num>
  <w:num w:numId="41">
    <w:abstractNumId w:val="43"/>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7"/>
    <w:rsid w:val="0000433B"/>
    <w:rsid w:val="0000586C"/>
    <w:rsid w:val="000133C8"/>
    <w:rsid w:val="0002334D"/>
    <w:rsid w:val="00026911"/>
    <w:rsid w:val="0003040B"/>
    <w:rsid w:val="000313D2"/>
    <w:rsid w:val="00032B4B"/>
    <w:rsid w:val="00036337"/>
    <w:rsid w:val="000448FC"/>
    <w:rsid w:val="0005124B"/>
    <w:rsid w:val="000576BE"/>
    <w:rsid w:val="00060B0A"/>
    <w:rsid w:val="00061871"/>
    <w:rsid w:val="00062BD3"/>
    <w:rsid w:val="000661AE"/>
    <w:rsid w:val="000664E0"/>
    <w:rsid w:val="000830C1"/>
    <w:rsid w:val="00083123"/>
    <w:rsid w:val="00086081"/>
    <w:rsid w:val="00086183"/>
    <w:rsid w:val="00086C9D"/>
    <w:rsid w:val="00092945"/>
    <w:rsid w:val="00093482"/>
    <w:rsid w:val="00093CB3"/>
    <w:rsid w:val="000A196B"/>
    <w:rsid w:val="000A315B"/>
    <w:rsid w:val="000B6FD1"/>
    <w:rsid w:val="000B7D89"/>
    <w:rsid w:val="000C217B"/>
    <w:rsid w:val="000C24DD"/>
    <w:rsid w:val="000C58E4"/>
    <w:rsid w:val="000C7680"/>
    <w:rsid w:val="000E27F6"/>
    <w:rsid w:val="000F3588"/>
    <w:rsid w:val="000F608F"/>
    <w:rsid w:val="00114326"/>
    <w:rsid w:val="00124ABB"/>
    <w:rsid w:val="00136639"/>
    <w:rsid w:val="0014209C"/>
    <w:rsid w:val="001534B1"/>
    <w:rsid w:val="0015681D"/>
    <w:rsid w:val="00162D24"/>
    <w:rsid w:val="0017085C"/>
    <w:rsid w:val="0018258C"/>
    <w:rsid w:val="001829C7"/>
    <w:rsid w:val="001965E4"/>
    <w:rsid w:val="00196620"/>
    <w:rsid w:val="001A40AA"/>
    <w:rsid w:val="001B23E5"/>
    <w:rsid w:val="001B4D4E"/>
    <w:rsid w:val="001D4FF2"/>
    <w:rsid w:val="001E10A2"/>
    <w:rsid w:val="001E658D"/>
    <w:rsid w:val="001F1AC2"/>
    <w:rsid w:val="001F1D81"/>
    <w:rsid w:val="001F247E"/>
    <w:rsid w:val="001F3FE5"/>
    <w:rsid w:val="002034CB"/>
    <w:rsid w:val="0021037A"/>
    <w:rsid w:val="002121CD"/>
    <w:rsid w:val="002127AB"/>
    <w:rsid w:val="00214E4D"/>
    <w:rsid w:val="00225D78"/>
    <w:rsid w:val="00232FDE"/>
    <w:rsid w:val="002415E3"/>
    <w:rsid w:val="00241F89"/>
    <w:rsid w:val="002420C5"/>
    <w:rsid w:val="00252D82"/>
    <w:rsid w:val="00254680"/>
    <w:rsid w:val="00263C40"/>
    <w:rsid w:val="00267940"/>
    <w:rsid w:val="0027179F"/>
    <w:rsid w:val="00286F09"/>
    <w:rsid w:val="0029681C"/>
    <w:rsid w:val="00297B72"/>
    <w:rsid w:val="002A1296"/>
    <w:rsid w:val="002B49E3"/>
    <w:rsid w:val="002C45DB"/>
    <w:rsid w:val="002C7552"/>
    <w:rsid w:val="002C78C8"/>
    <w:rsid w:val="002C7DE5"/>
    <w:rsid w:val="002D0B26"/>
    <w:rsid w:val="002D2074"/>
    <w:rsid w:val="002E202C"/>
    <w:rsid w:val="002F03BA"/>
    <w:rsid w:val="003037F3"/>
    <w:rsid w:val="00304B03"/>
    <w:rsid w:val="003066C8"/>
    <w:rsid w:val="003118FC"/>
    <w:rsid w:val="00312453"/>
    <w:rsid w:val="00314DC8"/>
    <w:rsid w:val="003323B7"/>
    <w:rsid w:val="00340E58"/>
    <w:rsid w:val="00344EAB"/>
    <w:rsid w:val="00346B63"/>
    <w:rsid w:val="00351C4A"/>
    <w:rsid w:val="00356B17"/>
    <w:rsid w:val="003575B9"/>
    <w:rsid w:val="00363459"/>
    <w:rsid w:val="0036385B"/>
    <w:rsid w:val="00370B64"/>
    <w:rsid w:val="00380653"/>
    <w:rsid w:val="003820B4"/>
    <w:rsid w:val="00393F48"/>
    <w:rsid w:val="0039603B"/>
    <w:rsid w:val="00397719"/>
    <w:rsid w:val="003C3FE3"/>
    <w:rsid w:val="003C7698"/>
    <w:rsid w:val="003C7843"/>
    <w:rsid w:val="003E263E"/>
    <w:rsid w:val="003E4F6B"/>
    <w:rsid w:val="003E5CE1"/>
    <w:rsid w:val="003E5D8C"/>
    <w:rsid w:val="003E76C9"/>
    <w:rsid w:val="003F1C52"/>
    <w:rsid w:val="003F324E"/>
    <w:rsid w:val="003F3A97"/>
    <w:rsid w:val="00415833"/>
    <w:rsid w:val="00421362"/>
    <w:rsid w:val="004301DA"/>
    <w:rsid w:val="00450F23"/>
    <w:rsid w:val="00451F3E"/>
    <w:rsid w:val="00454D54"/>
    <w:rsid w:val="0045520A"/>
    <w:rsid w:val="00463CE3"/>
    <w:rsid w:val="00465082"/>
    <w:rsid w:val="004653FD"/>
    <w:rsid w:val="00467E15"/>
    <w:rsid w:val="00474AEB"/>
    <w:rsid w:val="004750DF"/>
    <w:rsid w:val="00482A32"/>
    <w:rsid w:val="00492911"/>
    <w:rsid w:val="004A296A"/>
    <w:rsid w:val="004A7683"/>
    <w:rsid w:val="004B49AC"/>
    <w:rsid w:val="004B5BE2"/>
    <w:rsid w:val="004C4C01"/>
    <w:rsid w:val="004C7AF6"/>
    <w:rsid w:val="004D0E62"/>
    <w:rsid w:val="004D3A21"/>
    <w:rsid w:val="004D6554"/>
    <w:rsid w:val="004D6C7A"/>
    <w:rsid w:val="004E1DAC"/>
    <w:rsid w:val="004F4ECA"/>
    <w:rsid w:val="004F5092"/>
    <w:rsid w:val="00504318"/>
    <w:rsid w:val="0050567D"/>
    <w:rsid w:val="005061D7"/>
    <w:rsid w:val="00513706"/>
    <w:rsid w:val="00513980"/>
    <w:rsid w:val="0052743A"/>
    <w:rsid w:val="005318C0"/>
    <w:rsid w:val="00532F41"/>
    <w:rsid w:val="005339AF"/>
    <w:rsid w:val="0053743C"/>
    <w:rsid w:val="00542782"/>
    <w:rsid w:val="00543C7F"/>
    <w:rsid w:val="00546F8A"/>
    <w:rsid w:val="00552AB0"/>
    <w:rsid w:val="00553E29"/>
    <w:rsid w:val="00557637"/>
    <w:rsid w:val="00573656"/>
    <w:rsid w:val="00581373"/>
    <w:rsid w:val="0059051B"/>
    <w:rsid w:val="00596C5E"/>
    <w:rsid w:val="005A4AB7"/>
    <w:rsid w:val="005B3B71"/>
    <w:rsid w:val="005B6F7A"/>
    <w:rsid w:val="005C1559"/>
    <w:rsid w:val="005D1C06"/>
    <w:rsid w:val="005E791F"/>
    <w:rsid w:val="005F66B0"/>
    <w:rsid w:val="00602589"/>
    <w:rsid w:val="00603BEE"/>
    <w:rsid w:val="00604995"/>
    <w:rsid w:val="00612209"/>
    <w:rsid w:val="00620765"/>
    <w:rsid w:val="00624ABE"/>
    <w:rsid w:val="00627EDC"/>
    <w:rsid w:val="0063150B"/>
    <w:rsid w:val="00635345"/>
    <w:rsid w:val="00643EAF"/>
    <w:rsid w:val="006512EF"/>
    <w:rsid w:val="006527B5"/>
    <w:rsid w:val="00664EAD"/>
    <w:rsid w:val="0066710A"/>
    <w:rsid w:val="006676DF"/>
    <w:rsid w:val="006679C3"/>
    <w:rsid w:val="006814AD"/>
    <w:rsid w:val="00683B1B"/>
    <w:rsid w:val="0069042F"/>
    <w:rsid w:val="006941D1"/>
    <w:rsid w:val="006A7F8F"/>
    <w:rsid w:val="006B1CA1"/>
    <w:rsid w:val="006B2EF7"/>
    <w:rsid w:val="006B5F40"/>
    <w:rsid w:val="006E40C3"/>
    <w:rsid w:val="006E6ED1"/>
    <w:rsid w:val="006F1C96"/>
    <w:rsid w:val="006F357E"/>
    <w:rsid w:val="00704CEE"/>
    <w:rsid w:val="00713AC1"/>
    <w:rsid w:val="00721111"/>
    <w:rsid w:val="00724528"/>
    <w:rsid w:val="00726EE7"/>
    <w:rsid w:val="0073234B"/>
    <w:rsid w:val="007339AE"/>
    <w:rsid w:val="007404B3"/>
    <w:rsid w:val="007521BE"/>
    <w:rsid w:val="00755737"/>
    <w:rsid w:val="00756EAE"/>
    <w:rsid w:val="007614E6"/>
    <w:rsid w:val="00772681"/>
    <w:rsid w:val="00773648"/>
    <w:rsid w:val="0078503E"/>
    <w:rsid w:val="0078546A"/>
    <w:rsid w:val="00785C20"/>
    <w:rsid w:val="00786049"/>
    <w:rsid w:val="00791F40"/>
    <w:rsid w:val="007B1E2A"/>
    <w:rsid w:val="007B39B3"/>
    <w:rsid w:val="007B6CE6"/>
    <w:rsid w:val="007D4FE9"/>
    <w:rsid w:val="007D6AD9"/>
    <w:rsid w:val="007E2B47"/>
    <w:rsid w:val="007E776F"/>
    <w:rsid w:val="007F039E"/>
    <w:rsid w:val="007F0AF6"/>
    <w:rsid w:val="007F2E6C"/>
    <w:rsid w:val="008024C6"/>
    <w:rsid w:val="0080515B"/>
    <w:rsid w:val="00817CA6"/>
    <w:rsid w:val="00821BB0"/>
    <w:rsid w:val="00825569"/>
    <w:rsid w:val="00833CFF"/>
    <w:rsid w:val="008425EC"/>
    <w:rsid w:val="008435AE"/>
    <w:rsid w:val="00852561"/>
    <w:rsid w:val="00856A32"/>
    <w:rsid w:val="008571A6"/>
    <w:rsid w:val="00857FA7"/>
    <w:rsid w:val="00863018"/>
    <w:rsid w:val="0086435E"/>
    <w:rsid w:val="00866158"/>
    <w:rsid w:val="008717AC"/>
    <w:rsid w:val="00880332"/>
    <w:rsid w:val="0089249B"/>
    <w:rsid w:val="008959DC"/>
    <w:rsid w:val="00896764"/>
    <w:rsid w:val="008970FD"/>
    <w:rsid w:val="008B6E93"/>
    <w:rsid w:val="008C6D7E"/>
    <w:rsid w:val="008C758E"/>
    <w:rsid w:val="008D0700"/>
    <w:rsid w:val="008E0630"/>
    <w:rsid w:val="008E191B"/>
    <w:rsid w:val="008E422E"/>
    <w:rsid w:val="008E5DDC"/>
    <w:rsid w:val="008F1C29"/>
    <w:rsid w:val="00901877"/>
    <w:rsid w:val="00906073"/>
    <w:rsid w:val="00910EBA"/>
    <w:rsid w:val="00912E67"/>
    <w:rsid w:val="0092008C"/>
    <w:rsid w:val="0092345B"/>
    <w:rsid w:val="00930FB7"/>
    <w:rsid w:val="00931FA0"/>
    <w:rsid w:val="009366FA"/>
    <w:rsid w:val="009367E5"/>
    <w:rsid w:val="00937BC1"/>
    <w:rsid w:val="0094592B"/>
    <w:rsid w:val="0094769A"/>
    <w:rsid w:val="0097103E"/>
    <w:rsid w:val="00971ADC"/>
    <w:rsid w:val="009745CA"/>
    <w:rsid w:val="009820F9"/>
    <w:rsid w:val="00983855"/>
    <w:rsid w:val="00986C67"/>
    <w:rsid w:val="00987C06"/>
    <w:rsid w:val="009908B0"/>
    <w:rsid w:val="009936A5"/>
    <w:rsid w:val="009A18BE"/>
    <w:rsid w:val="009A73FE"/>
    <w:rsid w:val="009A78D1"/>
    <w:rsid w:val="009B2F58"/>
    <w:rsid w:val="009B4756"/>
    <w:rsid w:val="009B4FEA"/>
    <w:rsid w:val="009C088A"/>
    <w:rsid w:val="009C2531"/>
    <w:rsid w:val="009D4598"/>
    <w:rsid w:val="009D6887"/>
    <w:rsid w:val="009E21F1"/>
    <w:rsid w:val="00A01155"/>
    <w:rsid w:val="00A04126"/>
    <w:rsid w:val="00A103E4"/>
    <w:rsid w:val="00A322EB"/>
    <w:rsid w:val="00A447C0"/>
    <w:rsid w:val="00A54698"/>
    <w:rsid w:val="00A572F5"/>
    <w:rsid w:val="00A63745"/>
    <w:rsid w:val="00A6632A"/>
    <w:rsid w:val="00A74A62"/>
    <w:rsid w:val="00A7541D"/>
    <w:rsid w:val="00A830CD"/>
    <w:rsid w:val="00A91C5B"/>
    <w:rsid w:val="00A91FBC"/>
    <w:rsid w:val="00A92F66"/>
    <w:rsid w:val="00A97345"/>
    <w:rsid w:val="00AA68B2"/>
    <w:rsid w:val="00AA6D74"/>
    <w:rsid w:val="00AB265B"/>
    <w:rsid w:val="00AC1829"/>
    <w:rsid w:val="00AC79C9"/>
    <w:rsid w:val="00AC7F73"/>
    <w:rsid w:val="00AD04DA"/>
    <w:rsid w:val="00AE11C5"/>
    <w:rsid w:val="00AE145C"/>
    <w:rsid w:val="00AE450F"/>
    <w:rsid w:val="00AE624F"/>
    <w:rsid w:val="00AF2093"/>
    <w:rsid w:val="00AF7666"/>
    <w:rsid w:val="00B16A50"/>
    <w:rsid w:val="00B20C5D"/>
    <w:rsid w:val="00B2234C"/>
    <w:rsid w:val="00B536D0"/>
    <w:rsid w:val="00B54FBC"/>
    <w:rsid w:val="00B57C18"/>
    <w:rsid w:val="00B60077"/>
    <w:rsid w:val="00B659FC"/>
    <w:rsid w:val="00B7141C"/>
    <w:rsid w:val="00B75235"/>
    <w:rsid w:val="00B80161"/>
    <w:rsid w:val="00B824E5"/>
    <w:rsid w:val="00B942FF"/>
    <w:rsid w:val="00B97147"/>
    <w:rsid w:val="00B97532"/>
    <w:rsid w:val="00BA21C9"/>
    <w:rsid w:val="00BA6639"/>
    <w:rsid w:val="00BB3C69"/>
    <w:rsid w:val="00BB72EC"/>
    <w:rsid w:val="00BC25C2"/>
    <w:rsid w:val="00BD05AE"/>
    <w:rsid w:val="00BE43C5"/>
    <w:rsid w:val="00BE49EB"/>
    <w:rsid w:val="00C02A72"/>
    <w:rsid w:val="00C04DE9"/>
    <w:rsid w:val="00C169CF"/>
    <w:rsid w:val="00C17E77"/>
    <w:rsid w:val="00C22686"/>
    <w:rsid w:val="00C30434"/>
    <w:rsid w:val="00C30A36"/>
    <w:rsid w:val="00C5484D"/>
    <w:rsid w:val="00C80A5B"/>
    <w:rsid w:val="00C80F6E"/>
    <w:rsid w:val="00C85347"/>
    <w:rsid w:val="00C859B2"/>
    <w:rsid w:val="00C86EE2"/>
    <w:rsid w:val="00C93DC7"/>
    <w:rsid w:val="00C945B0"/>
    <w:rsid w:val="00C97CBD"/>
    <w:rsid w:val="00C97D5A"/>
    <w:rsid w:val="00CA1F7B"/>
    <w:rsid w:val="00CA51E2"/>
    <w:rsid w:val="00CA6ADF"/>
    <w:rsid w:val="00CB2B1C"/>
    <w:rsid w:val="00CB5BB4"/>
    <w:rsid w:val="00CC0C80"/>
    <w:rsid w:val="00CC7CDA"/>
    <w:rsid w:val="00CD3999"/>
    <w:rsid w:val="00CE590A"/>
    <w:rsid w:val="00D024E3"/>
    <w:rsid w:val="00D03E07"/>
    <w:rsid w:val="00D04AE3"/>
    <w:rsid w:val="00D04ED3"/>
    <w:rsid w:val="00D06CF1"/>
    <w:rsid w:val="00D07636"/>
    <w:rsid w:val="00D12246"/>
    <w:rsid w:val="00D21458"/>
    <w:rsid w:val="00D2161E"/>
    <w:rsid w:val="00D33065"/>
    <w:rsid w:val="00D36199"/>
    <w:rsid w:val="00D3697B"/>
    <w:rsid w:val="00D41EA9"/>
    <w:rsid w:val="00D51718"/>
    <w:rsid w:val="00D5236D"/>
    <w:rsid w:val="00D558A7"/>
    <w:rsid w:val="00D72366"/>
    <w:rsid w:val="00D748D5"/>
    <w:rsid w:val="00D902FB"/>
    <w:rsid w:val="00D904F3"/>
    <w:rsid w:val="00D906E0"/>
    <w:rsid w:val="00D973BF"/>
    <w:rsid w:val="00DA21D9"/>
    <w:rsid w:val="00DA6469"/>
    <w:rsid w:val="00DA79FF"/>
    <w:rsid w:val="00DC7825"/>
    <w:rsid w:val="00DE3D64"/>
    <w:rsid w:val="00DE60F5"/>
    <w:rsid w:val="00DE7DD4"/>
    <w:rsid w:val="00DF4E55"/>
    <w:rsid w:val="00E126FD"/>
    <w:rsid w:val="00E15165"/>
    <w:rsid w:val="00E15D28"/>
    <w:rsid w:val="00E1613A"/>
    <w:rsid w:val="00E164B7"/>
    <w:rsid w:val="00E20DEB"/>
    <w:rsid w:val="00E236C0"/>
    <w:rsid w:val="00E306C3"/>
    <w:rsid w:val="00E33AE7"/>
    <w:rsid w:val="00E40576"/>
    <w:rsid w:val="00E53310"/>
    <w:rsid w:val="00E64875"/>
    <w:rsid w:val="00E678AD"/>
    <w:rsid w:val="00E67917"/>
    <w:rsid w:val="00E815FD"/>
    <w:rsid w:val="00E86658"/>
    <w:rsid w:val="00E94254"/>
    <w:rsid w:val="00E96B4B"/>
    <w:rsid w:val="00EA1CC9"/>
    <w:rsid w:val="00EB1806"/>
    <w:rsid w:val="00EB662C"/>
    <w:rsid w:val="00EC3DD2"/>
    <w:rsid w:val="00EC5CCE"/>
    <w:rsid w:val="00ED1609"/>
    <w:rsid w:val="00EE409A"/>
    <w:rsid w:val="00EE4299"/>
    <w:rsid w:val="00EF0DA7"/>
    <w:rsid w:val="00EF122D"/>
    <w:rsid w:val="00EF282A"/>
    <w:rsid w:val="00EF29BA"/>
    <w:rsid w:val="00EF3F88"/>
    <w:rsid w:val="00EF4FC4"/>
    <w:rsid w:val="00F006BC"/>
    <w:rsid w:val="00F0135B"/>
    <w:rsid w:val="00F07E21"/>
    <w:rsid w:val="00F16969"/>
    <w:rsid w:val="00F3048D"/>
    <w:rsid w:val="00F33AC8"/>
    <w:rsid w:val="00F3704E"/>
    <w:rsid w:val="00F63C8D"/>
    <w:rsid w:val="00F72B7E"/>
    <w:rsid w:val="00F73124"/>
    <w:rsid w:val="00F83663"/>
    <w:rsid w:val="00F86C11"/>
    <w:rsid w:val="00F955F9"/>
    <w:rsid w:val="00FA1AFC"/>
    <w:rsid w:val="00FA2094"/>
    <w:rsid w:val="00FA419D"/>
    <w:rsid w:val="00FC6D9F"/>
    <w:rsid w:val="00FD23EB"/>
    <w:rsid w:val="00FD27DD"/>
    <w:rsid w:val="00FD5126"/>
    <w:rsid w:val="00FE18AD"/>
    <w:rsid w:val="00FE37EF"/>
    <w:rsid w:val="00FF37E9"/>
    <w:rsid w:val="00FF6413"/>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AE450F"/>
    <w:rPr>
      <w:color w:val="800080" w:themeColor="followedHyperlink"/>
      <w:u w:val="single"/>
    </w:rPr>
  </w:style>
  <w:style w:type="paragraph" w:styleId="NoSpacing">
    <w:name w:val="No Spacing"/>
    <w:link w:val="NoSpacingChar"/>
    <w:uiPriority w:val="1"/>
    <w:qFormat/>
    <w:rsid w:val="00A92F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F6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 w:type="character" w:styleId="FollowedHyperlink">
    <w:name w:val="FollowedHyperlink"/>
    <w:basedOn w:val="DefaultParagraphFont"/>
    <w:uiPriority w:val="99"/>
    <w:semiHidden/>
    <w:unhideWhenUsed/>
    <w:rsid w:val="00AE450F"/>
    <w:rPr>
      <w:color w:val="800080" w:themeColor="followedHyperlink"/>
      <w:u w:val="single"/>
    </w:rPr>
  </w:style>
  <w:style w:type="paragraph" w:styleId="NoSpacing">
    <w:name w:val="No Spacing"/>
    <w:link w:val="NoSpacingChar"/>
    <w:uiPriority w:val="1"/>
    <w:qFormat/>
    <w:rsid w:val="00A92F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92F6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89464">
      <w:bodyDiv w:val="1"/>
      <w:marLeft w:val="0"/>
      <w:marRight w:val="0"/>
      <w:marTop w:val="0"/>
      <w:marBottom w:val="0"/>
      <w:divBdr>
        <w:top w:val="none" w:sz="0" w:space="0" w:color="auto"/>
        <w:left w:val="none" w:sz="0" w:space="0" w:color="auto"/>
        <w:bottom w:val="none" w:sz="0" w:space="0" w:color="auto"/>
        <w:right w:val="none" w:sz="0" w:space="0" w:color="auto"/>
      </w:divBdr>
    </w:div>
    <w:div w:id="1454590859">
      <w:bodyDiv w:val="1"/>
      <w:marLeft w:val="0"/>
      <w:marRight w:val="0"/>
      <w:marTop w:val="0"/>
      <w:marBottom w:val="0"/>
      <w:divBdr>
        <w:top w:val="none" w:sz="0" w:space="0" w:color="auto"/>
        <w:left w:val="none" w:sz="0" w:space="0" w:color="auto"/>
        <w:bottom w:val="none" w:sz="0" w:space="0" w:color="auto"/>
        <w:right w:val="none" w:sz="0" w:space="0" w:color="auto"/>
      </w:divBdr>
    </w:div>
    <w:div w:id="19919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eepthi.shivakumar@philips.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E136D99514A749825EEF9A18088BFA" ma:contentTypeVersion="0" ma:contentTypeDescription="Create a new document." ma:contentTypeScope="" ma:versionID="e3146e595019321ee1aacd3c9a790e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49CB7-2078-432B-B7EB-4D3EE78CC7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127F7A-20B9-4B58-A27A-B463D2D30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18D247-C0C4-4F3B-9394-7EA5608D596E}">
  <ds:schemaRefs>
    <ds:schemaRef ds:uri="http://schemas.microsoft.com/sharepoint/v3/contenttype/forms"/>
  </ds:schemaRefs>
</ds:datastoreItem>
</file>

<file path=customXml/itemProps4.xml><?xml version="1.0" encoding="utf-8"?>
<ds:datastoreItem xmlns:ds="http://schemas.openxmlformats.org/officeDocument/2006/customXml" ds:itemID="{25B873D3-59B8-40A5-8CD0-398A7431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12971</TotalTime>
  <Pages>9</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PRX CLIENT LIBRARY</vt:lpstr>
    </vt:vector>
  </TitlesOfParts>
  <Company>                                                                         Philips</Company>
  <LinksUpToDate>false</LinksUpToDate>
  <CharactersWithSpaces>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PRX CLIENT LIBRARY</dc:title>
  <dc:creator>Srinivasa Murthy, Khik Chitradurga</dc:creator>
  <cp:lastModifiedBy>Philips</cp:lastModifiedBy>
  <cp:revision>261</cp:revision>
  <dcterms:created xsi:type="dcterms:W3CDTF">2014-12-05T12:01:00Z</dcterms:created>
  <dcterms:modified xsi:type="dcterms:W3CDTF">2016-01-05T05:14:00Z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0x01010040E136D99514A749825EEF9A18088BFA</vt:lpwstr>
  </property>
</Properties>
</file>
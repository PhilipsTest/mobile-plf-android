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ED68A" w14:textId="77777777" w:rsidR="001351B4" w:rsidRPr="00044929" w:rsidRDefault="001351B4" w:rsidP="004B5D5D">
      <w:pPr>
        <w:pStyle w:val="TOCHeading"/>
      </w:pPr>
      <w:bookmarkStart w:id="0" w:name="_Toc228603449"/>
      <w:r w:rsidRPr="00044929">
        <w:t>Open Issues</w:t>
      </w:r>
      <w:bookmarkEnd w:id="0"/>
      <w:r w:rsidR="005B13E3" w:rsidRPr="00044929">
        <w:t xml:space="preserve"> and/or Actions</w:t>
      </w:r>
    </w:p>
    <w:p w14:paraId="0501C156" w14:textId="0CAD91EA" w:rsidR="001351B4" w:rsidRPr="003E33F7" w:rsidRDefault="003E33F7" w:rsidP="00336498">
      <w:r w:rsidRPr="003E33F7">
        <w:t>No open issues.</w:t>
      </w:r>
    </w:p>
    <w:p w14:paraId="2F62BE82" w14:textId="77777777" w:rsidR="005D40BC" w:rsidRPr="00044929" w:rsidRDefault="005D40BC" w:rsidP="005D40BC">
      <w:bookmarkStart w:id="1" w:name="_Toc228603450"/>
      <w:r w:rsidRPr="00044929">
        <w:br w:type="page"/>
      </w:r>
    </w:p>
    <w:p w14:paraId="7A3358E4" w14:textId="77777777" w:rsidR="001351B4" w:rsidRPr="00044929" w:rsidRDefault="001351B4" w:rsidP="00336498">
      <w:pPr>
        <w:pStyle w:val="TOCHeading"/>
      </w:pPr>
      <w:r w:rsidRPr="00044929">
        <w:lastRenderedPageBreak/>
        <w:t>Table of Contents</w:t>
      </w:r>
      <w:bookmarkEnd w:id="1"/>
    </w:p>
    <w:bookmarkStart w:id="2" w:name="_GoBack"/>
    <w:bookmarkEnd w:id="2"/>
    <w:p w14:paraId="7731C839" w14:textId="1F68D6C1" w:rsidR="00C414A8" w:rsidRDefault="001351B4">
      <w:pPr>
        <w:pStyle w:val="TOC1"/>
        <w:rPr>
          <w:rFonts w:asciiTheme="minorHAnsi" w:eastAsiaTheme="minorEastAsia" w:hAnsiTheme="minorHAnsi" w:cstheme="minorBidi"/>
          <w:b w:val="0"/>
          <w:noProof/>
          <w:sz w:val="24"/>
          <w:szCs w:val="24"/>
          <w:lang w:val="en-IN"/>
        </w:rPr>
      </w:pPr>
      <w:r w:rsidRPr="00044929">
        <w:fldChar w:fldCharType="begin"/>
      </w:r>
      <w:r w:rsidRPr="00044929">
        <w:instrText xml:space="preserve"> TOC \o "1-3" \h \z \u </w:instrText>
      </w:r>
      <w:r w:rsidRPr="00044929">
        <w:fldChar w:fldCharType="separate"/>
      </w:r>
      <w:hyperlink w:anchor="_Toc518492171" w:history="1">
        <w:r w:rsidR="00C414A8" w:rsidRPr="00026268">
          <w:rPr>
            <w:rStyle w:val="Hyperlink"/>
            <w:noProof/>
          </w:rPr>
          <w:t>1</w:t>
        </w:r>
        <w:r w:rsidR="00C414A8">
          <w:rPr>
            <w:rFonts w:asciiTheme="minorHAnsi" w:eastAsiaTheme="minorEastAsia" w:hAnsiTheme="minorHAnsi" w:cstheme="minorBidi"/>
            <w:b w:val="0"/>
            <w:noProof/>
            <w:sz w:val="24"/>
            <w:szCs w:val="24"/>
            <w:lang w:val="en-IN"/>
          </w:rPr>
          <w:tab/>
        </w:r>
        <w:r w:rsidR="00C414A8" w:rsidRPr="00026268">
          <w:rPr>
            <w:rStyle w:val="Hyperlink"/>
            <w:noProof/>
          </w:rPr>
          <w:t>DOCUMENT INTRODUCTION</w:t>
        </w:r>
        <w:r w:rsidR="00C414A8">
          <w:rPr>
            <w:noProof/>
            <w:webHidden/>
          </w:rPr>
          <w:tab/>
        </w:r>
        <w:r w:rsidR="00C414A8">
          <w:rPr>
            <w:noProof/>
            <w:webHidden/>
          </w:rPr>
          <w:fldChar w:fldCharType="begin"/>
        </w:r>
        <w:r w:rsidR="00C414A8">
          <w:rPr>
            <w:noProof/>
            <w:webHidden/>
          </w:rPr>
          <w:instrText xml:space="preserve"> PAGEREF _Toc518492171 \h </w:instrText>
        </w:r>
        <w:r w:rsidR="00C414A8">
          <w:rPr>
            <w:noProof/>
            <w:webHidden/>
          </w:rPr>
        </w:r>
        <w:r w:rsidR="00C414A8">
          <w:rPr>
            <w:noProof/>
            <w:webHidden/>
          </w:rPr>
          <w:fldChar w:fldCharType="separate"/>
        </w:r>
        <w:r w:rsidR="00C414A8">
          <w:rPr>
            <w:noProof/>
            <w:webHidden/>
          </w:rPr>
          <w:t>3</w:t>
        </w:r>
        <w:r w:rsidR="00C414A8">
          <w:rPr>
            <w:noProof/>
            <w:webHidden/>
          </w:rPr>
          <w:fldChar w:fldCharType="end"/>
        </w:r>
      </w:hyperlink>
    </w:p>
    <w:p w14:paraId="4BDB3049" w14:textId="3935747B" w:rsidR="00C414A8" w:rsidRDefault="00C414A8">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72" w:history="1">
        <w:r w:rsidRPr="00026268">
          <w:rPr>
            <w:rStyle w:val="Hyperlink"/>
            <w:noProof/>
          </w:rPr>
          <w:t>1.1</w:t>
        </w:r>
        <w:r>
          <w:rPr>
            <w:rFonts w:asciiTheme="minorHAnsi" w:eastAsiaTheme="minorEastAsia" w:hAnsiTheme="minorHAnsi" w:cstheme="minorBidi"/>
            <w:noProof/>
            <w:sz w:val="24"/>
            <w:szCs w:val="24"/>
            <w:lang w:val="en-IN"/>
          </w:rPr>
          <w:tab/>
        </w:r>
        <w:r w:rsidRPr="00026268">
          <w:rPr>
            <w:rStyle w:val="Hyperlink"/>
            <w:noProof/>
          </w:rPr>
          <w:t>Purpose</w:t>
        </w:r>
        <w:r>
          <w:rPr>
            <w:noProof/>
            <w:webHidden/>
          </w:rPr>
          <w:tab/>
        </w:r>
        <w:r>
          <w:rPr>
            <w:noProof/>
            <w:webHidden/>
          </w:rPr>
          <w:fldChar w:fldCharType="begin"/>
        </w:r>
        <w:r>
          <w:rPr>
            <w:noProof/>
            <w:webHidden/>
          </w:rPr>
          <w:instrText xml:space="preserve"> PAGEREF _Toc518492172 \h </w:instrText>
        </w:r>
        <w:r>
          <w:rPr>
            <w:noProof/>
            <w:webHidden/>
          </w:rPr>
        </w:r>
        <w:r>
          <w:rPr>
            <w:noProof/>
            <w:webHidden/>
          </w:rPr>
          <w:fldChar w:fldCharType="separate"/>
        </w:r>
        <w:r>
          <w:rPr>
            <w:noProof/>
            <w:webHidden/>
          </w:rPr>
          <w:t>3</w:t>
        </w:r>
        <w:r>
          <w:rPr>
            <w:noProof/>
            <w:webHidden/>
          </w:rPr>
          <w:fldChar w:fldCharType="end"/>
        </w:r>
      </w:hyperlink>
    </w:p>
    <w:p w14:paraId="32D84AD8" w14:textId="18908058" w:rsidR="00C414A8" w:rsidRDefault="00C414A8">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73" w:history="1">
        <w:r w:rsidRPr="00026268">
          <w:rPr>
            <w:rStyle w:val="Hyperlink"/>
            <w:rFonts w:cs="Arial"/>
            <w:noProof/>
          </w:rPr>
          <w:t>1.2</w:t>
        </w:r>
        <w:r>
          <w:rPr>
            <w:rFonts w:asciiTheme="minorHAnsi" w:eastAsiaTheme="minorEastAsia" w:hAnsiTheme="minorHAnsi" w:cstheme="minorBidi"/>
            <w:noProof/>
            <w:sz w:val="24"/>
            <w:szCs w:val="24"/>
            <w:lang w:val="en-IN"/>
          </w:rPr>
          <w:tab/>
        </w:r>
        <w:r w:rsidRPr="00026268">
          <w:rPr>
            <w:rStyle w:val="Hyperlink"/>
            <w:rFonts w:cs="Arial"/>
            <w:noProof/>
          </w:rPr>
          <w:t>Scope</w:t>
        </w:r>
        <w:r>
          <w:rPr>
            <w:noProof/>
            <w:webHidden/>
          </w:rPr>
          <w:tab/>
        </w:r>
        <w:r>
          <w:rPr>
            <w:noProof/>
            <w:webHidden/>
          </w:rPr>
          <w:fldChar w:fldCharType="begin"/>
        </w:r>
        <w:r>
          <w:rPr>
            <w:noProof/>
            <w:webHidden/>
          </w:rPr>
          <w:instrText xml:space="preserve"> PAGEREF _Toc518492173 \h </w:instrText>
        </w:r>
        <w:r>
          <w:rPr>
            <w:noProof/>
            <w:webHidden/>
          </w:rPr>
        </w:r>
        <w:r>
          <w:rPr>
            <w:noProof/>
            <w:webHidden/>
          </w:rPr>
          <w:fldChar w:fldCharType="separate"/>
        </w:r>
        <w:r>
          <w:rPr>
            <w:noProof/>
            <w:webHidden/>
          </w:rPr>
          <w:t>3</w:t>
        </w:r>
        <w:r>
          <w:rPr>
            <w:noProof/>
            <w:webHidden/>
          </w:rPr>
          <w:fldChar w:fldCharType="end"/>
        </w:r>
      </w:hyperlink>
    </w:p>
    <w:p w14:paraId="2EBC10A5" w14:textId="70758274" w:rsidR="00C414A8" w:rsidRDefault="00C414A8">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74" w:history="1">
        <w:r w:rsidRPr="00026268">
          <w:rPr>
            <w:rStyle w:val="Hyperlink"/>
            <w:noProof/>
          </w:rPr>
          <w:t>1.3</w:t>
        </w:r>
        <w:r>
          <w:rPr>
            <w:rFonts w:asciiTheme="minorHAnsi" w:eastAsiaTheme="minorEastAsia" w:hAnsiTheme="minorHAnsi" w:cstheme="minorBidi"/>
            <w:noProof/>
            <w:sz w:val="24"/>
            <w:szCs w:val="24"/>
            <w:lang w:val="en-IN"/>
          </w:rPr>
          <w:tab/>
        </w:r>
        <w:r w:rsidRPr="00026268">
          <w:rPr>
            <w:rStyle w:val="Hyperlink"/>
            <w:noProof/>
          </w:rPr>
          <w:t>References</w:t>
        </w:r>
        <w:r>
          <w:rPr>
            <w:noProof/>
            <w:webHidden/>
          </w:rPr>
          <w:tab/>
        </w:r>
        <w:r>
          <w:rPr>
            <w:noProof/>
            <w:webHidden/>
          </w:rPr>
          <w:fldChar w:fldCharType="begin"/>
        </w:r>
        <w:r>
          <w:rPr>
            <w:noProof/>
            <w:webHidden/>
          </w:rPr>
          <w:instrText xml:space="preserve"> PAGEREF _Toc518492174 \h </w:instrText>
        </w:r>
        <w:r>
          <w:rPr>
            <w:noProof/>
            <w:webHidden/>
          </w:rPr>
        </w:r>
        <w:r>
          <w:rPr>
            <w:noProof/>
            <w:webHidden/>
          </w:rPr>
          <w:fldChar w:fldCharType="separate"/>
        </w:r>
        <w:r>
          <w:rPr>
            <w:noProof/>
            <w:webHidden/>
          </w:rPr>
          <w:t>3</w:t>
        </w:r>
        <w:r>
          <w:rPr>
            <w:noProof/>
            <w:webHidden/>
          </w:rPr>
          <w:fldChar w:fldCharType="end"/>
        </w:r>
      </w:hyperlink>
    </w:p>
    <w:p w14:paraId="7FD74B0D" w14:textId="4EF9DE19" w:rsidR="00C414A8" w:rsidRDefault="00C414A8">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75" w:history="1">
        <w:r w:rsidRPr="00026268">
          <w:rPr>
            <w:rStyle w:val="Hyperlink"/>
            <w:noProof/>
          </w:rPr>
          <w:t>1.4</w:t>
        </w:r>
        <w:r>
          <w:rPr>
            <w:rFonts w:asciiTheme="minorHAnsi" w:eastAsiaTheme="minorEastAsia" w:hAnsiTheme="minorHAnsi" w:cstheme="minorBidi"/>
            <w:noProof/>
            <w:sz w:val="24"/>
            <w:szCs w:val="24"/>
            <w:lang w:val="en-IN"/>
          </w:rPr>
          <w:tab/>
        </w:r>
        <w:r w:rsidRPr="00026268">
          <w:rPr>
            <w:rStyle w:val="Hyperlink"/>
            <w:noProof/>
          </w:rPr>
          <w:t>Terminology &amp; Abbreviations</w:t>
        </w:r>
        <w:r>
          <w:rPr>
            <w:noProof/>
            <w:webHidden/>
          </w:rPr>
          <w:tab/>
        </w:r>
        <w:r>
          <w:rPr>
            <w:noProof/>
            <w:webHidden/>
          </w:rPr>
          <w:fldChar w:fldCharType="begin"/>
        </w:r>
        <w:r>
          <w:rPr>
            <w:noProof/>
            <w:webHidden/>
          </w:rPr>
          <w:instrText xml:space="preserve"> PAGEREF _Toc518492175 \h </w:instrText>
        </w:r>
        <w:r>
          <w:rPr>
            <w:noProof/>
            <w:webHidden/>
          </w:rPr>
        </w:r>
        <w:r>
          <w:rPr>
            <w:noProof/>
            <w:webHidden/>
          </w:rPr>
          <w:fldChar w:fldCharType="separate"/>
        </w:r>
        <w:r>
          <w:rPr>
            <w:noProof/>
            <w:webHidden/>
          </w:rPr>
          <w:t>3</w:t>
        </w:r>
        <w:r>
          <w:rPr>
            <w:noProof/>
            <w:webHidden/>
          </w:rPr>
          <w:fldChar w:fldCharType="end"/>
        </w:r>
      </w:hyperlink>
    </w:p>
    <w:p w14:paraId="01672C03" w14:textId="719C155A" w:rsidR="00C414A8" w:rsidRDefault="00C414A8">
      <w:pPr>
        <w:pStyle w:val="TOC1"/>
        <w:rPr>
          <w:rFonts w:asciiTheme="minorHAnsi" w:eastAsiaTheme="minorEastAsia" w:hAnsiTheme="minorHAnsi" w:cstheme="minorBidi"/>
          <w:b w:val="0"/>
          <w:noProof/>
          <w:sz w:val="24"/>
          <w:szCs w:val="24"/>
          <w:lang w:val="en-IN"/>
        </w:rPr>
      </w:pPr>
      <w:hyperlink w:anchor="_Toc518492176" w:history="1">
        <w:r w:rsidRPr="00026268">
          <w:rPr>
            <w:rStyle w:val="Hyperlink"/>
            <w:noProof/>
          </w:rPr>
          <w:t>2</w:t>
        </w:r>
        <w:r>
          <w:rPr>
            <w:rFonts w:asciiTheme="minorHAnsi" w:eastAsiaTheme="minorEastAsia" w:hAnsiTheme="minorHAnsi" w:cstheme="minorBidi"/>
            <w:b w:val="0"/>
            <w:noProof/>
            <w:sz w:val="24"/>
            <w:szCs w:val="24"/>
            <w:lang w:val="en-IN"/>
          </w:rPr>
          <w:tab/>
        </w:r>
        <w:r w:rsidRPr="00026268">
          <w:rPr>
            <w:rStyle w:val="Hyperlink"/>
            <w:noProof/>
          </w:rPr>
          <w:t>Overview</w:t>
        </w:r>
        <w:r>
          <w:rPr>
            <w:noProof/>
            <w:webHidden/>
          </w:rPr>
          <w:tab/>
        </w:r>
        <w:r>
          <w:rPr>
            <w:noProof/>
            <w:webHidden/>
          </w:rPr>
          <w:fldChar w:fldCharType="begin"/>
        </w:r>
        <w:r>
          <w:rPr>
            <w:noProof/>
            <w:webHidden/>
          </w:rPr>
          <w:instrText xml:space="preserve"> PAGEREF _Toc518492176 \h </w:instrText>
        </w:r>
        <w:r>
          <w:rPr>
            <w:noProof/>
            <w:webHidden/>
          </w:rPr>
        </w:r>
        <w:r>
          <w:rPr>
            <w:noProof/>
            <w:webHidden/>
          </w:rPr>
          <w:fldChar w:fldCharType="separate"/>
        </w:r>
        <w:r>
          <w:rPr>
            <w:noProof/>
            <w:webHidden/>
          </w:rPr>
          <w:t>4</w:t>
        </w:r>
        <w:r>
          <w:rPr>
            <w:noProof/>
            <w:webHidden/>
          </w:rPr>
          <w:fldChar w:fldCharType="end"/>
        </w:r>
      </w:hyperlink>
    </w:p>
    <w:p w14:paraId="6E100CFC" w14:textId="30940822" w:rsidR="00C414A8" w:rsidRDefault="00C414A8">
      <w:pPr>
        <w:pStyle w:val="TOC1"/>
        <w:rPr>
          <w:rFonts w:asciiTheme="minorHAnsi" w:eastAsiaTheme="minorEastAsia" w:hAnsiTheme="minorHAnsi" w:cstheme="minorBidi"/>
          <w:b w:val="0"/>
          <w:noProof/>
          <w:sz w:val="24"/>
          <w:szCs w:val="24"/>
          <w:lang w:val="en-IN"/>
        </w:rPr>
      </w:pPr>
      <w:hyperlink w:anchor="_Toc518492177" w:history="1">
        <w:r w:rsidRPr="00026268">
          <w:rPr>
            <w:rStyle w:val="Hyperlink"/>
            <w:noProof/>
          </w:rPr>
          <w:t>3</w:t>
        </w:r>
        <w:r>
          <w:rPr>
            <w:rFonts w:asciiTheme="minorHAnsi" w:eastAsiaTheme="minorEastAsia" w:hAnsiTheme="minorHAnsi" w:cstheme="minorBidi"/>
            <w:b w:val="0"/>
            <w:noProof/>
            <w:sz w:val="24"/>
            <w:szCs w:val="24"/>
            <w:lang w:val="en-IN"/>
          </w:rPr>
          <w:tab/>
        </w:r>
        <w:r w:rsidRPr="00026268">
          <w:rPr>
            <w:rStyle w:val="Hyperlink"/>
            <w:noProof/>
          </w:rPr>
          <w:t>Architecture</w:t>
        </w:r>
        <w:r>
          <w:rPr>
            <w:noProof/>
            <w:webHidden/>
          </w:rPr>
          <w:tab/>
        </w:r>
        <w:r>
          <w:rPr>
            <w:noProof/>
            <w:webHidden/>
          </w:rPr>
          <w:fldChar w:fldCharType="begin"/>
        </w:r>
        <w:r>
          <w:rPr>
            <w:noProof/>
            <w:webHidden/>
          </w:rPr>
          <w:instrText xml:space="preserve"> PAGEREF _Toc518492177 \h </w:instrText>
        </w:r>
        <w:r>
          <w:rPr>
            <w:noProof/>
            <w:webHidden/>
          </w:rPr>
        </w:r>
        <w:r>
          <w:rPr>
            <w:noProof/>
            <w:webHidden/>
          </w:rPr>
          <w:fldChar w:fldCharType="separate"/>
        </w:r>
        <w:r>
          <w:rPr>
            <w:noProof/>
            <w:webHidden/>
          </w:rPr>
          <w:t>5</w:t>
        </w:r>
        <w:r>
          <w:rPr>
            <w:noProof/>
            <w:webHidden/>
          </w:rPr>
          <w:fldChar w:fldCharType="end"/>
        </w:r>
      </w:hyperlink>
    </w:p>
    <w:p w14:paraId="78CF0B97" w14:textId="2E6DB195" w:rsidR="00C414A8" w:rsidRDefault="00C414A8">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78" w:history="1">
        <w:r w:rsidRPr="00026268">
          <w:rPr>
            <w:rStyle w:val="Hyperlink"/>
            <w:rFonts w:cs="Arial"/>
            <w:noProof/>
          </w:rPr>
          <w:t>3.1</w:t>
        </w:r>
        <w:r>
          <w:rPr>
            <w:rFonts w:asciiTheme="minorHAnsi" w:eastAsiaTheme="minorEastAsia" w:hAnsiTheme="minorHAnsi" w:cstheme="minorBidi"/>
            <w:noProof/>
            <w:sz w:val="24"/>
            <w:szCs w:val="24"/>
            <w:lang w:val="en-IN"/>
          </w:rPr>
          <w:tab/>
        </w:r>
        <w:r w:rsidRPr="00026268">
          <w:rPr>
            <w:rStyle w:val="Hyperlink"/>
            <w:rFonts w:cs="Arial"/>
            <w:noProof/>
          </w:rPr>
          <w:t>Architecture Overview</w:t>
        </w:r>
        <w:r>
          <w:rPr>
            <w:noProof/>
            <w:webHidden/>
          </w:rPr>
          <w:tab/>
        </w:r>
        <w:r>
          <w:rPr>
            <w:noProof/>
            <w:webHidden/>
          </w:rPr>
          <w:fldChar w:fldCharType="begin"/>
        </w:r>
        <w:r>
          <w:rPr>
            <w:noProof/>
            <w:webHidden/>
          </w:rPr>
          <w:instrText xml:space="preserve"> PAGEREF _Toc518492178 \h </w:instrText>
        </w:r>
        <w:r>
          <w:rPr>
            <w:noProof/>
            <w:webHidden/>
          </w:rPr>
        </w:r>
        <w:r>
          <w:rPr>
            <w:noProof/>
            <w:webHidden/>
          </w:rPr>
          <w:fldChar w:fldCharType="separate"/>
        </w:r>
        <w:r>
          <w:rPr>
            <w:noProof/>
            <w:webHidden/>
          </w:rPr>
          <w:t>5</w:t>
        </w:r>
        <w:r>
          <w:rPr>
            <w:noProof/>
            <w:webHidden/>
          </w:rPr>
          <w:fldChar w:fldCharType="end"/>
        </w:r>
      </w:hyperlink>
    </w:p>
    <w:p w14:paraId="39FCA8C0" w14:textId="26AF86E4" w:rsidR="00C414A8" w:rsidRDefault="00C414A8">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79" w:history="1">
        <w:r w:rsidRPr="00026268">
          <w:rPr>
            <w:rStyle w:val="Hyperlink"/>
            <w:noProof/>
          </w:rPr>
          <w:t>3.1.1</w:t>
        </w:r>
        <w:r>
          <w:rPr>
            <w:rFonts w:asciiTheme="minorHAnsi" w:eastAsiaTheme="minorEastAsia" w:hAnsiTheme="minorHAnsi" w:cstheme="minorBidi"/>
            <w:noProof/>
            <w:sz w:val="24"/>
            <w:szCs w:val="24"/>
            <w:lang w:val="en-IN"/>
          </w:rPr>
          <w:tab/>
        </w:r>
        <w:r w:rsidRPr="00026268">
          <w:rPr>
            <w:rStyle w:val="Hyperlink"/>
            <w:noProof/>
          </w:rPr>
          <w:t>Top-level software architecture design</w:t>
        </w:r>
        <w:r>
          <w:rPr>
            <w:noProof/>
            <w:webHidden/>
          </w:rPr>
          <w:tab/>
        </w:r>
        <w:r>
          <w:rPr>
            <w:noProof/>
            <w:webHidden/>
          </w:rPr>
          <w:fldChar w:fldCharType="begin"/>
        </w:r>
        <w:r>
          <w:rPr>
            <w:noProof/>
            <w:webHidden/>
          </w:rPr>
          <w:instrText xml:space="preserve"> PAGEREF _Toc518492179 \h </w:instrText>
        </w:r>
        <w:r>
          <w:rPr>
            <w:noProof/>
            <w:webHidden/>
          </w:rPr>
        </w:r>
        <w:r>
          <w:rPr>
            <w:noProof/>
            <w:webHidden/>
          </w:rPr>
          <w:fldChar w:fldCharType="separate"/>
        </w:r>
        <w:r>
          <w:rPr>
            <w:noProof/>
            <w:webHidden/>
          </w:rPr>
          <w:t>5</w:t>
        </w:r>
        <w:r>
          <w:rPr>
            <w:noProof/>
            <w:webHidden/>
          </w:rPr>
          <w:fldChar w:fldCharType="end"/>
        </w:r>
      </w:hyperlink>
    </w:p>
    <w:p w14:paraId="2CE2A232" w14:textId="76D89E16" w:rsidR="00C414A8" w:rsidRDefault="00C414A8">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80" w:history="1">
        <w:r w:rsidRPr="00026268">
          <w:rPr>
            <w:rStyle w:val="Hyperlink"/>
            <w:noProof/>
          </w:rPr>
          <w:t>3.1.2</w:t>
        </w:r>
        <w:r>
          <w:rPr>
            <w:rFonts w:asciiTheme="minorHAnsi" w:eastAsiaTheme="minorEastAsia" w:hAnsiTheme="minorHAnsi" w:cstheme="minorBidi"/>
            <w:noProof/>
            <w:sz w:val="24"/>
            <w:szCs w:val="24"/>
            <w:lang w:val="en-IN"/>
          </w:rPr>
          <w:tab/>
        </w:r>
        <w:r w:rsidRPr="00026268">
          <w:rPr>
            <w:rStyle w:val="Hyperlink"/>
            <w:noProof/>
          </w:rPr>
          <w:t>Software detailed design App Infra library</w:t>
        </w:r>
        <w:r>
          <w:rPr>
            <w:noProof/>
            <w:webHidden/>
          </w:rPr>
          <w:tab/>
        </w:r>
        <w:r>
          <w:rPr>
            <w:noProof/>
            <w:webHidden/>
          </w:rPr>
          <w:fldChar w:fldCharType="begin"/>
        </w:r>
        <w:r>
          <w:rPr>
            <w:noProof/>
            <w:webHidden/>
          </w:rPr>
          <w:instrText xml:space="preserve"> PAGEREF _Toc518492180 \h </w:instrText>
        </w:r>
        <w:r>
          <w:rPr>
            <w:noProof/>
            <w:webHidden/>
          </w:rPr>
        </w:r>
        <w:r>
          <w:rPr>
            <w:noProof/>
            <w:webHidden/>
          </w:rPr>
          <w:fldChar w:fldCharType="separate"/>
        </w:r>
        <w:r>
          <w:rPr>
            <w:noProof/>
            <w:webHidden/>
          </w:rPr>
          <w:t>8</w:t>
        </w:r>
        <w:r>
          <w:rPr>
            <w:noProof/>
            <w:webHidden/>
          </w:rPr>
          <w:fldChar w:fldCharType="end"/>
        </w:r>
      </w:hyperlink>
    </w:p>
    <w:p w14:paraId="0D7526D8" w14:textId="2975EEEB" w:rsidR="00C414A8" w:rsidRDefault="00C414A8">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81" w:history="1">
        <w:r w:rsidRPr="00026268">
          <w:rPr>
            <w:rStyle w:val="Hyperlink"/>
            <w:noProof/>
          </w:rPr>
          <w:t>3.1.3</w:t>
        </w:r>
        <w:r>
          <w:rPr>
            <w:rFonts w:asciiTheme="minorHAnsi" w:eastAsiaTheme="minorEastAsia" w:hAnsiTheme="minorHAnsi" w:cstheme="minorBidi"/>
            <w:noProof/>
            <w:sz w:val="24"/>
            <w:szCs w:val="24"/>
            <w:lang w:val="en-IN"/>
          </w:rPr>
          <w:tab/>
        </w:r>
        <w:r w:rsidRPr="00026268">
          <w:rPr>
            <w:rStyle w:val="Hyperlink"/>
            <w:noProof/>
          </w:rPr>
          <w:t>Content loader module</w:t>
        </w:r>
        <w:r>
          <w:rPr>
            <w:noProof/>
            <w:webHidden/>
          </w:rPr>
          <w:tab/>
        </w:r>
        <w:r>
          <w:rPr>
            <w:noProof/>
            <w:webHidden/>
          </w:rPr>
          <w:fldChar w:fldCharType="begin"/>
        </w:r>
        <w:r>
          <w:rPr>
            <w:noProof/>
            <w:webHidden/>
          </w:rPr>
          <w:instrText xml:space="preserve"> PAGEREF _Toc518492181 \h </w:instrText>
        </w:r>
        <w:r>
          <w:rPr>
            <w:noProof/>
            <w:webHidden/>
          </w:rPr>
        </w:r>
        <w:r>
          <w:rPr>
            <w:noProof/>
            <w:webHidden/>
          </w:rPr>
          <w:fldChar w:fldCharType="separate"/>
        </w:r>
        <w:r>
          <w:rPr>
            <w:noProof/>
            <w:webHidden/>
          </w:rPr>
          <w:t>25</w:t>
        </w:r>
        <w:r>
          <w:rPr>
            <w:noProof/>
            <w:webHidden/>
          </w:rPr>
          <w:fldChar w:fldCharType="end"/>
        </w:r>
      </w:hyperlink>
    </w:p>
    <w:p w14:paraId="625FD54E" w14:textId="1579D7BD" w:rsidR="00C414A8" w:rsidRDefault="00C414A8">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82" w:history="1">
        <w:r w:rsidRPr="00026268">
          <w:rPr>
            <w:rStyle w:val="Hyperlink"/>
            <w:noProof/>
          </w:rPr>
          <w:t>3.1.4</w:t>
        </w:r>
        <w:r>
          <w:rPr>
            <w:rFonts w:asciiTheme="minorHAnsi" w:eastAsiaTheme="minorEastAsia" w:hAnsiTheme="minorHAnsi" w:cstheme="minorBidi"/>
            <w:noProof/>
            <w:sz w:val="24"/>
            <w:szCs w:val="24"/>
            <w:lang w:val="en-IN"/>
          </w:rPr>
          <w:tab/>
        </w:r>
        <w:r w:rsidRPr="00026268">
          <w:rPr>
            <w:rStyle w:val="Hyperlink"/>
            <w:noProof/>
          </w:rPr>
          <w:t>API signing module</w:t>
        </w:r>
        <w:r>
          <w:rPr>
            <w:noProof/>
            <w:webHidden/>
          </w:rPr>
          <w:tab/>
        </w:r>
        <w:r>
          <w:rPr>
            <w:noProof/>
            <w:webHidden/>
          </w:rPr>
          <w:fldChar w:fldCharType="begin"/>
        </w:r>
        <w:r>
          <w:rPr>
            <w:noProof/>
            <w:webHidden/>
          </w:rPr>
          <w:instrText xml:space="preserve"> PAGEREF _Toc518492182 \h </w:instrText>
        </w:r>
        <w:r>
          <w:rPr>
            <w:noProof/>
            <w:webHidden/>
          </w:rPr>
        </w:r>
        <w:r>
          <w:rPr>
            <w:noProof/>
            <w:webHidden/>
          </w:rPr>
          <w:fldChar w:fldCharType="separate"/>
        </w:r>
        <w:r>
          <w:rPr>
            <w:noProof/>
            <w:webHidden/>
          </w:rPr>
          <w:t>26</w:t>
        </w:r>
        <w:r>
          <w:rPr>
            <w:noProof/>
            <w:webHidden/>
          </w:rPr>
          <w:fldChar w:fldCharType="end"/>
        </w:r>
      </w:hyperlink>
    </w:p>
    <w:p w14:paraId="1186EAF4" w14:textId="52D26600" w:rsidR="00C414A8" w:rsidRDefault="00C414A8">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83" w:history="1">
        <w:r w:rsidRPr="00026268">
          <w:rPr>
            <w:rStyle w:val="Hyperlink"/>
            <w:noProof/>
          </w:rPr>
          <w:t>3.1.5</w:t>
        </w:r>
        <w:r>
          <w:rPr>
            <w:rFonts w:asciiTheme="minorHAnsi" w:eastAsiaTheme="minorEastAsia" w:hAnsiTheme="minorHAnsi" w:cstheme="minorBidi"/>
            <w:noProof/>
            <w:sz w:val="24"/>
            <w:szCs w:val="24"/>
            <w:lang w:val="en-IN"/>
          </w:rPr>
          <w:tab/>
        </w:r>
        <w:r w:rsidRPr="00026268">
          <w:rPr>
            <w:rStyle w:val="Hyperlink"/>
            <w:noProof/>
          </w:rPr>
          <w:t>Software detailed design PRX client</w:t>
        </w:r>
        <w:r>
          <w:rPr>
            <w:noProof/>
            <w:webHidden/>
          </w:rPr>
          <w:tab/>
        </w:r>
        <w:r>
          <w:rPr>
            <w:noProof/>
            <w:webHidden/>
          </w:rPr>
          <w:fldChar w:fldCharType="begin"/>
        </w:r>
        <w:r>
          <w:rPr>
            <w:noProof/>
            <w:webHidden/>
          </w:rPr>
          <w:instrText xml:space="preserve"> PAGEREF _Toc518492183 \h </w:instrText>
        </w:r>
        <w:r>
          <w:rPr>
            <w:noProof/>
            <w:webHidden/>
          </w:rPr>
        </w:r>
        <w:r>
          <w:rPr>
            <w:noProof/>
            <w:webHidden/>
          </w:rPr>
          <w:fldChar w:fldCharType="separate"/>
        </w:r>
        <w:r>
          <w:rPr>
            <w:noProof/>
            <w:webHidden/>
          </w:rPr>
          <w:t>26</w:t>
        </w:r>
        <w:r>
          <w:rPr>
            <w:noProof/>
            <w:webHidden/>
          </w:rPr>
          <w:fldChar w:fldCharType="end"/>
        </w:r>
      </w:hyperlink>
    </w:p>
    <w:p w14:paraId="7FF04F67" w14:textId="08798FFB" w:rsidR="00C414A8" w:rsidRDefault="00C414A8">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84" w:history="1">
        <w:r w:rsidRPr="00026268">
          <w:rPr>
            <w:rStyle w:val="Hyperlink"/>
            <w:noProof/>
          </w:rPr>
          <w:t>3.1.6</w:t>
        </w:r>
        <w:r>
          <w:rPr>
            <w:rFonts w:asciiTheme="minorHAnsi" w:eastAsiaTheme="minorEastAsia" w:hAnsiTheme="minorHAnsi" w:cstheme="minorBidi"/>
            <w:noProof/>
            <w:sz w:val="24"/>
            <w:szCs w:val="24"/>
            <w:lang w:val="en-IN"/>
          </w:rPr>
          <w:tab/>
        </w:r>
        <w:r w:rsidRPr="00026268">
          <w:rPr>
            <w:rStyle w:val="Hyperlink"/>
            <w:noProof/>
          </w:rPr>
          <w:t>Software detailed design Secure DB</w:t>
        </w:r>
        <w:r>
          <w:rPr>
            <w:noProof/>
            <w:webHidden/>
          </w:rPr>
          <w:tab/>
        </w:r>
        <w:r>
          <w:rPr>
            <w:noProof/>
            <w:webHidden/>
          </w:rPr>
          <w:fldChar w:fldCharType="begin"/>
        </w:r>
        <w:r>
          <w:rPr>
            <w:noProof/>
            <w:webHidden/>
          </w:rPr>
          <w:instrText xml:space="preserve"> PAGEREF _Toc518492184 \h </w:instrText>
        </w:r>
        <w:r>
          <w:rPr>
            <w:noProof/>
            <w:webHidden/>
          </w:rPr>
        </w:r>
        <w:r>
          <w:rPr>
            <w:noProof/>
            <w:webHidden/>
          </w:rPr>
          <w:fldChar w:fldCharType="separate"/>
        </w:r>
        <w:r>
          <w:rPr>
            <w:noProof/>
            <w:webHidden/>
          </w:rPr>
          <w:t>27</w:t>
        </w:r>
        <w:r>
          <w:rPr>
            <w:noProof/>
            <w:webHidden/>
          </w:rPr>
          <w:fldChar w:fldCharType="end"/>
        </w:r>
      </w:hyperlink>
    </w:p>
    <w:p w14:paraId="41232E89" w14:textId="43DB5D4F" w:rsidR="00C414A8" w:rsidRDefault="00C414A8">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85" w:history="1">
        <w:r w:rsidRPr="00026268">
          <w:rPr>
            <w:rStyle w:val="Hyperlink"/>
            <w:noProof/>
          </w:rPr>
          <w:t>3.1.7</w:t>
        </w:r>
        <w:r>
          <w:rPr>
            <w:rFonts w:asciiTheme="minorHAnsi" w:eastAsiaTheme="minorEastAsia" w:hAnsiTheme="minorHAnsi" w:cstheme="minorBidi"/>
            <w:noProof/>
            <w:sz w:val="24"/>
            <w:szCs w:val="24"/>
            <w:lang w:val="en-IN"/>
          </w:rPr>
          <w:tab/>
        </w:r>
        <w:r w:rsidRPr="00026268">
          <w:rPr>
            <w:rStyle w:val="Hyperlink"/>
            <w:noProof/>
          </w:rPr>
          <w:t>Third-party Software, Software Of Unknown Provenance (SOUP)</w:t>
        </w:r>
        <w:r>
          <w:rPr>
            <w:noProof/>
            <w:webHidden/>
          </w:rPr>
          <w:tab/>
        </w:r>
        <w:r>
          <w:rPr>
            <w:noProof/>
            <w:webHidden/>
          </w:rPr>
          <w:fldChar w:fldCharType="begin"/>
        </w:r>
        <w:r>
          <w:rPr>
            <w:noProof/>
            <w:webHidden/>
          </w:rPr>
          <w:instrText xml:space="preserve"> PAGEREF _Toc518492185 \h </w:instrText>
        </w:r>
        <w:r>
          <w:rPr>
            <w:noProof/>
            <w:webHidden/>
          </w:rPr>
        </w:r>
        <w:r>
          <w:rPr>
            <w:noProof/>
            <w:webHidden/>
          </w:rPr>
          <w:fldChar w:fldCharType="separate"/>
        </w:r>
        <w:r>
          <w:rPr>
            <w:noProof/>
            <w:webHidden/>
          </w:rPr>
          <w:t>28</w:t>
        </w:r>
        <w:r>
          <w:rPr>
            <w:noProof/>
            <w:webHidden/>
          </w:rPr>
          <w:fldChar w:fldCharType="end"/>
        </w:r>
      </w:hyperlink>
    </w:p>
    <w:p w14:paraId="7DBD0B04" w14:textId="0515B9DB" w:rsidR="00C414A8" w:rsidRDefault="00C414A8">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86" w:history="1">
        <w:r w:rsidRPr="00026268">
          <w:rPr>
            <w:rStyle w:val="Hyperlink"/>
            <w:noProof/>
          </w:rPr>
          <w:t>3.2</w:t>
        </w:r>
        <w:r>
          <w:rPr>
            <w:rFonts w:asciiTheme="minorHAnsi" w:eastAsiaTheme="minorEastAsia" w:hAnsiTheme="minorHAnsi" w:cstheme="minorBidi"/>
            <w:noProof/>
            <w:sz w:val="24"/>
            <w:szCs w:val="24"/>
            <w:lang w:val="en-IN"/>
          </w:rPr>
          <w:tab/>
        </w:r>
        <w:r w:rsidRPr="00026268">
          <w:rPr>
            <w:rStyle w:val="Hyperlink"/>
            <w:noProof/>
          </w:rPr>
          <w:t>Architecture Principles</w:t>
        </w:r>
        <w:r>
          <w:rPr>
            <w:noProof/>
            <w:webHidden/>
          </w:rPr>
          <w:tab/>
        </w:r>
        <w:r>
          <w:rPr>
            <w:noProof/>
            <w:webHidden/>
          </w:rPr>
          <w:fldChar w:fldCharType="begin"/>
        </w:r>
        <w:r>
          <w:rPr>
            <w:noProof/>
            <w:webHidden/>
          </w:rPr>
          <w:instrText xml:space="preserve"> PAGEREF _Toc518492186 \h </w:instrText>
        </w:r>
        <w:r>
          <w:rPr>
            <w:noProof/>
            <w:webHidden/>
          </w:rPr>
        </w:r>
        <w:r>
          <w:rPr>
            <w:noProof/>
            <w:webHidden/>
          </w:rPr>
          <w:fldChar w:fldCharType="separate"/>
        </w:r>
        <w:r>
          <w:rPr>
            <w:noProof/>
            <w:webHidden/>
          </w:rPr>
          <w:t>29</w:t>
        </w:r>
        <w:r>
          <w:rPr>
            <w:noProof/>
            <w:webHidden/>
          </w:rPr>
          <w:fldChar w:fldCharType="end"/>
        </w:r>
      </w:hyperlink>
    </w:p>
    <w:p w14:paraId="585CA312" w14:textId="79FA58E4" w:rsidR="00C414A8" w:rsidRDefault="00C414A8">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87" w:history="1">
        <w:r w:rsidRPr="00026268">
          <w:rPr>
            <w:rStyle w:val="Hyperlink"/>
            <w:noProof/>
          </w:rPr>
          <w:t>3.3</w:t>
        </w:r>
        <w:r>
          <w:rPr>
            <w:rFonts w:asciiTheme="minorHAnsi" w:eastAsiaTheme="minorEastAsia" w:hAnsiTheme="minorHAnsi" w:cstheme="minorBidi"/>
            <w:noProof/>
            <w:sz w:val="24"/>
            <w:szCs w:val="24"/>
            <w:lang w:val="en-IN"/>
          </w:rPr>
          <w:tab/>
        </w:r>
        <w:r w:rsidRPr="00026268">
          <w:rPr>
            <w:rStyle w:val="Hyperlink"/>
            <w:noProof/>
          </w:rPr>
          <w:t>Architecture Views</w:t>
        </w:r>
        <w:r>
          <w:rPr>
            <w:noProof/>
            <w:webHidden/>
          </w:rPr>
          <w:tab/>
        </w:r>
        <w:r>
          <w:rPr>
            <w:noProof/>
            <w:webHidden/>
          </w:rPr>
          <w:fldChar w:fldCharType="begin"/>
        </w:r>
        <w:r>
          <w:rPr>
            <w:noProof/>
            <w:webHidden/>
          </w:rPr>
          <w:instrText xml:space="preserve"> PAGEREF _Toc518492187 \h </w:instrText>
        </w:r>
        <w:r>
          <w:rPr>
            <w:noProof/>
            <w:webHidden/>
          </w:rPr>
        </w:r>
        <w:r>
          <w:rPr>
            <w:noProof/>
            <w:webHidden/>
          </w:rPr>
          <w:fldChar w:fldCharType="separate"/>
        </w:r>
        <w:r>
          <w:rPr>
            <w:noProof/>
            <w:webHidden/>
          </w:rPr>
          <w:t>29</w:t>
        </w:r>
        <w:r>
          <w:rPr>
            <w:noProof/>
            <w:webHidden/>
          </w:rPr>
          <w:fldChar w:fldCharType="end"/>
        </w:r>
      </w:hyperlink>
    </w:p>
    <w:p w14:paraId="74E8C4E0" w14:textId="50B5BE9E" w:rsidR="00C414A8" w:rsidRDefault="00C414A8">
      <w:pPr>
        <w:pStyle w:val="TOC1"/>
        <w:rPr>
          <w:rFonts w:asciiTheme="minorHAnsi" w:eastAsiaTheme="minorEastAsia" w:hAnsiTheme="minorHAnsi" w:cstheme="minorBidi"/>
          <w:b w:val="0"/>
          <w:noProof/>
          <w:sz w:val="24"/>
          <w:szCs w:val="24"/>
          <w:lang w:val="en-IN"/>
        </w:rPr>
      </w:pPr>
      <w:hyperlink w:anchor="_Toc518492188" w:history="1">
        <w:r w:rsidRPr="00026268">
          <w:rPr>
            <w:rStyle w:val="Hyperlink"/>
            <w:noProof/>
          </w:rPr>
          <w:t>4</w:t>
        </w:r>
        <w:r>
          <w:rPr>
            <w:rFonts w:asciiTheme="minorHAnsi" w:eastAsiaTheme="minorEastAsia" w:hAnsiTheme="minorHAnsi" w:cstheme="minorBidi"/>
            <w:b w:val="0"/>
            <w:noProof/>
            <w:sz w:val="24"/>
            <w:szCs w:val="24"/>
            <w:lang w:val="en-IN"/>
          </w:rPr>
          <w:tab/>
        </w:r>
        <w:r w:rsidRPr="00026268">
          <w:rPr>
            <w:rStyle w:val="Hyperlink"/>
            <w:noProof/>
          </w:rPr>
          <w:t>Allocation of Quality Aspects</w:t>
        </w:r>
        <w:r>
          <w:rPr>
            <w:noProof/>
            <w:webHidden/>
          </w:rPr>
          <w:tab/>
        </w:r>
        <w:r>
          <w:rPr>
            <w:noProof/>
            <w:webHidden/>
          </w:rPr>
          <w:fldChar w:fldCharType="begin"/>
        </w:r>
        <w:r>
          <w:rPr>
            <w:noProof/>
            <w:webHidden/>
          </w:rPr>
          <w:instrText xml:space="preserve"> PAGEREF _Toc518492188 \h </w:instrText>
        </w:r>
        <w:r>
          <w:rPr>
            <w:noProof/>
            <w:webHidden/>
          </w:rPr>
        </w:r>
        <w:r>
          <w:rPr>
            <w:noProof/>
            <w:webHidden/>
          </w:rPr>
          <w:fldChar w:fldCharType="separate"/>
        </w:r>
        <w:r>
          <w:rPr>
            <w:noProof/>
            <w:webHidden/>
          </w:rPr>
          <w:t>29</w:t>
        </w:r>
        <w:r>
          <w:rPr>
            <w:noProof/>
            <w:webHidden/>
          </w:rPr>
          <w:fldChar w:fldCharType="end"/>
        </w:r>
      </w:hyperlink>
    </w:p>
    <w:p w14:paraId="20D5AF53" w14:textId="3B9235B4" w:rsidR="00C414A8" w:rsidRDefault="00C414A8">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89" w:history="1">
        <w:r w:rsidRPr="00026268">
          <w:rPr>
            <w:rStyle w:val="Hyperlink"/>
            <w:noProof/>
          </w:rPr>
          <w:t>4.1</w:t>
        </w:r>
        <w:r>
          <w:rPr>
            <w:rFonts w:asciiTheme="minorHAnsi" w:eastAsiaTheme="minorEastAsia" w:hAnsiTheme="minorHAnsi" w:cstheme="minorBidi"/>
            <w:noProof/>
            <w:sz w:val="24"/>
            <w:szCs w:val="24"/>
            <w:lang w:val="en-IN"/>
          </w:rPr>
          <w:tab/>
        </w:r>
        <w:r w:rsidRPr="00026268">
          <w:rPr>
            <w:rStyle w:val="Hyperlink"/>
            <w:noProof/>
          </w:rPr>
          <w:t>Threading</w:t>
        </w:r>
        <w:r>
          <w:rPr>
            <w:noProof/>
            <w:webHidden/>
          </w:rPr>
          <w:tab/>
        </w:r>
        <w:r>
          <w:rPr>
            <w:noProof/>
            <w:webHidden/>
          </w:rPr>
          <w:fldChar w:fldCharType="begin"/>
        </w:r>
        <w:r>
          <w:rPr>
            <w:noProof/>
            <w:webHidden/>
          </w:rPr>
          <w:instrText xml:space="preserve"> PAGEREF _Toc518492189 \h </w:instrText>
        </w:r>
        <w:r>
          <w:rPr>
            <w:noProof/>
            <w:webHidden/>
          </w:rPr>
        </w:r>
        <w:r>
          <w:rPr>
            <w:noProof/>
            <w:webHidden/>
          </w:rPr>
          <w:fldChar w:fldCharType="separate"/>
        </w:r>
        <w:r>
          <w:rPr>
            <w:noProof/>
            <w:webHidden/>
          </w:rPr>
          <w:t>29</w:t>
        </w:r>
        <w:r>
          <w:rPr>
            <w:noProof/>
            <w:webHidden/>
          </w:rPr>
          <w:fldChar w:fldCharType="end"/>
        </w:r>
      </w:hyperlink>
    </w:p>
    <w:p w14:paraId="40B3D6FF" w14:textId="5277B02E" w:rsidR="00C414A8" w:rsidRDefault="00C414A8">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90" w:history="1">
        <w:r w:rsidRPr="00026268">
          <w:rPr>
            <w:rStyle w:val="Hyperlink"/>
            <w:noProof/>
          </w:rPr>
          <w:t>4.2</w:t>
        </w:r>
        <w:r>
          <w:rPr>
            <w:rFonts w:asciiTheme="minorHAnsi" w:eastAsiaTheme="minorEastAsia" w:hAnsiTheme="minorHAnsi" w:cstheme="minorBidi"/>
            <w:noProof/>
            <w:sz w:val="24"/>
            <w:szCs w:val="24"/>
            <w:lang w:val="en-IN"/>
          </w:rPr>
          <w:tab/>
        </w:r>
        <w:r w:rsidRPr="00026268">
          <w:rPr>
            <w:rStyle w:val="Hyperlink"/>
            <w:noProof/>
          </w:rPr>
          <w:t>Memory Management</w:t>
        </w:r>
        <w:r>
          <w:rPr>
            <w:noProof/>
            <w:webHidden/>
          </w:rPr>
          <w:tab/>
        </w:r>
        <w:r>
          <w:rPr>
            <w:noProof/>
            <w:webHidden/>
          </w:rPr>
          <w:fldChar w:fldCharType="begin"/>
        </w:r>
        <w:r>
          <w:rPr>
            <w:noProof/>
            <w:webHidden/>
          </w:rPr>
          <w:instrText xml:space="preserve"> PAGEREF _Toc518492190 \h </w:instrText>
        </w:r>
        <w:r>
          <w:rPr>
            <w:noProof/>
            <w:webHidden/>
          </w:rPr>
        </w:r>
        <w:r>
          <w:rPr>
            <w:noProof/>
            <w:webHidden/>
          </w:rPr>
          <w:fldChar w:fldCharType="separate"/>
        </w:r>
        <w:r>
          <w:rPr>
            <w:noProof/>
            <w:webHidden/>
          </w:rPr>
          <w:t>30</w:t>
        </w:r>
        <w:r>
          <w:rPr>
            <w:noProof/>
            <w:webHidden/>
          </w:rPr>
          <w:fldChar w:fldCharType="end"/>
        </w:r>
      </w:hyperlink>
    </w:p>
    <w:p w14:paraId="4E4BD84A" w14:textId="667D358F" w:rsidR="00C414A8" w:rsidRDefault="00C414A8">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91" w:history="1">
        <w:r w:rsidRPr="00026268">
          <w:rPr>
            <w:rStyle w:val="Hyperlink"/>
            <w:noProof/>
          </w:rPr>
          <w:t>4.3</w:t>
        </w:r>
        <w:r>
          <w:rPr>
            <w:rFonts w:asciiTheme="minorHAnsi" w:eastAsiaTheme="minorEastAsia" w:hAnsiTheme="minorHAnsi" w:cstheme="minorBidi"/>
            <w:noProof/>
            <w:sz w:val="24"/>
            <w:szCs w:val="24"/>
            <w:lang w:val="en-IN"/>
          </w:rPr>
          <w:tab/>
        </w:r>
        <w:r w:rsidRPr="00026268">
          <w:rPr>
            <w:rStyle w:val="Hyperlink"/>
            <w:noProof/>
          </w:rPr>
          <w:t>Network Performance</w:t>
        </w:r>
        <w:r>
          <w:rPr>
            <w:noProof/>
            <w:webHidden/>
          </w:rPr>
          <w:tab/>
        </w:r>
        <w:r>
          <w:rPr>
            <w:noProof/>
            <w:webHidden/>
          </w:rPr>
          <w:fldChar w:fldCharType="begin"/>
        </w:r>
        <w:r>
          <w:rPr>
            <w:noProof/>
            <w:webHidden/>
          </w:rPr>
          <w:instrText xml:space="preserve"> PAGEREF _Toc518492191 \h </w:instrText>
        </w:r>
        <w:r>
          <w:rPr>
            <w:noProof/>
            <w:webHidden/>
          </w:rPr>
        </w:r>
        <w:r>
          <w:rPr>
            <w:noProof/>
            <w:webHidden/>
          </w:rPr>
          <w:fldChar w:fldCharType="separate"/>
        </w:r>
        <w:r>
          <w:rPr>
            <w:noProof/>
            <w:webHidden/>
          </w:rPr>
          <w:t>31</w:t>
        </w:r>
        <w:r>
          <w:rPr>
            <w:noProof/>
            <w:webHidden/>
          </w:rPr>
          <w:fldChar w:fldCharType="end"/>
        </w:r>
      </w:hyperlink>
    </w:p>
    <w:p w14:paraId="4EB57F0D" w14:textId="5B70F84A" w:rsidR="00C414A8" w:rsidRDefault="00C414A8">
      <w:pPr>
        <w:pStyle w:val="TOC3"/>
        <w:tabs>
          <w:tab w:val="left" w:pos="1200"/>
          <w:tab w:val="right" w:leader="dot" w:pos="9631"/>
        </w:tabs>
        <w:rPr>
          <w:rFonts w:asciiTheme="minorHAnsi" w:eastAsiaTheme="minorEastAsia" w:hAnsiTheme="minorHAnsi" w:cstheme="minorBidi"/>
          <w:noProof/>
          <w:sz w:val="24"/>
          <w:szCs w:val="24"/>
          <w:lang w:val="en-IN"/>
        </w:rPr>
      </w:pPr>
      <w:hyperlink w:anchor="_Toc518492192" w:history="1">
        <w:r w:rsidRPr="00026268">
          <w:rPr>
            <w:rStyle w:val="Hyperlink"/>
            <w:noProof/>
          </w:rPr>
          <w:t>4.3.1</w:t>
        </w:r>
        <w:r>
          <w:rPr>
            <w:rFonts w:asciiTheme="minorHAnsi" w:eastAsiaTheme="minorEastAsia" w:hAnsiTheme="minorHAnsi" w:cstheme="minorBidi"/>
            <w:noProof/>
            <w:sz w:val="24"/>
            <w:szCs w:val="24"/>
            <w:lang w:val="en-IN"/>
          </w:rPr>
          <w:tab/>
        </w:r>
        <w:r w:rsidRPr="00026268">
          <w:rPr>
            <w:rStyle w:val="Hyperlink"/>
            <w:noProof/>
          </w:rPr>
          <w:t>Tips for Efficient Networking:</w:t>
        </w:r>
        <w:r>
          <w:rPr>
            <w:noProof/>
            <w:webHidden/>
          </w:rPr>
          <w:tab/>
        </w:r>
        <w:r>
          <w:rPr>
            <w:noProof/>
            <w:webHidden/>
          </w:rPr>
          <w:fldChar w:fldCharType="begin"/>
        </w:r>
        <w:r>
          <w:rPr>
            <w:noProof/>
            <w:webHidden/>
          </w:rPr>
          <w:instrText xml:space="preserve"> PAGEREF _Toc518492192 \h </w:instrText>
        </w:r>
        <w:r>
          <w:rPr>
            <w:noProof/>
            <w:webHidden/>
          </w:rPr>
        </w:r>
        <w:r>
          <w:rPr>
            <w:noProof/>
            <w:webHidden/>
          </w:rPr>
          <w:fldChar w:fldCharType="separate"/>
        </w:r>
        <w:r>
          <w:rPr>
            <w:noProof/>
            <w:webHidden/>
          </w:rPr>
          <w:t>31</w:t>
        </w:r>
        <w:r>
          <w:rPr>
            <w:noProof/>
            <w:webHidden/>
          </w:rPr>
          <w:fldChar w:fldCharType="end"/>
        </w:r>
      </w:hyperlink>
    </w:p>
    <w:p w14:paraId="23D7EC58" w14:textId="390F9CE9" w:rsidR="00C414A8" w:rsidRDefault="00C414A8">
      <w:pPr>
        <w:pStyle w:val="TOC1"/>
        <w:rPr>
          <w:rFonts w:asciiTheme="minorHAnsi" w:eastAsiaTheme="minorEastAsia" w:hAnsiTheme="minorHAnsi" w:cstheme="minorBidi"/>
          <w:b w:val="0"/>
          <w:noProof/>
          <w:sz w:val="24"/>
          <w:szCs w:val="24"/>
          <w:lang w:val="en-IN"/>
        </w:rPr>
      </w:pPr>
      <w:hyperlink w:anchor="_Toc518492193" w:history="1">
        <w:r w:rsidRPr="00026268">
          <w:rPr>
            <w:rStyle w:val="Hyperlink"/>
            <w:noProof/>
          </w:rPr>
          <w:t>5</w:t>
        </w:r>
        <w:r>
          <w:rPr>
            <w:rFonts w:asciiTheme="minorHAnsi" w:eastAsiaTheme="minorEastAsia" w:hAnsiTheme="minorHAnsi" w:cstheme="minorBidi"/>
            <w:b w:val="0"/>
            <w:noProof/>
            <w:sz w:val="24"/>
            <w:szCs w:val="24"/>
            <w:lang w:val="en-IN"/>
          </w:rPr>
          <w:tab/>
        </w:r>
        <w:r w:rsidRPr="00026268">
          <w:rPr>
            <w:rStyle w:val="Hyperlink"/>
            <w:noProof/>
          </w:rPr>
          <w:t>Design Details</w:t>
        </w:r>
        <w:r>
          <w:rPr>
            <w:noProof/>
            <w:webHidden/>
          </w:rPr>
          <w:tab/>
        </w:r>
        <w:r>
          <w:rPr>
            <w:noProof/>
            <w:webHidden/>
          </w:rPr>
          <w:fldChar w:fldCharType="begin"/>
        </w:r>
        <w:r>
          <w:rPr>
            <w:noProof/>
            <w:webHidden/>
          </w:rPr>
          <w:instrText xml:space="preserve"> PAGEREF _Toc518492193 \h </w:instrText>
        </w:r>
        <w:r>
          <w:rPr>
            <w:noProof/>
            <w:webHidden/>
          </w:rPr>
        </w:r>
        <w:r>
          <w:rPr>
            <w:noProof/>
            <w:webHidden/>
          </w:rPr>
          <w:fldChar w:fldCharType="separate"/>
        </w:r>
        <w:r>
          <w:rPr>
            <w:noProof/>
            <w:webHidden/>
          </w:rPr>
          <w:t>31</w:t>
        </w:r>
        <w:r>
          <w:rPr>
            <w:noProof/>
            <w:webHidden/>
          </w:rPr>
          <w:fldChar w:fldCharType="end"/>
        </w:r>
      </w:hyperlink>
    </w:p>
    <w:p w14:paraId="2D929E8C" w14:textId="45303F88" w:rsidR="00C414A8" w:rsidRDefault="00C414A8">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94" w:history="1">
        <w:r w:rsidRPr="00026268">
          <w:rPr>
            <w:rStyle w:val="Hyperlink"/>
            <w:noProof/>
          </w:rPr>
          <w:t>5.1</w:t>
        </w:r>
        <w:r>
          <w:rPr>
            <w:rFonts w:asciiTheme="minorHAnsi" w:eastAsiaTheme="minorEastAsia" w:hAnsiTheme="minorHAnsi" w:cstheme="minorBidi"/>
            <w:noProof/>
            <w:sz w:val="24"/>
            <w:szCs w:val="24"/>
            <w:lang w:val="en-IN"/>
          </w:rPr>
          <w:tab/>
        </w:r>
        <w:r w:rsidRPr="00026268">
          <w:rPr>
            <w:rStyle w:val="Hyperlink"/>
            <w:noProof/>
          </w:rPr>
          <w:t>External Interfaces</w:t>
        </w:r>
        <w:r>
          <w:rPr>
            <w:noProof/>
            <w:webHidden/>
          </w:rPr>
          <w:tab/>
        </w:r>
        <w:r>
          <w:rPr>
            <w:noProof/>
            <w:webHidden/>
          </w:rPr>
          <w:fldChar w:fldCharType="begin"/>
        </w:r>
        <w:r>
          <w:rPr>
            <w:noProof/>
            <w:webHidden/>
          </w:rPr>
          <w:instrText xml:space="preserve"> PAGEREF _Toc518492194 \h </w:instrText>
        </w:r>
        <w:r>
          <w:rPr>
            <w:noProof/>
            <w:webHidden/>
          </w:rPr>
        </w:r>
        <w:r>
          <w:rPr>
            <w:noProof/>
            <w:webHidden/>
          </w:rPr>
          <w:fldChar w:fldCharType="separate"/>
        </w:r>
        <w:r>
          <w:rPr>
            <w:noProof/>
            <w:webHidden/>
          </w:rPr>
          <w:t>31</w:t>
        </w:r>
        <w:r>
          <w:rPr>
            <w:noProof/>
            <w:webHidden/>
          </w:rPr>
          <w:fldChar w:fldCharType="end"/>
        </w:r>
      </w:hyperlink>
    </w:p>
    <w:p w14:paraId="6CD92BA3" w14:textId="7E7018CF" w:rsidR="00C414A8" w:rsidRDefault="00C414A8">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95" w:history="1">
        <w:r w:rsidRPr="00026268">
          <w:rPr>
            <w:rStyle w:val="Hyperlink"/>
            <w:noProof/>
          </w:rPr>
          <w:t>5.2</w:t>
        </w:r>
        <w:r>
          <w:rPr>
            <w:rFonts w:asciiTheme="minorHAnsi" w:eastAsiaTheme="minorEastAsia" w:hAnsiTheme="minorHAnsi" w:cstheme="minorBidi"/>
            <w:noProof/>
            <w:sz w:val="24"/>
            <w:szCs w:val="24"/>
            <w:lang w:val="en-IN"/>
          </w:rPr>
          <w:tab/>
        </w:r>
        <w:r w:rsidRPr="00026268">
          <w:rPr>
            <w:rStyle w:val="Hyperlink"/>
            <w:noProof/>
          </w:rPr>
          <w:t>Elements</w:t>
        </w:r>
        <w:r>
          <w:rPr>
            <w:noProof/>
            <w:webHidden/>
          </w:rPr>
          <w:tab/>
        </w:r>
        <w:r>
          <w:rPr>
            <w:noProof/>
            <w:webHidden/>
          </w:rPr>
          <w:fldChar w:fldCharType="begin"/>
        </w:r>
        <w:r>
          <w:rPr>
            <w:noProof/>
            <w:webHidden/>
          </w:rPr>
          <w:instrText xml:space="preserve"> PAGEREF _Toc518492195 \h </w:instrText>
        </w:r>
        <w:r>
          <w:rPr>
            <w:noProof/>
            <w:webHidden/>
          </w:rPr>
        </w:r>
        <w:r>
          <w:rPr>
            <w:noProof/>
            <w:webHidden/>
          </w:rPr>
          <w:fldChar w:fldCharType="separate"/>
        </w:r>
        <w:r>
          <w:rPr>
            <w:noProof/>
            <w:webHidden/>
          </w:rPr>
          <w:t>31</w:t>
        </w:r>
        <w:r>
          <w:rPr>
            <w:noProof/>
            <w:webHidden/>
          </w:rPr>
          <w:fldChar w:fldCharType="end"/>
        </w:r>
      </w:hyperlink>
    </w:p>
    <w:p w14:paraId="626BF0B1" w14:textId="2DEB6DCE" w:rsidR="00C414A8" w:rsidRDefault="00C414A8">
      <w:pPr>
        <w:pStyle w:val="TOC2"/>
        <w:tabs>
          <w:tab w:val="left" w:pos="720"/>
          <w:tab w:val="right" w:leader="dot" w:pos="9631"/>
        </w:tabs>
        <w:rPr>
          <w:rFonts w:asciiTheme="minorHAnsi" w:eastAsiaTheme="minorEastAsia" w:hAnsiTheme="minorHAnsi" w:cstheme="minorBidi"/>
          <w:noProof/>
          <w:sz w:val="24"/>
          <w:szCs w:val="24"/>
          <w:lang w:val="en-IN"/>
        </w:rPr>
      </w:pPr>
      <w:hyperlink w:anchor="_Toc518492196" w:history="1">
        <w:r w:rsidRPr="00026268">
          <w:rPr>
            <w:rStyle w:val="Hyperlink"/>
            <w:noProof/>
          </w:rPr>
          <w:t>5.3</w:t>
        </w:r>
        <w:r>
          <w:rPr>
            <w:rFonts w:asciiTheme="minorHAnsi" w:eastAsiaTheme="minorEastAsia" w:hAnsiTheme="minorHAnsi" w:cstheme="minorBidi"/>
            <w:noProof/>
            <w:sz w:val="24"/>
            <w:szCs w:val="24"/>
            <w:lang w:val="en-IN"/>
          </w:rPr>
          <w:tab/>
        </w:r>
        <w:r w:rsidRPr="00026268">
          <w:rPr>
            <w:rStyle w:val="Hyperlink"/>
            <w:noProof/>
          </w:rPr>
          <w:t>Internal Interfaces</w:t>
        </w:r>
        <w:r>
          <w:rPr>
            <w:noProof/>
            <w:webHidden/>
          </w:rPr>
          <w:tab/>
        </w:r>
        <w:r>
          <w:rPr>
            <w:noProof/>
            <w:webHidden/>
          </w:rPr>
          <w:fldChar w:fldCharType="begin"/>
        </w:r>
        <w:r>
          <w:rPr>
            <w:noProof/>
            <w:webHidden/>
          </w:rPr>
          <w:instrText xml:space="preserve"> PAGEREF _Toc518492196 \h </w:instrText>
        </w:r>
        <w:r>
          <w:rPr>
            <w:noProof/>
            <w:webHidden/>
          </w:rPr>
        </w:r>
        <w:r>
          <w:rPr>
            <w:noProof/>
            <w:webHidden/>
          </w:rPr>
          <w:fldChar w:fldCharType="separate"/>
        </w:r>
        <w:r>
          <w:rPr>
            <w:noProof/>
            <w:webHidden/>
          </w:rPr>
          <w:t>32</w:t>
        </w:r>
        <w:r>
          <w:rPr>
            <w:noProof/>
            <w:webHidden/>
          </w:rPr>
          <w:fldChar w:fldCharType="end"/>
        </w:r>
      </w:hyperlink>
    </w:p>
    <w:p w14:paraId="61FDA677" w14:textId="28030C5D" w:rsidR="00C414A8" w:rsidRDefault="00C414A8">
      <w:pPr>
        <w:pStyle w:val="TOC1"/>
        <w:rPr>
          <w:rFonts w:asciiTheme="minorHAnsi" w:eastAsiaTheme="minorEastAsia" w:hAnsiTheme="minorHAnsi" w:cstheme="minorBidi"/>
          <w:b w:val="0"/>
          <w:noProof/>
          <w:sz w:val="24"/>
          <w:szCs w:val="24"/>
          <w:lang w:val="en-IN"/>
        </w:rPr>
      </w:pPr>
      <w:hyperlink w:anchor="_Toc518492197" w:history="1">
        <w:r w:rsidRPr="00026268">
          <w:rPr>
            <w:rStyle w:val="Hyperlink"/>
            <w:noProof/>
          </w:rPr>
          <w:t>6</w:t>
        </w:r>
        <w:r>
          <w:rPr>
            <w:rFonts w:asciiTheme="minorHAnsi" w:eastAsiaTheme="minorEastAsia" w:hAnsiTheme="minorHAnsi" w:cstheme="minorBidi"/>
            <w:b w:val="0"/>
            <w:noProof/>
            <w:sz w:val="24"/>
            <w:szCs w:val="24"/>
            <w:lang w:val="en-IN"/>
          </w:rPr>
          <w:tab/>
        </w:r>
        <w:r w:rsidRPr="00026268">
          <w:rPr>
            <w:rStyle w:val="Hyperlink"/>
            <w:noProof/>
          </w:rPr>
          <w:t>Revision History</w:t>
        </w:r>
        <w:r>
          <w:rPr>
            <w:noProof/>
            <w:webHidden/>
          </w:rPr>
          <w:tab/>
        </w:r>
        <w:r>
          <w:rPr>
            <w:noProof/>
            <w:webHidden/>
          </w:rPr>
          <w:fldChar w:fldCharType="begin"/>
        </w:r>
        <w:r>
          <w:rPr>
            <w:noProof/>
            <w:webHidden/>
          </w:rPr>
          <w:instrText xml:space="preserve"> PAGEREF _Toc518492197 \h </w:instrText>
        </w:r>
        <w:r>
          <w:rPr>
            <w:noProof/>
            <w:webHidden/>
          </w:rPr>
        </w:r>
        <w:r>
          <w:rPr>
            <w:noProof/>
            <w:webHidden/>
          </w:rPr>
          <w:fldChar w:fldCharType="separate"/>
        </w:r>
        <w:r>
          <w:rPr>
            <w:noProof/>
            <w:webHidden/>
          </w:rPr>
          <w:t>33</w:t>
        </w:r>
        <w:r>
          <w:rPr>
            <w:noProof/>
            <w:webHidden/>
          </w:rPr>
          <w:fldChar w:fldCharType="end"/>
        </w:r>
      </w:hyperlink>
    </w:p>
    <w:p w14:paraId="5AE82036" w14:textId="2F84CA0D" w:rsidR="00C414A8" w:rsidRDefault="00C414A8">
      <w:pPr>
        <w:pStyle w:val="TOC1"/>
        <w:rPr>
          <w:rFonts w:asciiTheme="minorHAnsi" w:eastAsiaTheme="minorEastAsia" w:hAnsiTheme="minorHAnsi" w:cstheme="minorBidi"/>
          <w:b w:val="0"/>
          <w:noProof/>
          <w:sz w:val="24"/>
          <w:szCs w:val="24"/>
          <w:lang w:val="en-IN"/>
        </w:rPr>
      </w:pPr>
      <w:hyperlink w:anchor="_Toc518492198" w:history="1">
        <w:r w:rsidRPr="00026268">
          <w:rPr>
            <w:rStyle w:val="Hyperlink"/>
            <w:noProof/>
          </w:rPr>
          <w:t>7</w:t>
        </w:r>
        <w:r>
          <w:rPr>
            <w:rFonts w:asciiTheme="minorHAnsi" w:eastAsiaTheme="minorEastAsia" w:hAnsiTheme="minorHAnsi" w:cstheme="minorBidi"/>
            <w:b w:val="0"/>
            <w:noProof/>
            <w:sz w:val="24"/>
            <w:szCs w:val="24"/>
            <w:lang w:val="en-IN"/>
          </w:rPr>
          <w:tab/>
        </w:r>
        <w:r w:rsidRPr="00026268">
          <w:rPr>
            <w:rStyle w:val="Hyperlink"/>
            <w:noProof/>
          </w:rPr>
          <w:t>Approval</w:t>
        </w:r>
        <w:r>
          <w:rPr>
            <w:noProof/>
            <w:webHidden/>
          </w:rPr>
          <w:tab/>
        </w:r>
        <w:r>
          <w:rPr>
            <w:noProof/>
            <w:webHidden/>
          </w:rPr>
          <w:fldChar w:fldCharType="begin"/>
        </w:r>
        <w:r>
          <w:rPr>
            <w:noProof/>
            <w:webHidden/>
          </w:rPr>
          <w:instrText xml:space="preserve"> PAGEREF _Toc518492198 \h </w:instrText>
        </w:r>
        <w:r>
          <w:rPr>
            <w:noProof/>
            <w:webHidden/>
          </w:rPr>
        </w:r>
        <w:r>
          <w:rPr>
            <w:noProof/>
            <w:webHidden/>
          </w:rPr>
          <w:fldChar w:fldCharType="separate"/>
        </w:r>
        <w:r>
          <w:rPr>
            <w:noProof/>
            <w:webHidden/>
          </w:rPr>
          <w:t>34</w:t>
        </w:r>
        <w:r>
          <w:rPr>
            <w:noProof/>
            <w:webHidden/>
          </w:rPr>
          <w:fldChar w:fldCharType="end"/>
        </w:r>
      </w:hyperlink>
    </w:p>
    <w:p w14:paraId="2755D665" w14:textId="594640D3" w:rsidR="00164C2F" w:rsidRPr="00594400" w:rsidRDefault="001351B4" w:rsidP="00985627">
      <w:pPr>
        <w:rPr>
          <w:i/>
          <w:color w:val="C0504D" w:themeColor="accent2"/>
        </w:rPr>
      </w:pPr>
      <w:r w:rsidRPr="00044929">
        <w:fldChar w:fldCharType="end"/>
      </w:r>
    </w:p>
    <w:p w14:paraId="230EB18B" w14:textId="77777777" w:rsidR="005D40BC" w:rsidRPr="00044929" w:rsidRDefault="005D40BC" w:rsidP="005D40BC">
      <w:bookmarkStart w:id="3" w:name="_Toc228603451"/>
      <w:r w:rsidRPr="00044929">
        <w:br w:type="page"/>
      </w:r>
    </w:p>
    <w:p w14:paraId="05BDD49A" w14:textId="77777777" w:rsidR="001351B4" w:rsidRPr="00044929" w:rsidRDefault="001351B4" w:rsidP="00336498">
      <w:pPr>
        <w:pStyle w:val="Heading1"/>
        <w:rPr>
          <w:lang w:val="en-US"/>
        </w:rPr>
      </w:pPr>
      <w:bookmarkStart w:id="4" w:name="_Toc518492171"/>
      <w:r w:rsidRPr="00044929">
        <w:rPr>
          <w:lang w:val="en-US"/>
        </w:rPr>
        <w:lastRenderedPageBreak/>
        <w:t>DOCUMENT INTRODUCTION</w:t>
      </w:r>
      <w:bookmarkEnd w:id="3"/>
      <w:bookmarkEnd w:id="4"/>
    </w:p>
    <w:p w14:paraId="5E91C6C6" w14:textId="77777777" w:rsidR="001351B4" w:rsidRPr="00044929" w:rsidRDefault="001351B4" w:rsidP="0080769B">
      <w:pPr>
        <w:pStyle w:val="Heading2"/>
      </w:pPr>
      <w:bookmarkStart w:id="5" w:name="_Toc220980188"/>
      <w:bookmarkStart w:id="6" w:name="_Toc228603452"/>
      <w:bookmarkStart w:id="7" w:name="_Toc518492172"/>
      <w:r w:rsidRPr="00044929">
        <w:t>Purpose</w:t>
      </w:r>
      <w:bookmarkEnd w:id="5"/>
      <w:bookmarkEnd w:id="6"/>
      <w:bookmarkEnd w:id="7"/>
    </w:p>
    <w:p w14:paraId="7450A9CA" w14:textId="218A910C" w:rsidR="001C2E6C" w:rsidRDefault="001C2E6C" w:rsidP="003E33F7">
      <w:pPr>
        <w:rPr>
          <w:color w:val="C0504D" w:themeColor="accent2"/>
        </w:rPr>
      </w:pPr>
      <w:bookmarkStart w:id="8" w:name="_Toc220980189"/>
      <w:bookmarkStart w:id="9" w:name="_Toc228603453"/>
      <w:r w:rsidRPr="001C2E6C">
        <w:t xml:space="preserve">This document describes the </w:t>
      </w:r>
      <w:r w:rsidR="00A547EE">
        <w:t xml:space="preserve">technical design of </w:t>
      </w:r>
      <w:r w:rsidR="003E33F7" w:rsidRPr="003E33F7">
        <w:t>App Infra.</w:t>
      </w:r>
      <w:r w:rsidR="00A547EE" w:rsidRPr="003E33F7">
        <w:t xml:space="preserve"> </w:t>
      </w:r>
    </w:p>
    <w:p w14:paraId="6EE56C39" w14:textId="77777777" w:rsidR="003E33F7" w:rsidRPr="00290EA1" w:rsidRDefault="003E33F7" w:rsidP="003E33F7">
      <w:pPr>
        <w:pStyle w:val="Heading2"/>
        <w:tabs>
          <w:tab w:val="clear" w:pos="576"/>
          <w:tab w:val="num" w:pos="851"/>
        </w:tabs>
        <w:ind w:left="851" w:hanging="851"/>
        <w:rPr>
          <w:rFonts w:cs="Arial"/>
        </w:rPr>
      </w:pPr>
      <w:bookmarkStart w:id="10" w:name="_Toc444618997"/>
      <w:bookmarkStart w:id="11" w:name="_Toc477169207"/>
      <w:bookmarkStart w:id="12" w:name="_Toc518492173"/>
      <w:r w:rsidRPr="00290EA1">
        <w:rPr>
          <w:rFonts w:cs="Arial"/>
        </w:rPr>
        <w:t>Scope</w:t>
      </w:r>
      <w:bookmarkEnd w:id="10"/>
      <w:bookmarkEnd w:id="11"/>
      <w:bookmarkEnd w:id="12"/>
    </w:p>
    <w:p w14:paraId="7275A903" w14:textId="77777777" w:rsidR="003E33F7" w:rsidRDefault="003E33F7" w:rsidP="003E33F7">
      <w:pPr>
        <w:rPr>
          <w:rFonts w:cs="Arial"/>
        </w:rPr>
      </w:pPr>
      <w:r>
        <w:rPr>
          <w:rFonts w:cs="Arial"/>
        </w:rPr>
        <w:t>The scope of this document is limited to the mobile App Infra component, which is to be used by common components and applications. This document does not describe the application as a whole, nor does it describe in detail any cloud services that may be related to the functionalities covered in the App Infra component.</w:t>
      </w:r>
    </w:p>
    <w:p w14:paraId="26E1BDEB" w14:textId="1A8370F7" w:rsidR="003E33F7" w:rsidRPr="00290EA1" w:rsidRDefault="003E33F7" w:rsidP="003E33F7">
      <w:pPr>
        <w:rPr>
          <w:rFonts w:cs="Arial"/>
        </w:rPr>
      </w:pPr>
      <w:r>
        <w:rPr>
          <w:rFonts w:cs="Arial"/>
        </w:rPr>
        <w:t>This document does not include an extensive API description; please refer to [</w:t>
      </w:r>
      <w:r w:rsidR="003D701F">
        <w:rPr>
          <w:rFonts w:cs="Arial"/>
          <w:color w:val="000000" w:themeColor="text1"/>
          <w:sz w:val="16"/>
          <w:szCs w:val="16"/>
        </w:rPr>
        <w:t>INTEGRATION DOC</w:t>
      </w:r>
      <w:r>
        <w:rPr>
          <w:rFonts w:cs="Arial"/>
        </w:rPr>
        <w:t xml:space="preserve">] </w:t>
      </w:r>
      <w:r w:rsidR="003D701F">
        <w:rPr>
          <w:rFonts w:cs="Arial"/>
        </w:rPr>
        <w:t>for both Android and iOS</w:t>
      </w:r>
      <w:r>
        <w:rPr>
          <w:rFonts w:cs="Arial"/>
        </w:rPr>
        <w:t>.</w:t>
      </w:r>
    </w:p>
    <w:p w14:paraId="225C63CB" w14:textId="77777777" w:rsidR="009B40B8" w:rsidRDefault="001351B4" w:rsidP="0080769B">
      <w:pPr>
        <w:pStyle w:val="Heading2"/>
      </w:pPr>
      <w:bookmarkStart w:id="13" w:name="_Toc220980190"/>
      <w:bookmarkStart w:id="14" w:name="_Toc228603454"/>
      <w:bookmarkStart w:id="15" w:name="_Toc518492174"/>
      <w:bookmarkEnd w:id="8"/>
      <w:bookmarkEnd w:id="9"/>
      <w:r w:rsidRPr="00044929">
        <w:t>References</w:t>
      </w:r>
      <w:bookmarkStart w:id="16" w:name="_Toc220980191"/>
      <w:bookmarkStart w:id="17" w:name="_Toc228603455"/>
      <w:bookmarkEnd w:id="13"/>
      <w:bookmarkEnd w:id="14"/>
      <w:bookmarkEnd w:id="15"/>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271"/>
        <w:gridCol w:w="5341"/>
      </w:tblGrid>
      <w:tr w:rsidR="007E6521" w:rsidRPr="00044929" w14:paraId="254685FE" w14:textId="77777777" w:rsidTr="00087299">
        <w:trPr>
          <w:cantSplit/>
          <w:tblHeader/>
        </w:trPr>
        <w:tc>
          <w:tcPr>
            <w:tcW w:w="2245" w:type="dxa"/>
          </w:tcPr>
          <w:p w14:paraId="7E5AC0C2" w14:textId="77777777" w:rsidR="007E6521" w:rsidRPr="00044929" w:rsidRDefault="007E6521" w:rsidP="00087299">
            <w:pPr>
              <w:pStyle w:val="NoSpacing"/>
              <w:rPr>
                <w:b/>
              </w:rPr>
            </w:pPr>
            <w:r w:rsidRPr="00044929">
              <w:rPr>
                <w:b/>
              </w:rPr>
              <w:t>Reference</w:t>
            </w:r>
          </w:p>
        </w:tc>
        <w:tc>
          <w:tcPr>
            <w:tcW w:w="2271" w:type="dxa"/>
          </w:tcPr>
          <w:p w14:paraId="7AA1D67F" w14:textId="77777777" w:rsidR="007E6521" w:rsidRPr="00044929" w:rsidRDefault="007E6521" w:rsidP="00087299">
            <w:pPr>
              <w:pStyle w:val="NoSpacing"/>
              <w:rPr>
                <w:b/>
              </w:rPr>
            </w:pPr>
            <w:r w:rsidRPr="00044929">
              <w:rPr>
                <w:b/>
              </w:rPr>
              <w:t>Identification</w:t>
            </w:r>
          </w:p>
        </w:tc>
        <w:tc>
          <w:tcPr>
            <w:tcW w:w="5341" w:type="dxa"/>
          </w:tcPr>
          <w:p w14:paraId="2DAEC84A" w14:textId="77777777" w:rsidR="007E6521" w:rsidRPr="00044929" w:rsidRDefault="007E6521" w:rsidP="00087299">
            <w:pPr>
              <w:pStyle w:val="NoSpacing"/>
              <w:rPr>
                <w:b/>
              </w:rPr>
            </w:pPr>
            <w:r w:rsidRPr="00044929">
              <w:rPr>
                <w:b/>
              </w:rPr>
              <w:t>Title / additional remarks</w:t>
            </w:r>
          </w:p>
        </w:tc>
      </w:tr>
      <w:tr w:rsidR="007E6521" w:rsidRPr="00044929" w14:paraId="48F71A7C" w14:textId="77777777" w:rsidTr="00087299">
        <w:trPr>
          <w:cantSplit/>
        </w:trPr>
        <w:tc>
          <w:tcPr>
            <w:tcW w:w="2245" w:type="dxa"/>
            <w:vAlign w:val="center"/>
          </w:tcPr>
          <w:p w14:paraId="1D8F2336" w14:textId="77777777" w:rsidR="007E6521" w:rsidRPr="00044929" w:rsidRDefault="007E6521" w:rsidP="00087299">
            <w:pPr>
              <w:pStyle w:val="NoSpacing"/>
            </w:pPr>
            <w:r>
              <w:rPr>
                <w:rFonts w:cs="Arial"/>
                <w:color w:val="000000" w:themeColor="text1"/>
                <w:sz w:val="16"/>
              </w:rPr>
              <w:t>[REQUIREMENT]</w:t>
            </w:r>
          </w:p>
        </w:tc>
        <w:tc>
          <w:tcPr>
            <w:tcW w:w="2271" w:type="dxa"/>
          </w:tcPr>
          <w:p w14:paraId="58CEFB08" w14:textId="77777777" w:rsidR="006D1B41" w:rsidRDefault="006D1B41" w:rsidP="006D1B41">
            <w:pPr>
              <w:spacing w:after="0" w:line="210" w:lineRule="atLeast"/>
              <w:rPr>
                <w:rFonts w:ascii="Tahoma" w:eastAsia="Times New Roman" w:hAnsi="Tahoma" w:cs="Tahoma"/>
                <w:color w:val="464646"/>
                <w:sz w:val="17"/>
                <w:szCs w:val="17"/>
              </w:rPr>
            </w:pPr>
            <w:r>
              <w:rPr>
                <w:rFonts w:ascii="Tahoma" w:hAnsi="Tahoma" w:cs="Tahoma"/>
                <w:color w:val="464646"/>
                <w:sz w:val="17"/>
                <w:szCs w:val="17"/>
              </w:rPr>
              <w:br/>
              <w:t>D000211867</w:t>
            </w:r>
          </w:p>
          <w:p w14:paraId="1746A277" w14:textId="79190106" w:rsidR="007E6521" w:rsidRPr="00044929" w:rsidRDefault="007E6521" w:rsidP="00087299">
            <w:pPr>
              <w:pStyle w:val="NoSpacing"/>
            </w:pPr>
          </w:p>
        </w:tc>
        <w:tc>
          <w:tcPr>
            <w:tcW w:w="5341" w:type="dxa"/>
          </w:tcPr>
          <w:p w14:paraId="0BD36C86" w14:textId="77777777" w:rsidR="007E6521" w:rsidRPr="00044929" w:rsidRDefault="007E6521" w:rsidP="00087299">
            <w:pPr>
              <w:pStyle w:val="NoSpacing"/>
            </w:pPr>
            <w:r>
              <w:t>Software Requirement Specification</w:t>
            </w:r>
          </w:p>
        </w:tc>
      </w:tr>
      <w:tr w:rsidR="007E6521" w:rsidRPr="00044929" w14:paraId="24E57F51" w14:textId="77777777" w:rsidTr="00087299">
        <w:trPr>
          <w:cantSplit/>
        </w:trPr>
        <w:tc>
          <w:tcPr>
            <w:tcW w:w="2245" w:type="dxa"/>
            <w:vAlign w:val="center"/>
          </w:tcPr>
          <w:p w14:paraId="4ABFDDAA" w14:textId="77777777" w:rsidR="007E6521" w:rsidRPr="00044929" w:rsidRDefault="007E6521" w:rsidP="00087299">
            <w:pPr>
              <w:pStyle w:val="NoSpacing"/>
            </w:pPr>
            <w:r>
              <w:rPr>
                <w:rFonts w:cs="Arial"/>
                <w:color w:val="000000" w:themeColor="text1"/>
                <w:sz w:val="16"/>
                <w:szCs w:val="16"/>
              </w:rPr>
              <w:t>[INTEGRATION DOC]</w:t>
            </w:r>
          </w:p>
        </w:tc>
        <w:tc>
          <w:tcPr>
            <w:tcW w:w="2271" w:type="dxa"/>
          </w:tcPr>
          <w:p w14:paraId="3DA79BB3" w14:textId="3C269AF1" w:rsidR="007E6521" w:rsidRPr="00044929" w:rsidRDefault="007E6521" w:rsidP="00087299">
            <w:pPr>
              <w:pStyle w:val="NoSpacing"/>
            </w:pPr>
            <w:r>
              <w:t>AIL000008</w:t>
            </w:r>
          </w:p>
        </w:tc>
        <w:tc>
          <w:tcPr>
            <w:tcW w:w="5341" w:type="dxa"/>
          </w:tcPr>
          <w:p w14:paraId="620CECCE" w14:textId="77777777" w:rsidR="007E6521" w:rsidRPr="00044929" w:rsidRDefault="007E6521" w:rsidP="00087299">
            <w:pPr>
              <w:pStyle w:val="NoSpacing"/>
            </w:pPr>
            <w:r>
              <w:t>iOS Integration guidelines</w:t>
            </w:r>
          </w:p>
        </w:tc>
      </w:tr>
      <w:tr w:rsidR="007E6521" w:rsidRPr="00044929" w14:paraId="62F1A155" w14:textId="77777777" w:rsidTr="00087299">
        <w:trPr>
          <w:cantSplit/>
        </w:trPr>
        <w:tc>
          <w:tcPr>
            <w:tcW w:w="2245" w:type="dxa"/>
            <w:vAlign w:val="center"/>
          </w:tcPr>
          <w:p w14:paraId="13521029"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[INTEGRATION DOC]</w:t>
            </w:r>
          </w:p>
        </w:tc>
        <w:tc>
          <w:tcPr>
            <w:tcW w:w="2271" w:type="dxa"/>
          </w:tcPr>
          <w:p w14:paraId="4E429E2E" w14:textId="3B731994" w:rsidR="007E6521" w:rsidRDefault="007E6521" w:rsidP="00087299">
            <w:pPr>
              <w:pStyle w:val="NoSpacing"/>
            </w:pPr>
            <w:r>
              <w:t>AIL000009</w:t>
            </w:r>
          </w:p>
        </w:tc>
        <w:tc>
          <w:tcPr>
            <w:tcW w:w="5341" w:type="dxa"/>
          </w:tcPr>
          <w:p w14:paraId="6CBB27C5" w14:textId="77777777" w:rsidR="007E6521" w:rsidRDefault="007E6521" w:rsidP="00087299">
            <w:pPr>
              <w:pStyle w:val="NoSpacing"/>
            </w:pPr>
            <w:r>
              <w:t>Android Integration guidelines</w:t>
            </w:r>
          </w:p>
        </w:tc>
      </w:tr>
      <w:tr w:rsidR="007E6521" w:rsidRPr="00044929" w14:paraId="46C3E4CB" w14:textId="77777777" w:rsidTr="009629A1">
        <w:trPr>
          <w:cantSplit/>
          <w:trHeight w:val="399"/>
        </w:trPr>
        <w:tc>
          <w:tcPr>
            <w:tcW w:w="2245" w:type="dxa"/>
            <w:vAlign w:val="center"/>
          </w:tcPr>
          <w:p w14:paraId="6AC721F4"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[PLATFORM TECH DESIGN]</w:t>
            </w:r>
          </w:p>
        </w:tc>
        <w:tc>
          <w:tcPr>
            <w:tcW w:w="2271" w:type="dxa"/>
          </w:tcPr>
          <w:p w14:paraId="746E72F1" w14:textId="77777777" w:rsidR="007E6521" w:rsidRDefault="007E6521" w:rsidP="00087299">
            <w:pPr>
              <w:pStyle w:val="NoSpacing"/>
            </w:pPr>
            <w:r>
              <w:t>PLL000002</w:t>
            </w:r>
          </w:p>
        </w:tc>
        <w:tc>
          <w:tcPr>
            <w:tcW w:w="5341" w:type="dxa"/>
          </w:tcPr>
          <w:p w14:paraId="4C3C7791" w14:textId="77777777" w:rsidR="007E6521" w:rsidRDefault="007E6521" w:rsidP="00087299">
            <w:pPr>
              <w:pStyle w:val="NoSpacing"/>
            </w:pPr>
            <w:r>
              <w:t>Platform technical design</w:t>
            </w:r>
          </w:p>
        </w:tc>
      </w:tr>
      <w:tr w:rsidR="007E6521" w:rsidRPr="00044929" w14:paraId="1B9DC243" w14:textId="77777777" w:rsidTr="00087299">
        <w:trPr>
          <w:cantSplit/>
          <w:trHeight w:val="354"/>
        </w:trPr>
        <w:tc>
          <w:tcPr>
            <w:tcW w:w="2245" w:type="dxa"/>
            <w:vAlign w:val="center"/>
          </w:tcPr>
          <w:p w14:paraId="642D27E5"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[PLATFORM SRS]</w:t>
            </w:r>
          </w:p>
        </w:tc>
        <w:tc>
          <w:tcPr>
            <w:tcW w:w="2271" w:type="dxa"/>
          </w:tcPr>
          <w:p w14:paraId="33606877" w14:textId="77777777" w:rsidR="007E6521" w:rsidRDefault="007E6521" w:rsidP="00087299">
            <w:pPr>
              <w:pStyle w:val="NoSpacing"/>
            </w:pPr>
            <w:r>
              <w:t>PLL000001</w:t>
            </w:r>
          </w:p>
        </w:tc>
        <w:tc>
          <w:tcPr>
            <w:tcW w:w="5341" w:type="dxa"/>
          </w:tcPr>
          <w:p w14:paraId="149462C4" w14:textId="77777777" w:rsidR="007E6521" w:rsidRDefault="007E6521" w:rsidP="00087299">
            <w:pPr>
              <w:pStyle w:val="NoSpacing"/>
            </w:pPr>
            <w:r>
              <w:t>Platform Software Requirement Specification</w:t>
            </w:r>
          </w:p>
        </w:tc>
      </w:tr>
    </w:tbl>
    <w:p w14:paraId="342120F7" w14:textId="77777777" w:rsidR="007E6521" w:rsidRPr="007E6521" w:rsidRDefault="007E6521" w:rsidP="007E6521"/>
    <w:p w14:paraId="73473C44" w14:textId="77777777" w:rsidR="001351B4" w:rsidRPr="00044929" w:rsidRDefault="00A12835" w:rsidP="0080769B">
      <w:pPr>
        <w:pStyle w:val="Heading2"/>
      </w:pPr>
      <w:bookmarkStart w:id="18" w:name="_Toc518492175"/>
      <w:r w:rsidRPr="00044929">
        <w:t xml:space="preserve">Terminology </w:t>
      </w:r>
      <w:r w:rsidR="001351B4" w:rsidRPr="00044929">
        <w:t>&amp; Abbreviation</w:t>
      </w:r>
      <w:bookmarkEnd w:id="16"/>
      <w:r w:rsidR="001351B4" w:rsidRPr="00044929">
        <w:t>s</w:t>
      </w:r>
      <w:bookmarkEnd w:id="17"/>
      <w:bookmarkEnd w:id="18"/>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649"/>
      </w:tblGrid>
      <w:tr w:rsidR="001351B4" w:rsidRPr="00044929" w14:paraId="2EACFE26" w14:textId="77777777" w:rsidTr="00155E5F">
        <w:trPr>
          <w:cantSplit/>
          <w:tblHeader/>
        </w:trPr>
        <w:tc>
          <w:tcPr>
            <w:tcW w:w="2206" w:type="dxa"/>
          </w:tcPr>
          <w:p w14:paraId="638FBD9D" w14:textId="77777777" w:rsidR="001351B4" w:rsidRPr="00044929" w:rsidRDefault="00A12835" w:rsidP="00FD5BDD">
            <w:pPr>
              <w:pStyle w:val="NoSpacing"/>
              <w:rPr>
                <w:b/>
              </w:rPr>
            </w:pPr>
            <w:r w:rsidRPr="00044929">
              <w:rPr>
                <w:b/>
              </w:rPr>
              <w:t xml:space="preserve">Terminology &amp; </w:t>
            </w:r>
            <w:r w:rsidR="00FE553A" w:rsidRPr="00044929">
              <w:rPr>
                <w:b/>
              </w:rPr>
              <w:t>Abbreviations</w:t>
            </w:r>
          </w:p>
        </w:tc>
        <w:tc>
          <w:tcPr>
            <w:tcW w:w="7649" w:type="dxa"/>
          </w:tcPr>
          <w:p w14:paraId="1C6A2227" w14:textId="77777777" w:rsidR="001351B4" w:rsidRPr="00044929" w:rsidRDefault="001351B4" w:rsidP="00FD5BDD">
            <w:pPr>
              <w:pStyle w:val="NoSpacing"/>
              <w:rPr>
                <w:b/>
              </w:rPr>
            </w:pPr>
            <w:r w:rsidRPr="00044929">
              <w:rPr>
                <w:b/>
              </w:rPr>
              <w:t>Description</w:t>
            </w:r>
            <w:r w:rsidR="00A12835" w:rsidRPr="00044929">
              <w:rPr>
                <w:b/>
              </w:rPr>
              <w:t>/Definition</w:t>
            </w:r>
          </w:p>
        </w:tc>
      </w:tr>
      <w:tr w:rsidR="003E33F7" w:rsidRPr="00044929" w14:paraId="0C701222" w14:textId="77777777" w:rsidTr="0084183F">
        <w:trPr>
          <w:cantSplit/>
        </w:trPr>
        <w:tc>
          <w:tcPr>
            <w:tcW w:w="2206" w:type="dxa"/>
            <w:vAlign w:val="center"/>
          </w:tcPr>
          <w:p w14:paraId="3D9EB253" w14:textId="720D5CB6" w:rsidR="003E33F7" w:rsidRPr="00044929" w:rsidRDefault="003E33F7" w:rsidP="003E33F7">
            <w:pPr>
              <w:pStyle w:val="NoSpacing"/>
              <w:rPr>
                <w:color w:val="C0504D" w:themeColor="accent2"/>
              </w:rPr>
            </w:pPr>
            <w:r w:rsidRPr="00782345">
              <w:t>app</w:t>
            </w:r>
          </w:p>
        </w:tc>
        <w:tc>
          <w:tcPr>
            <w:tcW w:w="7649" w:type="dxa"/>
            <w:vAlign w:val="center"/>
          </w:tcPr>
          <w:p w14:paraId="0C2BEEAD" w14:textId="0028E9E2" w:rsidR="003E33F7" w:rsidRPr="00044929" w:rsidRDefault="003E33F7" w:rsidP="003E33F7">
            <w:pPr>
              <w:pStyle w:val="NoSpacing"/>
              <w:rPr>
                <w:color w:val="C0504D" w:themeColor="accent2"/>
              </w:rPr>
            </w:pPr>
            <w:r w:rsidRPr="00782345">
              <w:t>Mobile application</w:t>
            </w:r>
          </w:p>
        </w:tc>
      </w:tr>
      <w:tr w:rsidR="003E33F7" w:rsidRPr="00044929" w14:paraId="3785F7DE" w14:textId="77777777" w:rsidTr="0084183F">
        <w:trPr>
          <w:cantSplit/>
        </w:trPr>
        <w:tc>
          <w:tcPr>
            <w:tcW w:w="2206" w:type="dxa"/>
            <w:vAlign w:val="center"/>
          </w:tcPr>
          <w:p w14:paraId="42744711" w14:textId="3CA1329B" w:rsidR="003E33F7" w:rsidRPr="00044929" w:rsidRDefault="003E33F7" w:rsidP="003E33F7">
            <w:pPr>
              <w:pStyle w:val="NoSpacing"/>
            </w:pPr>
            <w:r>
              <w:t>App Infra</w:t>
            </w:r>
          </w:p>
        </w:tc>
        <w:tc>
          <w:tcPr>
            <w:tcW w:w="7649" w:type="dxa"/>
            <w:vAlign w:val="center"/>
          </w:tcPr>
          <w:p w14:paraId="01D7312B" w14:textId="0F1F444C" w:rsidR="003E33F7" w:rsidRPr="00044929" w:rsidRDefault="003E33F7" w:rsidP="003E33F7">
            <w:pPr>
              <w:pStyle w:val="NoSpacing"/>
            </w:pPr>
            <w:r>
              <w:rPr>
                <w:lang w:val="en-GB"/>
              </w:rPr>
              <w:t>Mobile application infrastructure library</w:t>
            </w:r>
          </w:p>
        </w:tc>
      </w:tr>
      <w:tr w:rsidR="003E33F7" w:rsidRPr="00044929" w14:paraId="5C235B5C" w14:textId="77777777" w:rsidTr="0084183F">
        <w:trPr>
          <w:cantSplit/>
        </w:trPr>
        <w:tc>
          <w:tcPr>
            <w:tcW w:w="2206" w:type="dxa"/>
            <w:vAlign w:val="center"/>
          </w:tcPr>
          <w:p w14:paraId="4EEA3DFA" w14:textId="5374B4A8" w:rsidR="003E33F7" w:rsidRDefault="003E33F7" w:rsidP="003E33F7">
            <w:pPr>
              <w:pStyle w:val="NoSpacing"/>
            </w:pPr>
            <w:proofErr w:type="spellStart"/>
            <w:r>
              <w:t>CoCo</w:t>
            </w:r>
            <w:proofErr w:type="spellEnd"/>
          </w:p>
        </w:tc>
        <w:tc>
          <w:tcPr>
            <w:tcW w:w="7649" w:type="dxa"/>
            <w:vAlign w:val="center"/>
          </w:tcPr>
          <w:p w14:paraId="0B5878EA" w14:textId="3F4381E0" w:rsidR="003E33F7" w:rsidRDefault="003E33F7" w:rsidP="003E33F7">
            <w:pPr>
              <w:pStyle w:val="NoSpacing"/>
              <w:rPr>
                <w:lang w:val="en-GB"/>
              </w:rPr>
            </w:pPr>
            <w:r>
              <w:rPr>
                <w:lang w:val="en-GB"/>
              </w:rPr>
              <w:t>CDP2 Common Component</w:t>
            </w:r>
          </w:p>
        </w:tc>
      </w:tr>
      <w:tr w:rsidR="003E33F7" w:rsidRPr="00044929" w14:paraId="0675E5BC" w14:textId="77777777" w:rsidTr="0084183F">
        <w:trPr>
          <w:cantSplit/>
        </w:trPr>
        <w:tc>
          <w:tcPr>
            <w:tcW w:w="2206" w:type="dxa"/>
            <w:vAlign w:val="center"/>
          </w:tcPr>
          <w:p w14:paraId="3C4DB835" w14:textId="73FB1770" w:rsidR="003E33F7" w:rsidRDefault="003E33F7" w:rsidP="003E33F7">
            <w:pPr>
              <w:pStyle w:val="NoSpacing"/>
            </w:pPr>
            <w:r>
              <w:t>HTTPS</w:t>
            </w:r>
          </w:p>
        </w:tc>
        <w:tc>
          <w:tcPr>
            <w:tcW w:w="7649" w:type="dxa"/>
            <w:vAlign w:val="center"/>
          </w:tcPr>
          <w:p w14:paraId="0CA08E0B" w14:textId="02BF2218" w:rsidR="003E33F7" w:rsidRDefault="003E33F7" w:rsidP="003E33F7">
            <w:pPr>
              <w:pStyle w:val="NoSpacing"/>
              <w:rPr>
                <w:lang w:val="en-GB"/>
              </w:rPr>
            </w:pPr>
            <w:r>
              <w:rPr>
                <w:lang w:val="en-GB"/>
              </w:rPr>
              <w:t>Hypertext Transport Protocol through TLS</w:t>
            </w:r>
          </w:p>
        </w:tc>
      </w:tr>
      <w:tr w:rsidR="003E33F7" w:rsidRPr="00044929" w14:paraId="796876E4" w14:textId="77777777" w:rsidTr="0084183F">
        <w:trPr>
          <w:cantSplit/>
        </w:trPr>
        <w:tc>
          <w:tcPr>
            <w:tcW w:w="2206" w:type="dxa"/>
            <w:vAlign w:val="center"/>
          </w:tcPr>
          <w:p w14:paraId="1BFE0B28" w14:textId="37A5F10E" w:rsidR="003E33F7" w:rsidRDefault="003E33F7" w:rsidP="003E33F7">
            <w:pPr>
              <w:pStyle w:val="NoSpacing"/>
            </w:pPr>
            <w:r>
              <w:rPr>
                <w:lang w:val="nl-NL"/>
              </w:rPr>
              <w:t>OS</w:t>
            </w:r>
          </w:p>
        </w:tc>
        <w:tc>
          <w:tcPr>
            <w:tcW w:w="7649" w:type="dxa"/>
            <w:vAlign w:val="center"/>
          </w:tcPr>
          <w:p w14:paraId="7BFECF6D" w14:textId="741D7309" w:rsidR="003E33F7" w:rsidRDefault="003E33F7" w:rsidP="003E33F7">
            <w:pPr>
              <w:pStyle w:val="NoSpacing"/>
              <w:rPr>
                <w:lang w:val="en-GB"/>
              </w:rPr>
            </w:pPr>
            <w:r>
              <w:rPr>
                <w:lang w:val="en-GB"/>
              </w:rPr>
              <w:t>Operating system</w:t>
            </w:r>
          </w:p>
        </w:tc>
      </w:tr>
      <w:tr w:rsidR="003E33F7" w:rsidRPr="00044929" w14:paraId="08971BFE" w14:textId="77777777" w:rsidTr="0084183F">
        <w:trPr>
          <w:cantSplit/>
        </w:trPr>
        <w:tc>
          <w:tcPr>
            <w:tcW w:w="2206" w:type="dxa"/>
            <w:vAlign w:val="center"/>
          </w:tcPr>
          <w:p w14:paraId="7BC8C017" w14:textId="28198A6F" w:rsidR="003E33F7" w:rsidRDefault="003E33F7" w:rsidP="003E33F7">
            <w:pPr>
              <w:pStyle w:val="NoSpacing"/>
              <w:rPr>
                <w:lang w:val="nl-NL"/>
              </w:rPr>
            </w:pPr>
            <w:r>
              <w:rPr>
                <w:lang w:val="nl-NL"/>
              </w:rPr>
              <w:t>REST</w:t>
            </w:r>
          </w:p>
        </w:tc>
        <w:tc>
          <w:tcPr>
            <w:tcW w:w="7649" w:type="dxa"/>
            <w:vAlign w:val="center"/>
          </w:tcPr>
          <w:p w14:paraId="5F7E3A80" w14:textId="76E08FC6" w:rsidR="003E33F7" w:rsidRDefault="003E33F7" w:rsidP="003E33F7">
            <w:pPr>
              <w:pStyle w:val="NoSpacing"/>
              <w:rPr>
                <w:lang w:val="en-GB"/>
              </w:rPr>
            </w:pPr>
            <w:proofErr w:type="spellStart"/>
            <w:r w:rsidRPr="007A063F">
              <w:rPr>
                <w:lang w:val="en-GB"/>
              </w:rPr>
              <w:t>R</w:t>
            </w:r>
            <w:r>
              <w:rPr>
                <w:lang w:val="en-GB"/>
              </w:rPr>
              <w:t>E</w:t>
            </w:r>
            <w:r w:rsidRPr="007A063F">
              <w:rPr>
                <w:lang w:val="en-GB"/>
              </w:rPr>
              <w:t>presentational</w:t>
            </w:r>
            <w:proofErr w:type="spellEnd"/>
            <w:r w:rsidRPr="007A063F">
              <w:rPr>
                <w:lang w:val="en-GB"/>
              </w:rPr>
              <w:t xml:space="preserve"> </w:t>
            </w:r>
            <w:r>
              <w:rPr>
                <w:lang w:val="en-GB"/>
              </w:rPr>
              <w:t>S</w:t>
            </w:r>
            <w:r w:rsidRPr="007A063F">
              <w:rPr>
                <w:lang w:val="en-GB"/>
              </w:rPr>
              <w:t xml:space="preserve">tate </w:t>
            </w:r>
            <w:r>
              <w:rPr>
                <w:lang w:val="en-GB"/>
              </w:rPr>
              <w:t>T</w:t>
            </w:r>
            <w:r w:rsidRPr="007A063F">
              <w:rPr>
                <w:lang w:val="en-GB"/>
              </w:rPr>
              <w:t>ransfer</w:t>
            </w:r>
          </w:p>
        </w:tc>
      </w:tr>
      <w:tr w:rsidR="003E33F7" w:rsidRPr="00044929" w14:paraId="43E7AC55" w14:textId="77777777" w:rsidTr="0084183F">
        <w:trPr>
          <w:cantSplit/>
        </w:trPr>
        <w:tc>
          <w:tcPr>
            <w:tcW w:w="2206" w:type="dxa"/>
            <w:vAlign w:val="center"/>
          </w:tcPr>
          <w:p w14:paraId="7F88BB3A" w14:textId="29CB0B4D" w:rsidR="003E33F7" w:rsidRDefault="003E33F7" w:rsidP="003E33F7">
            <w:pPr>
              <w:pStyle w:val="NoSpacing"/>
              <w:rPr>
                <w:lang w:val="nl-NL"/>
              </w:rPr>
            </w:pPr>
            <w:r>
              <w:t>SW</w:t>
            </w:r>
          </w:p>
        </w:tc>
        <w:tc>
          <w:tcPr>
            <w:tcW w:w="7649" w:type="dxa"/>
            <w:vAlign w:val="center"/>
          </w:tcPr>
          <w:p w14:paraId="3B83A1EC" w14:textId="6D7D5B51" w:rsidR="003E33F7" w:rsidRPr="007A063F" w:rsidRDefault="003E33F7" w:rsidP="003E33F7">
            <w:pPr>
              <w:pStyle w:val="NoSpacing"/>
              <w:rPr>
                <w:lang w:val="en-GB"/>
              </w:rPr>
            </w:pPr>
            <w:r>
              <w:t>Software</w:t>
            </w:r>
          </w:p>
        </w:tc>
      </w:tr>
      <w:tr w:rsidR="003E33F7" w:rsidRPr="00044929" w14:paraId="754E1737" w14:textId="77777777" w:rsidTr="0084183F">
        <w:trPr>
          <w:cantSplit/>
        </w:trPr>
        <w:tc>
          <w:tcPr>
            <w:tcW w:w="2206" w:type="dxa"/>
            <w:vAlign w:val="center"/>
          </w:tcPr>
          <w:p w14:paraId="56791534" w14:textId="4FDD9E21" w:rsidR="003E33F7" w:rsidRDefault="003E33F7" w:rsidP="003E33F7">
            <w:pPr>
              <w:pStyle w:val="NoSpacing"/>
            </w:pPr>
            <w:r>
              <w:t>TLS</w:t>
            </w:r>
          </w:p>
        </w:tc>
        <w:tc>
          <w:tcPr>
            <w:tcW w:w="7649" w:type="dxa"/>
            <w:vAlign w:val="center"/>
          </w:tcPr>
          <w:p w14:paraId="7E2F3D42" w14:textId="0408294A" w:rsidR="003E33F7" w:rsidRDefault="003E33F7" w:rsidP="003E33F7">
            <w:pPr>
              <w:pStyle w:val="NoSpacing"/>
            </w:pPr>
            <w:r>
              <w:t>Transport Layer Security</w:t>
            </w:r>
          </w:p>
        </w:tc>
      </w:tr>
      <w:tr w:rsidR="002C1B12" w:rsidRPr="00044929" w14:paraId="5C5F48BE" w14:textId="77777777" w:rsidTr="0084183F">
        <w:trPr>
          <w:cantSplit/>
        </w:trPr>
        <w:tc>
          <w:tcPr>
            <w:tcW w:w="2206" w:type="dxa"/>
            <w:vAlign w:val="center"/>
          </w:tcPr>
          <w:p w14:paraId="775D1F98" w14:textId="4E768F78" w:rsidR="002C1B12" w:rsidRDefault="002C1B12" w:rsidP="003E33F7">
            <w:pPr>
              <w:pStyle w:val="NoSpacing"/>
            </w:pPr>
            <w:r>
              <w:rPr>
                <w:lang w:eastAsia="zh-CN"/>
              </w:rPr>
              <w:t>LFSR</w:t>
            </w:r>
          </w:p>
        </w:tc>
        <w:tc>
          <w:tcPr>
            <w:tcW w:w="7649" w:type="dxa"/>
            <w:vAlign w:val="center"/>
          </w:tcPr>
          <w:p w14:paraId="4A91F48B" w14:textId="356ABE65" w:rsidR="002C1B12" w:rsidRDefault="002C1B12" w:rsidP="003E33F7">
            <w:pPr>
              <w:pStyle w:val="NoSpacing"/>
            </w:pPr>
            <w:r>
              <w:t>Linear Feedback Shift Register</w:t>
            </w:r>
          </w:p>
        </w:tc>
      </w:tr>
    </w:tbl>
    <w:p w14:paraId="2982D0CD" w14:textId="77777777" w:rsidR="00B76013" w:rsidRPr="00044929" w:rsidRDefault="00B76013" w:rsidP="00B76013"/>
    <w:p w14:paraId="1A910817" w14:textId="77777777" w:rsidR="006B5ABA" w:rsidRPr="00044929" w:rsidRDefault="006B5ABA">
      <w:pPr>
        <w:spacing w:after="0"/>
      </w:pPr>
      <w:r w:rsidRPr="00044929">
        <w:br w:type="page"/>
      </w:r>
    </w:p>
    <w:p w14:paraId="48F01600" w14:textId="3E87E335" w:rsidR="006B5ABA" w:rsidRPr="00044929" w:rsidRDefault="006B5ABA" w:rsidP="006B5ABA">
      <w:pPr>
        <w:pStyle w:val="Heading1"/>
        <w:rPr>
          <w:lang w:val="en-US"/>
        </w:rPr>
      </w:pPr>
      <w:bookmarkStart w:id="19" w:name="_Toc432768213"/>
      <w:bookmarkStart w:id="20" w:name="_Toc518492176"/>
      <w:r w:rsidRPr="00044929">
        <w:rPr>
          <w:lang w:val="en-US"/>
        </w:rPr>
        <w:lastRenderedPageBreak/>
        <w:t>Overview</w:t>
      </w:r>
      <w:bookmarkEnd w:id="19"/>
      <w:bookmarkEnd w:id="20"/>
    </w:p>
    <w:p w14:paraId="10F1035C" w14:textId="7FBADF4B" w:rsidR="003E33F7" w:rsidRDefault="003E33F7" w:rsidP="003E33F7">
      <w:pPr>
        <w:rPr>
          <w:rFonts w:cs="Arial"/>
        </w:rPr>
      </w:pPr>
      <w:r>
        <w:rPr>
          <w:rFonts w:cs="Arial"/>
        </w:rPr>
        <w:t>The following block diagram provides a high-level overview of App Infra in the wider context of the proposition app, the App Framework, micro apps, embedded devices and cloud services:</w:t>
      </w:r>
    </w:p>
    <w:p w14:paraId="3F15453F" w14:textId="2009D794" w:rsidR="003E33F7" w:rsidRDefault="003E33F7" w:rsidP="003E33F7">
      <w:pPr>
        <w:rPr>
          <w:rFonts w:cs="Arial"/>
        </w:rPr>
      </w:pPr>
      <w:r w:rsidRPr="00834F6A">
        <w:rPr>
          <w:noProof/>
        </w:rPr>
        <w:drawing>
          <wp:inline distT="0" distB="0" distL="0" distR="0" wp14:anchorId="4FB89FAF" wp14:editId="78D2CAA5">
            <wp:extent cx="5610225" cy="521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5210175"/>
                    </a:xfrm>
                    <a:prstGeom prst="rect">
                      <a:avLst/>
                    </a:prstGeom>
                  </pic:spPr>
                </pic:pic>
              </a:graphicData>
            </a:graphic>
          </wp:inline>
        </w:drawing>
      </w:r>
    </w:p>
    <w:p w14:paraId="2386A20F" w14:textId="13C14C06" w:rsidR="003D53E7" w:rsidRDefault="003D53E7" w:rsidP="003D53E7">
      <w:pPr>
        <w:keepNext/>
      </w:pPr>
    </w:p>
    <w:p w14:paraId="34A01292" w14:textId="34267D4F" w:rsidR="003E33F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1</w:t>
      </w:r>
      <w:r w:rsidR="00056C2D">
        <w:rPr>
          <w:noProof/>
        </w:rPr>
        <w:fldChar w:fldCharType="end"/>
      </w:r>
      <w:r>
        <w:t xml:space="preserve">: </w:t>
      </w:r>
      <w:r w:rsidRPr="004D0623">
        <w:t>App Infra system context diagram</w:t>
      </w:r>
    </w:p>
    <w:p w14:paraId="6B784944" w14:textId="77777777" w:rsidR="003D53E7" w:rsidRDefault="003D53E7" w:rsidP="003D53E7">
      <w:pPr>
        <w:rPr>
          <w:rFonts w:cs="Arial"/>
        </w:rPr>
      </w:pPr>
      <w:r>
        <w:rPr>
          <w:rFonts w:cs="Arial"/>
        </w:rPr>
        <w:t>App Infra is a library providing a collection of modules to the app in which it is embedded. The App Infra modules are also used by the micro apps, which are part of the app.</w:t>
      </w:r>
    </w:p>
    <w:p w14:paraId="009FB815" w14:textId="77777777" w:rsidR="003D53E7" w:rsidRDefault="003D53E7" w:rsidP="003D53E7">
      <w:pPr>
        <w:rPr>
          <w:rFonts w:cs="Arial"/>
        </w:rPr>
      </w:pPr>
      <w:r>
        <w:rPr>
          <w:rFonts w:cs="Arial"/>
        </w:rPr>
        <w:t xml:space="preserve">App Infra assists in connecting to cloud services, but also to provide standardized methods for example for </w:t>
      </w:r>
      <w:proofErr w:type="gramStart"/>
      <w:r>
        <w:rPr>
          <w:rFonts w:cs="Arial"/>
        </w:rPr>
        <w:t>logging, or</w:t>
      </w:r>
      <w:proofErr w:type="gramEnd"/>
      <w:r>
        <w:rPr>
          <w:rFonts w:cs="Arial"/>
        </w:rPr>
        <w:t xml:space="preserve"> provide internationalization primitives to assist in optimizing the UI for the consumer’s locale. The following diagram zooms in a bit more on App Infra and its </w:t>
      </w:r>
      <w:proofErr w:type="gramStart"/>
      <w:r>
        <w:rPr>
          <w:rFonts w:cs="Arial"/>
        </w:rPr>
        <w:t>relation</w:t>
      </w:r>
      <w:proofErr w:type="gramEnd"/>
      <w:r>
        <w:rPr>
          <w:rFonts w:cs="Arial"/>
        </w:rPr>
        <w:t xml:space="preserve"> with the app and OS:</w:t>
      </w:r>
    </w:p>
    <w:p w14:paraId="01968B96" w14:textId="4B7D859A" w:rsidR="003D53E7" w:rsidRDefault="003D53E7" w:rsidP="003D53E7">
      <w:pPr>
        <w:keepNext/>
      </w:pPr>
    </w:p>
    <w:p w14:paraId="3A88A2D0" w14:textId="60E6E466" w:rsidR="003D53E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2</w:t>
      </w:r>
      <w:r w:rsidR="00056C2D">
        <w:rPr>
          <w:noProof/>
        </w:rPr>
        <w:fldChar w:fldCharType="end"/>
      </w:r>
      <w:r>
        <w:t xml:space="preserve">: </w:t>
      </w:r>
      <w:r w:rsidRPr="00E1059B">
        <w:t>App Infra in app context diagram</w:t>
      </w:r>
    </w:p>
    <w:p w14:paraId="1F2FE463" w14:textId="7867805D" w:rsidR="00AF1779" w:rsidRPr="00AF1779" w:rsidRDefault="00236449" w:rsidP="00AF1779">
      <w:del w:id="21" w:author="Shivakumar, Deepthi" w:date="2018-06-12T12:07:00Z">
        <w:r w:rsidDel="00B73085">
          <w:rPr>
            <w:noProof/>
          </w:rPr>
          <w:lastRenderedPageBreak/>
          <w:drawing>
            <wp:inline distT="0" distB="0" distL="0" distR="0" wp14:anchorId="089B541B" wp14:editId="6D1DE5FC">
              <wp:extent cx="6122035" cy="4491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4491355"/>
                      </a:xfrm>
                      <a:prstGeom prst="rect">
                        <a:avLst/>
                      </a:prstGeom>
                    </pic:spPr>
                  </pic:pic>
                </a:graphicData>
              </a:graphic>
            </wp:inline>
          </w:drawing>
        </w:r>
      </w:del>
      <w:ins w:id="22" w:author="Shivakumar, Deepthi" w:date="2018-06-12T12:07:00Z">
        <w:r w:rsidR="00B73085">
          <w:rPr>
            <w:noProof/>
          </w:rPr>
          <w:drawing>
            <wp:inline distT="0" distB="0" distL="0" distR="0" wp14:anchorId="35B46413" wp14:editId="38357EE7">
              <wp:extent cx="6096000" cy="447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png"/>
                      <pic:cNvPicPr/>
                    </pic:nvPicPr>
                    <pic:blipFill>
                      <a:blip r:embed="rId13"/>
                      <a:stretch>
                        <a:fillRect/>
                      </a:stretch>
                    </pic:blipFill>
                    <pic:spPr>
                      <a:xfrm>
                        <a:off x="0" y="0"/>
                        <a:ext cx="6096000" cy="4470400"/>
                      </a:xfrm>
                      <a:prstGeom prst="rect">
                        <a:avLst/>
                      </a:prstGeom>
                    </pic:spPr>
                  </pic:pic>
                </a:graphicData>
              </a:graphic>
            </wp:inline>
          </w:drawing>
        </w:r>
      </w:ins>
    </w:p>
    <w:p w14:paraId="317BFFD0" w14:textId="1D123E27" w:rsidR="00B76013" w:rsidRPr="00044929" w:rsidRDefault="00B76013" w:rsidP="000D1530">
      <w:pPr>
        <w:pStyle w:val="Heading1"/>
        <w:rPr>
          <w:lang w:val="en-US"/>
        </w:rPr>
      </w:pPr>
      <w:bookmarkStart w:id="23" w:name="_Toc518492177"/>
      <w:r w:rsidRPr="00044929">
        <w:rPr>
          <w:lang w:val="en-US"/>
        </w:rPr>
        <w:t>Architecture</w:t>
      </w:r>
      <w:bookmarkEnd w:id="23"/>
    </w:p>
    <w:p w14:paraId="237994C3" w14:textId="77777777" w:rsidR="00622588" w:rsidRPr="00290EA1" w:rsidRDefault="00622588" w:rsidP="00622588">
      <w:pPr>
        <w:pStyle w:val="Heading2"/>
        <w:rPr>
          <w:rFonts w:cs="Arial"/>
        </w:rPr>
      </w:pPr>
      <w:bookmarkStart w:id="24" w:name="_Ref364861637"/>
      <w:bookmarkStart w:id="25" w:name="_Ref364861818"/>
      <w:bookmarkStart w:id="26" w:name="_Toc444619007"/>
      <w:bookmarkStart w:id="27" w:name="_Toc477169212"/>
      <w:bookmarkStart w:id="28" w:name="_Toc518492178"/>
      <w:r>
        <w:rPr>
          <w:rFonts w:cs="Arial"/>
        </w:rPr>
        <w:t>Architecture Overview</w:t>
      </w:r>
      <w:bookmarkEnd w:id="28"/>
    </w:p>
    <w:p w14:paraId="5ABC3D30" w14:textId="77777777" w:rsidR="003D53E7" w:rsidRPr="00290EA1" w:rsidRDefault="003D53E7" w:rsidP="00622588">
      <w:pPr>
        <w:pStyle w:val="Heading3"/>
      </w:pPr>
      <w:bookmarkStart w:id="29" w:name="_Toc518492179"/>
      <w:r>
        <w:t>Top-level software architecture design</w:t>
      </w:r>
      <w:bookmarkEnd w:id="24"/>
      <w:bookmarkEnd w:id="25"/>
      <w:bookmarkEnd w:id="26"/>
      <w:bookmarkEnd w:id="27"/>
      <w:bookmarkEnd w:id="29"/>
    </w:p>
    <w:p w14:paraId="7FDFA476" w14:textId="77777777" w:rsidR="003D53E7" w:rsidRDefault="003D53E7" w:rsidP="003D53E7">
      <w:pPr>
        <w:rPr>
          <w:rFonts w:cs="Arial"/>
        </w:rPr>
      </w:pPr>
      <w:bookmarkStart w:id="30" w:name="_Toc421201845"/>
      <w:r>
        <w:rPr>
          <w:rFonts w:cs="Arial"/>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w:t>
      </w:r>
    </w:p>
    <w:p w14:paraId="41B537C1" w14:textId="77777777" w:rsidR="003D53E7" w:rsidRDefault="003D53E7" w:rsidP="003D53E7">
      <w:r>
        <w:rPr>
          <w:rFonts w:cs="Arial"/>
        </w:rPr>
        <w:t>As such App Infra can be seen as a basic layer of functionality in the SW stack that is positioned somewhere between the app and the device’s OS.</w:t>
      </w:r>
      <w:r w:rsidRPr="000070D5">
        <w:t xml:space="preserve"> </w:t>
      </w:r>
      <w:r>
        <w:t>App Infra is not designed to abstract the operating system; App Infra provides additional functionality on top of the operating system making use of the operating system.</w:t>
      </w:r>
    </w:p>
    <w:p w14:paraId="6028CEBD" w14:textId="77777777" w:rsidR="003D53E7" w:rsidRDefault="003D53E7" w:rsidP="003D53E7">
      <w:r>
        <w:t>Some of the App Infra depend on cloud servers to provide the required functionality. In those cases, App Infra abstracts the cloud server such that the users of App Infra are not directly exposed to the typical problems of remote services.</w:t>
      </w:r>
    </w:p>
    <w:p w14:paraId="18900A85" w14:textId="77777777" w:rsidR="003D53E7" w:rsidRDefault="003D53E7" w:rsidP="00622588">
      <w:pPr>
        <w:pStyle w:val="Heading4"/>
      </w:pPr>
      <w:bookmarkStart w:id="31" w:name="_Toc477169213"/>
      <w:r>
        <w:t>App Infra injection</w:t>
      </w:r>
      <w:bookmarkEnd w:id="31"/>
    </w:p>
    <w:p w14:paraId="68F04C55" w14:textId="77777777" w:rsidR="003D53E7" w:rsidRDefault="003D53E7" w:rsidP="003D53E7">
      <w:r>
        <w:t xml:space="preserve">App Infra is provided as an external software package (distributed via managers like Artifactory or </w:t>
      </w:r>
      <w:proofErr w:type="spellStart"/>
      <w:r>
        <w:t>CocoaPods</w:t>
      </w:r>
      <w:proofErr w:type="spellEnd"/>
      <w:r>
        <w:t>). An application has to ingest App Infra as an external dependency.</w:t>
      </w:r>
    </w:p>
    <w:p w14:paraId="65AD45AC" w14:textId="77777777" w:rsidR="003D53E7" w:rsidRDefault="003D53E7" w:rsidP="003D53E7">
      <w:r>
        <w:lastRenderedPageBreak/>
        <w:t>It is the responsibility of the app to create one single instance of App Infra. The modules provided by App Infra are to be used throughout the app and integrated common components, in order to have one consistent view on data and way of working. Therefore, components integrated into the application need access to the application’s App Infra instance and have a dependency on App Infra. To achieve this, App Infra is provided by the app to the components through dependency injection. The components do not create an instance of App Infra themselves but expect the application to provide a reference to App Infra.</w:t>
      </w:r>
    </w:p>
    <w:p w14:paraId="4356CDCC" w14:textId="77777777" w:rsidR="003D53E7" w:rsidRDefault="003D53E7" w:rsidP="003D53E7">
      <w:r>
        <w:t>App Infra is injected as a whole instead of module-by-module to reduce code complexity. It will be the component’s responsibility to maintain the injected reference.</w:t>
      </w:r>
    </w:p>
    <w:p w14:paraId="7421DDAD" w14:textId="4D3D5346" w:rsidR="003D53E7" w:rsidRDefault="003D53E7" w:rsidP="003D53E7">
      <w:r>
        <w:t xml:space="preserve">This concept is depicted in </w:t>
      </w:r>
      <w:r>
        <w:fldChar w:fldCharType="begin"/>
      </w:r>
      <w:r>
        <w:instrText xml:space="preserve"> REF _Ref454210114 \h </w:instrText>
      </w:r>
      <w:r>
        <w:fldChar w:fldCharType="separate"/>
      </w:r>
      <w:r>
        <w:t xml:space="preserve">Figure </w:t>
      </w:r>
      <w:r>
        <w:rPr>
          <w:noProof/>
        </w:rPr>
        <w:t>3</w:t>
      </w:r>
      <w:r>
        <w:fldChar w:fldCharType="end"/>
      </w:r>
      <w:r>
        <w:t>.</w:t>
      </w:r>
    </w:p>
    <w:p w14:paraId="5BD0B9DE" w14:textId="77777777" w:rsidR="00AF1779" w:rsidRDefault="00AF1779" w:rsidP="003D53E7"/>
    <w:p w14:paraId="42298592" w14:textId="77777777" w:rsidR="003D53E7" w:rsidRDefault="003D53E7" w:rsidP="003D53E7">
      <w:pPr>
        <w:keepNext/>
      </w:pPr>
      <w:r w:rsidRPr="0086793A">
        <w:rPr>
          <w:noProof/>
        </w:rPr>
        <w:drawing>
          <wp:inline distT="0" distB="0" distL="0" distR="0" wp14:anchorId="20FEFE48" wp14:editId="68886969">
            <wp:extent cx="6122035" cy="30333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2035" cy="3033395"/>
                    </a:xfrm>
                    <a:prstGeom prst="rect">
                      <a:avLst/>
                    </a:prstGeom>
                    <a:noFill/>
                    <a:ln>
                      <a:noFill/>
                    </a:ln>
                  </pic:spPr>
                </pic:pic>
              </a:graphicData>
            </a:graphic>
          </wp:inline>
        </w:drawing>
      </w:r>
    </w:p>
    <w:p w14:paraId="44B093FF" w14:textId="43DA0DAB" w:rsidR="003D53E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3</w:t>
      </w:r>
      <w:r w:rsidR="00056C2D">
        <w:rPr>
          <w:noProof/>
        </w:rPr>
        <w:fldChar w:fldCharType="end"/>
      </w:r>
      <w:r>
        <w:t xml:space="preserve">: </w:t>
      </w:r>
      <w:r w:rsidRPr="00277365">
        <w:t>App Infra dependency injection</w:t>
      </w:r>
    </w:p>
    <w:p w14:paraId="0AEACE17" w14:textId="77777777" w:rsidR="003D53E7" w:rsidRDefault="003D53E7" w:rsidP="00622588">
      <w:pPr>
        <w:pStyle w:val="Heading4"/>
      </w:pPr>
      <w:bookmarkStart w:id="32" w:name="_Toc477169214"/>
      <w:r>
        <w:t>App Infra builder</w:t>
      </w:r>
      <w:bookmarkEnd w:id="32"/>
    </w:p>
    <w:p w14:paraId="6CF102F2" w14:textId="77777777" w:rsidR="003D53E7" w:rsidRDefault="003D53E7" w:rsidP="003D53E7">
      <w:r>
        <w:t>To enable an application developer to create his own implementation for specific App Infra modules and have all components integrated in the app use that alternative module implementation; App Infra supports a builder pattern. By the use of the builder pattern, it is possible to create an instance of App Infra with alternative module implementations that overwrite one or more of the default module implementations.</w:t>
      </w:r>
    </w:p>
    <w:p w14:paraId="750AFFC3" w14:textId="77777777" w:rsidR="003D53E7" w:rsidRDefault="003D53E7" w:rsidP="003D53E7">
      <w:r>
        <w:t>The most common use case for providing alternative implementations is for testing purposes where a (component test-) app wants to test its functionality in isolation without having to implicitly test the App Infra implementation or any cloud services abstracted by App Infra. In such a case, the app developer can create an App Infra instance with dummy implementations.</w:t>
      </w:r>
    </w:p>
    <w:p w14:paraId="4202D3CD" w14:textId="77777777" w:rsidR="003D53E7" w:rsidRDefault="003D53E7" w:rsidP="003D53E7">
      <w:r>
        <w:t>Another use case for implementation replacement is to provide the ability to maintain compatibility with another cloud back-end (version).</w:t>
      </w:r>
    </w:p>
    <w:p w14:paraId="018431F9" w14:textId="77777777" w:rsidR="003D53E7" w:rsidRDefault="003D53E7" w:rsidP="003D53E7">
      <w:pPr>
        <w:keepNext/>
        <w:jc w:val="center"/>
      </w:pPr>
      <w:r w:rsidRPr="003F16C2">
        <w:rPr>
          <w:noProof/>
        </w:rPr>
        <w:lastRenderedPageBreak/>
        <w:drawing>
          <wp:inline distT="0" distB="0" distL="0" distR="0" wp14:anchorId="218800F2" wp14:editId="799915F5">
            <wp:extent cx="3800475" cy="206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475" cy="2066925"/>
                    </a:xfrm>
                    <a:prstGeom prst="rect">
                      <a:avLst/>
                    </a:prstGeom>
                    <a:noFill/>
                    <a:ln>
                      <a:noFill/>
                    </a:ln>
                  </pic:spPr>
                </pic:pic>
              </a:graphicData>
            </a:graphic>
          </wp:inline>
        </w:drawing>
      </w:r>
    </w:p>
    <w:p w14:paraId="477DD068" w14:textId="73F828BB" w:rsidR="003D53E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4</w:t>
      </w:r>
      <w:r w:rsidR="00056C2D">
        <w:rPr>
          <w:noProof/>
        </w:rPr>
        <w:fldChar w:fldCharType="end"/>
      </w:r>
      <w:r>
        <w:rPr>
          <w:noProof/>
        </w:rPr>
        <w:t>:</w:t>
      </w:r>
      <w:r>
        <w:t xml:space="preserve"> App Infra builder pattern</w:t>
      </w:r>
    </w:p>
    <w:p w14:paraId="46F1F314" w14:textId="77777777" w:rsidR="003D53E7" w:rsidRDefault="003D53E7" w:rsidP="003D53E7">
      <w:pPr>
        <w:keepNext/>
        <w:jc w:val="center"/>
      </w:pPr>
      <w:r w:rsidRPr="003F16C2">
        <w:rPr>
          <w:noProof/>
        </w:rPr>
        <w:drawing>
          <wp:inline distT="0" distB="0" distL="0" distR="0" wp14:anchorId="1A604984" wp14:editId="7AF11DCC">
            <wp:extent cx="3086100" cy="2162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2162175"/>
                    </a:xfrm>
                    <a:prstGeom prst="rect">
                      <a:avLst/>
                    </a:prstGeom>
                    <a:noFill/>
                    <a:ln>
                      <a:noFill/>
                    </a:ln>
                  </pic:spPr>
                </pic:pic>
              </a:graphicData>
            </a:graphic>
          </wp:inline>
        </w:drawing>
      </w:r>
    </w:p>
    <w:p w14:paraId="4B07213A" w14:textId="4F9B9B79" w:rsidR="003D53E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5</w:t>
      </w:r>
      <w:r w:rsidR="00056C2D">
        <w:rPr>
          <w:noProof/>
        </w:rPr>
        <w:fldChar w:fldCharType="end"/>
      </w:r>
      <w:r>
        <w:rPr>
          <w:noProof/>
        </w:rPr>
        <w:t>:</w:t>
      </w:r>
      <w:r>
        <w:t xml:space="preserve"> App Infra interface dependency</w:t>
      </w:r>
    </w:p>
    <w:p w14:paraId="6B929B8A" w14:textId="77777777" w:rsidR="003D53E7" w:rsidRDefault="003D53E7" w:rsidP="003D53E7">
      <w:r>
        <w:t>The encompassing App Infra object is not aware of the detail interfaces of the modules it holds, it only provides access to an object that implements a specific module’s interface.</w:t>
      </w:r>
    </w:p>
    <w:p w14:paraId="7265E56E" w14:textId="77777777" w:rsidR="003D53E7" w:rsidRPr="003776F7" w:rsidRDefault="003D53E7" w:rsidP="00622588">
      <w:pPr>
        <w:pStyle w:val="Heading4"/>
      </w:pPr>
      <w:bookmarkStart w:id="33" w:name="_Ref454366891"/>
      <w:bookmarkStart w:id="34" w:name="_Toc477169216"/>
      <w:r>
        <w:t>App Infra internal dependencies</w:t>
      </w:r>
      <w:bookmarkEnd w:id="33"/>
      <w:bookmarkEnd w:id="34"/>
    </w:p>
    <w:p w14:paraId="4A1FA72B" w14:textId="77777777" w:rsidR="003D53E7" w:rsidRDefault="003D53E7" w:rsidP="003D53E7">
      <w:r>
        <w:rPr>
          <w:rFonts w:cs="Arial"/>
        </w:rPr>
        <w:t xml:space="preserve">Although the modules in App Infra appear to be largely independent of each other, they nevertheless depend on the services provided by their peer modules. </w:t>
      </w:r>
      <w:bookmarkStart w:id="35" w:name="_Toc444619011"/>
      <w:r>
        <w:t>The following diagram provides a quick overview of the module dependencies within App Infra.</w:t>
      </w:r>
    </w:p>
    <w:p w14:paraId="3B5D005A" w14:textId="77777777" w:rsidR="003D53E7" w:rsidRDefault="00986C50" w:rsidP="003D53E7">
      <w:pPr>
        <w:keepNext/>
        <w:jc w:val="center"/>
      </w:pPr>
      <w:r>
        <w:rPr>
          <w:noProof/>
        </w:rPr>
        <w:object w:dxaOrig="5821" w:dyaOrig="2746" w14:anchorId="683EA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8.35pt;height:183.1pt;mso-width-percent:0;mso-height-percent:0;mso-width-percent:0;mso-height-percent:0" o:ole="">
            <v:imagedata r:id="rId17" o:title=""/>
          </v:shape>
          <o:OLEObject Type="Embed" ProgID="Visio.Drawing.15" ShapeID="_x0000_i1025" DrawAspect="Content" ObjectID="_1592234167" r:id="rId18"/>
        </w:object>
      </w:r>
    </w:p>
    <w:p w14:paraId="79E34D77" w14:textId="11F22E2A" w:rsidR="003D53E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6</w:t>
      </w:r>
      <w:r w:rsidR="00056C2D">
        <w:rPr>
          <w:noProof/>
        </w:rPr>
        <w:fldChar w:fldCharType="end"/>
      </w:r>
      <w:r>
        <w:rPr>
          <w:noProof/>
        </w:rPr>
        <w:t>:</w:t>
      </w:r>
      <w:r>
        <w:t xml:space="preserve"> App Infra internal dependencies</w:t>
      </w:r>
      <w:bookmarkStart w:id="36" w:name="_Toc444618174"/>
      <w:bookmarkStart w:id="37" w:name="_Toc444619014"/>
      <w:bookmarkStart w:id="38" w:name="_Toc446593796"/>
      <w:bookmarkStart w:id="39" w:name="_Toc446593906"/>
      <w:bookmarkStart w:id="40" w:name="_Toc446593947"/>
      <w:bookmarkEnd w:id="35"/>
      <w:bookmarkEnd w:id="36"/>
      <w:bookmarkEnd w:id="37"/>
      <w:bookmarkEnd w:id="38"/>
      <w:bookmarkEnd w:id="39"/>
      <w:bookmarkEnd w:id="40"/>
    </w:p>
    <w:p w14:paraId="201FC718" w14:textId="77777777" w:rsidR="003D53E7" w:rsidRPr="004A4F14" w:rsidRDefault="003D53E7" w:rsidP="003D53E7">
      <w:r>
        <w:t>As all modules depend on logging, this dependency is not made explicit.</w:t>
      </w:r>
    </w:p>
    <w:p w14:paraId="7E2596BE" w14:textId="77777777" w:rsidR="003D53E7" w:rsidRDefault="003D53E7" w:rsidP="003D53E7">
      <w:r>
        <w:t>Dependencies are controlled by mandating that no module may make use of functionality provided by any of its peers during its creation. App Infra will create instances for all modules in its builder in one atomic action. Only after completion of the builder process App Infra becomes accessible. Thus, it is ensured that the depended module is available when another module addresses it.</w:t>
      </w:r>
    </w:p>
    <w:p w14:paraId="0314EB9E" w14:textId="77777777" w:rsidR="003D53E7" w:rsidRDefault="003D53E7" w:rsidP="003D53E7">
      <w:r>
        <w:t>The diagram shows that Logging depends on Time, while Time depends on Logging (not show); this leads to a circular dependency. Commonly this should be avoided. This specific case can unfortunately not be prevented; it is resolved through manually preventing the circle from being closed.</w:t>
      </w:r>
    </w:p>
    <w:p w14:paraId="549FB1C9" w14:textId="77777777" w:rsidR="003D53E7" w:rsidRDefault="003D53E7" w:rsidP="00622588">
      <w:pPr>
        <w:pStyle w:val="Heading4"/>
      </w:pPr>
      <w:bookmarkStart w:id="41" w:name="_Toc477169217"/>
      <w:r>
        <w:t>App Infra initialization</w:t>
      </w:r>
      <w:bookmarkEnd w:id="41"/>
    </w:p>
    <w:p w14:paraId="0D745E5E" w14:textId="77777777" w:rsidR="003D53E7" w:rsidRDefault="003D53E7" w:rsidP="003D53E7">
      <w:r>
        <w:t>At initialization, App Infra ensures that for all modules there is an instance created that provides the defined interface. Either it is an instance provided by the app through the builder pattern, or a default implementation as included in the App Infra library. This way, no exception handling is required in App Infra when providing access to its modules. To limit memory consumption and initialization time, the constructor of the App Infra modules is kept limited to the bare minimum. Second reason why there cannot be very complex logic in the constructor is that there is no guarantee that any of the other modules of App Infra have already been created and initialized, so during the initialization of App Infra internal dependencies cannot be resolved nor can the modules be used.</w:t>
      </w:r>
    </w:p>
    <w:p w14:paraId="4454E74F" w14:textId="77777777" w:rsidR="003D53E7" w:rsidRDefault="003D53E7" w:rsidP="00622588">
      <w:pPr>
        <w:pStyle w:val="Heading4"/>
      </w:pPr>
      <w:bookmarkStart w:id="42" w:name="_Toc477169218"/>
      <w:r>
        <w:t>App Infra stand-alone modules</w:t>
      </w:r>
      <w:bookmarkEnd w:id="42"/>
    </w:p>
    <w:p w14:paraId="083A8D28" w14:textId="77777777" w:rsidR="003D53E7" w:rsidRDefault="003D53E7" w:rsidP="003D53E7">
      <w:r>
        <w:t>Not all modules provided by the App Infra library warrant being placed in the top-level App Infra component. Main reasons why these modules are not place in the top-level component are:</w:t>
      </w:r>
    </w:p>
    <w:p w14:paraId="4945E7A3" w14:textId="77777777" w:rsidR="003D53E7" w:rsidRDefault="003D53E7" w:rsidP="00AD7FC6">
      <w:pPr>
        <w:pStyle w:val="ListParagraph"/>
        <w:numPr>
          <w:ilvl w:val="0"/>
          <w:numId w:val="7"/>
        </w:numPr>
        <w:spacing w:after="0"/>
      </w:pPr>
      <w:r>
        <w:t>Multiple instances may be instantiated in the context of a proposition app.</w:t>
      </w:r>
    </w:p>
    <w:p w14:paraId="19D42339" w14:textId="77777777" w:rsidR="003D53E7" w:rsidRDefault="003D53E7" w:rsidP="00AD7FC6">
      <w:pPr>
        <w:pStyle w:val="ListParagraph"/>
        <w:numPr>
          <w:ilvl w:val="0"/>
          <w:numId w:val="7"/>
        </w:numPr>
        <w:spacing w:after="0"/>
      </w:pPr>
      <w:r>
        <w:t>They are created by the proposition and therefore are proposition specific; hence, App Infra cannot guarantee their availability.</w:t>
      </w:r>
    </w:p>
    <w:p w14:paraId="7A57EE5C" w14:textId="77777777" w:rsidR="003D53E7" w:rsidRPr="0068605C" w:rsidRDefault="003D53E7" w:rsidP="003D53E7">
      <w:r>
        <w:t xml:space="preserve">For these reasons, the distribution of instances of these modules via the App Infra core component is not a good pattern. The App Infra library only provides the implementation but does not instantiate these modules. It is up to the proposition (or possibly other </w:t>
      </w:r>
      <w:proofErr w:type="spellStart"/>
      <w:r>
        <w:t>CoCos</w:t>
      </w:r>
      <w:proofErr w:type="spellEnd"/>
      <w:r>
        <w:t>) to create them and separately inject them when required.</w:t>
      </w:r>
    </w:p>
    <w:p w14:paraId="123F933C" w14:textId="77777777" w:rsidR="003D53E7" w:rsidRPr="003D53E7" w:rsidRDefault="003D53E7" w:rsidP="003D53E7"/>
    <w:p w14:paraId="5477E409" w14:textId="77777777" w:rsidR="003D53E7" w:rsidRDefault="003D53E7" w:rsidP="00622588">
      <w:pPr>
        <w:pStyle w:val="Heading3"/>
      </w:pPr>
      <w:bookmarkStart w:id="43" w:name="_Toc477169219"/>
      <w:bookmarkStart w:id="44" w:name="_Toc518492180"/>
      <w:r w:rsidRPr="00290EA1">
        <w:t xml:space="preserve">Software </w:t>
      </w:r>
      <w:r>
        <w:t>detailed design App Infra library</w:t>
      </w:r>
      <w:bookmarkEnd w:id="43"/>
      <w:bookmarkEnd w:id="44"/>
    </w:p>
    <w:p w14:paraId="1674023E" w14:textId="77777777" w:rsidR="003D53E7" w:rsidRDefault="003D53E7" w:rsidP="003D53E7">
      <w:r>
        <w:t xml:space="preserve">This document provides an overview of the functionality of the various modules of the App Infra component, the interfaces provided by every module and the required interfaces for every module. Most of the required </w:t>
      </w:r>
      <w:r>
        <w:lastRenderedPageBreak/>
        <w:t>interfaces are provided by other modules in App Infra, in that case these dependencies are resolved internal to App Infra. Interfaces that cannot be resolved internal to the App Infra component are to be resolved at app level.</w:t>
      </w:r>
    </w:p>
    <w:p w14:paraId="7A30EAF6" w14:textId="05404F87" w:rsidR="003D53E7" w:rsidRDefault="003D53E7" w:rsidP="003D53E7">
      <w:r>
        <w:t xml:space="preserve">For interface documentation of App Infra, please refer to </w:t>
      </w:r>
      <w:r w:rsidR="00440EE5" w:rsidRPr="008F15C0">
        <w:rPr>
          <w:noProof/>
        </w:rPr>
        <w:t>[</w:t>
      </w:r>
      <w:r w:rsidR="00440EE5">
        <w:rPr>
          <w:noProof/>
        </w:rPr>
        <w:t>INTEGRATION</w:t>
      </w:r>
      <w:r w:rsidR="002C2210">
        <w:rPr>
          <w:noProof/>
        </w:rPr>
        <w:t xml:space="preserve"> </w:t>
      </w:r>
      <w:r w:rsidR="00440EE5">
        <w:rPr>
          <w:noProof/>
        </w:rPr>
        <w:t>DOC</w:t>
      </w:r>
      <w:r w:rsidR="00440EE5" w:rsidRPr="008F15C0">
        <w:rPr>
          <w:noProof/>
        </w:rPr>
        <w:t>]</w:t>
      </w:r>
      <w:r w:rsidR="00440EE5">
        <w:rPr>
          <w:noProof/>
        </w:rPr>
        <w:t xml:space="preserve"> for both Android and iOS</w:t>
      </w:r>
      <w:r>
        <w:t>.</w:t>
      </w:r>
    </w:p>
    <w:p w14:paraId="41B2E1F8" w14:textId="1C99B6F7" w:rsidR="003D53E7" w:rsidRDefault="003D53E7" w:rsidP="003D53E7">
      <w:r>
        <w:t xml:space="preserve">The detailed requirement specification for App Infra is documented in </w:t>
      </w:r>
      <w:r w:rsidR="00A52A3F">
        <w:rPr>
          <w:noProof/>
        </w:rPr>
        <w:t>[REQUIREMENT</w:t>
      </w:r>
      <w:r w:rsidR="00A52A3F" w:rsidRPr="008F15C0">
        <w:rPr>
          <w:noProof/>
        </w:rPr>
        <w:t>]</w:t>
      </w:r>
      <w:r>
        <w:t>.</w:t>
      </w:r>
    </w:p>
    <w:p w14:paraId="0693B1A7" w14:textId="77777777" w:rsidR="003D53E7" w:rsidRDefault="003D53E7" w:rsidP="003D53E7">
      <w:r>
        <w:t>This section will indicate the interfaces delivered by App Infra and its various modules.</w:t>
      </w:r>
    </w:p>
    <w:p w14:paraId="6B12FCE0" w14:textId="77777777" w:rsidR="003D53E7" w:rsidRDefault="003D53E7" w:rsidP="00622588">
      <w:pPr>
        <w:pStyle w:val="Heading4"/>
      </w:pPr>
      <w:bookmarkStart w:id="45" w:name="_Toc454549866"/>
      <w:bookmarkStart w:id="46" w:name="_Toc454550410"/>
      <w:bookmarkStart w:id="47" w:name="_Toc454551008"/>
      <w:bookmarkStart w:id="48" w:name="_Ref454549590"/>
      <w:bookmarkStart w:id="49" w:name="_Toc477169220"/>
      <w:bookmarkEnd w:id="45"/>
      <w:bookmarkEnd w:id="46"/>
      <w:bookmarkEnd w:id="47"/>
      <w:r>
        <w:t>App Infra</w:t>
      </w:r>
      <w:bookmarkEnd w:id="48"/>
      <w:bookmarkEnd w:id="49"/>
    </w:p>
    <w:p w14:paraId="527C19D5" w14:textId="77777777" w:rsidR="003D53E7" w:rsidRPr="00F7628E" w:rsidRDefault="003D53E7" w:rsidP="003D53E7">
      <w:pPr>
        <w:pStyle w:val="Subheader"/>
      </w:pPr>
      <w:r w:rsidRPr="00F7628E">
        <w:t>Introduction:</w:t>
      </w:r>
    </w:p>
    <w:p w14:paraId="7DF7CEFA" w14:textId="77777777" w:rsidR="003D53E7" w:rsidRDefault="003D53E7" w:rsidP="003D53E7">
      <w:r>
        <w:t>App Infra is a simple collection object that mainly gathers all App Infra modules into one object. After creation, the App Infra instance cannot be modified.</w:t>
      </w:r>
    </w:p>
    <w:p w14:paraId="26CC3B6B" w14:textId="77777777" w:rsidR="003D53E7" w:rsidRPr="00F7628E" w:rsidRDefault="003D53E7" w:rsidP="003D53E7">
      <w:pPr>
        <w:pStyle w:val="Subheader"/>
      </w:pPr>
      <w:r w:rsidRPr="00F7628E">
        <w:t>Main responsibility</w:t>
      </w:r>
      <w:r>
        <w:t>:</w:t>
      </w:r>
    </w:p>
    <w:p w14:paraId="04102F3F" w14:textId="77777777" w:rsidR="003D53E7" w:rsidRDefault="003D53E7" w:rsidP="003D53E7">
      <w:r>
        <w:t>The App Infra object maintains information that is required by all modules inside App Infra, in the case of Android for example this can be the activity context.</w:t>
      </w:r>
    </w:p>
    <w:p w14:paraId="7BF14047" w14:textId="77777777" w:rsidR="003D53E7" w:rsidRDefault="003D53E7" w:rsidP="003D53E7">
      <w:r>
        <w:t>All log output generated by App Infra modules is logged under the App Infra component ID. To facilitate this, the App Infra object contains a logging wrapper instance.</w:t>
      </w:r>
    </w:p>
    <w:p w14:paraId="713BCD11" w14:textId="77777777" w:rsidR="003D53E7" w:rsidRDefault="003D53E7" w:rsidP="003D53E7">
      <w:r>
        <w:t>Every module in App Infra is represented by an object implementing the defined interface. App Infra provides an API to obtain a reference to each object.</w:t>
      </w:r>
    </w:p>
    <w:p w14:paraId="1E36E6F6" w14:textId="77777777" w:rsidR="003D53E7" w:rsidRDefault="003D53E7" w:rsidP="003D53E7">
      <w:r>
        <w:t xml:space="preserve">App Infra provides a builder that must be used to create an App Infra instance. The builder has the option to provide alternative module instances. For all modules where no alternative is delivered, the builder creates an instance with the default App Infra implementation. At completion, the builder delivers an App Infra instance. </w:t>
      </w:r>
    </w:p>
    <w:p w14:paraId="3B47207E" w14:textId="77777777" w:rsidR="003D53E7" w:rsidRPr="002906AF" w:rsidRDefault="003D53E7" w:rsidP="003D53E7">
      <w:pPr>
        <w:pStyle w:val="Subheader"/>
      </w:pPr>
      <w:r w:rsidRPr="002906AF">
        <w:t>Foreseen interfaces (dependencies):</w:t>
      </w:r>
    </w:p>
    <w:p w14:paraId="32B6534C" w14:textId="77777777" w:rsidR="003D53E7" w:rsidRDefault="003D53E7" w:rsidP="003D53E7">
      <w:r>
        <w:t>Provides:</w:t>
      </w:r>
    </w:p>
    <w:p w14:paraId="17A65611" w14:textId="77777777" w:rsidR="003D53E7" w:rsidRDefault="003D53E7" w:rsidP="00AD7FC6">
      <w:pPr>
        <w:pStyle w:val="ListParagraph"/>
        <w:numPr>
          <w:ilvl w:val="0"/>
          <w:numId w:val="11"/>
        </w:numPr>
        <w:spacing w:after="0"/>
      </w:pPr>
      <w:r>
        <w:t>App Infra modules access interface</w:t>
      </w:r>
    </w:p>
    <w:p w14:paraId="63407A47" w14:textId="77777777" w:rsidR="003D53E7" w:rsidRDefault="003D53E7" w:rsidP="00AD7FC6">
      <w:pPr>
        <w:pStyle w:val="ListParagraph"/>
        <w:numPr>
          <w:ilvl w:val="0"/>
          <w:numId w:val="11"/>
        </w:numPr>
        <w:spacing w:after="0"/>
      </w:pPr>
      <w:r>
        <w:t>Build factory making it possible to provide alternative implementations for the modules.</w:t>
      </w:r>
    </w:p>
    <w:p w14:paraId="3B9FE729" w14:textId="77777777" w:rsidR="003D53E7" w:rsidRDefault="003D53E7" w:rsidP="003D53E7">
      <w:r>
        <w:t>Requires:</w:t>
      </w:r>
    </w:p>
    <w:p w14:paraId="0073E2EB" w14:textId="77777777" w:rsidR="003D53E7" w:rsidRDefault="003D53E7" w:rsidP="003D53E7">
      <w:r>
        <w:t>N/A.</w:t>
      </w:r>
    </w:p>
    <w:p w14:paraId="78D50EBC" w14:textId="77777777" w:rsidR="003D53E7" w:rsidRDefault="003D53E7" w:rsidP="003D53E7">
      <w:pPr>
        <w:pStyle w:val="Heading4"/>
        <w:rPr>
          <w:rFonts w:cs="Arial"/>
        </w:rPr>
      </w:pPr>
      <w:bookmarkStart w:id="50" w:name="_Toc454549868"/>
      <w:bookmarkStart w:id="51" w:name="_Toc454550412"/>
      <w:bookmarkStart w:id="52" w:name="_Toc454551010"/>
      <w:bookmarkStart w:id="53" w:name="_Ref454549617"/>
      <w:bookmarkStart w:id="54" w:name="_Ref463612482"/>
      <w:bookmarkEnd w:id="50"/>
      <w:bookmarkEnd w:id="51"/>
      <w:bookmarkEnd w:id="52"/>
      <w:r>
        <w:rPr>
          <w:rFonts w:cs="Arial"/>
        </w:rPr>
        <w:t xml:space="preserve">Secure storage </w:t>
      </w:r>
      <w:bookmarkEnd w:id="53"/>
      <w:r>
        <w:rPr>
          <w:rFonts w:cs="Arial"/>
        </w:rPr>
        <w:t>module</w:t>
      </w:r>
      <w:bookmarkEnd w:id="54"/>
    </w:p>
    <w:p w14:paraId="20A33970" w14:textId="77777777" w:rsidR="003D53E7" w:rsidRDefault="003D53E7" w:rsidP="003D53E7">
      <w:pPr>
        <w:pStyle w:val="Subheader"/>
      </w:pPr>
      <w:r>
        <w:t>Introduction:</w:t>
      </w:r>
    </w:p>
    <w:p w14:paraId="30DF355C" w14:textId="77777777" w:rsidR="003D53E7" w:rsidRDefault="003D53E7" w:rsidP="003D53E7">
      <w:r>
        <w:t>The secure storage module provides in encrypting and decrypting data using securely managed keys.</w:t>
      </w:r>
    </w:p>
    <w:p w14:paraId="7E0EE2AF" w14:textId="77777777" w:rsidR="003D53E7" w:rsidRPr="00EE4736" w:rsidRDefault="003D53E7" w:rsidP="003D53E7">
      <w:pPr>
        <w:pStyle w:val="Subheader"/>
      </w:pPr>
      <w:r w:rsidRPr="00EE4736">
        <w:t>Main responsibility:</w:t>
      </w:r>
    </w:p>
    <w:p w14:paraId="1C1B52BB" w14:textId="77777777" w:rsidR="003D53E7" w:rsidRDefault="003D53E7" w:rsidP="003D53E7">
      <w:pPr>
        <w:rPr>
          <w:rFonts w:cs="Arial"/>
        </w:rPr>
      </w:pPr>
      <w:r>
        <w:rPr>
          <w:rFonts w:cs="Arial"/>
        </w:rPr>
        <w:t>Secure encryption and decryption of application data. The application is responsible for storing the data.</w:t>
      </w:r>
    </w:p>
    <w:p w14:paraId="5F418CD9" w14:textId="77777777" w:rsidR="003D53E7" w:rsidRDefault="003D53E7" w:rsidP="003D53E7">
      <w:pPr>
        <w:rPr>
          <w:rFonts w:cs="Arial"/>
        </w:rPr>
      </w:pPr>
      <w:r>
        <w:rPr>
          <w:rFonts w:cs="Arial"/>
        </w:rPr>
        <w:t>The module provides functions for:</w:t>
      </w:r>
    </w:p>
    <w:p w14:paraId="70C55485" w14:textId="77777777" w:rsidR="003D53E7" w:rsidRDefault="003D53E7" w:rsidP="003D53E7">
      <w:pPr>
        <w:pStyle w:val="Bullitlistlevel1"/>
        <w:rPr>
          <w:rFonts w:cs="Arial"/>
        </w:rPr>
      </w:pPr>
      <w:r>
        <w:t>Persistently store a key-value pair where the value is encrypted using an app instance encryption key that is managed in an OS specific secure key store.</w:t>
      </w:r>
    </w:p>
    <w:p w14:paraId="5D485D8A" w14:textId="77777777" w:rsidR="003D53E7" w:rsidRPr="002906AF" w:rsidRDefault="003D53E7" w:rsidP="003D53E7">
      <w:pPr>
        <w:pStyle w:val="Bullitlistlevel1"/>
        <w:rPr>
          <w:rFonts w:cs="Arial"/>
        </w:rPr>
      </w:pPr>
      <w:r>
        <w:t>Retrieve and decrypt previously stored key-value pair based on a given key.</w:t>
      </w:r>
    </w:p>
    <w:p w14:paraId="3C394E46" w14:textId="77777777" w:rsidR="003D53E7" w:rsidRPr="0028451F" w:rsidRDefault="003D53E7" w:rsidP="003D53E7">
      <w:pPr>
        <w:pStyle w:val="Bullitlistlevel1"/>
        <w:rPr>
          <w:rFonts w:cs="Arial"/>
        </w:rPr>
      </w:pPr>
      <w:r>
        <w:t>Delete a key-value pair based on a given key.</w:t>
      </w:r>
    </w:p>
    <w:p w14:paraId="7D7CB6C8" w14:textId="77777777" w:rsidR="003D53E7" w:rsidRDefault="003D53E7" w:rsidP="003D53E7">
      <w:pPr>
        <w:pStyle w:val="Bullitlistlevel1"/>
        <w:rPr>
          <w:rFonts w:cs="Arial"/>
        </w:rPr>
      </w:pPr>
      <w:r>
        <w:rPr>
          <w:rFonts w:cs="Arial"/>
        </w:rPr>
        <w:t>Encrypt/decrypt provided data and return the result (without storing).</w:t>
      </w:r>
    </w:p>
    <w:p w14:paraId="347D1151" w14:textId="77777777" w:rsidR="003D53E7" w:rsidRPr="002906AF" w:rsidRDefault="003D53E7" w:rsidP="003D53E7">
      <w:pPr>
        <w:pStyle w:val="Bullitlistlevel1"/>
        <w:rPr>
          <w:rFonts w:cs="Arial"/>
        </w:rPr>
      </w:pPr>
      <w:r>
        <w:rPr>
          <w:rFonts w:cs="Arial"/>
        </w:rPr>
        <w:t>Create and securely manage encryption keys.</w:t>
      </w:r>
    </w:p>
    <w:p w14:paraId="3D0E113D" w14:textId="77777777" w:rsidR="003D53E7" w:rsidRDefault="003D53E7" w:rsidP="003D53E7">
      <w:pPr>
        <w:rPr>
          <w:rFonts w:cs="Arial"/>
        </w:rPr>
      </w:pPr>
      <w:r>
        <w:rPr>
          <w:rFonts w:cs="Arial"/>
        </w:rPr>
        <w:t>Note, secure storage does not provide any key-indexing, listing, or iteration modules.</w:t>
      </w:r>
    </w:p>
    <w:p w14:paraId="5FB82F91" w14:textId="77777777" w:rsidR="003D53E7" w:rsidRPr="00290EA1" w:rsidRDefault="003D53E7" w:rsidP="003D53E7">
      <w:pPr>
        <w:pStyle w:val="Subheader"/>
      </w:pPr>
      <w:r w:rsidRPr="00290EA1">
        <w:lastRenderedPageBreak/>
        <w:t>Foreseen interfaces (dependencies):</w:t>
      </w:r>
    </w:p>
    <w:p w14:paraId="3805C8C9" w14:textId="77777777" w:rsidR="003D53E7" w:rsidRDefault="003D53E7" w:rsidP="003D53E7">
      <w:r>
        <w:t>Provides:</w:t>
      </w:r>
    </w:p>
    <w:p w14:paraId="50F48B34" w14:textId="77777777" w:rsidR="003D53E7" w:rsidRDefault="003D53E7" w:rsidP="003D53E7">
      <w:pPr>
        <w:pStyle w:val="Bullitlistlevel1"/>
      </w:pPr>
      <w:r>
        <w:t>Secure Storage interface: store/retrieve/delete key-value pairs</w:t>
      </w:r>
    </w:p>
    <w:p w14:paraId="508D2EF8" w14:textId="77777777" w:rsidR="003D53E7" w:rsidRDefault="003D53E7" w:rsidP="003D53E7">
      <w:r>
        <w:t>Requires:</w:t>
      </w:r>
    </w:p>
    <w:p w14:paraId="534FBB35" w14:textId="77777777" w:rsidR="003D53E7" w:rsidRDefault="003D53E7" w:rsidP="003D53E7">
      <w:r>
        <w:t>N/A.</w:t>
      </w:r>
    </w:p>
    <w:p w14:paraId="6FCDE5AA" w14:textId="77777777" w:rsidR="00BB4ABA" w:rsidRPr="004948A0" w:rsidRDefault="00BB4ABA" w:rsidP="00BB4ABA">
      <w:pPr>
        <w:pStyle w:val="Subheader"/>
      </w:pPr>
      <w:r w:rsidRPr="004948A0">
        <w:t>Data handling:</w:t>
      </w:r>
    </w:p>
    <w:p w14:paraId="48F0A33E" w14:textId="77777777" w:rsidR="00BB4ABA" w:rsidRDefault="00BB4ABA" w:rsidP="00BB4ABA">
      <w:r>
        <w:t>Storage:</w:t>
      </w:r>
    </w:p>
    <w:p w14:paraId="21144571" w14:textId="77777777" w:rsidR="00D5540A" w:rsidRDefault="00D5540A" w:rsidP="00D5540A">
      <w:pPr>
        <w:pStyle w:val="ListParagraph"/>
        <w:numPr>
          <w:ilvl w:val="0"/>
          <w:numId w:val="12"/>
        </w:numPr>
        <w:spacing w:after="0"/>
      </w:pPr>
      <w:r>
        <w:t>The master key is stored in the device’s secure key store.</w:t>
      </w:r>
    </w:p>
    <w:p w14:paraId="21B8B6E7" w14:textId="77777777" w:rsidR="00D5540A" w:rsidRDefault="00D5540A" w:rsidP="00D5540A">
      <w:pPr>
        <w:pStyle w:val="ListParagraph"/>
        <w:numPr>
          <w:ilvl w:val="0"/>
          <w:numId w:val="12"/>
        </w:numPr>
        <w:spacing w:after="0"/>
      </w:pPr>
      <w:r>
        <w:t>Per key-value pair an encryption key is created.</w:t>
      </w:r>
    </w:p>
    <w:p w14:paraId="464D7966" w14:textId="77777777" w:rsidR="00D5540A" w:rsidRDefault="00D5540A" w:rsidP="00D5540A">
      <w:pPr>
        <w:pStyle w:val="ListParagraph"/>
        <w:numPr>
          <w:ilvl w:val="0"/>
          <w:numId w:val="12"/>
        </w:numPr>
        <w:spacing w:after="0"/>
      </w:pPr>
      <w:r>
        <w:t>The encrypted value of each key-value pair is stored in the OS’s user app preferences storage.</w:t>
      </w:r>
    </w:p>
    <w:p w14:paraId="2537061A" w14:textId="77777777" w:rsidR="00D5540A" w:rsidRDefault="00D5540A" w:rsidP="00D5540A">
      <w:pPr>
        <w:pStyle w:val="ListParagraph"/>
        <w:numPr>
          <w:ilvl w:val="0"/>
          <w:numId w:val="12"/>
        </w:numPr>
        <w:spacing w:after="0"/>
      </w:pPr>
      <w:r>
        <w:t>Encryption keys are securely wrapped with the master key and persisted</w:t>
      </w:r>
      <w:r w:rsidRPr="0009509A">
        <w:t xml:space="preserve"> </w:t>
      </w:r>
      <w:r>
        <w:t>in the OS’s user app preferences storage</w:t>
      </w:r>
    </w:p>
    <w:p w14:paraId="40A23487" w14:textId="77777777" w:rsidR="00BB4ABA" w:rsidRDefault="00BB4ABA" w:rsidP="00BB4ABA">
      <w:r>
        <w:t>Transmission:</w:t>
      </w:r>
    </w:p>
    <w:p w14:paraId="29C5F763" w14:textId="77777777" w:rsidR="00BB4ABA" w:rsidRDefault="00BB4ABA" w:rsidP="00BB4ABA">
      <w:r>
        <w:t>N/A.</w:t>
      </w:r>
    </w:p>
    <w:p w14:paraId="2AB04A5D" w14:textId="77777777" w:rsidR="00BB4ABA" w:rsidRDefault="00BB4ABA" w:rsidP="00BB4ABA">
      <w:r>
        <w:t>Privacy:</w:t>
      </w:r>
    </w:p>
    <w:p w14:paraId="48218A81" w14:textId="77777777" w:rsidR="00BB4ABA" w:rsidRDefault="00BB4ABA" w:rsidP="00BB4ABA">
      <w:pPr>
        <w:pStyle w:val="ListParagraph"/>
        <w:numPr>
          <w:ilvl w:val="0"/>
          <w:numId w:val="17"/>
        </w:numPr>
        <w:spacing w:after="0"/>
      </w:pPr>
      <w:r>
        <w:t>This module can be used to store privacy sensitive data.</w:t>
      </w:r>
    </w:p>
    <w:p w14:paraId="25C7A644" w14:textId="07AB5523" w:rsidR="00654B30" w:rsidRDefault="00654B30" w:rsidP="003D53E7">
      <w:pPr>
        <w:pStyle w:val="Heading4"/>
        <w:rPr>
          <w:rFonts w:cs="Arial"/>
        </w:rPr>
      </w:pPr>
      <w:bookmarkStart w:id="55" w:name="_Toc454549870"/>
      <w:bookmarkStart w:id="56" w:name="_Toc454550414"/>
      <w:bookmarkStart w:id="57" w:name="_Toc454551012"/>
      <w:bookmarkStart w:id="58" w:name="_Toc454549871"/>
      <w:bookmarkStart w:id="59" w:name="_Toc454550415"/>
      <w:bookmarkStart w:id="60" w:name="_Toc454551013"/>
      <w:bookmarkStart w:id="61" w:name="_Toc454549872"/>
      <w:bookmarkStart w:id="62" w:name="_Toc454550416"/>
      <w:bookmarkStart w:id="63" w:name="_Toc454551014"/>
      <w:bookmarkStart w:id="64" w:name="_Toc454549873"/>
      <w:bookmarkStart w:id="65" w:name="_Toc454550417"/>
      <w:bookmarkStart w:id="66" w:name="_Toc454551015"/>
      <w:bookmarkStart w:id="67" w:name="_Ref454549631"/>
      <w:bookmarkStart w:id="68" w:name="_Ref463612493"/>
      <w:bookmarkEnd w:id="55"/>
      <w:bookmarkEnd w:id="56"/>
      <w:bookmarkEnd w:id="57"/>
      <w:bookmarkEnd w:id="58"/>
      <w:bookmarkEnd w:id="59"/>
      <w:bookmarkEnd w:id="60"/>
      <w:bookmarkEnd w:id="61"/>
      <w:bookmarkEnd w:id="62"/>
      <w:bookmarkEnd w:id="63"/>
      <w:bookmarkEnd w:id="64"/>
      <w:bookmarkEnd w:id="65"/>
      <w:bookmarkEnd w:id="66"/>
      <w:r>
        <w:rPr>
          <w:rFonts w:cs="Arial"/>
        </w:rPr>
        <w:t>Secure Storage v2</w:t>
      </w:r>
    </w:p>
    <w:p w14:paraId="7550AEA1" w14:textId="77777777" w:rsidR="00654B30" w:rsidRDefault="00654B30" w:rsidP="00654B30">
      <w:pPr>
        <w:pStyle w:val="Subheader"/>
      </w:pPr>
      <w:r>
        <w:t>Introduction:</w:t>
      </w:r>
    </w:p>
    <w:p w14:paraId="33484934" w14:textId="66CFD6E7" w:rsidR="00654B30" w:rsidRDefault="00654B30" w:rsidP="00654B30">
      <w:r>
        <w:t>The new secure storage module is created only on Android which provides encrypting and decrypting data using securely managed keys with few changes mentioned below.</w:t>
      </w:r>
    </w:p>
    <w:p w14:paraId="3652DF66" w14:textId="454B9D66" w:rsidR="00654B30" w:rsidRPr="004B5527" w:rsidRDefault="00654B30" w:rsidP="00654B30">
      <w:pPr>
        <w:pStyle w:val="ListParagraph"/>
        <w:numPr>
          <w:ilvl w:val="0"/>
          <w:numId w:val="40"/>
        </w:numPr>
        <w:autoSpaceDE w:val="0"/>
        <w:autoSpaceDN w:val="0"/>
        <w:adjustRightInd w:val="0"/>
        <w:spacing w:after="0" w:line="580" w:lineRule="atLeast"/>
        <w:rPr>
          <w:rFonts w:eastAsia="Times New Roman" w:cs="Arial"/>
          <w:color w:val="000000" w:themeColor="text1"/>
          <w:lang w:val="en-IN"/>
        </w:rPr>
      </w:pPr>
      <w:r w:rsidRPr="004B5527">
        <w:rPr>
          <w:rFonts w:eastAsia="Times New Roman" w:cs="Arial"/>
          <w:color w:val="000000" w:themeColor="text1"/>
          <w:lang w:val="en-IN"/>
        </w:rPr>
        <w:t>RSA Padding changed to “RSA/ECB/OAEP</w:t>
      </w:r>
      <w:r w:rsidRPr="00654B30">
        <w:rPr>
          <w:rFonts w:eastAsia="Times New Roman" w:cs="Arial"/>
          <w:color w:val="000000" w:themeColor="text1"/>
          <w:lang w:val="en-IN"/>
        </w:rPr>
        <w:t xml:space="preserve">WithSHA-256AndMGF1Padding” </w:t>
      </w:r>
      <w:r w:rsidRPr="004B5527">
        <w:rPr>
          <w:rFonts w:eastAsia="Times New Roman" w:cs="Arial"/>
          <w:color w:val="000000" w:themeColor="text1"/>
          <w:lang w:val="en-IN"/>
        </w:rPr>
        <w:t>“RSA/ECB/PKCS1Padding”</w:t>
      </w:r>
    </w:p>
    <w:p w14:paraId="575E5CEA" w14:textId="0AA9DF90" w:rsidR="00654B30" w:rsidRPr="004B5527" w:rsidRDefault="00654B30" w:rsidP="00654B30">
      <w:pPr>
        <w:pStyle w:val="ListParagraph"/>
        <w:numPr>
          <w:ilvl w:val="0"/>
          <w:numId w:val="40"/>
        </w:numPr>
        <w:autoSpaceDE w:val="0"/>
        <w:autoSpaceDN w:val="0"/>
        <w:adjustRightInd w:val="0"/>
        <w:spacing w:after="0" w:line="580" w:lineRule="atLeast"/>
        <w:rPr>
          <w:rFonts w:eastAsia="Times New Roman" w:cs="Arial"/>
          <w:color w:val="000000" w:themeColor="text1"/>
          <w:lang w:val="en-IN"/>
        </w:rPr>
      </w:pPr>
      <w:r w:rsidRPr="004B5527">
        <w:rPr>
          <w:rFonts w:eastAsia="Times New Roman" w:cs="Arial"/>
          <w:color w:val="000000" w:themeColor="text1"/>
          <w:lang w:val="en-IN"/>
        </w:rPr>
        <w:t xml:space="preserve"> Use GCM mode of operation for AES key generation.</w:t>
      </w:r>
    </w:p>
    <w:p w14:paraId="023EF2E2" w14:textId="783102FF" w:rsidR="00654B30" w:rsidRPr="004B5527" w:rsidRDefault="00BB4ABA" w:rsidP="00654B30">
      <w:pPr>
        <w:pStyle w:val="ListParagraph"/>
        <w:numPr>
          <w:ilvl w:val="0"/>
          <w:numId w:val="40"/>
        </w:numPr>
        <w:autoSpaceDE w:val="0"/>
        <w:autoSpaceDN w:val="0"/>
        <w:adjustRightInd w:val="0"/>
        <w:spacing w:after="0" w:line="580" w:lineRule="atLeast"/>
        <w:rPr>
          <w:rFonts w:eastAsia="Times New Roman" w:cs="Arial"/>
          <w:color w:val="000000" w:themeColor="text1"/>
          <w:lang w:val="en-IN"/>
        </w:rPr>
      </w:pPr>
      <w:r>
        <w:rPr>
          <w:rFonts w:eastAsia="Times New Roman" w:cs="Arial"/>
          <w:color w:val="000000" w:themeColor="text1"/>
          <w:lang w:val="en-IN"/>
        </w:rPr>
        <w:t>To have unique Initialization vector</w:t>
      </w:r>
      <w:r w:rsidR="00654B30" w:rsidRPr="004B5527">
        <w:rPr>
          <w:rFonts w:eastAsia="Times New Roman" w:cs="Arial"/>
          <w:color w:val="000000" w:themeColor="text1"/>
          <w:lang w:val="en-IN"/>
        </w:rPr>
        <w:t xml:space="preserve"> for each data.</w:t>
      </w:r>
    </w:p>
    <w:p w14:paraId="2EFFEA90" w14:textId="6B2E1DFB" w:rsidR="00654B30" w:rsidRPr="004B5527" w:rsidRDefault="00654B30" w:rsidP="00654B30">
      <w:pPr>
        <w:pStyle w:val="ListParagraph"/>
        <w:numPr>
          <w:ilvl w:val="0"/>
          <w:numId w:val="40"/>
        </w:numPr>
        <w:autoSpaceDE w:val="0"/>
        <w:autoSpaceDN w:val="0"/>
        <w:adjustRightInd w:val="0"/>
        <w:spacing w:after="0" w:line="580" w:lineRule="atLeast"/>
        <w:rPr>
          <w:rFonts w:eastAsia="Times New Roman" w:cs="Arial"/>
          <w:color w:val="000000" w:themeColor="text1"/>
          <w:lang w:val="en-IN"/>
        </w:rPr>
      </w:pPr>
      <w:r w:rsidRPr="004B5527">
        <w:rPr>
          <w:rFonts w:eastAsia="Times New Roman" w:cs="Arial"/>
          <w:color w:val="000000" w:themeColor="text1"/>
          <w:lang w:val="en-IN"/>
        </w:rPr>
        <w:t xml:space="preserve">Generate single AES key for both </w:t>
      </w:r>
      <w:proofErr w:type="spellStart"/>
      <w:r w:rsidRPr="004B5527">
        <w:rPr>
          <w:rFonts w:eastAsia="Times New Roman" w:cs="Arial"/>
          <w:color w:val="000000" w:themeColor="text1"/>
          <w:lang w:val="en-IN"/>
        </w:rPr>
        <w:t>storevalueforkey</w:t>
      </w:r>
      <w:proofErr w:type="spellEnd"/>
      <w:r w:rsidRPr="004B5527">
        <w:rPr>
          <w:rFonts w:eastAsia="Times New Roman" w:cs="Arial"/>
          <w:color w:val="000000" w:themeColor="text1"/>
          <w:lang w:val="en-IN"/>
        </w:rPr>
        <w:t xml:space="preserve"> and </w:t>
      </w:r>
      <w:proofErr w:type="spellStart"/>
      <w:r w:rsidRPr="004B5527">
        <w:rPr>
          <w:rFonts w:eastAsia="Times New Roman" w:cs="Arial"/>
          <w:color w:val="000000" w:themeColor="text1"/>
          <w:lang w:val="en-IN"/>
        </w:rPr>
        <w:t>encry</w:t>
      </w:r>
      <w:r>
        <w:rPr>
          <w:rFonts w:eastAsia="Times New Roman" w:cs="Arial"/>
          <w:color w:val="000000" w:themeColor="text1"/>
          <w:lang w:val="en-IN"/>
        </w:rPr>
        <w:t>ptData</w:t>
      </w:r>
      <w:proofErr w:type="spellEnd"/>
      <w:r>
        <w:rPr>
          <w:rFonts w:eastAsia="Times New Roman" w:cs="Arial"/>
          <w:color w:val="000000" w:themeColor="text1"/>
          <w:lang w:val="en-IN"/>
        </w:rPr>
        <w:t xml:space="preserve"> API similar to</w:t>
      </w:r>
      <w:r w:rsidRPr="004B5527">
        <w:rPr>
          <w:rFonts w:eastAsia="Times New Roman" w:cs="Arial"/>
          <w:color w:val="000000" w:themeColor="text1"/>
          <w:lang w:val="en-IN"/>
        </w:rPr>
        <w:t xml:space="preserve"> iOS. </w:t>
      </w:r>
    </w:p>
    <w:p w14:paraId="7BF323DE" w14:textId="63516D10" w:rsidR="00654B30" w:rsidRPr="004B5527" w:rsidRDefault="00654B30" w:rsidP="00654B30">
      <w:pPr>
        <w:pStyle w:val="ListParagraph"/>
        <w:numPr>
          <w:ilvl w:val="0"/>
          <w:numId w:val="40"/>
        </w:numPr>
        <w:autoSpaceDE w:val="0"/>
        <w:autoSpaceDN w:val="0"/>
        <w:adjustRightInd w:val="0"/>
        <w:spacing w:after="0" w:line="580" w:lineRule="atLeast"/>
        <w:rPr>
          <w:rFonts w:eastAsia="Times New Roman" w:cs="Arial"/>
          <w:color w:val="000000" w:themeColor="text1"/>
          <w:lang w:val="en-IN"/>
        </w:rPr>
      </w:pPr>
      <w:r w:rsidRPr="004B5527">
        <w:rPr>
          <w:rFonts w:eastAsia="Times New Roman" w:cs="Arial"/>
          <w:color w:val="000000" w:themeColor="text1"/>
          <w:lang w:val="en-IN"/>
        </w:rPr>
        <w:t>Introduction of asynchronous API to encrypt/decrypt bulk data.</w:t>
      </w:r>
    </w:p>
    <w:p w14:paraId="4256E7FC" w14:textId="067D4A71" w:rsidR="00654B30" w:rsidRDefault="00654B30" w:rsidP="004B5527">
      <w:pPr>
        <w:pStyle w:val="ListParagraph"/>
      </w:pPr>
    </w:p>
    <w:p w14:paraId="772D2D53" w14:textId="77777777" w:rsidR="00654B30" w:rsidRPr="00EE4736" w:rsidRDefault="00654B30" w:rsidP="00654B30">
      <w:pPr>
        <w:pStyle w:val="Subheader"/>
      </w:pPr>
      <w:r w:rsidRPr="00EE4736">
        <w:t>Main responsibility:</w:t>
      </w:r>
    </w:p>
    <w:p w14:paraId="1B30B666" w14:textId="77777777" w:rsidR="00654B30" w:rsidRDefault="00654B30" w:rsidP="00654B30">
      <w:pPr>
        <w:rPr>
          <w:rFonts w:cs="Arial"/>
        </w:rPr>
      </w:pPr>
      <w:r>
        <w:rPr>
          <w:rFonts w:cs="Arial"/>
        </w:rPr>
        <w:t>Secure encryption and decryption of application data. The application is responsible for storing the data.</w:t>
      </w:r>
    </w:p>
    <w:p w14:paraId="36D23A9A" w14:textId="77777777" w:rsidR="00654B30" w:rsidRDefault="00654B30" w:rsidP="00654B30">
      <w:pPr>
        <w:rPr>
          <w:rFonts w:cs="Arial"/>
        </w:rPr>
      </w:pPr>
      <w:r>
        <w:rPr>
          <w:rFonts w:cs="Arial"/>
        </w:rPr>
        <w:t>The module provides functions for:</w:t>
      </w:r>
    </w:p>
    <w:p w14:paraId="3A1EEDBA" w14:textId="77777777" w:rsidR="00654B30" w:rsidRDefault="00654B30" w:rsidP="00654B30">
      <w:pPr>
        <w:pStyle w:val="Bullitlistlevel1"/>
        <w:rPr>
          <w:rFonts w:cs="Arial"/>
        </w:rPr>
      </w:pPr>
      <w:r>
        <w:t>Persistently store a key-value pair where the value is encrypted using an app instance encryption key that is managed in an OS specific secure key store.</w:t>
      </w:r>
    </w:p>
    <w:p w14:paraId="4F92D2DC" w14:textId="77777777" w:rsidR="00654B30" w:rsidRPr="002906AF" w:rsidRDefault="00654B30" w:rsidP="00654B30">
      <w:pPr>
        <w:pStyle w:val="Bullitlistlevel1"/>
        <w:rPr>
          <w:rFonts w:cs="Arial"/>
        </w:rPr>
      </w:pPr>
      <w:r>
        <w:t>Retrieve and decrypt previously stored key-value pair based on a given key.</w:t>
      </w:r>
    </w:p>
    <w:p w14:paraId="4EB0170A" w14:textId="77777777" w:rsidR="00654B30" w:rsidRPr="0028451F" w:rsidRDefault="00654B30" w:rsidP="00654B30">
      <w:pPr>
        <w:pStyle w:val="Bullitlistlevel1"/>
        <w:rPr>
          <w:rFonts w:cs="Arial"/>
        </w:rPr>
      </w:pPr>
      <w:r>
        <w:t>Delete a key-value pair based on a given key.</w:t>
      </w:r>
    </w:p>
    <w:p w14:paraId="5470C1A9" w14:textId="77777777" w:rsidR="00654B30" w:rsidRDefault="00654B30" w:rsidP="00654B30">
      <w:pPr>
        <w:pStyle w:val="Bullitlistlevel1"/>
        <w:rPr>
          <w:rFonts w:cs="Arial"/>
        </w:rPr>
      </w:pPr>
      <w:r>
        <w:rPr>
          <w:rFonts w:cs="Arial"/>
        </w:rPr>
        <w:t>Encrypt/decrypt provided data and return the result (without storing).</w:t>
      </w:r>
    </w:p>
    <w:p w14:paraId="04C240DF" w14:textId="77777777" w:rsidR="00654B30" w:rsidRPr="002906AF" w:rsidRDefault="00654B30" w:rsidP="00654B30">
      <w:pPr>
        <w:pStyle w:val="Bullitlistlevel1"/>
        <w:rPr>
          <w:rFonts w:cs="Arial"/>
        </w:rPr>
      </w:pPr>
      <w:r>
        <w:rPr>
          <w:rFonts w:cs="Arial"/>
        </w:rPr>
        <w:t>Create and securely manage encryption keys.</w:t>
      </w:r>
    </w:p>
    <w:p w14:paraId="2B3F61A3" w14:textId="77777777" w:rsidR="00654B30" w:rsidRDefault="00654B30" w:rsidP="00654B30">
      <w:pPr>
        <w:rPr>
          <w:rFonts w:cs="Arial"/>
        </w:rPr>
      </w:pPr>
      <w:r>
        <w:rPr>
          <w:rFonts w:cs="Arial"/>
        </w:rPr>
        <w:lastRenderedPageBreak/>
        <w:t>Note, secure storage does not provide any key-indexing, listing, or iteration modules.</w:t>
      </w:r>
    </w:p>
    <w:p w14:paraId="39916DA7" w14:textId="77777777" w:rsidR="00654B30" w:rsidRPr="00290EA1" w:rsidRDefault="00654B30" w:rsidP="00654B30">
      <w:pPr>
        <w:pStyle w:val="Subheader"/>
      </w:pPr>
      <w:r w:rsidRPr="00290EA1">
        <w:t>Foreseen interfaces (dependencies):</w:t>
      </w:r>
    </w:p>
    <w:p w14:paraId="1B28656E" w14:textId="77777777" w:rsidR="00654B30" w:rsidRDefault="00654B30" w:rsidP="00654B30">
      <w:r>
        <w:t>Provides:</w:t>
      </w:r>
    </w:p>
    <w:p w14:paraId="77C7E48E" w14:textId="77777777" w:rsidR="00654B30" w:rsidRDefault="00654B30" w:rsidP="00654B30">
      <w:pPr>
        <w:pStyle w:val="Bullitlistlevel1"/>
      </w:pPr>
      <w:r>
        <w:t>Secure Storage interface: store/retrieve/delete key-value pairs</w:t>
      </w:r>
    </w:p>
    <w:p w14:paraId="4A98133F" w14:textId="77777777" w:rsidR="00654B30" w:rsidRDefault="00654B30" w:rsidP="00654B30">
      <w:r>
        <w:t>Requires:</w:t>
      </w:r>
    </w:p>
    <w:p w14:paraId="472734DF" w14:textId="77777777" w:rsidR="00654B30" w:rsidRDefault="00654B30" w:rsidP="00654B30">
      <w:r>
        <w:t>N/A.</w:t>
      </w:r>
    </w:p>
    <w:p w14:paraId="462438CF" w14:textId="77777777" w:rsidR="00654B30" w:rsidRPr="004948A0" w:rsidRDefault="00654B30" w:rsidP="00654B30">
      <w:pPr>
        <w:pStyle w:val="Subheader"/>
      </w:pPr>
      <w:r w:rsidRPr="004948A0">
        <w:t>Data handling:</w:t>
      </w:r>
    </w:p>
    <w:p w14:paraId="76A44951" w14:textId="77777777" w:rsidR="00654B30" w:rsidRDefault="00654B30" w:rsidP="00654B30">
      <w:r>
        <w:t>Storage:</w:t>
      </w:r>
    </w:p>
    <w:p w14:paraId="179DACC0" w14:textId="7FBE50EF" w:rsidR="00654B30" w:rsidRDefault="00654B30" w:rsidP="00654B30">
      <w:pPr>
        <w:pStyle w:val="ListParagraph"/>
        <w:numPr>
          <w:ilvl w:val="0"/>
          <w:numId w:val="12"/>
        </w:numPr>
        <w:spacing w:after="0"/>
      </w:pPr>
      <w:r>
        <w:t xml:space="preserve">The master key is </w:t>
      </w:r>
      <w:r w:rsidR="00BB4ABA">
        <w:t xml:space="preserve">generated using RSA algorithm and </w:t>
      </w:r>
      <w:r>
        <w:t>stored in the device’s secure key store.</w:t>
      </w:r>
    </w:p>
    <w:p w14:paraId="16F91333" w14:textId="1FA73073" w:rsidR="00654B30" w:rsidRDefault="00BB4ABA" w:rsidP="00654B30">
      <w:pPr>
        <w:pStyle w:val="ListParagraph"/>
        <w:numPr>
          <w:ilvl w:val="0"/>
          <w:numId w:val="12"/>
        </w:numPr>
        <w:spacing w:after="0"/>
      </w:pPr>
      <w:r>
        <w:t>Single</w:t>
      </w:r>
      <w:r w:rsidR="00654B30">
        <w:t xml:space="preserve"> encryption key is </w:t>
      </w:r>
      <w:proofErr w:type="gramStart"/>
      <w:r>
        <w:t>generated  which</w:t>
      </w:r>
      <w:proofErr w:type="gramEnd"/>
      <w:r>
        <w:t xml:space="preserve"> is wrapped using master key and stored in application sand box</w:t>
      </w:r>
      <w:r w:rsidR="00654B30">
        <w:t>.</w:t>
      </w:r>
    </w:p>
    <w:p w14:paraId="5F959800" w14:textId="77777777" w:rsidR="00BB4ABA" w:rsidRDefault="00654B30" w:rsidP="00BB4ABA">
      <w:pPr>
        <w:pStyle w:val="ListParagraph"/>
        <w:numPr>
          <w:ilvl w:val="0"/>
          <w:numId w:val="12"/>
        </w:numPr>
        <w:spacing w:after="0"/>
      </w:pPr>
      <w:r>
        <w:t xml:space="preserve">The encrypted value of each key-value pair is stored in </w:t>
      </w:r>
      <w:r w:rsidR="00BB4ABA">
        <w:t>in application sand box.</w:t>
      </w:r>
    </w:p>
    <w:p w14:paraId="46AAA6EA" w14:textId="77777777" w:rsidR="00654B30" w:rsidRDefault="00654B30" w:rsidP="00654B30">
      <w:r>
        <w:t>Transmission:</w:t>
      </w:r>
    </w:p>
    <w:p w14:paraId="1BD23C85" w14:textId="77777777" w:rsidR="00654B30" w:rsidRDefault="00654B30" w:rsidP="00654B30">
      <w:r>
        <w:t>N/A.</w:t>
      </w:r>
    </w:p>
    <w:p w14:paraId="6B68882A" w14:textId="77777777" w:rsidR="00654B30" w:rsidRDefault="00654B30" w:rsidP="00654B30">
      <w:r>
        <w:t>Privacy:</w:t>
      </w:r>
    </w:p>
    <w:p w14:paraId="243CA8E6" w14:textId="566081F3" w:rsidR="00654B30" w:rsidRDefault="00654B30" w:rsidP="00654B30">
      <w:pPr>
        <w:pStyle w:val="ListParagraph"/>
        <w:numPr>
          <w:ilvl w:val="0"/>
          <w:numId w:val="17"/>
        </w:numPr>
        <w:spacing w:after="0"/>
      </w:pPr>
      <w:r>
        <w:t>This module can be used to store privacy sensitive data.</w:t>
      </w:r>
    </w:p>
    <w:p w14:paraId="320A0C8B" w14:textId="77777777" w:rsidR="00BB4ABA" w:rsidRDefault="00BB4ABA" w:rsidP="004B5527">
      <w:pPr>
        <w:spacing w:after="0"/>
      </w:pPr>
    </w:p>
    <w:p w14:paraId="4F663100" w14:textId="468FECAA" w:rsidR="00BB4ABA" w:rsidRDefault="00BB4ABA" w:rsidP="004B5527">
      <w:pPr>
        <w:spacing w:after="0"/>
      </w:pPr>
      <w:r>
        <w:t>Data migration:</w:t>
      </w:r>
    </w:p>
    <w:p w14:paraId="03B6DF93" w14:textId="77777777" w:rsidR="00BB4ABA" w:rsidRDefault="00BB4ABA" w:rsidP="004B5527">
      <w:pPr>
        <w:spacing w:after="0"/>
      </w:pPr>
    </w:p>
    <w:p w14:paraId="2377E240" w14:textId="77777777" w:rsidR="00B73085" w:rsidRDefault="00B73085" w:rsidP="00654B30">
      <w:pPr>
        <w:rPr>
          <w:ins w:id="69" w:author="Shivakumar, Deepthi" w:date="2018-06-12T12:08:00Z"/>
        </w:rPr>
      </w:pPr>
      <w:ins w:id="70" w:author="Shivakumar, Deepthi" w:date="2018-06-12T12:08:00Z">
        <w:r>
          <w:t>Data migration from old secure storage to new secure storage will be taken care by app infra internally. There is no action required from any component or proposition.</w:t>
        </w:r>
      </w:ins>
    </w:p>
    <w:p w14:paraId="1A770A21" w14:textId="4B9E415A" w:rsidR="00BB4ABA" w:rsidDel="00B73085" w:rsidRDefault="00B73085" w:rsidP="004B5527">
      <w:pPr>
        <w:spacing w:after="0"/>
        <w:rPr>
          <w:del w:id="71" w:author="Shivakumar, Deepthi" w:date="2018-06-12T12:08:00Z"/>
        </w:rPr>
      </w:pPr>
      <w:ins w:id="72" w:author="Shivakumar, Deepthi" w:date="2018-06-12T12:09:00Z">
        <w:r>
          <w:t xml:space="preserve">Please note that migration </w:t>
        </w:r>
      </w:ins>
      <w:del w:id="73" w:author="Shivakumar, Deepthi" w:date="2018-06-12T12:08:00Z">
        <w:r w:rsidR="00BB4ABA" w:rsidDel="00B73085">
          <w:delText>NOTE: Migration of existing data into new Secure storage will be taken care by this module which is still under development.</w:delText>
        </w:r>
      </w:del>
    </w:p>
    <w:p w14:paraId="52EDD909" w14:textId="415031F6" w:rsidR="00654B30" w:rsidRDefault="00B73085" w:rsidP="00654B30">
      <w:pPr>
        <w:rPr>
          <w:ins w:id="74" w:author="Shivakumar, Deepthi" w:date="2018-06-12T12:15:00Z"/>
        </w:rPr>
      </w:pPr>
      <w:ins w:id="75" w:author="Shivakumar, Deepthi" w:date="2018-06-12T12:10:00Z">
        <w:r>
          <w:t>will take few milliseconds extra for the first time for any kind of data.</w:t>
        </w:r>
      </w:ins>
    </w:p>
    <w:p w14:paraId="3C99711A" w14:textId="4FD89BFE" w:rsidR="00B73085" w:rsidRDefault="00B73085" w:rsidP="00654B30">
      <w:pPr>
        <w:rPr>
          <w:ins w:id="76" w:author="Shivakumar, Deepthi" w:date="2018-06-12T12:10:00Z"/>
        </w:rPr>
      </w:pPr>
      <w:ins w:id="77" w:author="Shivakumar, Deepthi" w:date="2018-06-12T12:15:00Z">
        <w:r>
          <w:t>Below picture shows the internal design followed for migration.</w:t>
        </w:r>
      </w:ins>
    </w:p>
    <w:p w14:paraId="5B0207B4" w14:textId="4FB8FBC0" w:rsidR="00B73085" w:rsidRPr="00654B30" w:rsidRDefault="00435530">
      <w:pPr>
        <w:jc w:val="center"/>
        <w:pPrChange w:id="78" w:author="Shivakumar, Deepthi" w:date="2018-06-14T17:43:00Z">
          <w:pPr/>
        </w:pPrChange>
      </w:pPr>
      <w:ins w:id="79" w:author="Shivakumar, Deepthi" w:date="2018-06-27T15:17:00Z">
        <w:r>
          <w:rPr>
            <w:noProof/>
          </w:rPr>
          <w:lastRenderedPageBreak/>
          <w:drawing>
            <wp:inline distT="0" distB="0" distL="0" distR="0" wp14:anchorId="069EC4C7" wp14:editId="644200BC">
              <wp:extent cx="4036060" cy="771840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SSMigration.png"/>
                      <pic:cNvPicPr/>
                    </pic:nvPicPr>
                    <pic:blipFill>
                      <a:blip r:embed="rId19"/>
                      <a:stretch>
                        <a:fillRect/>
                      </a:stretch>
                    </pic:blipFill>
                    <pic:spPr>
                      <a:xfrm>
                        <a:off x="0" y="0"/>
                        <a:ext cx="4037921" cy="7721958"/>
                      </a:xfrm>
                      <a:prstGeom prst="rect">
                        <a:avLst/>
                      </a:prstGeom>
                    </pic:spPr>
                  </pic:pic>
                </a:graphicData>
              </a:graphic>
            </wp:inline>
          </w:drawing>
        </w:r>
      </w:ins>
    </w:p>
    <w:p w14:paraId="2613264A" w14:textId="34A129A6" w:rsidR="003D53E7" w:rsidRDefault="003D53E7" w:rsidP="003D53E7">
      <w:pPr>
        <w:pStyle w:val="Heading4"/>
        <w:rPr>
          <w:rFonts w:cs="Arial"/>
        </w:rPr>
      </w:pPr>
      <w:r>
        <w:rPr>
          <w:rFonts w:cs="Arial"/>
        </w:rPr>
        <w:lastRenderedPageBreak/>
        <w:t>Service discovery</w:t>
      </w:r>
      <w:r w:rsidRPr="00F7628E">
        <w:rPr>
          <w:rFonts w:cs="Arial"/>
        </w:rPr>
        <w:t xml:space="preserve"> </w:t>
      </w:r>
      <w:bookmarkEnd w:id="67"/>
      <w:r>
        <w:rPr>
          <w:rFonts w:cs="Arial"/>
        </w:rPr>
        <w:t>module</w:t>
      </w:r>
      <w:bookmarkEnd w:id="68"/>
    </w:p>
    <w:p w14:paraId="47B0AC84" w14:textId="77777777" w:rsidR="003D53E7" w:rsidRDefault="003D53E7" w:rsidP="003D53E7">
      <w:pPr>
        <w:pStyle w:val="Subheader"/>
      </w:pPr>
      <w:r>
        <w:t>Introduction:</w:t>
      </w:r>
    </w:p>
    <w:p w14:paraId="5FD7104E" w14:textId="77777777" w:rsidR="003D53E7" w:rsidRDefault="003D53E7" w:rsidP="003D53E7">
      <w:r>
        <w:t>The service discovery module provides a soft coupling between application and the cloud services they use. Cloud services can be relocated over time. To compensate for these effects, the service discovery module maintains a list of base URLs for the various cloud services that are used by the application. The location of the cloud services is maintained in the backend and communicated to the app via Service discovery.</w:t>
      </w:r>
      <w:r w:rsidRPr="004A4F14">
        <w:t xml:space="preserve"> </w:t>
      </w:r>
      <w:r>
        <w:t>It is the intention that the app and common components do not hard code any cloud service URL, but instead retrieve the URL from service discovery using a unique identifier for that service.</w:t>
      </w:r>
    </w:p>
    <w:p w14:paraId="58995DB2" w14:textId="77777777" w:rsidR="003D53E7" w:rsidRDefault="003D53E7" w:rsidP="003D53E7"/>
    <w:p w14:paraId="0EAC5BF2" w14:textId="77777777" w:rsidR="003D53E7" w:rsidRDefault="003D53E7" w:rsidP="003D53E7">
      <w:r>
        <w:t xml:space="preserve">This list of base URLs is obtained from a cloud service at a </w:t>
      </w:r>
      <w:proofErr w:type="gramStart"/>
      <w:r>
        <w:t>hard coded</w:t>
      </w:r>
      <w:proofErr w:type="gramEnd"/>
      <w:r>
        <w:t xml:space="preserve"> location. The URLs for the services are influenced by the identity and state of the application, but also</w:t>
      </w:r>
      <w:r w:rsidRPr="004A4F14">
        <w:t xml:space="preserve"> </w:t>
      </w:r>
      <w:r>
        <w:t>consumer specific parameters like home country and locale. So even with the same local and home country, different applications may use different URLs for exactly the same cloud service. This fully depends on the configuration of the service discovery server.</w:t>
      </w:r>
    </w:p>
    <w:p w14:paraId="05500412" w14:textId="77777777" w:rsidR="003D53E7" w:rsidRDefault="003D53E7" w:rsidP="003D53E7">
      <w:r>
        <w:t>Next to the URL, service discovery also provides the recommended locale to be used for that specific service.</w:t>
      </w:r>
    </w:p>
    <w:p w14:paraId="69B8E002" w14:textId="77777777" w:rsidR="003D53E7" w:rsidRDefault="003D53E7" w:rsidP="003D53E7">
      <w:r>
        <w:t>To facilitate easy and central configuration of all platform specific URLs, the service discovery module provides the ability to download two sets of URLs. One set is intended for all platform URLs, while the other set is intended to contain all proposition specific URLs. This enables the platform to centrally manage the URLs used by the platform components for all propositions. At the same time the amount of effort required by propositions to configure service discovery is significantly reduced. In case of conflicts between the two URL sets, the service discovery module will give preference to the proposition set.</w:t>
      </w:r>
    </w:p>
    <w:p w14:paraId="747692C7" w14:textId="77777777" w:rsidR="003D53E7" w:rsidRDefault="003D53E7" w:rsidP="003D53E7">
      <w:r>
        <w:t>The AEM service is used to host the service discovery URL sets.</w:t>
      </w:r>
    </w:p>
    <w:p w14:paraId="03E9C546" w14:textId="77777777" w:rsidR="003D53E7" w:rsidRDefault="003D53E7" w:rsidP="003D53E7">
      <w:pPr>
        <w:pStyle w:val="Subheader"/>
      </w:pPr>
      <w:r w:rsidRPr="00EE4736">
        <w:t>Main responsibility:</w:t>
      </w:r>
    </w:p>
    <w:p w14:paraId="3A41ADFA" w14:textId="77777777" w:rsidR="003D53E7" w:rsidRDefault="003D53E7" w:rsidP="003D53E7">
      <w:pPr>
        <w:pStyle w:val="Bullitlistlevel1"/>
      </w:pPr>
      <w:r>
        <w:t>Provide locale and home country specific URL for a given cloud service</w:t>
      </w:r>
    </w:p>
    <w:p w14:paraId="04BC155C" w14:textId="77777777" w:rsidR="003D53E7" w:rsidRPr="00960187" w:rsidRDefault="003D53E7" w:rsidP="003D53E7">
      <w:pPr>
        <w:pStyle w:val="Bullitlistlevel1"/>
        <w:rPr>
          <w:rFonts w:cs="Arial"/>
          <w:b/>
        </w:rPr>
      </w:pPr>
      <w:r>
        <w:rPr>
          <w:rFonts w:cs="Arial"/>
        </w:rPr>
        <w:t>Determine and maintain home country</w:t>
      </w:r>
    </w:p>
    <w:p w14:paraId="3E8C0D1D" w14:textId="77777777" w:rsidR="003D53E7" w:rsidRPr="00960187" w:rsidRDefault="003D53E7" w:rsidP="003D53E7">
      <w:pPr>
        <w:pStyle w:val="Bullitlistlevel1"/>
        <w:rPr>
          <w:rFonts w:cs="Arial"/>
          <w:b/>
        </w:rPr>
      </w:pPr>
      <w:r>
        <w:rPr>
          <w:rFonts w:cs="Arial"/>
        </w:rPr>
        <w:t>Synchronize URL configuration with a cloud service.</w:t>
      </w:r>
    </w:p>
    <w:p w14:paraId="1DDFEF33" w14:textId="77777777" w:rsidR="003D53E7" w:rsidRPr="00290EA1" w:rsidRDefault="003D53E7" w:rsidP="003D53E7">
      <w:pPr>
        <w:pStyle w:val="Subheader"/>
      </w:pPr>
      <w:r w:rsidRPr="00290EA1">
        <w:t>Foreseen interfaces (dependencies):</w:t>
      </w:r>
    </w:p>
    <w:p w14:paraId="32E82CF4" w14:textId="77777777" w:rsidR="003D53E7" w:rsidRDefault="003D53E7" w:rsidP="003D53E7">
      <w:r>
        <w:t>Provides:</w:t>
      </w:r>
    </w:p>
    <w:p w14:paraId="101153AD" w14:textId="77777777" w:rsidR="003D53E7" w:rsidRDefault="003D53E7" w:rsidP="003D53E7">
      <w:pPr>
        <w:pStyle w:val="Bullitlistlevel1"/>
      </w:pPr>
      <w:r>
        <w:t xml:space="preserve">Service discovery interface: obtain </w:t>
      </w:r>
      <w:proofErr w:type="spellStart"/>
      <w:r>
        <w:t>URL+locale</w:t>
      </w:r>
      <w:proofErr w:type="spellEnd"/>
      <w:r>
        <w:t xml:space="preserve"> for specific service, get/set home country</w:t>
      </w:r>
    </w:p>
    <w:p w14:paraId="03C3CED2" w14:textId="77777777" w:rsidR="003D53E7" w:rsidRDefault="003D53E7" w:rsidP="003D53E7">
      <w:r>
        <w:t>Requires:</w:t>
      </w:r>
    </w:p>
    <w:p w14:paraId="09E1FFE5" w14:textId="77777777" w:rsidR="003D53E7" w:rsidRPr="00DC3811" w:rsidRDefault="003D53E7" w:rsidP="003D53E7">
      <w:pPr>
        <w:pStyle w:val="Bullitlistlevel1"/>
        <w:rPr>
          <w:rFonts w:cs="Arial"/>
        </w:rPr>
      </w:pPr>
      <w:r>
        <w:t>Secure storage: to store home country</w:t>
      </w:r>
    </w:p>
    <w:p w14:paraId="3E22B11C" w14:textId="77777777" w:rsidR="003D53E7" w:rsidRPr="0028451F" w:rsidRDefault="003D53E7" w:rsidP="003D53E7">
      <w:pPr>
        <w:pStyle w:val="Bullitlistlevel1"/>
        <w:rPr>
          <w:rFonts w:cs="Arial"/>
        </w:rPr>
      </w:pPr>
      <w:r>
        <w:t>App identity: identify application</w:t>
      </w:r>
    </w:p>
    <w:p w14:paraId="53F14C7F" w14:textId="77777777" w:rsidR="003D53E7" w:rsidRDefault="003D53E7" w:rsidP="003D53E7">
      <w:pPr>
        <w:pStyle w:val="Bullitlistlevel1"/>
        <w:rPr>
          <w:rFonts w:cs="Arial"/>
        </w:rPr>
      </w:pPr>
      <w:r>
        <w:rPr>
          <w:rFonts w:cs="Arial"/>
        </w:rPr>
        <w:t>Internationalization: current UI locale plus fallback languages</w:t>
      </w:r>
    </w:p>
    <w:p w14:paraId="6B108F5B" w14:textId="77777777" w:rsidR="003D53E7" w:rsidRDefault="003D53E7" w:rsidP="003D53E7">
      <w:pPr>
        <w:pStyle w:val="Bullitlistlevel1"/>
        <w:rPr>
          <w:rFonts w:cs="Arial"/>
        </w:rPr>
      </w:pPr>
      <w:r>
        <w:rPr>
          <w:rFonts w:cs="Arial"/>
        </w:rPr>
        <w:t>REST client: download service discovery information from server</w:t>
      </w:r>
    </w:p>
    <w:p w14:paraId="7558937C" w14:textId="77777777" w:rsidR="003D53E7" w:rsidRPr="0015466C" w:rsidRDefault="003D53E7" w:rsidP="003D53E7">
      <w:pPr>
        <w:pStyle w:val="Subheader"/>
      </w:pPr>
      <w:r w:rsidRPr="0015466C">
        <w:t>Data handling:</w:t>
      </w:r>
    </w:p>
    <w:p w14:paraId="621EFEF2" w14:textId="77777777" w:rsidR="003D53E7" w:rsidRDefault="003D53E7" w:rsidP="003D53E7">
      <w:r>
        <w:t>Storage:</w:t>
      </w:r>
    </w:p>
    <w:p w14:paraId="5A277057" w14:textId="77777777" w:rsidR="003D53E7" w:rsidRDefault="003D53E7" w:rsidP="00AD7FC6">
      <w:pPr>
        <w:pStyle w:val="ListParagraph"/>
        <w:numPr>
          <w:ilvl w:val="0"/>
          <w:numId w:val="13"/>
        </w:numPr>
        <w:spacing w:after="0"/>
      </w:pPr>
      <w:r>
        <w:t>Downloaded URLs are only cached in memory.</w:t>
      </w:r>
    </w:p>
    <w:p w14:paraId="360D9F0F" w14:textId="77777777" w:rsidR="003D53E7" w:rsidRDefault="003D53E7" w:rsidP="00AD7FC6">
      <w:pPr>
        <w:pStyle w:val="ListParagraph"/>
        <w:numPr>
          <w:ilvl w:val="0"/>
          <w:numId w:val="13"/>
        </w:numPr>
        <w:spacing w:after="0"/>
      </w:pPr>
      <w:r>
        <w:t>User’s home country is stored using secure storage module’s key-value API.</w:t>
      </w:r>
    </w:p>
    <w:p w14:paraId="439BDA0A" w14:textId="77777777" w:rsidR="003D53E7" w:rsidRDefault="003D53E7" w:rsidP="003D53E7">
      <w:r>
        <w:t>Transmission:</w:t>
      </w:r>
    </w:p>
    <w:p w14:paraId="4D08986F" w14:textId="77777777" w:rsidR="003D53E7" w:rsidRDefault="003D53E7" w:rsidP="00AD7FC6">
      <w:pPr>
        <w:pStyle w:val="ListParagraph"/>
        <w:numPr>
          <w:ilvl w:val="0"/>
          <w:numId w:val="14"/>
        </w:numPr>
        <w:spacing w:after="0"/>
      </w:pPr>
      <w:r>
        <w:t>All communication is via HTTPS.</w:t>
      </w:r>
    </w:p>
    <w:p w14:paraId="5DCCBC41" w14:textId="77777777" w:rsidR="003D53E7" w:rsidRDefault="003D53E7" w:rsidP="003D53E7">
      <w:r>
        <w:t>Privacy:</w:t>
      </w:r>
    </w:p>
    <w:p w14:paraId="125EF2F7" w14:textId="77777777" w:rsidR="003D53E7" w:rsidRPr="00D221D7" w:rsidRDefault="003D53E7" w:rsidP="00AD7FC6">
      <w:pPr>
        <w:pStyle w:val="ListParagraph"/>
        <w:numPr>
          <w:ilvl w:val="0"/>
          <w:numId w:val="16"/>
        </w:numPr>
        <w:spacing w:after="0"/>
      </w:pPr>
      <w:r>
        <w:t>The user’s locale (maintained by OS) and home country are exposed to the service discovery server as query parameter.</w:t>
      </w:r>
    </w:p>
    <w:p w14:paraId="5F9BB00A" w14:textId="77777777" w:rsidR="003D53E7" w:rsidRDefault="003D53E7" w:rsidP="00AD7FC6">
      <w:pPr>
        <w:pStyle w:val="ListParagraph"/>
        <w:numPr>
          <w:ilvl w:val="0"/>
          <w:numId w:val="16"/>
        </w:numPr>
        <w:spacing w:after="0"/>
      </w:pPr>
      <w:bookmarkStart w:id="80" w:name="_Toc454549875"/>
      <w:bookmarkStart w:id="81" w:name="_Toc454550419"/>
      <w:bookmarkStart w:id="82" w:name="_Toc454551017"/>
      <w:bookmarkStart w:id="83" w:name="_Toc454549876"/>
      <w:bookmarkStart w:id="84" w:name="_Toc454550420"/>
      <w:bookmarkStart w:id="85" w:name="_Toc454551018"/>
      <w:bookmarkStart w:id="86" w:name="_Toc454549877"/>
      <w:bookmarkStart w:id="87" w:name="_Toc454550421"/>
      <w:bookmarkStart w:id="88" w:name="_Toc454551019"/>
      <w:bookmarkStart w:id="89" w:name="_Ref454549651"/>
      <w:bookmarkStart w:id="90" w:name="_Ref463612499"/>
      <w:bookmarkEnd w:id="80"/>
      <w:bookmarkEnd w:id="81"/>
      <w:bookmarkEnd w:id="82"/>
      <w:bookmarkEnd w:id="83"/>
      <w:bookmarkEnd w:id="84"/>
      <w:bookmarkEnd w:id="85"/>
      <w:bookmarkEnd w:id="86"/>
      <w:bookmarkEnd w:id="87"/>
      <w:bookmarkEnd w:id="88"/>
      <w:r>
        <w:t>The service discovery server might store the home country and requesting client IP address.</w:t>
      </w:r>
    </w:p>
    <w:p w14:paraId="72BD6651" w14:textId="77777777" w:rsidR="003D53E7" w:rsidRDefault="003D53E7" w:rsidP="003D53E7">
      <w:pPr>
        <w:pStyle w:val="Subheader"/>
      </w:pPr>
      <w:r>
        <w:lastRenderedPageBreak/>
        <w:t>Refresh strategy:</w:t>
      </w:r>
    </w:p>
    <w:p w14:paraId="670B26D6" w14:textId="77777777" w:rsidR="003D53E7" w:rsidRDefault="003D53E7" w:rsidP="00AD7FC6">
      <w:pPr>
        <w:pStyle w:val="ListParagraph"/>
        <w:numPr>
          <w:ilvl w:val="0"/>
          <w:numId w:val="25"/>
        </w:numPr>
        <w:spacing w:after="0"/>
      </w:pPr>
      <w:r>
        <w:t>Service discovery automatically updates its information from the server when the UI language changes, the home country changes, or the last refresh was more than 24hours ago.</w:t>
      </w:r>
    </w:p>
    <w:p w14:paraId="31DDD1DC" w14:textId="77777777" w:rsidR="003D53E7" w:rsidRPr="00134975" w:rsidRDefault="003D53E7" w:rsidP="00AD7FC6">
      <w:pPr>
        <w:pStyle w:val="ListParagraph"/>
        <w:numPr>
          <w:ilvl w:val="0"/>
          <w:numId w:val="25"/>
        </w:numPr>
        <w:spacing w:after="0"/>
      </w:pPr>
      <w:r>
        <w:t xml:space="preserve">An automatic refresh is started when a URL is </w:t>
      </w:r>
      <w:proofErr w:type="gramStart"/>
      <w:r>
        <w:t>requested</w:t>
      </w:r>
      <w:proofErr w:type="gramEnd"/>
      <w:r>
        <w:t xml:space="preserve"> or the home country is requested and non is available (persistent and SIM), and the conditions above are true.</w:t>
      </w:r>
    </w:p>
    <w:p w14:paraId="25C8B0E7" w14:textId="77777777" w:rsidR="003D53E7" w:rsidRDefault="003D53E7" w:rsidP="003D53E7">
      <w:pPr>
        <w:pStyle w:val="Heading4"/>
      </w:pPr>
      <w:bookmarkStart w:id="91" w:name="_Ref467606709"/>
      <w:bookmarkEnd w:id="89"/>
      <w:bookmarkEnd w:id="90"/>
      <w:r>
        <w:t>App tagging module</w:t>
      </w:r>
      <w:bookmarkEnd w:id="91"/>
    </w:p>
    <w:p w14:paraId="1F374870" w14:textId="77777777" w:rsidR="003D53E7" w:rsidRDefault="003D53E7" w:rsidP="003D53E7">
      <w:pPr>
        <w:pStyle w:val="Subheader"/>
      </w:pPr>
      <w:r>
        <w:t>Introduction:</w:t>
      </w:r>
    </w:p>
    <w:p w14:paraId="26E2C535" w14:textId="77777777" w:rsidR="003D53E7" w:rsidRPr="009F451A" w:rsidRDefault="003D53E7" w:rsidP="003D53E7">
      <w:r w:rsidRPr="009F451A">
        <w:t xml:space="preserve">The app </w:t>
      </w:r>
      <w:r>
        <w:t>tagging module facilitates the tracking of consumer behavior within the app UI. Actions and page changes triggered by the consumer – click stream – can be tracked and are sent to the server infrastructure for remote analysis.</w:t>
      </w:r>
    </w:p>
    <w:p w14:paraId="64B457E5" w14:textId="77777777" w:rsidR="003D53E7" w:rsidRDefault="003D53E7" w:rsidP="003D53E7">
      <w:pPr>
        <w:pStyle w:val="Subheader"/>
      </w:pPr>
      <w:r w:rsidRPr="00EE4736">
        <w:t>Main responsibility:</w:t>
      </w:r>
    </w:p>
    <w:p w14:paraId="759CDDA1" w14:textId="77777777" w:rsidR="003D53E7" w:rsidRDefault="003D53E7" w:rsidP="003D53E7">
      <w:r w:rsidRPr="00021217">
        <w:t>The</w:t>
      </w:r>
      <w:r>
        <w:t xml:space="preserve"> app tagging module receives page and action tracking requests from the application, adds common data parameters to the request and forwards the request to the cloud. </w:t>
      </w:r>
      <w:proofErr w:type="gramStart"/>
      <w:r>
        <w:t>Additionally</w:t>
      </w:r>
      <w:proofErr w:type="gramEnd"/>
      <w:r>
        <w:t xml:space="preserve"> the application can add global data parameters or instance level data parameters that will be added to each request.</w:t>
      </w:r>
    </w:p>
    <w:p w14:paraId="1DEF69D8" w14:textId="77777777" w:rsidR="003D53E7" w:rsidRPr="00021217" w:rsidRDefault="003D53E7" w:rsidP="003D53E7">
      <w:r>
        <w:t>The module provides for:</w:t>
      </w:r>
    </w:p>
    <w:p w14:paraId="04BC3CCB" w14:textId="77777777" w:rsidR="003D53E7" w:rsidRPr="00021217" w:rsidRDefault="003D53E7" w:rsidP="003D53E7">
      <w:pPr>
        <w:pStyle w:val="Bullitlistlevel1"/>
        <w:rPr>
          <w:rFonts w:cs="Arial"/>
        </w:rPr>
      </w:pPr>
      <w:r>
        <w:t>Ensuring app global data parameters (key/value pairs) are added to each tracking request.</w:t>
      </w:r>
    </w:p>
    <w:p w14:paraId="4474E980" w14:textId="77777777" w:rsidR="003D53E7" w:rsidRPr="00021217" w:rsidRDefault="003D53E7" w:rsidP="003D53E7">
      <w:pPr>
        <w:pStyle w:val="Bullitlistlevel1"/>
        <w:rPr>
          <w:rFonts w:cs="Arial"/>
        </w:rPr>
      </w:pPr>
      <w:r>
        <w:t>Ensuring that the component performing a tag request can be identified in the tracking data.</w:t>
      </w:r>
    </w:p>
    <w:p w14:paraId="542E9E5A" w14:textId="77777777" w:rsidR="003D53E7" w:rsidRPr="005D7608" w:rsidRDefault="003D53E7" w:rsidP="003D53E7">
      <w:pPr>
        <w:pStyle w:val="Bullitlistlevel1"/>
        <w:rPr>
          <w:rFonts w:cs="Arial"/>
        </w:rPr>
      </w:pPr>
      <w:r>
        <w:t>Tracking a given consumer action; the created tag is augmented by a set of data parameters provided in the call. Further, the component local parameters and global parameters are added to the tag.</w:t>
      </w:r>
    </w:p>
    <w:p w14:paraId="1B7DCE25" w14:textId="77777777" w:rsidR="003D53E7" w:rsidRPr="000820FB" w:rsidRDefault="003D53E7" w:rsidP="003D53E7">
      <w:pPr>
        <w:pStyle w:val="Bullitlistlevel1"/>
        <w:rPr>
          <w:rFonts w:cs="Arial"/>
        </w:rPr>
      </w:pPr>
      <w:r>
        <w:t xml:space="preserve">Tracking a consumer page transition; the new page is provided in the </w:t>
      </w:r>
      <w:proofErr w:type="gramStart"/>
      <w:r>
        <w:t>call,</w:t>
      </w:r>
      <w:proofErr w:type="gramEnd"/>
      <w:r>
        <w:t xml:space="preserve"> the previous page is maintained by the module. The created tag is augmented by a set of data parameters provided in the call. Further, the component local parameters and global parameters are added to the tag.</w:t>
      </w:r>
    </w:p>
    <w:p w14:paraId="445A270D" w14:textId="77777777" w:rsidR="003D53E7" w:rsidRPr="00290EA1" w:rsidRDefault="003D53E7" w:rsidP="003D53E7">
      <w:pPr>
        <w:pStyle w:val="Subheader"/>
      </w:pPr>
      <w:r w:rsidRPr="00290EA1">
        <w:t>Foreseen interfaces (dependencies):</w:t>
      </w:r>
    </w:p>
    <w:p w14:paraId="5198EDBF" w14:textId="77777777" w:rsidR="003D53E7" w:rsidRDefault="003D53E7" w:rsidP="003D53E7">
      <w:r>
        <w:t>Provides:</w:t>
      </w:r>
    </w:p>
    <w:p w14:paraId="72E591EC" w14:textId="77777777" w:rsidR="003D53E7" w:rsidRDefault="003D53E7" w:rsidP="003D53E7">
      <w:pPr>
        <w:pStyle w:val="Bullitlistlevel1"/>
      </w:pPr>
      <w:r>
        <w:t>App tagging interface: perform tag requests</w:t>
      </w:r>
    </w:p>
    <w:p w14:paraId="6C1C0D42" w14:textId="77777777" w:rsidR="003D53E7" w:rsidRDefault="003D53E7" w:rsidP="003D53E7">
      <w:r>
        <w:t>Requires:</w:t>
      </w:r>
    </w:p>
    <w:p w14:paraId="0B358701" w14:textId="77777777" w:rsidR="003D53E7" w:rsidRDefault="003D53E7" w:rsidP="003D53E7">
      <w:pPr>
        <w:pStyle w:val="Bullitlistlevel1"/>
      </w:pPr>
      <w:r>
        <w:t>Internationalization: provides app UI locale</w:t>
      </w:r>
    </w:p>
    <w:p w14:paraId="1F88E5BE" w14:textId="77777777" w:rsidR="003D53E7" w:rsidRDefault="003D53E7" w:rsidP="003D53E7">
      <w:pPr>
        <w:pStyle w:val="Bullitlistlevel1"/>
      </w:pPr>
      <w:r>
        <w:t>Time: for UTC and local time</w:t>
      </w:r>
    </w:p>
    <w:p w14:paraId="61E25C39" w14:textId="77777777" w:rsidR="003D53E7" w:rsidRPr="00317DD5" w:rsidRDefault="003D53E7" w:rsidP="003D53E7">
      <w:pPr>
        <w:pStyle w:val="Bullitlistlevel1"/>
      </w:pPr>
      <w:r>
        <w:t>App identity: app name, ID, version</w:t>
      </w:r>
    </w:p>
    <w:p w14:paraId="43F8EB5F" w14:textId="77777777" w:rsidR="003D53E7" w:rsidRDefault="003D53E7" w:rsidP="003D53E7"/>
    <w:p w14:paraId="3F6A6E3C" w14:textId="77777777" w:rsidR="003D53E7" w:rsidRDefault="003D53E7" w:rsidP="003D53E7">
      <w:pPr>
        <w:rPr>
          <w:b/>
        </w:rPr>
      </w:pPr>
      <w:r w:rsidRPr="00DC3811">
        <w:rPr>
          <w:b/>
        </w:rPr>
        <w:t>Detailed design:</w:t>
      </w:r>
    </w:p>
    <w:p w14:paraId="7113BBA7" w14:textId="77777777" w:rsidR="003D53E7" w:rsidRDefault="003D53E7" w:rsidP="003D53E7">
      <w:r>
        <w:t>To make it convenient for component to perform tag requests and have their component ID and version included in every tag request they do, tagging provides a simple class that wraps around the base tagging implementation providing exactly the same APIs. The component can set its ID and version in that wrapper class, and every tag request the component makes via that wrapper class will automatically be extended with the component’s ID and version.</w:t>
      </w:r>
    </w:p>
    <w:p w14:paraId="1D12D6ED" w14:textId="77777777" w:rsidR="003D53E7" w:rsidRDefault="003D53E7" w:rsidP="003D53E7">
      <w:r>
        <w:t>The module maintains a consent for sensitive data value to enable or disable the filtering of sensitive data; it is persistently maintained in order to continue is same state after app restart. The proposition is responsible for updating the state of this consent for sensitive data value.</w:t>
      </w:r>
    </w:p>
    <w:p w14:paraId="76CC133E" w14:textId="77777777" w:rsidR="003D53E7" w:rsidRPr="0015466C" w:rsidRDefault="003D53E7" w:rsidP="003D53E7">
      <w:pPr>
        <w:pStyle w:val="Subheader"/>
      </w:pPr>
      <w:r w:rsidRPr="0015466C">
        <w:t>Data handling:</w:t>
      </w:r>
    </w:p>
    <w:p w14:paraId="0E0B26DD" w14:textId="77777777" w:rsidR="003D53E7" w:rsidRDefault="003D53E7" w:rsidP="003D53E7">
      <w:r>
        <w:t>Storage:</w:t>
      </w:r>
    </w:p>
    <w:p w14:paraId="5CDEB125" w14:textId="77777777" w:rsidR="003D53E7" w:rsidRDefault="003D53E7" w:rsidP="00AD7FC6">
      <w:pPr>
        <w:pStyle w:val="ListParagraph"/>
        <w:numPr>
          <w:ilvl w:val="0"/>
          <w:numId w:val="15"/>
        </w:numPr>
        <w:spacing w:after="0"/>
      </w:pPr>
      <w:r>
        <w:t>Incoming tag requests while the device is offline is cached locally on the device by the Adobe SDK. Local cache is not additionally encrypted.</w:t>
      </w:r>
    </w:p>
    <w:p w14:paraId="663EAF82" w14:textId="77777777" w:rsidR="003D53E7" w:rsidRDefault="003D53E7" w:rsidP="00AD7FC6">
      <w:pPr>
        <w:pStyle w:val="ListParagraph"/>
        <w:numPr>
          <w:ilvl w:val="0"/>
          <w:numId w:val="15"/>
        </w:numPr>
        <w:spacing w:after="0"/>
      </w:pPr>
      <w:r>
        <w:t>User acceptance state is stored by the Adobe SDK.</w:t>
      </w:r>
    </w:p>
    <w:p w14:paraId="0DDFEA9E" w14:textId="77777777" w:rsidR="003D53E7" w:rsidRDefault="003D53E7" w:rsidP="00AD7FC6">
      <w:pPr>
        <w:pStyle w:val="ListParagraph"/>
        <w:numPr>
          <w:ilvl w:val="0"/>
          <w:numId w:val="15"/>
        </w:numPr>
        <w:spacing w:after="0"/>
      </w:pPr>
      <w:r>
        <w:lastRenderedPageBreak/>
        <w:t>User consent for privacy sensitive data is stored using secure storage module’s key-value API.</w:t>
      </w:r>
    </w:p>
    <w:p w14:paraId="62386173" w14:textId="77777777" w:rsidR="003D53E7" w:rsidRDefault="003D53E7" w:rsidP="003D53E7">
      <w:r>
        <w:t>Transmission:</w:t>
      </w:r>
    </w:p>
    <w:p w14:paraId="27FF5F81" w14:textId="77777777" w:rsidR="003D53E7" w:rsidRDefault="003D53E7" w:rsidP="00AD7FC6">
      <w:pPr>
        <w:pStyle w:val="ListParagraph"/>
        <w:numPr>
          <w:ilvl w:val="0"/>
          <w:numId w:val="15"/>
        </w:numPr>
        <w:spacing w:after="0"/>
      </w:pPr>
      <w:r>
        <w:t>In production state, all communication to tagging server is via HTTPS.</w:t>
      </w:r>
    </w:p>
    <w:p w14:paraId="0AFFB2D4" w14:textId="77777777" w:rsidR="003D53E7" w:rsidRDefault="003D53E7" w:rsidP="00AD7FC6">
      <w:pPr>
        <w:pStyle w:val="ListParagraph"/>
        <w:numPr>
          <w:ilvl w:val="0"/>
          <w:numId w:val="15"/>
        </w:numPr>
        <w:spacing w:after="0"/>
      </w:pPr>
      <w:r>
        <w:t>Data is send to the Adobe Analytics server environment.</w:t>
      </w:r>
    </w:p>
    <w:p w14:paraId="0E7C3620" w14:textId="77777777" w:rsidR="003D53E7" w:rsidRDefault="003D53E7" w:rsidP="003D53E7">
      <w:r>
        <w:t>Privacy:</w:t>
      </w:r>
    </w:p>
    <w:p w14:paraId="4E352B90" w14:textId="77777777" w:rsidR="003D53E7" w:rsidRDefault="003D53E7" w:rsidP="00AD7FC6">
      <w:pPr>
        <w:pStyle w:val="ListParagraph"/>
        <w:numPr>
          <w:ilvl w:val="0"/>
          <w:numId w:val="15"/>
        </w:numPr>
        <w:spacing w:after="0"/>
      </w:pPr>
      <w:r>
        <w:t>The module provides an API to set tagging acceptance, until consent given no data is sent to the server. If no acceptance is given, no tagging requests are maintained. If acceptance state is unknown, tag requests are cached locally until state is clear.</w:t>
      </w:r>
    </w:p>
    <w:p w14:paraId="68D50728" w14:textId="77777777" w:rsidR="003D53E7" w:rsidRDefault="003D53E7" w:rsidP="00AD7FC6">
      <w:pPr>
        <w:pStyle w:val="ListParagraph"/>
        <w:numPr>
          <w:ilvl w:val="0"/>
          <w:numId w:val="15"/>
        </w:numPr>
        <w:spacing w:after="0"/>
      </w:pPr>
      <w:r>
        <w:t>The module provides a method to define a filter for removing privacy sensitive until user consent has been given.</w:t>
      </w:r>
    </w:p>
    <w:p w14:paraId="4F806D2F" w14:textId="77777777" w:rsidR="003D53E7" w:rsidRDefault="003D53E7" w:rsidP="00AD7FC6">
      <w:pPr>
        <w:pStyle w:val="ListParagraph"/>
        <w:numPr>
          <w:ilvl w:val="0"/>
          <w:numId w:val="15"/>
        </w:numPr>
        <w:spacing w:after="0"/>
      </w:pPr>
      <w:r>
        <w:t>App instance and time zone information is exposed to the tagging server.</w:t>
      </w:r>
    </w:p>
    <w:p w14:paraId="0CE9943F" w14:textId="77777777" w:rsidR="003D53E7" w:rsidRDefault="003D53E7" w:rsidP="003D53E7">
      <w:pPr>
        <w:pStyle w:val="Heading4"/>
        <w:rPr>
          <w:rFonts w:cs="Arial"/>
        </w:rPr>
      </w:pPr>
      <w:bookmarkStart w:id="92" w:name="_Toc454549879"/>
      <w:bookmarkStart w:id="93" w:name="_Toc454550423"/>
      <w:bookmarkStart w:id="94" w:name="_Toc454551021"/>
      <w:bookmarkStart w:id="95" w:name="_Toc454549880"/>
      <w:bookmarkStart w:id="96" w:name="_Toc454550424"/>
      <w:bookmarkStart w:id="97" w:name="_Toc454551022"/>
      <w:bookmarkStart w:id="98" w:name="_Toc454549881"/>
      <w:bookmarkStart w:id="99" w:name="_Toc454550425"/>
      <w:bookmarkStart w:id="100" w:name="_Toc454551023"/>
      <w:bookmarkStart w:id="101" w:name="_Toc454549882"/>
      <w:bookmarkStart w:id="102" w:name="_Toc454550426"/>
      <w:bookmarkStart w:id="103" w:name="_Toc454551024"/>
      <w:bookmarkStart w:id="104" w:name="_Toc454549883"/>
      <w:bookmarkStart w:id="105" w:name="_Toc454550427"/>
      <w:bookmarkStart w:id="106" w:name="_Toc454551025"/>
      <w:bookmarkStart w:id="107" w:name="_Toc454549884"/>
      <w:bookmarkStart w:id="108" w:name="_Toc454550428"/>
      <w:bookmarkStart w:id="109" w:name="_Toc454551026"/>
      <w:bookmarkStart w:id="110" w:name="_Toc454549885"/>
      <w:bookmarkStart w:id="111" w:name="_Toc454550429"/>
      <w:bookmarkStart w:id="112" w:name="_Toc454551027"/>
      <w:bookmarkStart w:id="113" w:name="_Toc454549886"/>
      <w:bookmarkStart w:id="114" w:name="_Toc454550430"/>
      <w:bookmarkStart w:id="115" w:name="_Toc454551028"/>
      <w:bookmarkStart w:id="116" w:name="_Toc454549887"/>
      <w:bookmarkStart w:id="117" w:name="_Toc454550431"/>
      <w:bookmarkStart w:id="118" w:name="_Toc454551029"/>
      <w:bookmarkStart w:id="119" w:name="_Toc454549888"/>
      <w:bookmarkStart w:id="120" w:name="_Toc454550432"/>
      <w:bookmarkStart w:id="121" w:name="_Toc454551030"/>
      <w:bookmarkStart w:id="122" w:name="_Toc454549889"/>
      <w:bookmarkStart w:id="123" w:name="_Toc454550433"/>
      <w:bookmarkStart w:id="124" w:name="_Toc454551031"/>
      <w:bookmarkStart w:id="125" w:name="_Toc454549890"/>
      <w:bookmarkStart w:id="126" w:name="_Toc454550434"/>
      <w:bookmarkStart w:id="127" w:name="_Toc454551032"/>
      <w:bookmarkStart w:id="128" w:name="_Toc454549891"/>
      <w:bookmarkStart w:id="129" w:name="_Toc454550435"/>
      <w:bookmarkStart w:id="130" w:name="_Toc454551033"/>
      <w:bookmarkStart w:id="131" w:name="_Toc454549892"/>
      <w:bookmarkStart w:id="132" w:name="_Toc454550436"/>
      <w:bookmarkStart w:id="133" w:name="_Toc454551034"/>
      <w:bookmarkStart w:id="134" w:name="_Ref454549663"/>
      <w:bookmarkStart w:id="135" w:name="_Ref463612506"/>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Pr>
          <w:rFonts w:cs="Arial"/>
        </w:rPr>
        <w:t>Logging</w:t>
      </w:r>
      <w:r w:rsidRPr="00F7628E">
        <w:rPr>
          <w:rFonts w:cs="Arial"/>
        </w:rPr>
        <w:t xml:space="preserve"> </w:t>
      </w:r>
      <w:bookmarkEnd w:id="134"/>
      <w:r>
        <w:rPr>
          <w:rFonts w:cs="Arial"/>
        </w:rPr>
        <w:t>module</w:t>
      </w:r>
      <w:bookmarkEnd w:id="135"/>
    </w:p>
    <w:p w14:paraId="77E8E523" w14:textId="77777777" w:rsidR="003D53E7" w:rsidRDefault="003D53E7" w:rsidP="003D53E7">
      <w:pPr>
        <w:pStyle w:val="Subheader"/>
      </w:pPr>
      <w:r>
        <w:t>Introduction:</w:t>
      </w:r>
    </w:p>
    <w:p w14:paraId="3CAB6F05" w14:textId="77777777" w:rsidR="003D53E7" w:rsidRDefault="003D53E7" w:rsidP="003D53E7">
      <w:r>
        <w:t>The logging module provides for logging actions in the SW of the application and its components. The log lines can be send to one or more sinks. Per sink, the logging can be filtered for level and component.</w:t>
      </w:r>
    </w:p>
    <w:p w14:paraId="17CEDDAC" w14:textId="77777777" w:rsidR="003D53E7" w:rsidRDefault="003D53E7" w:rsidP="003D53E7">
      <w:pPr>
        <w:pStyle w:val="Subheader"/>
      </w:pPr>
      <w:r w:rsidRPr="00EE4736">
        <w:t>Main responsibility:</w:t>
      </w:r>
    </w:p>
    <w:p w14:paraId="761AD491" w14:textId="77777777" w:rsidR="003D53E7" w:rsidRDefault="003D53E7" w:rsidP="003D53E7">
      <w:r>
        <w:t>The logging module is responsible for aggregating log actions. The log output is formatted such that it can be parsed by external systems for automatic analysis.</w:t>
      </w:r>
    </w:p>
    <w:p w14:paraId="7E59AAA5" w14:textId="77777777" w:rsidR="003D53E7" w:rsidRDefault="003D53E7" w:rsidP="003D53E7">
      <w:r>
        <w:t>Background threads are used to output the log lines to one or more destinations. Typical destinations:</w:t>
      </w:r>
    </w:p>
    <w:p w14:paraId="50F47267" w14:textId="77777777" w:rsidR="003D53E7" w:rsidRPr="00595B7C" w:rsidRDefault="003D53E7" w:rsidP="003D53E7">
      <w:pPr>
        <w:pStyle w:val="Bullitlistlevel1"/>
      </w:pPr>
      <w:r w:rsidRPr="00595B7C">
        <w:t>Console</w:t>
      </w:r>
    </w:p>
    <w:p w14:paraId="4CD5BA00" w14:textId="77777777" w:rsidR="003D53E7" w:rsidRPr="00595B7C" w:rsidRDefault="003D53E7" w:rsidP="003D53E7">
      <w:pPr>
        <w:pStyle w:val="Bullitlistlevel1"/>
      </w:pPr>
      <w:r w:rsidRPr="00595B7C">
        <w:t>Local file, the maximum amount of local log data can be configured</w:t>
      </w:r>
    </w:p>
    <w:p w14:paraId="3E4D7102" w14:textId="0E987B9E" w:rsidR="003D53E7" w:rsidRPr="00595B7C" w:rsidRDefault="008641C7" w:rsidP="003D53E7">
      <w:pPr>
        <w:pStyle w:val="Bullitlistlevel1"/>
      </w:pPr>
      <w:ins w:id="136" w:author="Shivakumar, Deepthi" w:date="2018-06-12T12:38:00Z">
        <w:r>
          <w:t>Cloud</w:t>
        </w:r>
      </w:ins>
      <w:del w:id="137" w:author="Shivakumar, Deepthi" w:date="2018-06-12T12:38:00Z">
        <w:r w:rsidR="003D53E7" w:rsidRPr="00595B7C" w:rsidDel="008641C7">
          <w:delText>Web</w:delText>
        </w:r>
      </w:del>
    </w:p>
    <w:p w14:paraId="3BF53FDB" w14:textId="77777777" w:rsidR="003D53E7" w:rsidRDefault="003D53E7" w:rsidP="003D53E7">
      <w:r>
        <w:t>A request for a log entry will have to specify the following parameters:</w:t>
      </w:r>
    </w:p>
    <w:p w14:paraId="4A9F7E23" w14:textId="77777777" w:rsidR="003D53E7" w:rsidRDefault="003D53E7" w:rsidP="003D53E7">
      <w:pPr>
        <w:pStyle w:val="Bullitlistlevel1"/>
      </w:pPr>
      <w:r>
        <w:t>Log level</w:t>
      </w:r>
      <w:r>
        <w:br/>
        <w:t>Severity of the event: error, warning, info, debug, verbose.</w:t>
      </w:r>
    </w:p>
    <w:p w14:paraId="63B6ECCA" w14:textId="77777777" w:rsidR="003D53E7" w:rsidRDefault="003D53E7" w:rsidP="003D53E7">
      <w:pPr>
        <w:pStyle w:val="Bullitlistlevel1"/>
      </w:pPr>
      <w:r>
        <w:t>Component ID</w:t>
      </w:r>
      <w:r>
        <w:br/>
      </w:r>
      <w:proofErr w:type="spellStart"/>
      <w:r>
        <w:t>Id</w:t>
      </w:r>
      <w:proofErr w:type="spellEnd"/>
      <w:r>
        <w:t xml:space="preserve"> of the common component generating the log statement.</w:t>
      </w:r>
    </w:p>
    <w:p w14:paraId="7BA6E6AF" w14:textId="77777777" w:rsidR="003D53E7" w:rsidRDefault="003D53E7" w:rsidP="003D53E7">
      <w:pPr>
        <w:pStyle w:val="Bullitlistlevel1"/>
      </w:pPr>
      <w:r>
        <w:t>Event</w:t>
      </w:r>
      <w:r>
        <w:br/>
        <w:t>Agreed string identifying the specific event being logged.</w:t>
      </w:r>
    </w:p>
    <w:p w14:paraId="4CECB797" w14:textId="1CE19DB7" w:rsidR="003D53E7" w:rsidRDefault="003D53E7" w:rsidP="003D53E7">
      <w:pPr>
        <w:pStyle w:val="Bullitlistlevel1"/>
      </w:pPr>
      <w:del w:id="138" w:author="Shivakumar, Deepthi" w:date="2018-06-12T12:38:00Z">
        <w:r w:rsidDel="008641C7">
          <w:delText>Comment</w:delText>
        </w:r>
      </w:del>
      <w:ins w:id="139" w:author="Shivakumar, Deepthi" w:date="2018-06-12T12:38:00Z">
        <w:r w:rsidR="008641C7">
          <w:t>Description</w:t>
        </w:r>
      </w:ins>
      <w:r>
        <w:br/>
        <w:t>Human readable string providing additional explanation, it shall not contain information required for automated analysis.</w:t>
      </w:r>
    </w:p>
    <w:p w14:paraId="304C0AFA" w14:textId="77777777" w:rsidR="003D53E7" w:rsidRPr="005F637A" w:rsidRDefault="003D53E7" w:rsidP="003D53E7">
      <w:pPr>
        <w:pStyle w:val="Bullitlistlevel1"/>
      </w:pPr>
      <w:r>
        <w:t>Data parameters</w:t>
      </w:r>
      <w:r>
        <w:br/>
        <w:t>Key/value pairs providing more detailed information.</w:t>
      </w:r>
    </w:p>
    <w:p w14:paraId="704DDA9B" w14:textId="77777777" w:rsidR="003D53E7" w:rsidRPr="00290EA1" w:rsidRDefault="003D53E7" w:rsidP="003D53E7">
      <w:pPr>
        <w:pStyle w:val="Subheader"/>
      </w:pPr>
      <w:r w:rsidRPr="00290EA1">
        <w:t>Foreseen interfaces (dependencies):</w:t>
      </w:r>
    </w:p>
    <w:p w14:paraId="75C85894" w14:textId="77777777" w:rsidR="003D53E7" w:rsidRDefault="003D53E7" w:rsidP="003D53E7">
      <w:r>
        <w:t>Provides:</w:t>
      </w:r>
    </w:p>
    <w:p w14:paraId="21FB11BD" w14:textId="77777777" w:rsidR="003D53E7" w:rsidRDefault="003D53E7" w:rsidP="003D53E7">
      <w:pPr>
        <w:pStyle w:val="Bullitlistlevel1"/>
      </w:pPr>
      <w:r>
        <w:t>Logging interface: logging APIs</w:t>
      </w:r>
    </w:p>
    <w:p w14:paraId="37E44FC2" w14:textId="77777777" w:rsidR="003D53E7" w:rsidRDefault="003D53E7" w:rsidP="003D53E7">
      <w:r>
        <w:t>Requires:</w:t>
      </w:r>
    </w:p>
    <w:p w14:paraId="4CD4A5FC" w14:textId="77777777" w:rsidR="003D53E7" w:rsidRPr="00DE2563" w:rsidRDefault="003D53E7" w:rsidP="003D53E7">
      <w:pPr>
        <w:pStyle w:val="Bullitlistlevel1"/>
        <w:rPr>
          <w:rFonts w:cs="Arial"/>
        </w:rPr>
      </w:pPr>
      <w:r>
        <w:t>Time: UTC time</w:t>
      </w:r>
    </w:p>
    <w:p w14:paraId="14F08C97" w14:textId="77777777" w:rsidR="003D53E7" w:rsidRPr="00290EA1" w:rsidRDefault="003D53E7" w:rsidP="003D53E7">
      <w:pPr>
        <w:rPr>
          <w:rFonts w:cs="Arial"/>
        </w:rPr>
      </w:pPr>
    </w:p>
    <w:p w14:paraId="6B4E40BD" w14:textId="77777777" w:rsidR="003D53E7" w:rsidRDefault="003D53E7" w:rsidP="003D53E7">
      <w:pPr>
        <w:rPr>
          <w:rFonts w:cs="Arial"/>
          <w:b/>
        </w:rPr>
      </w:pPr>
      <w:r w:rsidRPr="00290EA1">
        <w:rPr>
          <w:rFonts w:cs="Arial"/>
          <w:b/>
        </w:rPr>
        <w:t>Detailed Design:</w:t>
      </w:r>
    </w:p>
    <w:p w14:paraId="3416823B" w14:textId="77777777" w:rsidR="003D53E7" w:rsidRDefault="003D53E7" w:rsidP="003D53E7">
      <w:pPr>
        <w:rPr>
          <w:rFonts w:cs="Arial"/>
        </w:rPr>
      </w:pPr>
      <w:r>
        <w:rPr>
          <w:rFonts w:cs="Arial"/>
        </w:rPr>
        <w:t>The logging module consists out of two layers:</w:t>
      </w:r>
    </w:p>
    <w:p w14:paraId="5E8ED6BE" w14:textId="77777777" w:rsidR="003D53E7" w:rsidRDefault="003D53E7" w:rsidP="003D53E7">
      <w:pPr>
        <w:pStyle w:val="Bullitlistlevel1"/>
      </w:pPr>
      <w:r>
        <w:t>Distribution: queues all incoming log requests and distributes them in the background over all connected output classes.</w:t>
      </w:r>
    </w:p>
    <w:p w14:paraId="28D1118A" w14:textId="77777777" w:rsidR="003D53E7" w:rsidRDefault="003D53E7" w:rsidP="003D53E7">
      <w:pPr>
        <w:pStyle w:val="Bullitlistlevel1"/>
      </w:pPr>
      <w:r>
        <w:lastRenderedPageBreak/>
        <w:t>Zero or more output classes: filters the log requests per configured, formats the accepted log requests to a single log string, and outputs the string to a specific destination. Typical destinations: console, local file, cloud.</w:t>
      </w:r>
    </w:p>
    <w:p w14:paraId="779A9ECA" w14:textId="0FB21346" w:rsidR="003D53E7" w:rsidRDefault="003D53E7" w:rsidP="003D53E7">
      <w:pPr>
        <w:rPr>
          <w:ins w:id="140" w:author="Shivakumar, Deepthi" w:date="2018-06-12T12:42:00Z"/>
        </w:rPr>
      </w:pPr>
      <w:r>
        <w:t>To make it convenient for component to perform log requests and have their component ID and version included in every log request they do, tagging provides a simple class that wraps around the base logging implementation providing exactly the same APIs. The component can set its ID and version in that wrapper class, and every log request the component makes via that wrapper class will automatically be extended with the component’s ID and version.</w:t>
      </w:r>
    </w:p>
    <w:p w14:paraId="3D9A24CB" w14:textId="34FB91FB" w:rsidR="00C375C5" w:rsidRDefault="00C375C5" w:rsidP="003D53E7">
      <w:pPr>
        <w:rPr>
          <w:ins w:id="141" w:author="Shivakumar, Deepthi" w:date="2018-06-12T12:44:00Z"/>
        </w:rPr>
      </w:pPr>
      <w:ins w:id="142" w:author="Shivakumar, Deepthi" w:date="2018-06-12T12:42:00Z">
        <w:r>
          <w:t>3.1</w:t>
        </w:r>
      </w:ins>
      <w:ins w:id="143" w:author="Shivakumar, Deepthi" w:date="2018-06-12T12:44:00Z">
        <w:r>
          <w:t>.2.6.1 Cloud logging</w:t>
        </w:r>
      </w:ins>
    </w:p>
    <w:p w14:paraId="3EE5F393" w14:textId="48105FCE" w:rsidR="00C375C5" w:rsidRDefault="00D1026E">
      <w:pPr>
        <w:jc w:val="center"/>
        <w:pPrChange w:id="144" w:author="Shivakumar, Deepthi" w:date="2018-06-14T17:44:00Z">
          <w:pPr/>
        </w:pPrChange>
      </w:pPr>
      <w:ins w:id="145" w:author="Shivakumar, Deepthi" w:date="2018-06-12T13:51:00Z">
        <w:r w:rsidRPr="00D1026E">
          <w:rPr>
            <w:noProof/>
          </w:rPr>
          <w:drawing>
            <wp:inline distT="0" distB="0" distL="0" distR="0" wp14:anchorId="37384F4F" wp14:editId="21FC0CC4">
              <wp:extent cx="6122035" cy="45916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2035" cy="4591685"/>
                      </a:xfrm>
                      <a:prstGeom prst="rect">
                        <a:avLst/>
                      </a:prstGeom>
                    </pic:spPr>
                  </pic:pic>
                </a:graphicData>
              </a:graphic>
            </wp:inline>
          </w:drawing>
        </w:r>
      </w:ins>
    </w:p>
    <w:p w14:paraId="01CAAC6A" w14:textId="77777777" w:rsidR="003D53E7" w:rsidRPr="0015466C" w:rsidRDefault="003D53E7" w:rsidP="003D53E7">
      <w:pPr>
        <w:pStyle w:val="Subheader"/>
      </w:pPr>
      <w:r w:rsidRPr="0015466C">
        <w:t>Data handling:</w:t>
      </w:r>
    </w:p>
    <w:p w14:paraId="574509E4" w14:textId="77777777" w:rsidR="003D53E7" w:rsidRDefault="003D53E7" w:rsidP="003D53E7">
      <w:r>
        <w:t>Storage:</w:t>
      </w:r>
    </w:p>
    <w:p w14:paraId="0E995031" w14:textId="77777777" w:rsidR="003D53E7" w:rsidRDefault="003D53E7" w:rsidP="00AD7FC6">
      <w:pPr>
        <w:pStyle w:val="ListParagraph"/>
        <w:numPr>
          <w:ilvl w:val="0"/>
          <w:numId w:val="15"/>
        </w:numPr>
        <w:spacing w:after="0"/>
      </w:pPr>
      <w:r>
        <w:t>Local file logging stores the files in app private storage without additional encryption.</w:t>
      </w:r>
    </w:p>
    <w:p w14:paraId="2AA6228C" w14:textId="166C35C6" w:rsidR="003D53E7" w:rsidRDefault="003D53E7" w:rsidP="00AD7FC6">
      <w:pPr>
        <w:pStyle w:val="ListParagraph"/>
        <w:numPr>
          <w:ilvl w:val="0"/>
          <w:numId w:val="15"/>
        </w:numPr>
        <w:spacing w:after="0"/>
        <w:rPr>
          <w:ins w:id="146" w:author="Shivakumar, Deepthi" w:date="2018-06-12T12:40:00Z"/>
        </w:rPr>
      </w:pPr>
      <w:r>
        <w:t>App shall disable file and console logging when released.</w:t>
      </w:r>
    </w:p>
    <w:p w14:paraId="50579A8F" w14:textId="1007619A" w:rsidR="008641C7" w:rsidRDefault="008641C7" w:rsidP="00AD7FC6">
      <w:pPr>
        <w:pStyle w:val="ListParagraph"/>
        <w:numPr>
          <w:ilvl w:val="0"/>
          <w:numId w:val="15"/>
        </w:numPr>
        <w:spacing w:after="0"/>
      </w:pPr>
      <w:ins w:id="147" w:author="Shivakumar, Deepthi" w:date="2018-06-12T12:40:00Z">
        <w:r>
          <w:t>Logs are stored in local database without encryption when cloud logging is enabled.</w:t>
        </w:r>
      </w:ins>
    </w:p>
    <w:p w14:paraId="428817EC" w14:textId="668745F3" w:rsidR="003D53E7" w:rsidRDefault="003D53E7" w:rsidP="003D53E7">
      <w:pPr>
        <w:rPr>
          <w:ins w:id="148" w:author="Shivakumar, Deepthi" w:date="2018-06-12T12:41:00Z"/>
        </w:rPr>
      </w:pPr>
      <w:r>
        <w:t>Transmission:</w:t>
      </w:r>
    </w:p>
    <w:p w14:paraId="6E935B42" w14:textId="3070CD0F" w:rsidR="00C375C5" w:rsidRDefault="00C375C5" w:rsidP="003D53E7">
      <w:ins w:id="149" w:author="Shivakumar, Deepthi" w:date="2018-06-12T12:41:00Z">
        <w:r>
          <w:t>Uses REST client to sync locally stored logs to HSDP cloud</w:t>
        </w:r>
      </w:ins>
      <w:ins w:id="150" w:author="Shivakumar, Deepthi" w:date="2018-06-12T13:53:00Z">
        <w:r w:rsidR="00D1026E">
          <w:t xml:space="preserve"> when cloud logging is enabled.</w:t>
        </w:r>
      </w:ins>
    </w:p>
    <w:p w14:paraId="7A0A8203" w14:textId="77777777" w:rsidR="003D53E7" w:rsidRDefault="003D53E7" w:rsidP="003D53E7">
      <w:r>
        <w:t>N/A.</w:t>
      </w:r>
    </w:p>
    <w:p w14:paraId="002A9FA9" w14:textId="77777777" w:rsidR="003D53E7" w:rsidRDefault="003D53E7" w:rsidP="003D53E7">
      <w:r>
        <w:t>Privacy:</w:t>
      </w:r>
    </w:p>
    <w:p w14:paraId="7E3BBF87" w14:textId="4C2EF471" w:rsidR="003D53E7" w:rsidRPr="00C375C5" w:rsidRDefault="003D53E7" w:rsidP="00AD7FC6">
      <w:pPr>
        <w:pStyle w:val="ListParagraph"/>
        <w:numPr>
          <w:ilvl w:val="0"/>
          <w:numId w:val="15"/>
        </w:numPr>
        <w:spacing w:after="0"/>
        <w:rPr>
          <w:ins w:id="151" w:author="Shivakumar, Deepthi" w:date="2018-06-12T12:41:00Z"/>
          <w:rFonts w:ascii="Courier New" w:hAnsi="Courier New" w:cs="Courier New"/>
          <w:noProof/>
          <w:rPrChange w:id="152" w:author="Shivakumar, Deepthi" w:date="2018-06-12T12:41:00Z">
            <w:rPr>
              <w:ins w:id="153" w:author="Shivakumar, Deepthi" w:date="2018-06-12T12:41:00Z"/>
            </w:rPr>
          </w:rPrChange>
        </w:rPr>
      </w:pPr>
      <w:r>
        <w:t>File and console logging shall be disabled at app release.</w:t>
      </w:r>
    </w:p>
    <w:p w14:paraId="40646519" w14:textId="32B01C36" w:rsidR="00C375C5" w:rsidRDefault="00C375C5" w:rsidP="00AD7FC6">
      <w:pPr>
        <w:pStyle w:val="ListParagraph"/>
        <w:numPr>
          <w:ilvl w:val="0"/>
          <w:numId w:val="15"/>
        </w:numPr>
        <w:spacing w:after="0"/>
        <w:rPr>
          <w:ins w:id="154" w:author="Shivakumar, Deepthi" w:date="2018-06-18T18:00:00Z"/>
          <w:rStyle w:val="Code"/>
          <w:rFonts w:ascii="Arial" w:hAnsi="Arial" w:cs="Arial"/>
        </w:rPr>
      </w:pPr>
      <w:ins w:id="155" w:author="Shivakumar, Deepthi" w:date="2018-06-12T12:45:00Z">
        <w:r w:rsidRPr="00C375C5">
          <w:rPr>
            <w:rStyle w:val="Code"/>
            <w:rFonts w:ascii="Arial" w:hAnsi="Arial" w:cs="Arial"/>
            <w:rPrChange w:id="156" w:author="Shivakumar, Deepthi" w:date="2018-06-12T12:45:00Z">
              <w:rPr>
                <w:rStyle w:val="Code"/>
              </w:rPr>
            </w:rPrChange>
          </w:rPr>
          <w:lastRenderedPageBreak/>
          <w:t xml:space="preserve">This </w:t>
        </w:r>
      </w:ins>
      <w:ins w:id="157" w:author="Shivakumar, Deepthi" w:date="2018-06-12T13:53:00Z">
        <w:r w:rsidR="00D15933">
          <w:rPr>
            <w:rStyle w:val="Code"/>
            <w:rFonts w:ascii="Arial" w:hAnsi="Arial" w:cs="Arial"/>
          </w:rPr>
          <w:t>cloud logging module</w:t>
        </w:r>
      </w:ins>
      <w:ins w:id="158" w:author="Shivakumar, Deepthi" w:date="2018-06-12T12:45:00Z">
        <w:r>
          <w:rPr>
            <w:rStyle w:val="Code"/>
            <w:rFonts w:ascii="Arial" w:hAnsi="Arial" w:cs="Arial"/>
          </w:rPr>
          <w:t xml:space="preserve"> does not expose any sensitive data</w:t>
        </w:r>
      </w:ins>
      <w:ins w:id="159" w:author="Shivakumar, Deepthi" w:date="2018-06-12T13:53:00Z">
        <w:r w:rsidR="00D1026E">
          <w:rPr>
            <w:rStyle w:val="Code"/>
            <w:rFonts w:ascii="Arial" w:hAnsi="Arial" w:cs="Arial"/>
          </w:rPr>
          <w:t>.</w:t>
        </w:r>
      </w:ins>
    </w:p>
    <w:p w14:paraId="2A6F4B4B" w14:textId="0F66A7A9" w:rsidR="001E19C8" w:rsidRDefault="001E19C8">
      <w:pPr>
        <w:spacing w:after="0"/>
        <w:rPr>
          <w:ins w:id="160" w:author="Shivakumar, Deepthi" w:date="2018-06-18T18:00:00Z"/>
          <w:rStyle w:val="Code"/>
          <w:rFonts w:ascii="Arial" w:hAnsi="Arial" w:cs="Arial"/>
        </w:rPr>
        <w:pPrChange w:id="161" w:author="Shivakumar, Deepthi" w:date="2018-06-18T18:00:00Z">
          <w:pPr>
            <w:pStyle w:val="ListParagraph"/>
            <w:numPr>
              <w:numId w:val="15"/>
            </w:numPr>
            <w:spacing w:after="0"/>
            <w:ind w:hanging="360"/>
          </w:pPr>
        </w:pPrChange>
      </w:pPr>
    </w:p>
    <w:p w14:paraId="703ACA98" w14:textId="3F2229C7" w:rsidR="001E19C8" w:rsidRDefault="001E19C8">
      <w:pPr>
        <w:spacing w:after="0"/>
        <w:rPr>
          <w:ins w:id="162" w:author="Shivakumar, Deepthi" w:date="2018-06-18T18:00:00Z"/>
          <w:rStyle w:val="Code"/>
          <w:rFonts w:ascii="Arial" w:hAnsi="Arial" w:cs="Arial"/>
          <w:b/>
        </w:rPr>
        <w:pPrChange w:id="163" w:author="Shivakumar, Deepthi" w:date="2018-06-18T18:00:00Z">
          <w:pPr>
            <w:pStyle w:val="ListParagraph"/>
            <w:numPr>
              <w:numId w:val="15"/>
            </w:numPr>
            <w:spacing w:after="0"/>
            <w:ind w:hanging="360"/>
          </w:pPr>
        </w:pPrChange>
      </w:pPr>
      <w:ins w:id="164" w:author="Shivakumar, Deepthi" w:date="2018-06-18T18:00:00Z">
        <w:r w:rsidRPr="001E19C8">
          <w:rPr>
            <w:rStyle w:val="Code"/>
            <w:rFonts w:ascii="Arial" w:hAnsi="Arial" w:cs="Arial"/>
            <w:b/>
            <w:rPrChange w:id="165" w:author="Shivakumar, Deepthi" w:date="2018-06-18T18:00:00Z">
              <w:rPr>
                <w:rStyle w:val="Code"/>
                <w:rFonts w:ascii="Arial" w:hAnsi="Arial" w:cs="Arial"/>
              </w:rPr>
            </w:rPrChange>
          </w:rPr>
          <w:t>Non Funtional Requirements:</w:t>
        </w:r>
      </w:ins>
    </w:p>
    <w:p w14:paraId="27AAEC65" w14:textId="77777777" w:rsidR="00B8226B" w:rsidRDefault="008A7AC2">
      <w:pPr>
        <w:pStyle w:val="ListParagraph"/>
        <w:numPr>
          <w:ilvl w:val="0"/>
          <w:numId w:val="41"/>
        </w:numPr>
        <w:spacing w:after="0"/>
        <w:rPr>
          <w:ins w:id="166" w:author="Shivakumar, Deepthi" w:date="2018-06-27T17:09:00Z"/>
          <w:rStyle w:val="Code"/>
          <w:rFonts w:ascii="Arial" w:hAnsi="Arial" w:cs="Arial"/>
        </w:rPr>
        <w:pPrChange w:id="167" w:author="Shivakumar, Deepthi" w:date="2018-06-18T18:01:00Z">
          <w:pPr>
            <w:pStyle w:val="ListParagraph"/>
            <w:numPr>
              <w:numId w:val="15"/>
            </w:numPr>
            <w:spacing w:after="0"/>
            <w:ind w:hanging="360"/>
          </w:pPr>
        </w:pPrChange>
      </w:pPr>
      <w:ins w:id="168" w:author="Shivakumar, Deepthi" w:date="2018-06-27T17:08:00Z">
        <w:r>
          <w:rPr>
            <w:rStyle w:val="Code"/>
            <w:rFonts w:ascii="Arial" w:hAnsi="Arial" w:cs="Arial"/>
          </w:rPr>
          <w:t xml:space="preserve">Initialization of </w:t>
        </w:r>
      </w:ins>
      <w:ins w:id="169" w:author="Shivakumar, Deepthi" w:date="2018-06-27T17:09:00Z">
        <w:r w:rsidR="00B8226B">
          <w:rPr>
            <w:rStyle w:val="Code"/>
            <w:rFonts w:ascii="Arial" w:hAnsi="Arial" w:cs="Arial"/>
          </w:rPr>
          <w:t>cloud logger, database operations, network operations are done on background thread without blocking main thread.</w:t>
        </w:r>
      </w:ins>
    </w:p>
    <w:p w14:paraId="374270C6" w14:textId="77777777" w:rsidR="00B8226B" w:rsidRDefault="00B8226B">
      <w:pPr>
        <w:pStyle w:val="ListParagraph"/>
        <w:numPr>
          <w:ilvl w:val="0"/>
          <w:numId w:val="41"/>
        </w:numPr>
        <w:spacing w:after="0"/>
        <w:rPr>
          <w:ins w:id="170" w:author="Shivakumar, Deepthi" w:date="2018-06-27T17:10:00Z"/>
          <w:rStyle w:val="Code"/>
          <w:rFonts w:ascii="Arial" w:hAnsi="Arial" w:cs="Arial"/>
        </w:rPr>
        <w:pPrChange w:id="171" w:author="Shivakumar, Deepthi" w:date="2018-06-18T18:01:00Z">
          <w:pPr>
            <w:pStyle w:val="ListParagraph"/>
            <w:numPr>
              <w:numId w:val="15"/>
            </w:numPr>
            <w:spacing w:after="0"/>
            <w:ind w:hanging="360"/>
          </w:pPr>
        </w:pPrChange>
      </w:pPr>
      <w:ins w:id="172" w:author="Shivakumar, Deepthi" w:date="2018-06-27T17:10:00Z">
        <w:r>
          <w:rPr>
            <w:rStyle w:val="Code"/>
            <w:rFonts w:ascii="Arial" w:hAnsi="Arial" w:cs="Arial"/>
          </w:rPr>
          <w:t>Maximum logs that can be stored in database is limited to 1000 to optimize performance.</w:t>
        </w:r>
      </w:ins>
    </w:p>
    <w:p w14:paraId="1CA99C00" w14:textId="672B8E6D" w:rsidR="001E19C8" w:rsidRPr="001E19C8" w:rsidRDefault="001E19C8">
      <w:pPr>
        <w:pStyle w:val="ListParagraph"/>
        <w:spacing w:after="0"/>
        <w:rPr>
          <w:rStyle w:val="Code"/>
          <w:rFonts w:ascii="Arial" w:hAnsi="Arial" w:cs="Arial"/>
          <w:rPrChange w:id="173" w:author="Shivakumar, Deepthi" w:date="2018-06-18T18:01:00Z">
            <w:rPr>
              <w:rStyle w:val="Code"/>
            </w:rPr>
          </w:rPrChange>
        </w:rPr>
        <w:pPrChange w:id="174" w:author="Shivakumar, Deepthi" w:date="2018-06-27T17:13:00Z">
          <w:pPr>
            <w:pStyle w:val="ListParagraph"/>
            <w:numPr>
              <w:numId w:val="15"/>
            </w:numPr>
            <w:spacing w:after="0"/>
            <w:ind w:hanging="360"/>
          </w:pPr>
        </w:pPrChange>
      </w:pPr>
    </w:p>
    <w:p w14:paraId="552F9388" w14:textId="77777777" w:rsidR="003D53E7" w:rsidRDefault="003D53E7" w:rsidP="003D53E7">
      <w:pPr>
        <w:pStyle w:val="Heading4"/>
        <w:rPr>
          <w:rFonts w:cs="Arial"/>
        </w:rPr>
      </w:pPr>
      <w:bookmarkStart w:id="175" w:name="_Toc454549894"/>
      <w:bookmarkStart w:id="176" w:name="_Toc454550438"/>
      <w:bookmarkStart w:id="177" w:name="_Toc454551036"/>
      <w:bookmarkStart w:id="178" w:name="_Toc454549895"/>
      <w:bookmarkStart w:id="179" w:name="_Toc454550439"/>
      <w:bookmarkStart w:id="180" w:name="_Toc454551037"/>
      <w:bookmarkStart w:id="181" w:name="_Toc454549896"/>
      <w:bookmarkStart w:id="182" w:name="_Toc454550440"/>
      <w:bookmarkStart w:id="183" w:name="_Toc454551038"/>
      <w:bookmarkStart w:id="184" w:name="_Toc454549897"/>
      <w:bookmarkStart w:id="185" w:name="_Toc454550441"/>
      <w:bookmarkStart w:id="186" w:name="_Toc454551039"/>
      <w:bookmarkStart w:id="187" w:name="_Toc454549898"/>
      <w:bookmarkStart w:id="188" w:name="_Toc454550442"/>
      <w:bookmarkStart w:id="189" w:name="_Toc454551040"/>
      <w:bookmarkStart w:id="190" w:name="_Toc454549899"/>
      <w:bookmarkStart w:id="191" w:name="_Toc454550443"/>
      <w:bookmarkStart w:id="192" w:name="_Toc454551041"/>
      <w:bookmarkStart w:id="193" w:name="_Toc454549900"/>
      <w:bookmarkStart w:id="194" w:name="_Toc454550444"/>
      <w:bookmarkStart w:id="195" w:name="_Toc454551042"/>
      <w:bookmarkStart w:id="196" w:name="_Toc454549901"/>
      <w:bookmarkStart w:id="197" w:name="_Toc454550445"/>
      <w:bookmarkStart w:id="198" w:name="_Toc454551043"/>
      <w:bookmarkStart w:id="199" w:name="_Toc454549902"/>
      <w:bookmarkStart w:id="200" w:name="_Toc454550446"/>
      <w:bookmarkStart w:id="201" w:name="_Toc454551044"/>
      <w:bookmarkStart w:id="202" w:name="_Toc454549903"/>
      <w:bookmarkStart w:id="203" w:name="_Toc454550447"/>
      <w:bookmarkStart w:id="204" w:name="_Toc454551045"/>
      <w:bookmarkStart w:id="205" w:name="_Toc454549904"/>
      <w:bookmarkStart w:id="206" w:name="_Toc454550448"/>
      <w:bookmarkStart w:id="207" w:name="_Toc454551046"/>
      <w:bookmarkStart w:id="208" w:name="_Ref454549680"/>
      <w:bookmarkStart w:id="209" w:name="_Ref463612435"/>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rPr>
          <w:rFonts w:cs="Arial"/>
        </w:rPr>
        <w:t>Time</w:t>
      </w:r>
      <w:r w:rsidRPr="00F7628E">
        <w:rPr>
          <w:rFonts w:cs="Arial"/>
        </w:rPr>
        <w:t xml:space="preserve"> </w:t>
      </w:r>
      <w:bookmarkEnd w:id="208"/>
      <w:r>
        <w:rPr>
          <w:rFonts w:cs="Arial"/>
        </w:rPr>
        <w:t>module</w:t>
      </w:r>
      <w:bookmarkEnd w:id="209"/>
    </w:p>
    <w:p w14:paraId="1D3BA971" w14:textId="77777777" w:rsidR="003D53E7" w:rsidRDefault="003D53E7" w:rsidP="003D53E7">
      <w:pPr>
        <w:pStyle w:val="Subheader"/>
      </w:pPr>
      <w:r>
        <w:t>Introduction:</w:t>
      </w:r>
    </w:p>
    <w:p w14:paraId="14E01025" w14:textId="77777777" w:rsidR="003D53E7" w:rsidRDefault="003D53E7" w:rsidP="003D53E7">
      <w:r>
        <w:t>Commonly the device’s local time is synchronized with an accurate time source, for example GSM network or GPS. However, the consumer may have setup the device to use a manually configured time. In order to correlate output data of the device with data of other devices (e.g. tags, or logs) an accurate UTC time is needed.</w:t>
      </w:r>
    </w:p>
    <w:p w14:paraId="72D828D7" w14:textId="77777777" w:rsidR="003D53E7" w:rsidRPr="00EE4736" w:rsidRDefault="003D53E7" w:rsidP="003D53E7">
      <w:pPr>
        <w:pStyle w:val="Subheader"/>
      </w:pPr>
      <w:r w:rsidRPr="00EE4736">
        <w:t>Main responsibility:</w:t>
      </w:r>
    </w:p>
    <w:p w14:paraId="69A3B24B" w14:textId="77777777" w:rsidR="003D53E7" w:rsidRDefault="003D53E7" w:rsidP="003D53E7">
      <w:pPr>
        <w:rPr>
          <w:rFonts w:cs="Arial"/>
        </w:rPr>
      </w:pPr>
      <w:r>
        <w:rPr>
          <w:rFonts w:cs="Arial"/>
        </w:rPr>
        <w:t>The time synchronization module obtains an accurate UTC time from an independent source. Multiple sources have been identified:</w:t>
      </w:r>
      <w:r w:rsidDel="00AE3AE0">
        <w:rPr>
          <w:rFonts w:cs="Arial"/>
        </w:rPr>
        <w:t xml:space="preserve"> </w:t>
      </w:r>
    </w:p>
    <w:p w14:paraId="47FBE08E" w14:textId="77777777" w:rsidR="003D53E7" w:rsidRDefault="003D53E7" w:rsidP="003D53E7">
      <w:pPr>
        <w:pStyle w:val="Bullitlistlevel1"/>
      </w:pPr>
      <w:r>
        <w:t>HSDP Device cloud</w:t>
      </w:r>
    </w:p>
    <w:p w14:paraId="24E28459" w14:textId="77777777" w:rsidR="003D53E7" w:rsidRPr="003B5665" w:rsidRDefault="003D53E7" w:rsidP="003D53E7">
      <w:pPr>
        <w:pStyle w:val="Bullitlistlevel1"/>
      </w:pPr>
      <w:r>
        <w:t>Generic NTP</w:t>
      </w:r>
    </w:p>
    <w:p w14:paraId="20FC1F3A" w14:textId="77777777" w:rsidR="003D53E7" w:rsidRDefault="003D53E7" w:rsidP="003D53E7">
      <w:pPr>
        <w:rPr>
          <w:rFonts w:cs="Arial"/>
        </w:rPr>
      </w:pPr>
      <w:r>
        <w:rPr>
          <w:rFonts w:cs="Arial"/>
        </w:rPr>
        <w:t>As not every proposition needs a dependency on the device cloud, generic NTP is selected. No mechanism is foreseen switch to device cloud.</w:t>
      </w:r>
    </w:p>
    <w:p w14:paraId="0346C632" w14:textId="77777777" w:rsidR="003D53E7" w:rsidRDefault="003D53E7" w:rsidP="003D53E7">
      <w:pPr>
        <w:rPr>
          <w:rFonts w:cs="Arial"/>
        </w:rPr>
      </w:pPr>
      <w:r>
        <w:rPr>
          <w:rFonts w:cs="Arial"/>
        </w:rPr>
        <w:t>This time is synchronized at regular intervals (e.g. application start, local time modification, every 24hours).</w:t>
      </w:r>
    </w:p>
    <w:p w14:paraId="4D2E22A3" w14:textId="77777777" w:rsidR="003D53E7" w:rsidRDefault="003D53E7" w:rsidP="003D53E7">
      <w:pPr>
        <w:rPr>
          <w:rFonts w:cs="Arial"/>
        </w:rPr>
      </w:pPr>
      <w:r>
        <w:rPr>
          <w:rFonts w:cs="Arial"/>
        </w:rPr>
        <w:t>The module provides the following information:</w:t>
      </w:r>
    </w:p>
    <w:p w14:paraId="7DF3A313" w14:textId="77777777" w:rsidR="003D53E7" w:rsidRDefault="003D53E7" w:rsidP="003D53E7">
      <w:pPr>
        <w:pStyle w:val="Bullitlistlevel1"/>
      </w:pPr>
      <w:r>
        <w:t>UTC time: accurate time obtained from a web server.</w:t>
      </w:r>
    </w:p>
    <w:p w14:paraId="06C41B46" w14:textId="77777777" w:rsidR="003D53E7" w:rsidRDefault="003D53E7" w:rsidP="003D53E7">
      <w:pPr>
        <w:pStyle w:val="Bullitlistlevel1"/>
      </w:pPr>
      <w:r>
        <w:t>Local time (as provided by OS)</w:t>
      </w:r>
    </w:p>
    <w:p w14:paraId="2C56FA36" w14:textId="77777777" w:rsidR="003D53E7" w:rsidRPr="0062462C" w:rsidRDefault="003D53E7" w:rsidP="003D53E7">
      <w:pPr>
        <w:pStyle w:val="Bullitlistlevel1"/>
      </w:pPr>
      <w:r>
        <w:t>Local time zone</w:t>
      </w:r>
    </w:p>
    <w:p w14:paraId="1FC9C2C9" w14:textId="77777777" w:rsidR="003D53E7" w:rsidRPr="00290EA1" w:rsidRDefault="003D53E7" w:rsidP="003D53E7">
      <w:pPr>
        <w:pStyle w:val="Subheader"/>
      </w:pPr>
      <w:r w:rsidRPr="00290EA1">
        <w:t>Foreseen interfaces (dependencies):</w:t>
      </w:r>
    </w:p>
    <w:p w14:paraId="1A425258" w14:textId="77777777" w:rsidR="003D53E7" w:rsidRDefault="003D53E7" w:rsidP="003D53E7">
      <w:pPr>
        <w:rPr>
          <w:rFonts w:cs="Arial"/>
        </w:rPr>
      </w:pPr>
      <w:r>
        <w:rPr>
          <w:rFonts w:cs="Arial"/>
        </w:rPr>
        <w:t>Provides:</w:t>
      </w:r>
    </w:p>
    <w:p w14:paraId="7D5DABB8" w14:textId="77777777" w:rsidR="003D53E7" w:rsidRDefault="003D53E7" w:rsidP="003D53E7">
      <w:pPr>
        <w:pStyle w:val="Bullitlistlevel1"/>
      </w:pPr>
      <w:r>
        <w:t>Time interface: provides local and UTC time plus time zone</w:t>
      </w:r>
    </w:p>
    <w:p w14:paraId="0D91A310" w14:textId="77777777" w:rsidR="003D53E7" w:rsidRDefault="003D53E7" w:rsidP="003D53E7">
      <w:r>
        <w:t>Requires:</w:t>
      </w:r>
    </w:p>
    <w:p w14:paraId="272961F9" w14:textId="77777777" w:rsidR="003D53E7" w:rsidRDefault="003D53E7" w:rsidP="003D53E7">
      <w:r>
        <w:t>N/A.</w:t>
      </w:r>
    </w:p>
    <w:p w14:paraId="79A05A08" w14:textId="77777777" w:rsidR="003D53E7" w:rsidRPr="00290EA1" w:rsidRDefault="003D53E7" w:rsidP="003D53E7">
      <w:pPr>
        <w:rPr>
          <w:rFonts w:cs="Arial"/>
        </w:rPr>
      </w:pPr>
      <w:r w:rsidDel="00AE3AE0">
        <w:t xml:space="preserve"> </w:t>
      </w:r>
    </w:p>
    <w:p w14:paraId="17AAD72D" w14:textId="77777777" w:rsidR="003D53E7" w:rsidRPr="00290EA1" w:rsidRDefault="003D53E7" w:rsidP="003D53E7">
      <w:pPr>
        <w:rPr>
          <w:rFonts w:cs="Arial"/>
          <w:b/>
        </w:rPr>
      </w:pPr>
      <w:r w:rsidRPr="00290EA1">
        <w:rPr>
          <w:rFonts w:cs="Arial"/>
          <w:b/>
        </w:rPr>
        <w:t>Detailed Design:</w:t>
      </w:r>
    </w:p>
    <w:p w14:paraId="100D8CFA" w14:textId="77777777" w:rsidR="003D53E7" w:rsidRDefault="003D53E7" w:rsidP="003D53E7">
      <w:pPr>
        <w:rPr>
          <w:rFonts w:cs="Arial"/>
        </w:rPr>
      </w:pPr>
      <w:r>
        <w:rPr>
          <w:rFonts w:cs="Arial"/>
        </w:rPr>
        <w:t>The module does not maintain and internal real time clock. Rather, the module determines a time delta between the device local time and the independent accurate time source when the time is synchronized. When the current UTC time is requested, the UTC time is derived from the device local time plus the calculated delta. The module automatically synchronizes the time at first instantiation, when a large local time change is detected, and every 24hours.</w:t>
      </w:r>
    </w:p>
    <w:p w14:paraId="72E60C10" w14:textId="77777777" w:rsidR="003D53E7" w:rsidRPr="0015466C" w:rsidRDefault="003D53E7" w:rsidP="003D53E7">
      <w:pPr>
        <w:pStyle w:val="Subheader"/>
      </w:pPr>
      <w:r w:rsidRPr="0015466C">
        <w:t>Data handling:</w:t>
      </w:r>
    </w:p>
    <w:p w14:paraId="7E69B952" w14:textId="77777777" w:rsidR="003D53E7" w:rsidRDefault="003D53E7" w:rsidP="003D53E7">
      <w:r>
        <w:t>Storage:</w:t>
      </w:r>
    </w:p>
    <w:p w14:paraId="38F77434" w14:textId="77777777" w:rsidR="003D53E7" w:rsidRDefault="003D53E7" w:rsidP="00AD7FC6">
      <w:pPr>
        <w:pStyle w:val="ListParagraph"/>
        <w:numPr>
          <w:ilvl w:val="0"/>
          <w:numId w:val="15"/>
        </w:numPr>
        <w:spacing w:after="0"/>
      </w:pPr>
      <w:r>
        <w:t>Time offset between device local and server UTC time is stored in OS’s user app preferences storage.</w:t>
      </w:r>
    </w:p>
    <w:p w14:paraId="0831BAA6" w14:textId="77777777" w:rsidR="003D53E7" w:rsidRDefault="003D53E7" w:rsidP="003D53E7">
      <w:r>
        <w:t>Transmission:</w:t>
      </w:r>
    </w:p>
    <w:p w14:paraId="76D217EA" w14:textId="77777777" w:rsidR="003D53E7" w:rsidRDefault="003D53E7" w:rsidP="00AD7FC6">
      <w:pPr>
        <w:pStyle w:val="ListParagraph"/>
        <w:numPr>
          <w:ilvl w:val="0"/>
          <w:numId w:val="15"/>
        </w:numPr>
        <w:spacing w:after="0"/>
      </w:pPr>
      <w:r>
        <w:t>NTP protocol is used to retrieve server UTC time.</w:t>
      </w:r>
    </w:p>
    <w:p w14:paraId="74EC7340" w14:textId="77777777" w:rsidR="003D53E7" w:rsidRDefault="003D53E7" w:rsidP="003D53E7">
      <w:r>
        <w:t>Privacy:</w:t>
      </w:r>
    </w:p>
    <w:p w14:paraId="2E0E5935" w14:textId="77777777" w:rsidR="003D53E7" w:rsidRDefault="003D53E7" w:rsidP="00AD7FC6">
      <w:pPr>
        <w:pStyle w:val="ListParagraph"/>
        <w:numPr>
          <w:ilvl w:val="0"/>
          <w:numId w:val="19"/>
        </w:numPr>
        <w:spacing w:after="0"/>
      </w:pPr>
      <w:r>
        <w:lastRenderedPageBreak/>
        <w:t>This module does not expose any privacy sensitive data.</w:t>
      </w:r>
    </w:p>
    <w:p w14:paraId="778122F0" w14:textId="77777777" w:rsidR="003D53E7" w:rsidRDefault="003D53E7" w:rsidP="003D53E7">
      <w:pPr>
        <w:pStyle w:val="Subheader"/>
      </w:pPr>
      <w:r>
        <w:t>Refresh strategy:</w:t>
      </w:r>
    </w:p>
    <w:p w14:paraId="3026457A" w14:textId="77777777" w:rsidR="003D53E7" w:rsidRDefault="003D53E7" w:rsidP="00AD7FC6">
      <w:pPr>
        <w:pStyle w:val="ListParagraph"/>
        <w:numPr>
          <w:ilvl w:val="0"/>
          <w:numId w:val="19"/>
        </w:numPr>
        <w:spacing w:after="0"/>
      </w:pPr>
      <w:r>
        <w:t>Time module automatically refreshes the time if it was refreshed more than 24hours ago or the app is started anew.</w:t>
      </w:r>
    </w:p>
    <w:p w14:paraId="47442F90" w14:textId="77777777" w:rsidR="003D53E7" w:rsidRPr="00134975" w:rsidRDefault="003D53E7" w:rsidP="00AD7FC6">
      <w:pPr>
        <w:pStyle w:val="ListParagraph"/>
        <w:numPr>
          <w:ilvl w:val="0"/>
          <w:numId w:val="19"/>
        </w:numPr>
        <w:spacing w:after="0"/>
      </w:pPr>
      <w:r>
        <w:t xml:space="preserve">An automatic refresh is started in the background when time is </w:t>
      </w:r>
      <w:proofErr w:type="gramStart"/>
      <w:r>
        <w:t>requested</w:t>
      </w:r>
      <w:proofErr w:type="gramEnd"/>
      <w:r>
        <w:t xml:space="preserve"> and the above conditions are true.</w:t>
      </w:r>
    </w:p>
    <w:p w14:paraId="1DE183C7" w14:textId="77777777" w:rsidR="003D53E7" w:rsidRDefault="003D53E7" w:rsidP="003D53E7">
      <w:pPr>
        <w:pStyle w:val="Heading4"/>
        <w:rPr>
          <w:rFonts w:cs="Arial"/>
        </w:rPr>
      </w:pPr>
      <w:bookmarkStart w:id="210" w:name="_Toc454549906"/>
      <w:bookmarkStart w:id="211" w:name="_Toc454550450"/>
      <w:bookmarkStart w:id="212" w:name="_Toc454551048"/>
      <w:bookmarkStart w:id="213" w:name="_Toc454549907"/>
      <w:bookmarkStart w:id="214" w:name="_Toc454550451"/>
      <w:bookmarkStart w:id="215" w:name="_Toc454551049"/>
      <w:bookmarkStart w:id="216" w:name="_Toc454549908"/>
      <w:bookmarkStart w:id="217" w:name="_Toc454550452"/>
      <w:bookmarkStart w:id="218" w:name="_Toc454551050"/>
      <w:bookmarkStart w:id="219" w:name="_Toc454549909"/>
      <w:bookmarkStart w:id="220" w:name="_Toc454550453"/>
      <w:bookmarkStart w:id="221" w:name="_Toc454551051"/>
      <w:bookmarkStart w:id="222" w:name="_Toc454549910"/>
      <w:bookmarkStart w:id="223" w:name="_Toc454550454"/>
      <w:bookmarkStart w:id="224" w:name="_Toc454551052"/>
      <w:bookmarkStart w:id="225" w:name="_Toc454549911"/>
      <w:bookmarkStart w:id="226" w:name="_Toc454550455"/>
      <w:bookmarkStart w:id="227" w:name="_Toc454551053"/>
      <w:bookmarkStart w:id="228" w:name="_Toc454549912"/>
      <w:bookmarkStart w:id="229" w:name="_Toc454550456"/>
      <w:bookmarkStart w:id="230" w:name="_Toc454551054"/>
      <w:bookmarkStart w:id="231" w:name="_Toc454549913"/>
      <w:bookmarkStart w:id="232" w:name="_Toc454550457"/>
      <w:bookmarkStart w:id="233" w:name="_Toc454551055"/>
      <w:bookmarkStart w:id="234" w:name="_Toc454549914"/>
      <w:bookmarkStart w:id="235" w:name="_Toc454550458"/>
      <w:bookmarkStart w:id="236" w:name="_Toc454551056"/>
      <w:bookmarkStart w:id="237" w:name="_Toc454549915"/>
      <w:bookmarkStart w:id="238" w:name="_Toc454550459"/>
      <w:bookmarkStart w:id="239" w:name="_Toc454551057"/>
      <w:bookmarkStart w:id="240" w:name="_Toc454549916"/>
      <w:bookmarkStart w:id="241" w:name="_Toc454550460"/>
      <w:bookmarkStart w:id="242" w:name="_Toc454551058"/>
      <w:bookmarkStart w:id="243" w:name="_Toc454549917"/>
      <w:bookmarkStart w:id="244" w:name="_Toc454550461"/>
      <w:bookmarkStart w:id="245" w:name="_Toc454551059"/>
      <w:bookmarkStart w:id="246" w:name="_Toc454549918"/>
      <w:bookmarkStart w:id="247" w:name="_Toc454550462"/>
      <w:bookmarkStart w:id="248" w:name="_Toc454551060"/>
      <w:bookmarkStart w:id="249" w:name="_Toc454549919"/>
      <w:bookmarkStart w:id="250" w:name="_Toc454550463"/>
      <w:bookmarkStart w:id="251" w:name="_Toc454551061"/>
      <w:bookmarkStart w:id="252" w:name="_Toc454549920"/>
      <w:bookmarkStart w:id="253" w:name="_Toc454550464"/>
      <w:bookmarkStart w:id="254" w:name="_Toc454551062"/>
      <w:bookmarkStart w:id="255" w:name="_Toc454549921"/>
      <w:bookmarkStart w:id="256" w:name="_Toc454550465"/>
      <w:bookmarkStart w:id="257" w:name="_Toc454551063"/>
      <w:bookmarkStart w:id="258" w:name="_Toc454549922"/>
      <w:bookmarkStart w:id="259" w:name="_Toc454550466"/>
      <w:bookmarkStart w:id="260" w:name="_Toc454551064"/>
      <w:bookmarkStart w:id="261" w:name="_Toc454549923"/>
      <w:bookmarkStart w:id="262" w:name="_Toc454550467"/>
      <w:bookmarkStart w:id="263" w:name="_Toc454551065"/>
      <w:bookmarkStart w:id="264" w:name="_Toc454549924"/>
      <w:bookmarkStart w:id="265" w:name="_Toc454550468"/>
      <w:bookmarkStart w:id="266" w:name="_Toc454551066"/>
      <w:bookmarkStart w:id="267" w:name="_Toc454549925"/>
      <w:bookmarkStart w:id="268" w:name="_Toc454550469"/>
      <w:bookmarkStart w:id="269" w:name="_Toc454551067"/>
      <w:bookmarkStart w:id="270" w:name="_Toc454549926"/>
      <w:bookmarkStart w:id="271" w:name="_Toc454550470"/>
      <w:bookmarkStart w:id="272" w:name="_Toc454551068"/>
      <w:bookmarkStart w:id="273" w:name="_Toc454549927"/>
      <w:bookmarkStart w:id="274" w:name="_Toc454550471"/>
      <w:bookmarkStart w:id="275" w:name="_Toc454551069"/>
      <w:bookmarkStart w:id="276" w:name="_Toc454549928"/>
      <w:bookmarkStart w:id="277" w:name="_Toc454550472"/>
      <w:bookmarkStart w:id="278" w:name="_Toc454551070"/>
      <w:bookmarkStart w:id="279" w:name="_Toc454549929"/>
      <w:bookmarkStart w:id="280" w:name="_Toc454550473"/>
      <w:bookmarkStart w:id="281" w:name="_Toc454551071"/>
      <w:bookmarkStart w:id="282" w:name="_Toc454549930"/>
      <w:bookmarkStart w:id="283" w:name="_Toc454550474"/>
      <w:bookmarkStart w:id="284" w:name="_Toc454551072"/>
      <w:bookmarkStart w:id="285" w:name="_Toc454549931"/>
      <w:bookmarkStart w:id="286" w:name="_Toc454550475"/>
      <w:bookmarkStart w:id="287" w:name="_Toc454551073"/>
      <w:bookmarkStart w:id="288" w:name="_Toc454549932"/>
      <w:bookmarkStart w:id="289" w:name="_Toc454550476"/>
      <w:bookmarkStart w:id="290" w:name="_Toc454551074"/>
      <w:bookmarkStart w:id="291" w:name="_Toc454549933"/>
      <w:bookmarkStart w:id="292" w:name="_Toc454550477"/>
      <w:bookmarkStart w:id="293" w:name="_Toc454551075"/>
      <w:bookmarkStart w:id="294" w:name="_Toc454549934"/>
      <w:bookmarkStart w:id="295" w:name="_Toc454550478"/>
      <w:bookmarkStart w:id="296" w:name="_Toc454551076"/>
      <w:bookmarkStart w:id="297" w:name="_Toc454549935"/>
      <w:bookmarkStart w:id="298" w:name="_Toc454550479"/>
      <w:bookmarkStart w:id="299" w:name="_Toc454551077"/>
      <w:bookmarkStart w:id="300" w:name="_Toc454549936"/>
      <w:bookmarkStart w:id="301" w:name="_Toc454550480"/>
      <w:bookmarkStart w:id="302" w:name="_Toc454551078"/>
      <w:bookmarkStart w:id="303" w:name="_Toc454549937"/>
      <w:bookmarkStart w:id="304" w:name="_Toc454550481"/>
      <w:bookmarkStart w:id="305" w:name="_Toc454551079"/>
      <w:bookmarkStart w:id="306" w:name="_Toc454549938"/>
      <w:bookmarkStart w:id="307" w:name="_Toc454550482"/>
      <w:bookmarkStart w:id="308" w:name="_Toc454551080"/>
      <w:bookmarkStart w:id="309" w:name="_Toc454549939"/>
      <w:bookmarkStart w:id="310" w:name="_Toc454550483"/>
      <w:bookmarkStart w:id="311" w:name="_Toc454551081"/>
      <w:bookmarkStart w:id="312" w:name="_Toc454549940"/>
      <w:bookmarkStart w:id="313" w:name="_Toc454550484"/>
      <w:bookmarkStart w:id="314" w:name="_Toc454551082"/>
      <w:bookmarkStart w:id="315" w:name="_Toc454549941"/>
      <w:bookmarkStart w:id="316" w:name="_Toc454550485"/>
      <w:bookmarkStart w:id="317" w:name="_Toc454551083"/>
      <w:bookmarkStart w:id="318" w:name="_Toc454549942"/>
      <w:bookmarkStart w:id="319" w:name="_Toc454550486"/>
      <w:bookmarkStart w:id="320" w:name="_Toc454551084"/>
      <w:bookmarkStart w:id="321" w:name="_Toc454549943"/>
      <w:bookmarkStart w:id="322" w:name="_Toc454550487"/>
      <w:bookmarkStart w:id="323" w:name="_Toc454551085"/>
      <w:bookmarkStart w:id="324" w:name="_Toc454549944"/>
      <w:bookmarkStart w:id="325" w:name="_Toc454550488"/>
      <w:bookmarkStart w:id="326" w:name="_Toc454551086"/>
      <w:bookmarkStart w:id="327" w:name="_Toc454549945"/>
      <w:bookmarkStart w:id="328" w:name="_Toc454550489"/>
      <w:bookmarkStart w:id="329" w:name="_Toc454551087"/>
      <w:bookmarkStart w:id="330" w:name="_Toc454549946"/>
      <w:bookmarkStart w:id="331" w:name="_Toc454550490"/>
      <w:bookmarkStart w:id="332" w:name="_Toc454551088"/>
      <w:bookmarkStart w:id="333" w:name="_Toc454549947"/>
      <w:bookmarkStart w:id="334" w:name="_Toc454550491"/>
      <w:bookmarkStart w:id="335" w:name="_Toc454551089"/>
      <w:bookmarkStart w:id="336" w:name="_Toc454549948"/>
      <w:bookmarkStart w:id="337" w:name="_Toc454550492"/>
      <w:bookmarkStart w:id="338" w:name="_Toc454551090"/>
      <w:bookmarkStart w:id="339" w:name="_Ref454549694"/>
      <w:bookmarkStart w:id="340" w:name="_Ref463612520"/>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r>
        <w:rPr>
          <w:rFonts w:cs="Arial"/>
        </w:rPr>
        <w:t>Internationalization</w:t>
      </w:r>
      <w:r w:rsidRPr="00F7628E">
        <w:rPr>
          <w:rFonts w:cs="Arial"/>
        </w:rPr>
        <w:t xml:space="preserve"> </w:t>
      </w:r>
      <w:bookmarkEnd w:id="339"/>
      <w:r>
        <w:rPr>
          <w:rFonts w:cs="Arial"/>
        </w:rPr>
        <w:t>module</w:t>
      </w:r>
      <w:bookmarkEnd w:id="340"/>
    </w:p>
    <w:p w14:paraId="6F892250" w14:textId="77777777" w:rsidR="003D53E7" w:rsidRDefault="003D53E7" w:rsidP="003D53E7">
      <w:pPr>
        <w:pStyle w:val="Subheader"/>
      </w:pPr>
      <w:r>
        <w:t>Introduction:</w:t>
      </w:r>
    </w:p>
    <w:p w14:paraId="7AF639AA" w14:textId="77777777" w:rsidR="003D53E7" w:rsidRPr="00EE4736" w:rsidRDefault="003D53E7" w:rsidP="003D53E7">
      <w:r>
        <w:t>This module provides primitives that assist in providing a UI that matches the locale as expected by the consumer.</w:t>
      </w:r>
    </w:p>
    <w:p w14:paraId="530F3075" w14:textId="77777777" w:rsidR="003D53E7" w:rsidRDefault="003D53E7" w:rsidP="003D53E7">
      <w:pPr>
        <w:pStyle w:val="Subheader"/>
      </w:pPr>
      <w:r w:rsidRPr="00EE4736">
        <w:t>Main responsibility:</w:t>
      </w:r>
    </w:p>
    <w:p w14:paraId="08C2E288" w14:textId="77777777" w:rsidR="003D53E7" w:rsidRDefault="003D53E7" w:rsidP="003D53E7">
      <w:r>
        <w:t>The internationalization module currently only provides an API to retrieve the locale currently used for the app UI.</w:t>
      </w:r>
    </w:p>
    <w:p w14:paraId="34806F90" w14:textId="6CB31DDB" w:rsidR="008240EB" w:rsidRDefault="008240EB" w:rsidP="003D53E7">
      <w:r>
        <w:t>Both Android and iOS resolve the app locale in accordance with OS approach.</w:t>
      </w:r>
    </w:p>
    <w:p w14:paraId="3E44B3D1" w14:textId="64BEA38B" w:rsidR="008240EB" w:rsidRDefault="008240EB" w:rsidP="003D53E7">
      <w:r>
        <w:t>In iOS, OS itself provides list of preferred locale list</w:t>
      </w:r>
      <w:r w:rsidR="005865A6">
        <w:t xml:space="preserve"> based on app supported locales and user settings.</w:t>
      </w:r>
    </w:p>
    <w:p w14:paraId="32631130" w14:textId="19719660" w:rsidR="008240EB" w:rsidRDefault="008240EB" w:rsidP="003D53E7">
      <w:r>
        <w:t xml:space="preserve">In case of android, </w:t>
      </w:r>
      <w:r w:rsidR="005865A6">
        <w:t>App infra internally maintains a key in strings.xml for all platform supported locales and internationalization will return locale based on OS resolution.</w:t>
      </w:r>
    </w:p>
    <w:p w14:paraId="21E997CF" w14:textId="3B021CC5" w:rsidR="005865A6" w:rsidRDefault="005865A6" w:rsidP="003D53E7">
      <w:r>
        <w:t>Please note that locale resolution mechanism for android N and above is not same as previous versions.</w:t>
      </w:r>
    </w:p>
    <w:p w14:paraId="1F043389" w14:textId="2B0FE171" w:rsidR="009A2D11" w:rsidRDefault="009A2D11" w:rsidP="003D53E7">
      <w:r>
        <w:t>App needs to put “</w:t>
      </w:r>
      <w:proofErr w:type="spellStart"/>
      <w:r>
        <w:t>en</w:t>
      </w:r>
      <w:proofErr w:type="spellEnd"/>
      <w:r>
        <w:t xml:space="preserve">” as default locale explicitly </w:t>
      </w:r>
      <w:proofErr w:type="spellStart"/>
      <w:r>
        <w:t>inspite</w:t>
      </w:r>
      <w:proofErr w:type="spellEnd"/>
      <w:r>
        <w:t xml:space="preserve"> of default values folder for android since “</w:t>
      </w:r>
      <w:proofErr w:type="spellStart"/>
      <w:r>
        <w:t>en</w:t>
      </w:r>
      <w:proofErr w:type="spellEnd"/>
      <w:r>
        <w:t xml:space="preserve">” will </w:t>
      </w:r>
    </w:p>
    <w:p w14:paraId="1B487136" w14:textId="05412328" w:rsidR="009A2D11" w:rsidRDefault="009A2D11" w:rsidP="003D53E7">
      <w:r>
        <w:t>be treated as default language in platform</w:t>
      </w:r>
      <w:r w:rsidR="0075065E">
        <w:t>.</w:t>
      </w:r>
    </w:p>
    <w:p w14:paraId="35A2A0DD" w14:textId="0B36C339" w:rsidR="005865A6" w:rsidRPr="00595B7C" w:rsidRDefault="005865A6" w:rsidP="003D53E7">
      <w:r>
        <w:t>App infra will follow native approach to resolve the locale like mentioned above and then download the language pack from service discovery based on country preference.</w:t>
      </w:r>
    </w:p>
    <w:p w14:paraId="37792FB5" w14:textId="77777777" w:rsidR="003D53E7" w:rsidRDefault="003D53E7" w:rsidP="003D53E7">
      <w:pPr>
        <w:pStyle w:val="Subheader"/>
      </w:pPr>
      <w:r w:rsidRPr="00290EA1">
        <w:t>Foreseen interfaces (dependencies):</w:t>
      </w:r>
    </w:p>
    <w:p w14:paraId="3F28045A" w14:textId="77777777" w:rsidR="003D53E7" w:rsidRDefault="003D53E7" w:rsidP="003D53E7">
      <w:r>
        <w:t>Provides:</w:t>
      </w:r>
    </w:p>
    <w:p w14:paraId="7D3BC31D" w14:textId="77777777" w:rsidR="003D53E7" w:rsidRDefault="003D53E7" w:rsidP="003D53E7">
      <w:pPr>
        <w:pStyle w:val="Bullitlistlevel1"/>
      </w:pPr>
      <w:r>
        <w:t>Internationalization interface</w:t>
      </w:r>
    </w:p>
    <w:p w14:paraId="78B9283E" w14:textId="77777777" w:rsidR="003D53E7" w:rsidRDefault="003D53E7" w:rsidP="003D53E7">
      <w:r>
        <w:t>Requires:</w:t>
      </w:r>
    </w:p>
    <w:p w14:paraId="7249C456" w14:textId="77777777" w:rsidR="003D53E7" w:rsidRDefault="003D53E7" w:rsidP="003D53E7">
      <w:r>
        <w:t>N/A.</w:t>
      </w:r>
    </w:p>
    <w:p w14:paraId="12FE1427" w14:textId="77777777" w:rsidR="003D53E7" w:rsidRPr="0015466C" w:rsidRDefault="003D53E7" w:rsidP="003D53E7">
      <w:pPr>
        <w:pStyle w:val="Subheader"/>
      </w:pPr>
      <w:r w:rsidRPr="0015466C">
        <w:t>Data handling:</w:t>
      </w:r>
    </w:p>
    <w:p w14:paraId="3857C7DA" w14:textId="77777777" w:rsidR="003D53E7" w:rsidRDefault="003D53E7" w:rsidP="003D53E7">
      <w:r>
        <w:t>Storage:</w:t>
      </w:r>
    </w:p>
    <w:p w14:paraId="1A9ACC11" w14:textId="77777777" w:rsidR="003D53E7" w:rsidRDefault="003D53E7" w:rsidP="003D53E7">
      <w:r>
        <w:t>N/A.</w:t>
      </w:r>
    </w:p>
    <w:p w14:paraId="3F9361CC" w14:textId="77777777" w:rsidR="003D53E7" w:rsidRDefault="003D53E7" w:rsidP="003D53E7">
      <w:r>
        <w:t>Transmission:</w:t>
      </w:r>
    </w:p>
    <w:p w14:paraId="141B9CBD" w14:textId="77777777" w:rsidR="003D53E7" w:rsidRDefault="003D53E7" w:rsidP="003D53E7">
      <w:r>
        <w:t>N/A.</w:t>
      </w:r>
    </w:p>
    <w:p w14:paraId="0258B909" w14:textId="77777777" w:rsidR="003D53E7" w:rsidRDefault="003D53E7" w:rsidP="003D53E7">
      <w:r>
        <w:t>Privacy:</w:t>
      </w:r>
    </w:p>
    <w:p w14:paraId="20BF2E7E" w14:textId="77777777" w:rsidR="003D53E7" w:rsidRDefault="003D53E7" w:rsidP="00AD7FC6">
      <w:pPr>
        <w:pStyle w:val="ListParagraph"/>
        <w:numPr>
          <w:ilvl w:val="0"/>
          <w:numId w:val="19"/>
        </w:numPr>
        <w:spacing w:after="0"/>
      </w:pPr>
      <w:r>
        <w:t>This module does not expose any privacy sensitive data.</w:t>
      </w:r>
    </w:p>
    <w:p w14:paraId="61674F4C" w14:textId="77777777" w:rsidR="003D53E7" w:rsidRDefault="003D53E7" w:rsidP="003D53E7">
      <w:pPr>
        <w:pStyle w:val="Heading4"/>
        <w:rPr>
          <w:rFonts w:cs="Arial"/>
        </w:rPr>
      </w:pPr>
      <w:bookmarkStart w:id="341" w:name="_Toc454549950"/>
      <w:bookmarkStart w:id="342" w:name="_Toc454550494"/>
      <w:bookmarkStart w:id="343" w:name="_Toc454551092"/>
      <w:bookmarkStart w:id="344" w:name="_Toc454549951"/>
      <w:bookmarkStart w:id="345" w:name="_Toc454550495"/>
      <w:bookmarkStart w:id="346" w:name="_Toc454551093"/>
      <w:bookmarkStart w:id="347" w:name="_Toc454549952"/>
      <w:bookmarkStart w:id="348" w:name="_Toc454550496"/>
      <w:bookmarkStart w:id="349" w:name="_Toc454551094"/>
      <w:bookmarkStart w:id="350" w:name="_Toc454549953"/>
      <w:bookmarkStart w:id="351" w:name="_Toc454550497"/>
      <w:bookmarkStart w:id="352" w:name="_Toc454551095"/>
      <w:bookmarkStart w:id="353" w:name="_Toc454549954"/>
      <w:bookmarkStart w:id="354" w:name="_Toc454550498"/>
      <w:bookmarkStart w:id="355" w:name="_Toc454551096"/>
      <w:bookmarkStart w:id="356" w:name="_Ref454549706"/>
      <w:bookmarkStart w:id="357" w:name="_Ref463612527"/>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rPr>
          <w:rFonts w:cs="Arial"/>
        </w:rPr>
        <w:t>App identity</w:t>
      </w:r>
      <w:r w:rsidRPr="00F7628E">
        <w:rPr>
          <w:rFonts w:cs="Arial"/>
        </w:rPr>
        <w:t xml:space="preserve"> </w:t>
      </w:r>
      <w:bookmarkEnd w:id="356"/>
      <w:r>
        <w:rPr>
          <w:rFonts w:cs="Arial"/>
        </w:rPr>
        <w:t>module</w:t>
      </w:r>
      <w:bookmarkEnd w:id="357"/>
    </w:p>
    <w:p w14:paraId="5359F7F1" w14:textId="77777777" w:rsidR="003D53E7" w:rsidRDefault="003D53E7" w:rsidP="003D53E7">
      <w:pPr>
        <w:pStyle w:val="Subheader"/>
      </w:pPr>
      <w:r>
        <w:t>Introduction:</w:t>
      </w:r>
    </w:p>
    <w:p w14:paraId="3D89B084" w14:textId="77777777" w:rsidR="003D53E7" w:rsidRDefault="003D53E7" w:rsidP="003D53E7">
      <w:r>
        <w:t>An application is identified by various parameters; this module maintains all these parameters. The parameters are used amongst others for tagging and service discovery but are also shown in the UI.</w:t>
      </w:r>
    </w:p>
    <w:p w14:paraId="66459B3B" w14:textId="77777777" w:rsidR="003D53E7" w:rsidRDefault="003D53E7" w:rsidP="003D53E7">
      <w:pPr>
        <w:pStyle w:val="Subheader"/>
      </w:pPr>
      <w:r w:rsidRPr="00EE4736">
        <w:lastRenderedPageBreak/>
        <w:t>Main responsibility:</w:t>
      </w:r>
    </w:p>
    <w:p w14:paraId="17611A20" w14:textId="77777777" w:rsidR="003D53E7" w:rsidRDefault="003D53E7" w:rsidP="003D53E7">
      <w:r>
        <w:t>This module obtains the parameters from the build environment and makes them available to other modules in the application. The following parameters characterizing the application are provided:</w:t>
      </w:r>
    </w:p>
    <w:p w14:paraId="0334027D" w14:textId="77777777" w:rsidR="003D53E7" w:rsidRDefault="003D53E7" w:rsidP="00AD7FC6">
      <w:pPr>
        <w:pStyle w:val="ListParagraph"/>
        <w:numPr>
          <w:ilvl w:val="0"/>
          <w:numId w:val="9"/>
        </w:numPr>
        <w:spacing w:after="0"/>
      </w:pPr>
      <w:r>
        <w:t>App name</w:t>
      </w:r>
    </w:p>
    <w:p w14:paraId="7D50261C" w14:textId="77777777" w:rsidR="003D53E7" w:rsidRDefault="003D53E7" w:rsidP="00AD7FC6">
      <w:pPr>
        <w:pStyle w:val="ListParagraph"/>
        <w:numPr>
          <w:ilvl w:val="0"/>
          <w:numId w:val="9"/>
        </w:numPr>
        <w:spacing w:after="0"/>
      </w:pPr>
      <w:r>
        <w:t>App version</w:t>
      </w:r>
    </w:p>
    <w:p w14:paraId="06D302EE" w14:textId="77777777" w:rsidR="003D53E7" w:rsidRDefault="003D53E7" w:rsidP="00AD7FC6">
      <w:pPr>
        <w:pStyle w:val="ListParagraph"/>
        <w:numPr>
          <w:ilvl w:val="0"/>
          <w:numId w:val="9"/>
        </w:numPr>
        <w:spacing w:after="0"/>
      </w:pPr>
      <w:r>
        <w:t>App ID</w:t>
      </w:r>
    </w:p>
    <w:p w14:paraId="68240727" w14:textId="77777777" w:rsidR="003D53E7" w:rsidRDefault="003D53E7" w:rsidP="00AD7FC6">
      <w:pPr>
        <w:pStyle w:val="ListParagraph"/>
        <w:numPr>
          <w:ilvl w:val="0"/>
          <w:numId w:val="9"/>
        </w:numPr>
        <w:spacing w:after="0"/>
      </w:pPr>
      <w:r>
        <w:t>App status: e.g. development, test, production</w:t>
      </w:r>
    </w:p>
    <w:p w14:paraId="493340D4" w14:textId="77777777" w:rsidR="003D53E7" w:rsidRPr="00290EA1" w:rsidRDefault="003D53E7" w:rsidP="003D53E7">
      <w:pPr>
        <w:pStyle w:val="Subheader"/>
      </w:pPr>
      <w:r w:rsidRPr="00290EA1">
        <w:t>Foreseen interfaces (dependencies):</w:t>
      </w:r>
    </w:p>
    <w:p w14:paraId="4E4AE0CD" w14:textId="77777777" w:rsidR="003D53E7" w:rsidRDefault="003D53E7" w:rsidP="003D53E7">
      <w:pPr>
        <w:rPr>
          <w:rFonts w:cs="Arial"/>
        </w:rPr>
      </w:pPr>
      <w:r>
        <w:rPr>
          <w:rFonts w:cs="Arial"/>
        </w:rPr>
        <w:t>Provides:</w:t>
      </w:r>
    </w:p>
    <w:p w14:paraId="299F05DF" w14:textId="77777777" w:rsidR="003D53E7" w:rsidRDefault="003D53E7" w:rsidP="00AD7FC6">
      <w:pPr>
        <w:pStyle w:val="ListParagraph"/>
        <w:numPr>
          <w:ilvl w:val="0"/>
          <w:numId w:val="10"/>
        </w:numPr>
        <w:spacing w:after="0"/>
        <w:rPr>
          <w:rFonts w:cs="Arial"/>
        </w:rPr>
      </w:pPr>
      <w:r>
        <w:rPr>
          <w:rFonts w:cs="Arial"/>
        </w:rPr>
        <w:t>App identity interface: provide app information</w:t>
      </w:r>
    </w:p>
    <w:p w14:paraId="54B0F6FB" w14:textId="77777777" w:rsidR="003D53E7" w:rsidRPr="00030BE4" w:rsidRDefault="003D53E7" w:rsidP="003D53E7">
      <w:pPr>
        <w:rPr>
          <w:rFonts w:cs="Arial"/>
        </w:rPr>
      </w:pPr>
      <w:r>
        <w:rPr>
          <w:rFonts w:cs="Arial"/>
        </w:rPr>
        <w:t>Requires:</w:t>
      </w:r>
    </w:p>
    <w:p w14:paraId="23FFD327" w14:textId="77777777" w:rsidR="003D53E7" w:rsidRDefault="003D53E7" w:rsidP="00AD7FC6">
      <w:pPr>
        <w:pStyle w:val="ListParagraph"/>
        <w:numPr>
          <w:ilvl w:val="0"/>
          <w:numId w:val="10"/>
        </w:numPr>
        <w:spacing w:after="0"/>
        <w:rPr>
          <w:rFonts w:cs="Arial"/>
        </w:rPr>
      </w:pPr>
      <w:r>
        <w:rPr>
          <w:rFonts w:cs="Arial"/>
        </w:rPr>
        <w:t xml:space="preserve">The parameters maintained in this interface are provided by the build process; hence, this module has a dependency on the build environment. </w:t>
      </w:r>
    </w:p>
    <w:p w14:paraId="28543C16" w14:textId="77777777" w:rsidR="003D53E7" w:rsidRPr="0015466C" w:rsidRDefault="003D53E7" w:rsidP="003D53E7">
      <w:pPr>
        <w:pStyle w:val="Subheader"/>
      </w:pPr>
      <w:r w:rsidRPr="0015466C">
        <w:t>Data handling:</w:t>
      </w:r>
    </w:p>
    <w:p w14:paraId="4291E551" w14:textId="77777777" w:rsidR="003D53E7" w:rsidRDefault="003D53E7" w:rsidP="003D53E7">
      <w:r>
        <w:t>Storage:</w:t>
      </w:r>
    </w:p>
    <w:p w14:paraId="72173FA5" w14:textId="77777777" w:rsidR="003D53E7" w:rsidRDefault="003D53E7" w:rsidP="00AD7FC6">
      <w:pPr>
        <w:pStyle w:val="ListParagraph"/>
        <w:numPr>
          <w:ilvl w:val="0"/>
          <w:numId w:val="15"/>
        </w:numPr>
        <w:spacing w:after="0"/>
      </w:pPr>
      <w:r>
        <w:t>App identity information is stored in static App config asset file.</w:t>
      </w:r>
    </w:p>
    <w:p w14:paraId="00F19A60" w14:textId="77777777" w:rsidR="003D53E7" w:rsidRDefault="003D53E7" w:rsidP="003D53E7">
      <w:r>
        <w:t>Transmission:</w:t>
      </w:r>
    </w:p>
    <w:p w14:paraId="4FBC0B0C" w14:textId="77777777" w:rsidR="003D53E7" w:rsidRDefault="003D53E7" w:rsidP="003D53E7">
      <w:r>
        <w:t>N/A.</w:t>
      </w:r>
    </w:p>
    <w:p w14:paraId="7C00B1B6" w14:textId="77777777" w:rsidR="003D53E7" w:rsidRDefault="003D53E7" w:rsidP="003D53E7">
      <w:r>
        <w:t>Privacy:</w:t>
      </w:r>
    </w:p>
    <w:p w14:paraId="41AE7D11" w14:textId="77777777" w:rsidR="003D53E7" w:rsidRDefault="003D53E7" w:rsidP="00AD7FC6">
      <w:pPr>
        <w:pStyle w:val="ListParagraph"/>
        <w:numPr>
          <w:ilvl w:val="0"/>
          <w:numId w:val="19"/>
        </w:numPr>
        <w:spacing w:after="0"/>
      </w:pPr>
      <w:r>
        <w:t>This module does not expose any privacy sensitive data.</w:t>
      </w:r>
    </w:p>
    <w:p w14:paraId="5E00C905" w14:textId="77777777" w:rsidR="003D53E7" w:rsidRDefault="003D53E7" w:rsidP="003D53E7">
      <w:pPr>
        <w:pStyle w:val="Heading4"/>
        <w:rPr>
          <w:rFonts w:cs="Arial"/>
        </w:rPr>
      </w:pPr>
      <w:bookmarkStart w:id="358" w:name="_Ref463612318"/>
      <w:r>
        <w:rPr>
          <w:rFonts w:cs="Arial"/>
        </w:rPr>
        <w:t>App config</w:t>
      </w:r>
      <w:r w:rsidRPr="00F7628E">
        <w:rPr>
          <w:rFonts w:cs="Arial"/>
        </w:rPr>
        <w:t xml:space="preserve"> </w:t>
      </w:r>
      <w:r>
        <w:rPr>
          <w:rFonts w:cs="Arial"/>
        </w:rPr>
        <w:t>module</w:t>
      </w:r>
      <w:bookmarkEnd w:id="358"/>
    </w:p>
    <w:p w14:paraId="5F2CA878" w14:textId="77777777" w:rsidR="003D53E7" w:rsidRDefault="003D53E7" w:rsidP="003D53E7">
      <w:pPr>
        <w:pStyle w:val="Subheader"/>
      </w:pPr>
      <w:r>
        <w:t>Introduction:</w:t>
      </w:r>
    </w:p>
    <w:p w14:paraId="4F47F3C3" w14:textId="77777777" w:rsidR="003D53E7" w:rsidRDefault="003D53E7" w:rsidP="003D53E7">
      <w:r>
        <w:t>An application and the included common components can have multiple configuration parameters that determine their behavior. The app config module centrally maintains these configuration parameters. The majority of the configuration is compile time defined and provided in a static configuration file. Some parameters are determined run time. The app config module provides read and write access to the configuration parameters, both static and runtime additions/overwrite, on a key-value pair basis. Runtime changes are stored in a secure way as they may contain sensitive information.</w:t>
      </w:r>
    </w:p>
    <w:p w14:paraId="165F5676" w14:textId="77777777" w:rsidR="003D53E7" w:rsidRDefault="003D53E7" w:rsidP="003D53E7">
      <w:r>
        <w:t>The module has the ability to download configuration updates from a cloud service. The URL for the configuration update is retrieved through service discovery based on the user’s home country. The AEM service is used to host the configuration update files. Downloaded configuration updates have priority over static configurations but are overruled by runtime configurations.</w:t>
      </w:r>
    </w:p>
    <w:p w14:paraId="62849F71" w14:textId="77777777" w:rsidR="003D53E7" w:rsidRDefault="003D53E7" w:rsidP="003D53E7">
      <w:r>
        <w:t xml:space="preserve">Neither configuration downloads nor runtime configurations are irreversible. Removal of runtime changes will expose the lower prioritized downloaded or static configuration values; </w:t>
      </w:r>
      <w:proofErr w:type="gramStart"/>
      <w:r>
        <w:t>similarly</w:t>
      </w:r>
      <w:proofErr w:type="gramEnd"/>
      <w:r>
        <w:t xml:space="preserve"> removal of downloaded configuration values will expose the static configuration value again.</w:t>
      </w:r>
    </w:p>
    <w:p w14:paraId="14E5A332" w14:textId="77777777" w:rsidR="003D53E7" w:rsidRDefault="003D53E7" w:rsidP="003D53E7">
      <w:pPr>
        <w:pStyle w:val="Subheader"/>
      </w:pPr>
      <w:r w:rsidRPr="00EE4736">
        <w:t>Main responsibility:</w:t>
      </w:r>
    </w:p>
    <w:p w14:paraId="48B27348" w14:textId="77777777" w:rsidR="003D53E7" w:rsidRDefault="003D53E7" w:rsidP="00AD7FC6">
      <w:pPr>
        <w:pStyle w:val="ListParagraph"/>
        <w:numPr>
          <w:ilvl w:val="0"/>
          <w:numId w:val="24"/>
        </w:numPr>
        <w:spacing w:after="0"/>
      </w:pPr>
      <w:r>
        <w:t>This module maintains and exposes configuration parameters for all components included in an application. Configuration parameters are identified by:</w:t>
      </w:r>
    </w:p>
    <w:p w14:paraId="00FD5AE4" w14:textId="77777777" w:rsidR="003D53E7" w:rsidRDefault="003D53E7" w:rsidP="00AD7FC6">
      <w:pPr>
        <w:pStyle w:val="ListParagraph"/>
        <w:numPr>
          <w:ilvl w:val="1"/>
          <w:numId w:val="9"/>
        </w:numPr>
        <w:spacing w:after="0"/>
      </w:pPr>
      <w:r>
        <w:t>Configuration group name</w:t>
      </w:r>
    </w:p>
    <w:p w14:paraId="1294861E" w14:textId="77777777" w:rsidR="003D53E7" w:rsidRDefault="003D53E7" w:rsidP="00AD7FC6">
      <w:pPr>
        <w:pStyle w:val="ListParagraph"/>
        <w:numPr>
          <w:ilvl w:val="1"/>
          <w:numId w:val="9"/>
        </w:numPr>
        <w:spacing w:after="0"/>
      </w:pPr>
      <w:r>
        <w:t>Configuration key name</w:t>
      </w:r>
    </w:p>
    <w:p w14:paraId="66E9E398" w14:textId="77777777" w:rsidR="003D53E7" w:rsidRDefault="003D53E7" w:rsidP="00AD7FC6">
      <w:pPr>
        <w:pStyle w:val="ListParagraph"/>
        <w:numPr>
          <w:ilvl w:val="0"/>
          <w:numId w:val="9"/>
        </w:numPr>
        <w:spacing w:after="0"/>
      </w:pPr>
      <w:r>
        <w:t>Download configuration updates from a cloud service.</w:t>
      </w:r>
    </w:p>
    <w:p w14:paraId="35CD3A7D" w14:textId="77777777" w:rsidR="003D53E7" w:rsidRPr="00290EA1" w:rsidRDefault="003D53E7" w:rsidP="003D53E7">
      <w:pPr>
        <w:pStyle w:val="Subheader"/>
      </w:pPr>
      <w:r w:rsidRPr="00290EA1">
        <w:t>Foreseen interfaces (dependencies):</w:t>
      </w:r>
    </w:p>
    <w:p w14:paraId="1D499DBC" w14:textId="77777777" w:rsidR="003D53E7" w:rsidRDefault="003D53E7" w:rsidP="003D53E7">
      <w:pPr>
        <w:rPr>
          <w:rFonts w:cs="Arial"/>
        </w:rPr>
      </w:pPr>
      <w:r>
        <w:rPr>
          <w:rFonts w:cs="Arial"/>
        </w:rPr>
        <w:t>Provides:</w:t>
      </w:r>
    </w:p>
    <w:p w14:paraId="2C350459" w14:textId="77777777" w:rsidR="003D53E7" w:rsidRDefault="003D53E7" w:rsidP="00AD7FC6">
      <w:pPr>
        <w:pStyle w:val="ListParagraph"/>
        <w:numPr>
          <w:ilvl w:val="0"/>
          <w:numId w:val="10"/>
        </w:numPr>
        <w:spacing w:after="0"/>
        <w:rPr>
          <w:rFonts w:cs="Arial"/>
        </w:rPr>
      </w:pPr>
      <w:r>
        <w:rPr>
          <w:rFonts w:cs="Arial"/>
        </w:rPr>
        <w:lastRenderedPageBreak/>
        <w:t>App config interface: provide read/write access to configuration parameters.</w:t>
      </w:r>
    </w:p>
    <w:p w14:paraId="08F49603" w14:textId="77777777" w:rsidR="003D53E7" w:rsidRPr="00030BE4" w:rsidRDefault="003D53E7" w:rsidP="003D53E7">
      <w:pPr>
        <w:rPr>
          <w:rFonts w:cs="Arial"/>
        </w:rPr>
      </w:pPr>
      <w:r>
        <w:rPr>
          <w:rFonts w:cs="Arial"/>
        </w:rPr>
        <w:t>Requires:</w:t>
      </w:r>
    </w:p>
    <w:p w14:paraId="2A2BB61A" w14:textId="77777777" w:rsidR="003D53E7" w:rsidRDefault="003D53E7" w:rsidP="00AD7FC6">
      <w:pPr>
        <w:pStyle w:val="ListParagraph"/>
        <w:numPr>
          <w:ilvl w:val="0"/>
          <w:numId w:val="10"/>
        </w:numPr>
        <w:spacing w:after="0"/>
      </w:pPr>
      <w:r>
        <w:t>Secure storage: encrypt run time configuration settings</w:t>
      </w:r>
    </w:p>
    <w:p w14:paraId="69F5C215" w14:textId="77777777" w:rsidR="003D53E7" w:rsidRDefault="003D53E7" w:rsidP="00AD7FC6">
      <w:pPr>
        <w:pStyle w:val="ListParagraph"/>
        <w:numPr>
          <w:ilvl w:val="0"/>
          <w:numId w:val="10"/>
        </w:numPr>
        <w:spacing w:after="0"/>
      </w:pPr>
      <w:r>
        <w:t>Service Discovery: retrieve URL for cloud download with country preference</w:t>
      </w:r>
    </w:p>
    <w:p w14:paraId="14239A24" w14:textId="77777777" w:rsidR="003D53E7" w:rsidRDefault="003D53E7" w:rsidP="00AD7FC6">
      <w:pPr>
        <w:pStyle w:val="ListParagraph"/>
        <w:numPr>
          <w:ilvl w:val="0"/>
          <w:numId w:val="10"/>
        </w:numPr>
        <w:spacing w:after="0"/>
      </w:pPr>
      <w:r>
        <w:t>App config: Service Discovery for service ID</w:t>
      </w:r>
    </w:p>
    <w:p w14:paraId="34DD09E1" w14:textId="77777777" w:rsidR="003D53E7" w:rsidRPr="0015466C" w:rsidRDefault="003D53E7" w:rsidP="003D53E7">
      <w:pPr>
        <w:pStyle w:val="Subheader"/>
      </w:pPr>
      <w:r w:rsidRPr="0015466C">
        <w:t>Data handling:</w:t>
      </w:r>
    </w:p>
    <w:p w14:paraId="1ED0DC6D" w14:textId="77777777" w:rsidR="003D53E7" w:rsidRDefault="003D53E7" w:rsidP="003D53E7">
      <w:r>
        <w:t>Storage:</w:t>
      </w:r>
    </w:p>
    <w:p w14:paraId="4DA4F359" w14:textId="77777777" w:rsidR="003D53E7" w:rsidRDefault="003D53E7" w:rsidP="00AD7FC6">
      <w:pPr>
        <w:pStyle w:val="ListParagraph"/>
        <w:numPr>
          <w:ilvl w:val="0"/>
          <w:numId w:val="15"/>
        </w:numPr>
        <w:spacing w:after="0"/>
      </w:pPr>
      <w:r>
        <w:t>Static configuration is stored in asset file.</w:t>
      </w:r>
    </w:p>
    <w:p w14:paraId="4C188E8C" w14:textId="77777777" w:rsidR="003D53E7" w:rsidRDefault="003D53E7" w:rsidP="00AD7FC6">
      <w:pPr>
        <w:pStyle w:val="ListParagraph"/>
        <w:numPr>
          <w:ilvl w:val="0"/>
          <w:numId w:val="15"/>
        </w:numPr>
        <w:spacing w:after="0"/>
      </w:pPr>
      <w:r>
        <w:t>Run-time changes are stored using secure storage module’s key-value pair API.</w:t>
      </w:r>
    </w:p>
    <w:p w14:paraId="65217C4E" w14:textId="77777777" w:rsidR="003D53E7" w:rsidRDefault="003D53E7" w:rsidP="003D53E7">
      <w:r>
        <w:t>Transmission:</w:t>
      </w:r>
    </w:p>
    <w:p w14:paraId="50AAA84F" w14:textId="77777777" w:rsidR="003D53E7" w:rsidRDefault="003D53E7" w:rsidP="00AD7FC6">
      <w:pPr>
        <w:pStyle w:val="ListParagraph"/>
        <w:numPr>
          <w:ilvl w:val="0"/>
          <w:numId w:val="23"/>
        </w:numPr>
        <w:spacing w:after="0"/>
      </w:pPr>
      <w:r>
        <w:t xml:space="preserve">The home country might be send to the AEM server in order to obtain </w:t>
      </w:r>
      <w:proofErr w:type="gramStart"/>
      <w:r>
        <w:t>country based</w:t>
      </w:r>
      <w:proofErr w:type="gramEnd"/>
      <w:r>
        <w:t xml:space="preserve"> configuration updates (depends on level of detail in URL configurations).</w:t>
      </w:r>
    </w:p>
    <w:p w14:paraId="3E07AEB9" w14:textId="77777777" w:rsidR="003D53E7" w:rsidRDefault="003D53E7" w:rsidP="00AD7FC6">
      <w:pPr>
        <w:pStyle w:val="ListParagraph"/>
        <w:numPr>
          <w:ilvl w:val="0"/>
          <w:numId w:val="23"/>
        </w:numPr>
        <w:spacing w:after="0"/>
      </w:pPr>
      <w:r>
        <w:t>The AEM server may store the configuration download request in combination with the client IP address.</w:t>
      </w:r>
    </w:p>
    <w:p w14:paraId="47C6C8BF" w14:textId="77777777" w:rsidR="003D53E7" w:rsidRDefault="003D53E7" w:rsidP="003D53E7">
      <w:r>
        <w:t>Privacy:</w:t>
      </w:r>
    </w:p>
    <w:p w14:paraId="3010238D" w14:textId="77777777" w:rsidR="003D53E7" w:rsidRDefault="003D53E7" w:rsidP="00AD7FC6">
      <w:pPr>
        <w:pStyle w:val="ListParagraph"/>
        <w:numPr>
          <w:ilvl w:val="0"/>
          <w:numId w:val="18"/>
        </w:numPr>
        <w:spacing w:after="0"/>
      </w:pPr>
      <w:r>
        <w:t>This module can be used to store privacy sensitive data.</w:t>
      </w:r>
    </w:p>
    <w:p w14:paraId="76309BBB" w14:textId="77777777" w:rsidR="003D53E7" w:rsidRDefault="003D53E7" w:rsidP="00AD7FC6">
      <w:pPr>
        <w:pStyle w:val="ListParagraph"/>
        <w:numPr>
          <w:ilvl w:val="0"/>
          <w:numId w:val="18"/>
        </w:numPr>
        <w:spacing w:after="0"/>
      </w:pPr>
      <w:r>
        <w:t>Depending on the URL configuration for configuration download the home country might be exposed.</w:t>
      </w:r>
    </w:p>
    <w:p w14:paraId="41D34806" w14:textId="77777777" w:rsidR="003D53E7" w:rsidRDefault="003D53E7" w:rsidP="003D53E7">
      <w:pPr>
        <w:pStyle w:val="Subheader"/>
      </w:pPr>
      <w:r>
        <w:t>Refresh strategy:</w:t>
      </w:r>
    </w:p>
    <w:p w14:paraId="617EE804" w14:textId="77777777" w:rsidR="003D53E7" w:rsidRDefault="003D53E7" w:rsidP="00AD7FC6">
      <w:pPr>
        <w:pStyle w:val="ListParagraph"/>
        <w:numPr>
          <w:ilvl w:val="0"/>
          <w:numId w:val="26"/>
        </w:numPr>
        <w:spacing w:after="0"/>
      </w:pPr>
      <w:r>
        <w:t>Refresh is to be started by the proposition calling the refresh function.</w:t>
      </w:r>
    </w:p>
    <w:p w14:paraId="5C97D97D" w14:textId="77777777" w:rsidR="003D53E7" w:rsidRDefault="003D53E7" w:rsidP="00AD7FC6">
      <w:pPr>
        <w:pStyle w:val="ListParagraph"/>
        <w:numPr>
          <w:ilvl w:val="0"/>
          <w:numId w:val="26"/>
        </w:numPr>
        <w:spacing w:after="0"/>
      </w:pPr>
      <w:r>
        <w:t>Download is actually executed if the URL in Service Discovery has changed compared to last refresh.</w:t>
      </w:r>
    </w:p>
    <w:p w14:paraId="487F69CD" w14:textId="77777777" w:rsidR="003D53E7" w:rsidRPr="009C5952" w:rsidRDefault="003D53E7" w:rsidP="00AD7FC6">
      <w:pPr>
        <w:pStyle w:val="ListParagraph"/>
        <w:numPr>
          <w:ilvl w:val="0"/>
          <w:numId w:val="26"/>
        </w:numPr>
        <w:spacing w:after="0"/>
      </w:pPr>
      <w:r>
        <w:t>While a new config update is being downloaded, the old config is cleared.</w:t>
      </w:r>
    </w:p>
    <w:p w14:paraId="5B0AABB2" w14:textId="77777777" w:rsidR="003D53E7" w:rsidRDefault="003D53E7" w:rsidP="003D53E7">
      <w:pPr>
        <w:pStyle w:val="Heading4"/>
        <w:rPr>
          <w:rFonts w:cs="Arial"/>
        </w:rPr>
      </w:pPr>
      <w:bookmarkStart w:id="359" w:name="_Ref464564833"/>
      <w:bookmarkStart w:id="360" w:name="_Ref464564835"/>
      <w:r>
        <w:rPr>
          <w:rFonts w:cs="Arial"/>
        </w:rPr>
        <w:t>REST client</w:t>
      </w:r>
      <w:r w:rsidRPr="00F7628E">
        <w:rPr>
          <w:rFonts w:cs="Arial"/>
        </w:rPr>
        <w:t xml:space="preserve"> </w:t>
      </w:r>
      <w:r>
        <w:rPr>
          <w:rFonts w:cs="Arial"/>
        </w:rPr>
        <w:t>module</w:t>
      </w:r>
      <w:bookmarkEnd w:id="359"/>
      <w:bookmarkEnd w:id="360"/>
    </w:p>
    <w:p w14:paraId="4369BDC8" w14:textId="77777777" w:rsidR="003D53E7" w:rsidRDefault="003D53E7" w:rsidP="003D53E7">
      <w:pPr>
        <w:pStyle w:val="Subheader"/>
      </w:pPr>
      <w:r>
        <w:t>Introduction:</w:t>
      </w:r>
    </w:p>
    <w:p w14:paraId="4AA26DA2" w14:textId="77777777" w:rsidR="003D53E7" w:rsidRDefault="003D53E7" w:rsidP="003D53E7">
      <w:r>
        <w:t>An application has a strong dependency on cloud services. These cloud services are accessed using a REST-based API. The REST client module provides a REST-based interface to channel all communication to cloud services.</w:t>
      </w:r>
    </w:p>
    <w:p w14:paraId="5454C0BC" w14:textId="77777777" w:rsidR="003D53E7" w:rsidRDefault="003D53E7" w:rsidP="003D53E7">
      <w:pPr>
        <w:pStyle w:val="Subheader"/>
      </w:pPr>
      <w:r w:rsidRPr="00EE4736">
        <w:t>Main responsibility:</w:t>
      </w:r>
    </w:p>
    <w:p w14:paraId="5272C0D1" w14:textId="77777777" w:rsidR="003D53E7" w:rsidRDefault="003D53E7" w:rsidP="003D53E7">
      <w:r>
        <w:t xml:space="preserve">This module provides for a communication path to cloud services. The module ensures that all communication goes through a properly secured channel. For servers that require authorization, the REST client module has the ability to include an authorization token provider in the request. The REST client module also </w:t>
      </w:r>
      <w:proofErr w:type="gramStart"/>
      <w:r>
        <w:t>include</w:t>
      </w:r>
      <w:proofErr w:type="gramEnd"/>
      <w:r>
        <w:t xml:space="preserve"> caching capabilities adhering to the caching guidance provided by the server in order to: reduce network bandwidth, improve responsiveness, and assist data availability when offline. To ensure security for all data, the cache will be encrypted.</w:t>
      </w:r>
    </w:p>
    <w:p w14:paraId="175BE792" w14:textId="77777777" w:rsidR="003D53E7" w:rsidRDefault="003D53E7" w:rsidP="003D53E7">
      <w:r>
        <w:t xml:space="preserve">The REST client module will strongly depend on well-known external libraries. There is little added value in providing a CDP2 proprietary interface on top of the selected library as it only adds effort and risk for bugs. Further, it reduces familiarity with the API by its users, as most developers already have used the selected library; and the library itself is already well documented and many external </w:t>
      </w:r>
      <w:proofErr w:type="gramStart"/>
      <w:r>
        <w:t>help</w:t>
      </w:r>
      <w:proofErr w:type="gramEnd"/>
      <w:r>
        <w:t xml:space="preserve"> is available. Hence, the REST client module API strongly follows that of the selected libraries (differing per platform).</w:t>
      </w:r>
    </w:p>
    <w:p w14:paraId="3BCF971E" w14:textId="77777777" w:rsidR="003D53E7" w:rsidRDefault="003D53E7" w:rsidP="003D53E7">
      <w:r>
        <w:t>The REST client module mainly tunes the selected libraries with respect to the main responsibilities and features: security, authorization, and cache encryption.</w:t>
      </w:r>
    </w:p>
    <w:p w14:paraId="25E533E4" w14:textId="77777777" w:rsidR="003D53E7" w:rsidRPr="00290EA1" w:rsidRDefault="003D53E7" w:rsidP="003D53E7">
      <w:pPr>
        <w:pStyle w:val="Subheader"/>
      </w:pPr>
      <w:r w:rsidRPr="00290EA1">
        <w:t>Foreseen interfaces (dependencies):</w:t>
      </w:r>
    </w:p>
    <w:p w14:paraId="65046B12" w14:textId="77777777" w:rsidR="003D53E7" w:rsidRDefault="003D53E7" w:rsidP="003D53E7">
      <w:pPr>
        <w:rPr>
          <w:rFonts w:cs="Arial"/>
        </w:rPr>
      </w:pPr>
      <w:r>
        <w:rPr>
          <w:rFonts w:cs="Arial"/>
        </w:rPr>
        <w:t>Provides:</w:t>
      </w:r>
    </w:p>
    <w:p w14:paraId="758C890C" w14:textId="77777777" w:rsidR="003D53E7" w:rsidRDefault="003D53E7" w:rsidP="00AD7FC6">
      <w:pPr>
        <w:pStyle w:val="ListParagraph"/>
        <w:numPr>
          <w:ilvl w:val="0"/>
          <w:numId w:val="10"/>
        </w:numPr>
        <w:spacing w:after="0"/>
        <w:rPr>
          <w:rFonts w:cs="Arial"/>
        </w:rPr>
      </w:pPr>
      <w:r>
        <w:rPr>
          <w:rFonts w:cs="Arial"/>
        </w:rPr>
        <w:lastRenderedPageBreak/>
        <w:t>REST client interface: perform REST calls, use authorization token provider.</w:t>
      </w:r>
    </w:p>
    <w:p w14:paraId="2B7286B3" w14:textId="77777777" w:rsidR="003D53E7" w:rsidRPr="00030BE4" w:rsidRDefault="003D53E7" w:rsidP="003D53E7">
      <w:pPr>
        <w:rPr>
          <w:rFonts w:cs="Arial"/>
        </w:rPr>
      </w:pPr>
      <w:r>
        <w:rPr>
          <w:rFonts w:cs="Arial"/>
        </w:rPr>
        <w:t>Requires:</w:t>
      </w:r>
    </w:p>
    <w:p w14:paraId="63A645E2" w14:textId="77777777" w:rsidR="003D53E7" w:rsidRDefault="003D53E7" w:rsidP="00AD7FC6">
      <w:pPr>
        <w:pStyle w:val="ListParagraph"/>
        <w:numPr>
          <w:ilvl w:val="0"/>
          <w:numId w:val="10"/>
        </w:numPr>
        <w:spacing w:after="0"/>
        <w:rPr>
          <w:rFonts w:cs="Arial"/>
        </w:rPr>
      </w:pPr>
      <w:r>
        <w:rPr>
          <w:rFonts w:cs="Arial"/>
        </w:rPr>
        <w:t>Service Discovery: optional, used when the REST request directly refers to a service ID.</w:t>
      </w:r>
    </w:p>
    <w:p w14:paraId="7CD3EC87" w14:textId="77777777" w:rsidR="003D53E7" w:rsidRDefault="003D53E7" w:rsidP="00AD7FC6">
      <w:pPr>
        <w:pStyle w:val="ListParagraph"/>
        <w:numPr>
          <w:ilvl w:val="0"/>
          <w:numId w:val="10"/>
        </w:numPr>
        <w:spacing w:after="0"/>
        <w:rPr>
          <w:rFonts w:cs="Arial"/>
        </w:rPr>
      </w:pPr>
      <w:r>
        <w:rPr>
          <w:rFonts w:cs="Arial"/>
        </w:rPr>
        <w:t>Secure storage: encrypting the cache.</w:t>
      </w:r>
    </w:p>
    <w:p w14:paraId="6925F9CA" w14:textId="77777777" w:rsidR="003D53E7" w:rsidRPr="0015466C" w:rsidRDefault="003D53E7" w:rsidP="003D53E7">
      <w:pPr>
        <w:pStyle w:val="Subheader"/>
      </w:pPr>
      <w:r w:rsidRPr="0015466C">
        <w:t>Data handling:</w:t>
      </w:r>
    </w:p>
    <w:p w14:paraId="70ECB93C" w14:textId="77777777" w:rsidR="003D53E7" w:rsidRDefault="003D53E7" w:rsidP="003D53E7">
      <w:r>
        <w:t>Storage:</w:t>
      </w:r>
    </w:p>
    <w:p w14:paraId="448B207E" w14:textId="77777777" w:rsidR="003D53E7" w:rsidRDefault="003D53E7" w:rsidP="00AD7FC6">
      <w:pPr>
        <w:pStyle w:val="ListParagraph"/>
        <w:numPr>
          <w:ilvl w:val="0"/>
          <w:numId w:val="15"/>
        </w:numPr>
        <w:spacing w:after="0"/>
      </w:pPr>
      <w:r>
        <w:t>The REST client maintains a cache of hashed URL and encrypted response data in app private storage.</w:t>
      </w:r>
    </w:p>
    <w:p w14:paraId="286A589E" w14:textId="77777777" w:rsidR="003D53E7" w:rsidRDefault="003D53E7" w:rsidP="00AD7FC6">
      <w:pPr>
        <w:pStyle w:val="ListParagraph"/>
        <w:numPr>
          <w:ilvl w:val="0"/>
          <w:numId w:val="15"/>
        </w:numPr>
        <w:spacing w:after="0"/>
      </w:pPr>
      <w:r>
        <w:t>Secure storage module’s encryption functions are used to encrypt/decrypt response data</w:t>
      </w:r>
    </w:p>
    <w:p w14:paraId="12D66CE2" w14:textId="77777777" w:rsidR="003D53E7" w:rsidRDefault="003D53E7" w:rsidP="003D53E7">
      <w:r>
        <w:t>Transmission:</w:t>
      </w:r>
    </w:p>
    <w:p w14:paraId="471BD884" w14:textId="77777777" w:rsidR="003D53E7" w:rsidRDefault="003D53E7" w:rsidP="00AD7FC6">
      <w:pPr>
        <w:pStyle w:val="ListParagraph"/>
        <w:numPr>
          <w:ilvl w:val="0"/>
          <w:numId w:val="19"/>
        </w:numPr>
        <w:spacing w:after="0"/>
      </w:pPr>
      <w:r>
        <w:t>All communication is forced to use HTTPS.</w:t>
      </w:r>
    </w:p>
    <w:p w14:paraId="124E258F" w14:textId="77777777" w:rsidR="003D53E7" w:rsidRDefault="003D53E7" w:rsidP="003D53E7">
      <w:r>
        <w:t>Privacy:</w:t>
      </w:r>
    </w:p>
    <w:p w14:paraId="5B039E1D" w14:textId="77777777" w:rsidR="003D53E7" w:rsidRDefault="003D53E7" w:rsidP="00AD7FC6">
      <w:pPr>
        <w:pStyle w:val="ListParagraph"/>
        <w:numPr>
          <w:ilvl w:val="0"/>
          <w:numId w:val="19"/>
        </w:numPr>
        <w:spacing w:after="0"/>
      </w:pPr>
      <w:r>
        <w:t>This module in itself does not expose any privacy sensitive data.</w:t>
      </w:r>
    </w:p>
    <w:p w14:paraId="34D59D18" w14:textId="77777777" w:rsidR="003D53E7" w:rsidRDefault="003D53E7" w:rsidP="003D53E7">
      <w:pPr>
        <w:pStyle w:val="Heading4"/>
      </w:pPr>
      <w:bookmarkStart w:id="361" w:name="_Ref467606225"/>
      <w:r>
        <w:t>A/B test module</w:t>
      </w:r>
      <w:bookmarkEnd w:id="361"/>
    </w:p>
    <w:p w14:paraId="01F88467" w14:textId="77777777" w:rsidR="003D53E7" w:rsidRDefault="003D53E7" w:rsidP="003D53E7">
      <w:pPr>
        <w:pStyle w:val="Subheader"/>
      </w:pPr>
      <w:r>
        <w:t>Introduction:</w:t>
      </w:r>
    </w:p>
    <w:p w14:paraId="35FC1F5D" w14:textId="77777777" w:rsidR="003D53E7" w:rsidRDefault="003D53E7" w:rsidP="003D53E7">
      <w:r>
        <w:t>Mobile apps only achieve their goal through providing a great user experience. Although one can extensively investigate how to obtain that experience, several viable alternatives can be defined. The best way to determine the best option is to test all of them live in the field and select the one with the best results.</w:t>
      </w:r>
    </w:p>
    <w:p w14:paraId="244BF241" w14:textId="77777777" w:rsidR="003D53E7" w:rsidRDefault="003D53E7" w:rsidP="003D53E7">
      <w:r>
        <w:t>This means implementing all alternatives and randomly select one or the other over the complete population of app users. The selection which user gets which experience is controlled by a cloud service based on controlling factors like country or locale. The selection is cloud controlled such that distribution percentages and timeframe in which the test is executed can be controlled.</w:t>
      </w:r>
    </w:p>
    <w:p w14:paraId="10996C53" w14:textId="77777777" w:rsidR="003D53E7" w:rsidRDefault="003D53E7" w:rsidP="003D53E7">
      <w:r>
        <w:t>The A/B test feature selects which experience to show to the user. App tagging is used to feedback the results from the experience to the cloud in order to measure which experience obtained the best results.</w:t>
      </w:r>
    </w:p>
    <w:p w14:paraId="68DD7548" w14:textId="77777777" w:rsidR="003D53E7" w:rsidRDefault="003D53E7" w:rsidP="003D53E7">
      <w:pPr>
        <w:pStyle w:val="Subheader"/>
      </w:pPr>
      <w:r w:rsidRPr="00EE4736">
        <w:t>Main responsibility:</w:t>
      </w:r>
    </w:p>
    <w:p w14:paraId="12E92FCA" w14:textId="77777777" w:rsidR="003D53E7" w:rsidRDefault="003D53E7" w:rsidP="003D53E7">
      <w:r>
        <w:t>The A/B test module obtains the test selection value for all A/B tests embedded in the app. The A/B test module ensures that the user always obtains a consistent experience even if the cloud server is not available to provide the test selection information. The module obtains all test experience selections before the UI flow needs to decide which experience to render to prevent delaying the UI experience waiting for the server to provide the experience selection.</w:t>
      </w:r>
    </w:p>
    <w:p w14:paraId="16DB09B0" w14:textId="77777777" w:rsidR="003D53E7" w:rsidRDefault="003D53E7" w:rsidP="003D53E7">
      <w:r>
        <w:t>The measurement feedback loop is closed through app tagging:</w:t>
      </w:r>
    </w:p>
    <w:p w14:paraId="6C0F6C58" w14:textId="77777777" w:rsidR="003D53E7" w:rsidRDefault="003D53E7" w:rsidP="00AD7FC6">
      <w:pPr>
        <w:pStyle w:val="ListParagraph"/>
        <w:numPr>
          <w:ilvl w:val="0"/>
          <w:numId w:val="20"/>
        </w:numPr>
        <w:spacing w:after="0"/>
      </w:pPr>
      <w:r>
        <w:t>A/B test module retrieves which experience is to be shown to the consumer from the test control server (Adobe Test &amp; Target).</w:t>
      </w:r>
    </w:p>
    <w:p w14:paraId="26BC49C8" w14:textId="77777777" w:rsidR="003D53E7" w:rsidRDefault="003D53E7" w:rsidP="00AD7FC6">
      <w:pPr>
        <w:pStyle w:val="ListParagraph"/>
        <w:numPr>
          <w:ilvl w:val="0"/>
          <w:numId w:val="20"/>
        </w:numPr>
        <w:spacing w:after="0"/>
      </w:pPr>
      <w:r>
        <w:t xml:space="preserve">The </w:t>
      </w:r>
      <w:proofErr w:type="spellStart"/>
      <w:r>
        <w:t>CoCo</w:t>
      </w:r>
      <w:proofErr w:type="spellEnd"/>
      <w:r>
        <w:t xml:space="preserve"> or application uses that value to render the appropriate UI.</w:t>
      </w:r>
    </w:p>
    <w:p w14:paraId="20674105" w14:textId="77777777" w:rsidR="003D53E7" w:rsidRDefault="003D53E7" w:rsidP="00AD7FC6">
      <w:pPr>
        <w:pStyle w:val="ListParagraph"/>
        <w:numPr>
          <w:ilvl w:val="0"/>
          <w:numId w:val="20"/>
        </w:numPr>
        <w:spacing w:after="0"/>
      </w:pPr>
      <w:r>
        <w:t>By the use of app tagging the UI usage by the consumer is returned to the tagging server.</w:t>
      </w:r>
    </w:p>
    <w:p w14:paraId="34361B9B" w14:textId="77777777" w:rsidR="003D53E7" w:rsidRDefault="003D53E7" w:rsidP="00AD7FC6">
      <w:pPr>
        <w:pStyle w:val="ListParagraph"/>
        <w:numPr>
          <w:ilvl w:val="0"/>
          <w:numId w:val="20"/>
        </w:numPr>
        <w:spacing w:after="0"/>
      </w:pPr>
      <w:r>
        <w:t>Every related tag is supplemented with the test identity and used experience value to assist the analysis of the experience differences.</w:t>
      </w:r>
    </w:p>
    <w:p w14:paraId="1ACDEB64" w14:textId="77777777" w:rsidR="003D53E7" w:rsidRDefault="003D53E7" w:rsidP="003D53E7">
      <w:pPr>
        <w:keepNext/>
        <w:jc w:val="center"/>
      </w:pPr>
      <w:r w:rsidRPr="00C9621A">
        <w:rPr>
          <w:noProof/>
        </w:rPr>
        <w:lastRenderedPageBreak/>
        <w:drawing>
          <wp:inline distT="0" distB="0" distL="0" distR="0" wp14:anchorId="53594491" wp14:editId="22A846B8">
            <wp:extent cx="2305050" cy="5162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0" cy="5162550"/>
                    </a:xfrm>
                    <a:prstGeom prst="rect">
                      <a:avLst/>
                    </a:prstGeom>
                    <a:noFill/>
                    <a:ln>
                      <a:noFill/>
                    </a:ln>
                  </pic:spPr>
                </pic:pic>
              </a:graphicData>
            </a:graphic>
          </wp:inline>
        </w:drawing>
      </w:r>
      <w:r w:rsidRPr="00C9621A">
        <w:t xml:space="preserve"> </w:t>
      </w:r>
    </w:p>
    <w:p w14:paraId="68CC2C40" w14:textId="5F90DAEC" w:rsidR="003D53E7" w:rsidRDefault="003D53E7" w:rsidP="003D53E7">
      <w:pPr>
        <w:pStyle w:val="Caption"/>
        <w:jc w:val="center"/>
      </w:pPr>
      <w:r>
        <w:t xml:space="preserve">Figure </w:t>
      </w:r>
      <w:r w:rsidR="00056C2D">
        <w:rPr>
          <w:noProof/>
        </w:rPr>
        <w:fldChar w:fldCharType="begin"/>
      </w:r>
      <w:r w:rsidR="00056C2D">
        <w:rPr>
          <w:noProof/>
        </w:rPr>
        <w:instrText xml:space="preserve"> SEQ Figure \* ARABIC </w:instrText>
      </w:r>
      <w:r w:rsidR="00056C2D">
        <w:rPr>
          <w:noProof/>
        </w:rPr>
        <w:fldChar w:fldCharType="separate"/>
      </w:r>
      <w:r>
        <w:rPr>
          <w:noProof/>
        </w:rPr>
        <w:t>7</w:t>
      </w:r>
      <w:r w:rsidR="00056C2D">
        <w:rPr>
          <w:noProof/>
        </w:rPr>
        <w:fldChar w:fldCharType="end"/>
      </w:r>
      <w:r>
        <w:rPr>
          <w:noProof/>
        </w:rPr>
        <w:t>:</w:t>
      </w:r>
      <w:r>
        <w:t xml:space="preserve"> A/B test data flow</w:t>
      </w:r>
    </w:p>
    <w:p w14:paraId="7BCA73AE" w14:textId="77777777" w:rsidR="003D53E7" w:rsidRDefault="003D53E7" w:rsidP="003D53E7">
      <w:pPr>
        <w:jc w:val="center"/>
      </w:pPr>
    </w:p>
    <w:p w14:paraId="20C4D1A6" w14:textId="77777777" w:rsidR="003D53E7" w:rsidRPr="00290EA1" w:rsidRDefault="003D53E7" w:rsidP="003D53E7">
      <w:pPr>
        <w:pStyle w:val="Subheader"/>
      </w:pPr>
      <w:r w:rsidRPr="00290EA1">
        <w:t>Foreseen interfaces (dependencies):</w:t>
      </w:r>
    </w:p>
    <w:p w14:paraId="39AB9576" w14:textId="77777777" w:rsidR="003D53E7" w:rsidRDefault="003D53E7" w:rsidP="003D53E7">
      <w:pPr>
        <w:rPr>
          <w:rFonts w:cs="Arial"/>
        </w:rPr>
      </w:pPr>
      <w:r>
        <w:rPr>
          <w:rFonts w:cs="Arial"/>
        </w:rPr>
        <w:t>Provides:</w:t>
      </w:r>
    </w:p>
    <w:p w14:paraId="0691A6A3" w14:textId="77777777" w:rsidR="003D53E7" w:rsidRDefault="003D53E7" w:rsidP="00AD7FC6">
      <w:pPr>
        <w:pStyle w:val="ListParagraph"/>
        <w:numPr>
          <w:ilvl w:val="0"/>
          <w:numId w:val="10"/>
        </w:numPr>
        <w:spacing w:after="0"/>
        <w:rPr>
          <w:rFonts w:cs="Arial"/>
        </w:rPr>
      </w:pPr>
      <w:r>
        <w:rPr>
          <w:rFonts w:cs="Arial"/>
        </w:rPr>
        <w:t>Configuration: option to define the list of tests embedded in the app</w:t>
      </w:r>
    </w:p>
    <w:p w14:paraId="1CB27BBB" w14:textId="77777777" w:rsidR="003D53E7" w:rsidRDefault="003D53E7" w:rsidP="00AD7FC6">
      <w:pPr>
        <w:pStyle w:val="ListParagraph"/>
        <w:numPr>
          <w:ilvl w:val="0"/>
          <w:numId w:val="10"/>
        </w:numPr>
        <w:spacing w:after="0"/>
        <w:rPr>
          <w:rFonts w:cs="Arial"/>
        </w:rPr>
      </w:pPr>
      <w:r>
        <w:rPr>
          <w:rFonts w:cs="Arial"/>
        </w:rPr>
        <w:t>A/B test interface: refresh all test experience values from server, get test experience value</w:t>
      </w:r>
    </w:p>
    <w:p w14:paraId="2AA19ADD" w14:textId="644B39B7" w:rsidR="00400688" w:rsidRDefault="00400688" w:rsidP="00AD7FC6">
      <w:pPr>
        <w:pStyle w:val="ListParagraph"/>
        <w:numPr>
          <w:ilvl w:val="0"/>
          <w:numId w:val="10"/>
        </w:numPr>
        <w:spacing w:after="0"/>
        <w:rPr>
          <w:rFonts w:cs="Arial"/>
        </w:rPr>
      </w:pPr>
      <w:r>
        <w:rPr>
          <w:rFonts w:cs="Arial"/>
        </w:rPr>
        <w:t xml:space="preserve">New configuration is added to map the common </w:t>
      </w:r>
      <w:proofErr w:type="spellStart"/>
      <w:r>
        <w:rPr>
          <w:rFonts w:cs="Arial"/>
        </w:rPr>
        <w:t>components’s</w:t>
      </w:r>
      <w:proofErr w:type="spellEnd"/>
      <w:r>
        <w:rPr>
          <w:rFonts w:cs="Arial"/>
        </w:rPr>
        <w:t xml:space="preserve"> test names along with proposition test names if proposition chooses to create different test names for common components.</w:t>
      </w:r>
    </w:p>
    <w:p w14:paraId="06417779" w14:textId="77777777" w:rsidR="003D53E7" w:rsidRPr="00030BE4" w:rsidRDefault="003D53E7" w:rsidP="003D53E7">
      <w:pPr>
        <w:rPr>
          <w:rFonts w:cs="Arial"/>
        </w:rPr>
      </w:pPr>
      <w:r>
        <w:rPr>
          <w:rFonts w:cs="Arial"/>
        </w:rPr>
        <w:t>Requires:</w:t>
      </w:r>
    </w:p>
    <w:p w14:paraId="18911BD3" w14:textId="77777777" w:rsidR="003D53E7" w:rsidRDefault="003D53E7" w:rsidP="00AD7FC6">
      <w:pPr>
        <w:pStyle w:val="ListParagraph"/>
        <w:numPr>
          <w:ilvl w:val="0"/>
          <w:numId w:val="10"/>
        </w:numPr>
        <w:spacing w:after="0"/>
        <w:rPr>
          <w:rFonts w:cs="Arial"/>
        </w:rPr>
      </w:pPr>
      <w:r>
        <w:rPr>
          <w:rFonts w:cs="Arial"/>
        </w:rPr>
        <w:t>App tagging: A/B test client uses same Adobe SDK as used for App tagging.</w:t>
      </w:r>
    </w:p>
    <w:p w14:paraId="11E53057" w14:textId="77777777" w:rsidR="003D53E7" w:rsidRPr="0015466C" w:rsidRDefault="003D53E7" w:rsidP="003D53E7">
      <w:pPr>
        <w:pStyle w:val="Subheader"/>
      </w:pPr>
      <w:r w:rsidRPr="0015466C">
        <w:t>Data handling:</w:t>
      </w:r>
    </w:p>
    <w:p w14:paraId="207C4669" w14:textId="77777777" w:rsidR="003D53E7" w:rsidRDefault="003D53E7" w:rsidP="003D53E7">
      <w:r>
        <w:t>Storage:</w:t>
      </w:r>
    </w:p>
    <w:p w14:paraId="5AA5E496" w14:textId="77777777" w:rsidR="003D53E7" w:rsidRDefault="003D53E7" w:rsidP="00AD7FC6">
      <w:pPr>
        <w:pStyle w:val="ListParagraph"/>
        <w:numPr>
          <w:ilvl w:val="0"/>
          <w:numId w:val="15"/>
        </w:numPr>
        <w:spacing w:after="0"/>
      </w:pPr>
      <w:r>
        <w:t>The downloaded test experience values are stored in OS’s user app preferences storage.</w:t>
      </w:r>
    </w:p>
    <w:p w14:paraId="293F4268" w14:textId="77777777" w:rsidR="003D53E7" w:rsidRDefault="003D53E7" w:rsidP="003D53E7">
      <w:r>
        <w:t>Transmission:</w:t>
      </w:r>
    </w:p>
    <w:p w14:paraId="7AE3698B" w14:textId="77777777" w:rsidR="003D53E7" w:rsidRDefault="003D53E7" w:rsidP="00AD7FC6">
      <w:pPr>
        <w:pStyle w:val="ListParagraph"/>
        <w:numPr>
          <w:ilvl w:val="0"/>
          <w:numId w:val="15"/>
        </w:numPr>
        <w:spacing w:after="0"/>
      </w:pPr>
      <w:r>
        <w:lastRenderedPageBreak/>
        <w:t>In production state, all communication to server is via HTTPS.</w:t>
      </w:r>
    </w:p>
    <w:p w14:paraId="0154EA91" w14:textId="77777777" w:rsidR="003D53E7" w:rsidRDefault="003D53E7" w:rsidP="00AD7FC6">
      <w:pPr>
        <w:pStyle w:val="ListParagraph"/>
        <w:numPr>
          <w:ilvl w:val="0"/>
          <w:numId w:val="15"/>
        </w:numPr>
        <w:spacing w:after="0"/>
      </w:pPr>
      <w:r>
        <w:t>Experience values are retrieved from the Adobe Test &amp; Target server environment.</w:t>
      </w:r>
    </w:p>
    <w:p w14:paraId="31B773E6" w14:textId="77777777" w:rsidR="003D53E7" w:rsidRDefault="003D53E7" w:rsidP="00AD7FC6">
      <w:pPr>
        <w:pStyle w:val="ListParagraph"/>
        <w:numPr>
          <w:ilvl w:val="0"/>
          <w:numId w:val="15"/>
        </w:numPr>
        <w:spacing w:after="0"/>
      </w:pPr>
      <w:r>
        <w:t>A one-time randomly generated application instance ID (identifying that single app installation) is send to the server for every requested.</w:t>
      </w:r>
    </w:p>
    <w:p w14:paraId="65E6135F" w14:textId="77777777" w:rsidR="003D53E7" w:rsidRDefault="003D53E7" w:rsidP="00AD7FC6">
      <w:pPr>
        <w:pStyle w:val="ListParagraph"/>
        <w:numPr>
          <w:ilvl w:val="0"/>
          <w:numId w:val="15"/>
        </w:numPr>
        <w:spacing w:after="0"/>
      </w:pPr>
      <w:r>
        <w:t>The application instance ID is maintained on the server to ensure the server can always return the same experience value to that application instance.</w:t>
      </w:r>
    </w:p>
    <w:p w14:paraId="46822088" w14:textId="77777777" w:rsidR="003D53E7" w:rsidRDefault="003D53E7" w:rsidP="003D53E7">
      <w:r>
        <w:t>Privacy:</w:t>
      </w:r>
    </w:p>
    <w:p w14:paraId="0926CAB1" w14:textId="77777777" w:rsidR="003D53E7" w:rsidRDefault="003D53E7" w:rsidP="00AD7FC6">
      <w:pPr>
        <w:pStyle w:val="ListParagraph"/>
        <w:numPr>
          <w:ilvl w:val="0"/>
          <w:numId w:val="15"/>
        </w:numPr>
        <w:spacing w:after="0"/>
      </w:pPr>
      <w:r>
        <w:t>This module in itself does not expose any privacy sensitive data.</w:t>
      </w:r>
    </w:p>
    <w:p w14:paraId="303A8E24" w14:textId="0BDF625E" w:rsidR="003D53E7" w:rsidRDefault="003D53E7" w:rsidP="003738F0">
      <w:pPr>
        <w:pStyle w:val="Subheader"/>
        <w:tabs>
          <w:tab w:val="left" w:pos="2150"/>
        </w:tabs>
      </w:pPr>
      <w:r>
        <w:t>Refresh strategy</w:t>
      </w:r>
      <w:r w:rsidR="003738F0">
        <w:tab/>
      </w:r>
    </w:p>
    <w:p w14:paraId="516BCA80" w14:textId="77777777" w:rsidR="003D53E7" w:rsidRDefault="003D53E7" w:rsidP="00AD7FC6">
      <w:pPr>
        <w:pStyle w:val="ListParagraph"/>
        <w:numPr>
          <w:ilvl w:val="0"/>
          <w:numId w:val="15"/>
        </w:numPr>
        <w:spacing w:after="0"/>
      </w:pPr>
      <w:r>
        <w:t>Refresh of variable values is to be triggered by the proposition.</w:t>
      </w:r>
    </w:p>
    <w:p w14:paraId="2F447F05" w14:textId="77777777" w:rsidR="003D53E7" w:rsidRDefault="003D53E7" w:rsidP="00AD7FC6">
      <w:pPr>
        <w:pStyle w:val="ListParagraph"/>
        <w:numPr>
          <w:ilvl w:val="0"/>
          <w:numId w:val="15"/>
        </w:numPr>
        <w:spacing w:after="0"/>
      </w:pPr>
      <w:r>
        <w:t>Depending on the variable type, the value is actually downloaded at refresh request after every app start or only after an app update.</w:t>
      </w:r>
    </w:p>
    <w:p w14:paraId="5B3E77F4" w14:textId="77777777" w:rsidR="00893EA4" w:rsidRDefault="00893EA4" w:rsidP="00893EA4">
      <w:pPr>
        <w:pStyle w:val="ListParagraph"/>
        <w:spacing w:after="0"/>
      </w:pPr>
    </w:p>
    <w:p w14:paraId="466E1B4D" w14:textId="77777777" w:rsidR="007D5FBE" w:rsidRDefault="007D5FBE" w:rsidP="007D5FBE">
      <w:pPr>
        <w:pStyle w:val="Heading4"/>
      </w:pPr>
      <w:r>
        <w:t>Language pack</w:t>
      </w:r>
    </w:p>
    <w:p w14:paraId="091A2BFF" w14:textId="088D7E0D" w:rsidR="007D5FBE" w:rsidRDefault="007D5FBE" w:rsidP="007D5FBE">
      <w:r>
        <w:t xml:space="preserve">The detailed requirement specification for language pack is documented in </w:t>
      </w:r>
      <w:r w:rsidR="00726AEE">
        <w:t>[REQUIREMENT]</w:t>
      </w:r>
      <w:r>
        <w:t>.</w:t>
      </w:r>
    </w:p>
    <w:p w14:paraId="4C169301" w14:textId="77777777" w:rsidR="007D5FBE" w:rsidRDefault="007D5FBE" w:rsidP="007D5FBE">
      <w:pPr>
        <w:pStyle w:val="Subheader"/>
      </w:pPr>
      <w:r w:rsidRPr="000A2171">
        <w:t>Intro</w:t>
      </w:r>
      <w:r>
        <w:t>duction:</w:t>
      </w:r>
    </w:p>
    <w:p w14:paraId="19125E24" w14:textId="77777777" w:rsidR="007D5FBE" w:rsidRDefault="007D5FBE" w:rsidP="007D5FBE">
      <w:pPr>
        <w:pStyle w:val="NormalWeb"/>
        <w:rPr>
          <w:rFonts w:ascii="Arial" w:hAnsi="Arial" w:cs="Arial"/>
          <w:color w:val="333333"/>
          <w:sz w:val="20"/>
          <w:szCs w:val="20"/>
        </w:rPr>
      </w:pPr>
      <w:r w:rsidRPr="004642B6">
        <w:rPr>
          <w:rFonts w:ascii="Arial" w:hAnsi="Arial" w:cs="Arial"/>
          <w:color w:val="333333"/>
          <w:sz w:val="20"/>
          <w:szCs w:val="20"/>
        </w:rPr>
        <w:t xml:space="preserve">All apps contain text which is visualized to the user in some way, mainly this text is shown directly in the UI. A part of this text is more or less static and fundamental to the operation of the app. For that </w:t>
      </w:r>
      <w:proofErr w:type="gramStart"/>
      <w:r w:rsidRPr="004642B6">
        <w:rPr>
          <w:rFonts w:ascii="Arial" w:hAnsi="Arial" w:cs="Arial"/>
          <w:color w:val="333333"/>
          <w:sz w:val="20"/>
          <w:szCs w:val="20"/>
        </w:rPr>
        <w:t>reason</w:t>
      </w:r>
      <w:proofErr w:type="gramEnd"/>
      <w:r w:rsidRPr="004642B6">
        <w:rPr>
          <w:rFonts w:ascii="Arial" w:hAnsi="Arial" w:cs="Arial"/>
          <w:color w:val="333333"/>
          <w:sz w:val="20"/>
          <w:szCs w:val="20"/>
        </w:rPr>
        <w:t xml:space="preserve"> this text is embedded according to the App UI internationalization guidelines. The text is shown in the locale as selected by the user on his device.</w:t>
      </w:r>
    </w:p>
    <w:p w14:paraId="70B23735" w14:textId="77777777" w:rsidR="007D5FBE" w:rsidRDefault="007D5FBE" w:rsidP="007D5FBE">
      <w:pPr>
        <w:pStyle w:val="NormalWeb"/>
        <w:rPr>
          <w:rFonts w:ascii="Arial" w:hAnsi="Arial" w:cs="Arial"/>
          <w:color w:val="333333"/>
          <w:sz w:val="20"/>
          <w:szCs w:val="20"/>
        </w:rPr>
      </w:pPr>
      <w:r>
        <w:rPr>
          <w:rFonts w:ascii="Arial" w:hAnsi="Arial" w:cs="Arial"/>
          <w:color w:val="333333"/>
          <w:sz w:val="20"/>
          <w:szCs w:val="20"/>
        </w:rPr>
        <w:t>Ideally these localized strings are stored in an app resource bundle statically.</w:t>
      </w:r>
    </w:p>
    <w:p w14:paraId="7FFCEBEE" w14:textId="77777777" w:rsidR="007D5FBE" w:rsidRPr="004642B6" w:rsidRDefault="007D5FBE" w:rsidP="007D5FBE">
      <w:pPr>
        <w:pStyle w:val="NormalWeb"/>
        <w:rPr>
          <w:rFonts w:ascii="Arial" w:eastAsiaTheme="minorEastAsia" w:hAnsi="Arial" w:cs="Arial"/>
          <w:color w:val="333333"/>
          <w:sz w:val="20"/>
          <w:szCs w:val="20"/>
        </w:rPr>
      </w:pPr>
      <w:r>
        <w:rPr>
          <w:rFonts w:ascii="Arial" w:hAnsi="Arial" w:cs="Arial"/>
          <w:color w:val="333333"/>
          <w:sz w:val="20"/>
          <w:szCs w:val="20"/>
        </w:rPr>
        <w:t>Language pack is another feature of App infra which helps in downloading the language pack (localized strings file) from server. This gives flexibility for propositions to modify the text from cloud without an app update.</w:t>
      </w:r>
    </w:p>
    <w:p w14:paraId="24F3F715" w14:textId="77777777" w:rsidR="007D5FBE" w:rsidRDefault="007D5FBE" w:rsidP="007D5FBE">
      <w:pPr>
        <w:pStyle w:val="Subheader"/>
      </w:pPr>
      <w:r>
        <w:t>Main responsibility:</w:t>
      </w:r>
    </w:p>
    <w:p w14:paraId="3E5AB094" w14:textId="77777777" w:rsidR="007D5FBE" w:rsidRDefault="007D5FBE" w:rsidP="007D5FBE">
      <w:r>
        <w:t xml:space="preserve">The language pack takes locale input from internationalization and downloads </w:t>
      </w:r>
      <w:proofErr w:type="spellStart"/>
      <w:r>
        <w:t>lang</w:t>
      </w:r>
      <w:proofErr w:type="spellEnd"/>
      <w:r>
        <w:t xml:space="preserve"> pack for that specific locale from server if available and activate the downloaded pack on request.</w:t>
      </w:r>
    </w:p>
    <w:p w14:paraId="3834F056" w14:textId="77777777" w:rsidR="007D5FBE" w:rsidRDefault="007D5FBE" w:rsidP="007D5FBE">
      <w:r>
        <w:t>Locale resolution is expected to be done by internationalization API.</w:t>
      </w:r>
    </w:p>
    <w:p w14:paraId="61F4F386" w14:textId="77777777" w:rsidR="007D5FBE" w:rsidRDefault="007D5FBE" w:rsidP="007D5FBE">
      <w:pPr>
        <w:pStyle w:val="Subheader"/>
      </w:pPr>
      <w:r>
        <w:t>Foreseen interfaces (dependencies):</w:t>
      </w:r>
    </w:p>
    <w:p w14:paraId="0D2F452F" w14:textId="77777777" w:rsidR="007D5FBE" w:rsidRDefault="007D5FBE" w:rsidP="007D5FBE">
      <w:r>
        <w:t>Provides:</w:t>
      </w:r>
    </w:p>
    <w:p w14:paraId="697DC5F5" w14:textId="77777777" w:rsidR="007D5FBE" w:rsidRDefault="007D5FBE" w:rsidP="007D5FBE">
      <w:pPr>
        <w:pStyle w:val="ListParagraph"/>
        <w:numPr>
          <w:ilvl w:val="0"/>
          <w:numId w:val="15"/>
        </w:numPr>
        <w:spacing w:after="0"/>
      </w:pPr>
      <w:r>
        <w:t>API to refresh language pack which triggers downloading overview file.</w:t>
      </w:r>
    </w:p>
    <w:p w14:paraId="19203673" w14:textId="77777777" w:rsidR="007D5FBE" w:rsidRDefault="007D5FBE" w:rsidP="007D5FBE">
      <w:pPr>
        <w:pStyle w:val="ListParagraph"/>
        <w:numPr>
          <w:ilvl w:val="0"/>
          <w:numId w:val="15"/>
        </w:numPr>
        <w:spacing w:after="0"/>
      </w:pPr>
      <w:r>
        <w:t xml:space="preserve">API to activate the downloaded language pack which also returns downloaded language pack in case of android. Applying this locale in UI is the responsibility of </w:t>
      </w:r>
      <w:proofErr w:type="spellStart"/>
      <w:r>
        <w:t>uikit</w:t>
      </w:r>
      <w:proofErr w:type="spellEnd"/>
      <w:r>
        <w:t>.</w:t>
      </w:r>
    </w:p>
    <w:p w14:paraId="03D5A994" w14:textId="77777777" w:rsidR="007D5FBE" w:rsidRDefault="007D5FBE" w:rsidP="007D5FBE">
      <w:pPr>
        <w:pStyle w:val="ListParagraph"/>
        <w:numPr>
          <w:ilvl w:val="0"/>
          <w:numId w:val="15"/>
        </w:numPr>
        <w:spacing w:after="0"/>
      </w:pPr>
      <w:r>
        <w:t xml:space="preserve">In case of </w:t>
      </w:r>
      <w:proofErr w:type="spellStart"/>
      <w:proofErr w:type="gramStart"/>
      <w:r>
        <w:t>iOS,API</w:t>
      </w:r>
      <w:proofErr w:type="spellEnd"/>
      <w:proofErr w:type="gramEnd"/>
      <w:r>
        <w:t xml:space="preserve"> is exposed to apply localized value for a key.</w:t>
      </w:r>
    </w:p>
    <w:p w14:paraId="36D75767" w14:textId="77777777" w:rsidR="007D5FBE" w:rsidRDefault="007D5FBE" w:rsidP="007D5FBE">
      <w:pPr>
        <w:spacing w:after="0"/>
      </w:pPr>
      <w:r>
        <w:t>Requires:</w:t>
      </w:r>
    </w:p>
    <w:p w14:paraId="7E40CC94" w14:textId="77777777" w:rsidR="007D5FBE" w:rsidRDefault="007D5FBE" w:rsidP="007D5FBE">
      <w:pPr>
        <w:pStyle w:val="ListParagraph"/>
        <w:numPr>
          <w:ilvl w:val="0"/>
          <w:numId w:val="21"/>
        </w:numPr>
        <w:spacing w:after="0"/>
      </w:pPr>
      <w:r>
        <w:t>Propositions need to upload these language packs in AEM or CQ5 and specify that path in service discovery for all supported locale combinations.</w:t>
      </w:r>
    </w:p>
    <w:p w14:paraId="16F53285" w14:textId="77777777" w:rsidR="007D5FBE" w:rsidRDefault="007D5FBE" w:rsidP="007D5FBE">
      <w:pPr>
        <w:pStyle w:val="ListParagraph"/>
        <w:numPr>
          <w:ilvl w:val="0"/>
          <w:numId w:val="21"/>
        </w:numPr>
        <w:spacing w:after="0"/>
      </w:pPr>
      <w:r>
        <w:t xml:space="preserve">Proposition app need to mention the supported list of locale combination in </w:t>
      </w:r>
      <w:proofErr w:type="spellStart"/>
      <w:proofErr w:type="gramStart"/>
      <w:r>
        <w:t>build.gradle</w:t>
      </w:r>
      <w:proofErr w:type="spellEnd"/>
      <w:proofErr w:type="gramEnd"/>
      <w:r>
        <w:t xml:space="preserve"> in case of android.</w:t>
      </w:r>
    </w:p>
    <w:p w14:paraId="579FC93E" w14:textId="77777777" w:rsidR="007D5FBE" w:rsidRDefault="007D5FBE" w:rsidP="007D5FBE">
      <w:pPr>
        <w:pStyle w:val="ListParagraph"/>
        <w:numPr>
          <w:ilvl w:val="0"/>
          <w:numId w:val="21"/>
        </w:numPr>
        <w:spacing w:after="0"/>
      </w:pPr>
      <w:r>
        <w:t>Proposition need to have same locale combinations both locally and on cloud.</w:t>
      </w:r>
    </w:p>
    <w:p w14:paraId="27F840D1" w14:textId="77777777" w:rsidR="007D5FBE" w:rsidRDefault="007D5FBE" w:rsidP="007D5FBE">
      <w:pPr>
        <w:spacing w:after="0"/>
        <w:rPr>
          <w:b/>
        </w:rPr>
      </w:pPr>
    </w:p>
    <w:p w14:paraId="79DB5DFA" w14:textId="77777777" w:rsidR="007D5FBE" w:rsidRPr="001507AC" w:rsidRDefault="007D5FBE" w:rsidP="007D5FBE">
      <w:pPr>
        <w:spacing w:after="0"/>
        <w:rPr>
          <w:b/>
        </w:rPr>
      </w:pPr>
      <w:r w:rsidRPr="001507AC">
        <w:rPr>
          <w:b/>
        </w:rPr>
        <w:t>Data handling:</w:t>
      </w:r>
    </w:p>
    <w:p w14:paraId="6FB127AB" w14:textId="77777777" w:rsidR="007D5FBE" w:rsidRDefault="007D5FBE" w:rsidP="007D5FBE">
      <w:r>
        <w:t>Storage:</w:t>
      </w:r>
    </w:p>
    <w:p w14:paraId="7A4BC1E1" w14:textId="77777777" w:rsidR="007D5FBE" w:rsidRDefault="007D5FBE" w:rsidP="007D5FBE">
      <w:pPr>
        <w:pStyle w:val="ListParagraph"/>
        <w:numPr>
          <w:ilvl w:val="0"/>
          <w:numId w:val="21"/>
        </w:numPr>
        <w:spacing w:after="0"/>
      </w:pPr>
      <w:r>
        <w:lastRenderedPageBreak/>
        <w:t>The downloaded language pack is stored in app’s internal memory along with meta data file.</w:t>
      </w:r>
    </w:p>
    <w:p w14:paraId="4759D132" w14:textId="77777777" w:rsidR="007D5FBE" w:rsidRDefault="007D5FBE" w:rsidP="007D5FBE">
      <w:r>
        <w:t>Transmission:</w:t>
      </w:r>
    </w:p>
    <w:p w14:paraId="5BBB39C3" w14:textId="77777777" w:rsidR="007D5FBE" w:rsidRDefault="007D5FBE" w:rsidP="007D5FBE">
      <w:r>
        <w:t>N/A.</w:t>
      </w:r>
    </w:p>
    <w:p w14:paraId="38A3DC6F" w14:textId="77777777" w:rsidR="007D5FBE" w:rsidRDefault="007D5FBE" w:rsidP="007D5FBE">
      <w:r>
        <w:t>Privacy:</w:t>
      </w:r>
    </w:p>
    <w:p w14:paraId="52D04E78" w14:textId="034BC876" w:rsidR="007D5FBE" w:rsidRDefault="007D5FBE" w:rsidP="0054651B">
      <w:pPr>
        <w:pStyle w:val="ListParagraph"/>
        <w:numPr>
          <w:ilvl w:val="0"/>
          <w:numId w:val="22"/>
        </w:numPr>
        <w:spacing w:after="0"/>
      </w:pPr>
      <w:r>
        <w:t>This module in itself does not expose any privacy sensitive data.</w:t>
      </w:r>
    </w:p>
    <w:p w14:paraId="65E9B9B0" w14:textId="77777777" w:rsidR="003738F0" w:rsidRDefault="003738F0" w:rsidP="003738F0">
      <w:pPr>
        <w:pStyle w:val="Heading4"/>
      </w:pPr>
      <w:r>
        <w:t xml:space="preserve">App update </w:t>
      </w:r>
    </w:p>
    <w:p w14:paraId="5285881A" w14:textId="4E4682CD" w:rsidR="003738F0" w:rsidRDefault="003738F0" w:rsidP="003738F0">
      <w:r>
        <w:t xml:space="preserve">The detailed requirement specification for app update is documented in </w:t>
      </w:r>
      <w:r w:rsidR="0040704C">
        <w:t>[REQUIREMENT]</w:t>
      </w:r>
      <w:r>
        <w:t>.</w:t>
      </w:r>
    </w:p>
    <w:p w14:paraId="67C32E40" w14:textId="77777777" w:rsidR="003738F0" w:rsidRDefault="003738F0" w:rsidP="003738F0">
      <w:pPr>
        <w:pStyle w:val="Subheader"/>
      </w:pPr>
      <w:r w:rsidRPr="000A2171">
        <w:t>Intro</w:t>
      </w:r>
      <w:r>
        <w:t>duction:</w:t>
      </w:r>
    </w:p>
    <w:p w14:paraId="45D2412A" w14:textId="77777777" w:rsidR="003738F0" w:rsidRDefault="003738F0" w:rsidP="003738F0">
      <w:pPr>
        <w:pStyle w:val="NormalWeb"/>
        <w:rPr>
          <w:rFonts w:ascii="Arial" w:hAnsi="Arial" w:cs="Arial"/>
          <w:color w:val="333333"/>
          <w:sz w:val="20"/>
          <w:szCs w:val="20"/>
        </w:rPr>
      </w:pPr>
      <w:r>
        <w:rPr>
          <w:rFonts w:ascii="Arial" w:hAnsi="Arial" w:cs="Arial"/>
          <w:color w:val="333333"/>
          <w:sz w:val="20"/>
          <w:szCs w:val="20"/>
        </w:rPr>
        <w:t xml:space="preserve">App update is a mechanism through which we can inform app users about latest app updates like whether current app version is going to be deprecated, already deprecated or not </w:t>
      </w:r>
      <w:proofErr w:type="spellStart"/>
      <w:proofErr w:type="gramStart"/>
      <w:r>
        <w:rPr>
          <w:rFonts w:ascii="Arial" w:hAnsi="Arial" w:cs="Arial"/>
          <w:color w:val="333333"/>
          <w:sz w:val="20"/>
          <w:szCs w:val="20"/>
        </w:rPr>
        <w:t>etc</w:t>
      </w:r>
      <w:proofErr w:type="spellEnd"/>
      <w:r>
        <w:rPr>
          <w:rFonts w:ascii="Arial" w:hAnsi="Arial" w:cs="Arial"/>
          <w:color w:val="333333"/>
          <w:sz w:val="20"/>
          <w:szCs w:val="20"/>
        </w:rPr>
        <w:t xml:space="preserve"> .</w:t>
      </w:r>
      <w:proofErr w:type="gramEnd"/>
    </w:p>
    <w:p w14:paraId="2E1AC206" w14:textId="77777777" w:rsidR="003738F0" w:rsidRDefault="003738F0" w:rsidP="003738F0">
      <w:pPr>
        <w:pStyle w:val="Subheader"/>
      </w:pPr>
      <w:r>
        <w:t>Main responsibility:</w:t>
      </w:r>
    </w:p>
    <w:p w14:paraId="53922AE2" w14:textId="77777777" w:rsidR="003738F0" w:rsidRDefault="003738F0" w:rsidP="003738F0">
      <w:pPr>
        <w:pStyle w:val="NormalWeb"/>
        <w:rPr>
          <w:rFonts w:ascii="Arial" w:hAnsi="Arial" w:cs="Arial"/>
          <w:color w:val="333333"/>
          <w:sz w:val="20"/>
          <w:szCs w:val="20"/>
        </w:rPr>
      </w:pPr>
      <w:r>
        <w:rPr>
          <w:rFonts w:ascii="Arial" w:hAnsi="Arial" w:cs="Arial"/>
          <w:color w:val="333333"/>
          <w:sz w:val="20"/>
          <w:szCs w:val="20"/>
        </w:rPr>
        <w:t xml:space="preserve">App update feature in app infra downloads </w:t>
      </w:r>
      <w:proofErr w:type="spellStart"/>
      <w:r>
        <w:rPr>
          <w:rFonts w:ascii="Arial" w:hAnsi="Arial" w:cs="Arial"/>
          <w:color w:val="333333"/>
          <w:sz w:val="20"/>
          <w:szCs w:val="20"/>
        </w:rPr>
        <w:t>json</w:t>
      </w:r>
      <w:proofErr w:type="spellEnd"/>
      <w:r>
        <w:rPr>
          <w:rFonts w:ascii="Arial" w:hAnsi="Arial" w:cs="Arial"/>
          <w:color w:val="333333"/>
          <w:sz w:val="20"/>
          <w:szCs w:val="20"/>
        </w:rPr>
        <w:t xml:space="preserve"> from cloud which contains latest version information, whether current app version is deprecated and deprecation date along with supported OS version.</w:t>
      </w:r>
    </w:p>
    <w:p w14:paraId="2983FD9D" w14:textId="77777777" w:rsidR="003738F0" w:rsidRDefault="003738F0" w:rsidP="003738F0">
      <w:pPr>
        <w:pStyle w:val="Subheader"/>
        <w:rPr>
          <w:b w:val="0"/>
        </w:rPr>
      </w:pPr>
      <w:r w:rsidRPr="006E1211">
        <w:rPr>
          <w:b w:val="0"/>
        </w:rPr>
        <w:t>The d</w:t>
      </w:r>
      <w:r>
        <w:rPr>
          <w:b w:val="0"/>
        </w:rPr>
        <w:t xml:space="preserve">ownloaded </w:t>
      </w:r>
      <w:proofErr w:type="spellStart"/>
      <w:r>
        <w:rPr>
          <w:b w:val="0"/>
        </w:rPr>
        <w:t>json</w:t>
      </w:r>
      <w:proofErr w:type="spellEnd"/>
      <w:r>
        <w:rPr>
          <w:b w:val="0"/>
        </w:rPr>
        <w:t xml:space="preserve"> file is parsed and provides app update information through exposed APIs.</w:t>
      </w:r>
    </w:p>
    <w:p w14:paraId="47A53DE3" w14:textId="77777777" w:rsidR="003738F0" w:rsidRDefault="003738F0" w:rsidP="003738F0">
      <w:pPr>
        <w:rPr>
          <w:lang w:eastAsia="zh-CN"/>
        </w:rPr>
      </w:pPr>
    </w:p>
    <w:p w14:paraId="2943FCBE" w14:textId="77777777" w:rsidR="003738F0" w:rsidRPr="006E1211" w:rsidRDefault="003738F0" w:rsidP="003738F0">
      <w:pPr>
        <w:rPr>
          <w:lang w:eastAsia="zh-CN"/>
        </w:rPr>
      </w:pPr>
      <w:r>
        <w:rPr>
          <w:lang w:eastAsia="zh-CN"/>
        </w:rPr>
        <w:t>APIs will make use of cached information unless refresh is called explicitly.</w:t>
      </w:r>
    </w:p>
    <w:p w14:paraId="3043BF3E" w14:textId="77777777" w:rsidR="003738F0" w:rsidRDefault="003738F0" w:rsidP="003738F0">
      <w:pPr>
        <w:pStyle w:val="Subheader"/>
      </w:pPr>
      <w:r>
        <w:t>Foreseen interfaces (dependencies):</w:t>
      </w:r>
    </w:p>
    <w:p w14:paraId="320C8C89" w14:textId="77777777" w:rsidR="003738F0" w:rsidRDefault="003738F0" w:rsidP="003738F0">
      <w:r>
        <w:t>Provides:</w:t>
      </w:r>
    </w:p>
    <w:p w14:paraId="26782389" w14:textId="77777777" w:rsidR="003738F0" w:rsidRDefault="003738F0" w:rsidP="003738F0">
      <w:pPr>
        <w:pStyle w:val="ListParagraph"/>
        <w:numPr>
          <w:ilvl w:val="0"/>
          <w:numId w:val="15"/>
        </w:numPr>
        <w:spacing w:after="0"/>
      </w:pPr>
      <w:r>
        <w:t xml:space="preserve">API to refresh app update which triggers downloading version </w:t>
      </w:r>
      <w:proofErr w:type="spellStart"/>
      <w:r>
        <w:t>json</w:t>
      </w:r>
      <w:proofErr w:type="spellEnd"/>
      <w:r>
        <w:t xml:space="preserve"> file from cloud.</w:t>
      </w:r>
    </w:p>
    <w:p w14:paraId="69F80859" w14:textId="77777777" w:rsidR="003738F0" w:rsidRDefault="003738F0" w:rsidP="003738F0">
      <w:pPr>
        <w:pStyle w:val="ListParagraph"/>
        <w:numPr>
          <w:ilvl w:val="0"/>
          <w:numId w:val="15"/>
        </w:numPr>
        <w:spacing w:after="0"/>
      </w:pPr>
      <w:r>
        <w:t xml:space="preserve">Refresh API also provides callback after downloading </w:t>
      </w:r>
      <w:proofErr w:type="spellStart"/>
      <w:r>
        <w:t>json</w:t>
      </w:r>
      <w:proofErr w:type="spellEnd"/>
      <w:r>
        <w:t xml:space="preserve"> from cloud.</w:t>
      </w:r>
    </w:p>
    <w:p w14:paraId="6B652668" w14:textId="77777777" w:rsidR="003738F0" w:rsidRDefault="003738F0" w:rsidP="003738F0">
      <w:pPr>
        <w:pStyle w:val="ListParagraph"/>
        <w:numPr>
          <w:ilvl w:val="0"/>
          <w:numId w:val="15"/>
        </w:numPr>
        <w:spacing w:after="0"/>
      </w:pPr>
      <w:r>
        <w:t>APIs are exposed which provides below information</w:t>
      </w:r>
    </w:p>
    <w:p w14:paraId="227F4916" w14:textId="77777777" w:rsidR="003738F0" w:rsidRDefault="003738F0" w:rsidP="003738F0">
      <w:pPr>
        <w:pStyle w:val="ListParagraph"/>
        <w:numPr>
          <w:ilvl w:val="0"/>
          <w:numId w:val="38"/>
        </w:numPr>
        <w:spacing w:after="0"/>
      </w:pPr>
      <w:r>
        <w:t>Whether current app version is deprecated.</w:t>
      </w:r>
    </w:p>
    <w:p w14:paraId="08239AA7" w14:textId="77777777" w:rsidR="003738F0" w:rsidRDefault="003738F0" w:rsidP="003738F0">
      <w:pPr>
        <w:pStyle w:val="ListParagraph"/>
        <w:numPr>
          <w:ilvl w:val="0"/>
          <w:numId w:val="38"/>
        </w:numPr>
        <w:spacing w:after="0"/>
      </w:pPr>
      <w:r>
        <w:t>Whether current app version is to be deprecated.</w:t>
      </w:r>
    </w:p>
    <w:p w14:paraId="58F09AFC" w14:textId="77777777" w:rsidR="003738F0" w:rsidRDefault="003738F0" w:rsidP="003738F0">
      <w:pPr>
        <w:pStyle w:val="ListParagraph"/>
        <w:numPr>
          <w:ilvl w:val="0"/>
          <w:numId w:val="38"/>
        </w:numPr>
        <w:spacing w:after="0"/>
      </w:pPr>
      <w:r>
        <w:t>Deprecation message</w:t>
      </w:r>
    </w:p>
    <w:p w14:paraId="217696BB" w14:textId="77777777" w:rsidR="003738F0" w:rsidRDefault="003738F0" w:rsidP="003738F0">
      <w:pPr>
        <w:pStyle w:val="ListParagraph"/>
        <w:numPr>
          <w:ilvl w:val="0"/>
          <w:numId w:val="38"/>
        </w:numPr>
        <w:spacing w:after="0"/>
      </w:pPr>
      <w:r>
        <w:t>New app update is available or not</w:t>
      </w:r>
    </w:p>
    <w:p w14:paraId="5D814DF6" w14:textId="77777777" w:rsidR="003738F0" w:rsidRDefault="003738F0" w:rsidP="003738F0">
      <w:pPr>
        <w:pStyle w:val="ListParagraph"/>
        <w:numPr>
          <w:ilvl w:val="0"/>
          <w:numId w:val="38"/>
        </w:numPr>
        <w:spacing w:after="0"/>
      </w:pPr>
      <w:r>
        <w:t>Deprecation date.</w:t>
      </w:r>
    </w:p>
    <w:p w14:paraId="4498C1E4" w14:textId="77777777" w:rsidR="003738F0" w:rsidRDefault="003738F0" w:rsidP="003738F0">
      <w:pPr>
        <w:pStyle w:val="ListParagraph"/>
        <w:numPr>
          <w:ilvl w:val="0"/>
          <w:numId w:val="38"/>
        </w:numPr>
        <w:spacing w:after="0"/>
      </w:pPr>
      <w:r>
        <w:t>App update message.</w:t>
      </w:r>
    </w:p>
    <w:p w14:paraId="33531468" w14:textId="77777777" w:rsidR="003738F0" w:rsidRDefault="003738F0" w:rsidP="003738F0">
      <w:pPr>
        <w:pStyle w:val="ListParagraph"/>
        <w:numPr>
          <w:ilvl w:val="0"/>
          <w:numId w:val="38"/>
        </w:numPr>
        <w:spacing w:after="0"/>
      </w:pPr>
      <w:r>
        <w:t>Minimum app version supported.</w:t>
      </w:r>
    </w:p>
    <w:p w14:paraId="1542A5B0" w14:textId="77777777" w:rsidR="003738F0" w:rsidRDefault="003738F0" w:rsidP="003738F0">
      <w:pPr>
        <w:pStyle w:val="ListParagraph"/>
        <w:numPr>
          <w:ilvl w:val="0"/>
          <w:numId w:val="38"/>
        </w:numPr>
        <w:spacing w:after="0"/>
      </w:pPr>
      <w:r>
        <w:t>Minimum supported OS version</w:t>
      </w:r>
    </w:p>
    <w:p w14:paraId="38DB047D" w14:textId="77777777" w:rsidR="003738F0" w:rsidRDefault="003738F0" w:rsidP="003738F0">
      <w:pPr>
        <w:pStyle w:val="ListParagraph"/>
        <w:spacing w:after="0"/>
      </w:pPr>
      <w:r>
        <w:t>.</w:t>
      </w:r>
    </w:p>
    <w:p w14:paraId="4548080D" w14:textId="77777777" w:rsidR="003738F0" w:rsidRDefault="003738F0" w:rsidP="003738F0">
      <w:pPr>
        <w:spacing w:after="0"/>
      </w:pPr>
      <w:r>
        <w:t>Requires:</w:t>
      </w:r>
    </w:p>
    <w:p w14:paraId="7769AFFD" w14:textId="77777777" w:rsidR="003738F0" w:rsidRDefault="003738F0" w:rsidP="003738F0">
      <w:pPr>
        <w:pStyle w:val="ListParagraph"/>
        <w:numPr>
          <w:ilvl w:val="0"/>
          <w:numId w:val="21"/>
        </w:numPr>
        <w:spacing w:after="0"/>
      </w:pPr>
      <w:r>
        <w:t xml:space="preserve">Propositions need to upload these App update </w:t>
      </w:r>
      <w:proofErr w:type="spellStart"/>
      <w:r>
        <w:t>json</w:t>
      </w:r>
      <w:proofErr w:type="spellEnd"/>
      <w:r>
        <w:t xml:space="preserve"> in AEM or CQ5 and specify that path in service discovery for all supported locale combinations.</w:t>
      </w:r>
    </w:p>
    <w:p w14:paraId="2C9171E0" w14:textId="77777777" w:rsidR="003738F0" w:rsidRDefault="003738F0" w:rsidP="003738F0">
      <w:pPr>
        <w:pStyle w:val="ListParagraph"/>
        <w:numPr>
          <w:ilvl w:val="0"/>
          <w:numId w:val="21"/>
        </w:numPr>
        <w:spacing w:after="0"/>
      </w:pPr>
      <w:r>
        <w:t xml:space="preserve">Proposition is responsible for maintaining app update </w:t>
      </w:r>
      <w:proofErr w:type="spellStart"/>
      <w:r>
        <w:t>json</w:t>
      </w:r>
      <w:proofErr w:type="spellEnd"/>
      <w:r>
        <w:t xml:space="preserve"> file with right content.</w:t>
      </w:r>
    </w:p>
    <w:p w14:paraId="62CA66AE" w14:textId="77777777" w:rsidR="003738F0" w:rsidRDefault="003738F0" w:rsidP="003738F0">
      <w:pPr>
        <w:pStyle w:val="ListParagraph"/>
        <w:numPr>
          <w:ilvl w:val="0"/>
          <w:numId w:val="21"/>
        </w:numPr>
        <w:spacing w:after="0"/>
      </w:pPr>
      <w:r>
        <w:t>Proposition is responsible for calling refresh API when needed as per the requirement.</w:t>
      </w:r>
    </w:p>
    <w:p w14:paraId="09D205EB" w14:textId="77777777" w:rsidR="003738F0" w:rsidRDefault="003738F0" w:rsidP="003738F0">
      <w:pPr>
        <w:spacing w:after="0"/>
        <w:rPr>
          <w:b/>
        </w:rPr>
      </w:pPr>
    </w:p>
    <w:p w14:paraId="5939C0A4" w14:textId="77777777" w:rsidR="003738F0" w:rsidRPr="001507AC" w:rsidRDefault="003738F0" w:rsidP="003738F0">
      <w:pPr>
        <w:spacing w:after="0"/>
        <w:rPr>
          <w:b/>
        </w:rPr>
      </w:pPr>
      <w:r w:rsidRPr="001507AC">
        <w:rPr>
          <w:b/>
        </w:rPr>
        <w:t>Data handling:</w:t>
      </w:r>
    </w:p>
    <w:p w14:paraId="17A03D3B" w14:textId="77777777" w:rsidR="003738F0" w:rsidRDefault="003738F0" w:rsidP="003738F0">
      <w:r>
        <w:t>Storage:</w:t>
      </w:r>
    </w:p>
    <w:p w14:paraId="7959B841" w14:textId="77777777" w:rsidR="003738F0" w:rsidRPr="002B1DEF" w:rsidRDefault="003738F0" w:rsidP="003738F0">
      <w:pPr>
        <w:pStyle w:val="ListParagraph"/>
        <w:numPr>
          <w:ilvl w:val="0"/>
          <w:numId w:val="21"/>
        </w:numPr>
        <w:spacing w:after="0"/>
      </w:pPr>
      <w:r>
        <w:t xml:space="preserve">The downloaded </w:t>
      </w:r>
      <w:r w:rsidRPr="002B1DEF">
        <w:t xml:space="preserve">app update </w:t>
      </w:r>
      <w:proofErr w:type="spellStart"/>
      <w:r w:rsidRPr="002B1DEF">
        <w:t>json</w:t>
      </w:r>
      <w:proofErr w:type="spellEnd"/>
      <w:r w:rsidRPr="002B1DEF">
        <w:t xml:space="preserve"> is stored in app’s internal memory.</w:t>
      </w:r>
    </w:p>
    <w:p w14:paraId="01FE7BD2" w14:textId="77777777" w:rsidR="003738F0" w:rsidRDefault="003738F0" w:rsidP="003738F0">
      <w:r>
        <w:t>Transmission:</w:t>
      </w:r>
    </w:p>
    <w:p w14:paraId="1AE0D17A" w14:textId="77777777" w:rsidR="003738F0" w:rsidRDefault="003738F0" w:rsidP="003738F0">
      <w:r>
        <w:t>N/A.</w:t>
      </w:r>
    </w:p>
    <w:p w14:paraId="71C9B995" w14:textId="77777777" w:rsidR="003D53E7" w:rsidRDefault="003D53E7" w:rsidP="003D53E7">
      <w:pPr>
        <w:pStyle w:val="Heading3"/>
      </w:pPr>
      <w:bookmarkStart w:id="362" w:name="_Ref467606261"/>
      <w:bookmarkStart w:id="363" w:name="_Ref467606266"/>
      <w:bookmarkStart w:id="364" w:name="_Toc477169221"/>
      <w:bookmarkStart w:id="365" w:name="_Toc518492181"/>
      <w:r>
        <w:lastRenderedPageBreak/>
        <w:t>Content loader module</w:t>
      </w:r>
      <w:bookmarkEnd w:id="362"/>
      <w:bookmarkEnd w:id="363"/>
      <w:bookmarkEnd w:id="364"/>
      <w:bookmarkEnd w:id="365"/>
    </w:p>
    <w:p w14:paraId="62E17001" w14:textId="77777777" w:rsidR="003D53E7" w:rsidRDefault="003D53E7" w:rsidP="003D53E7">
      <w:pPr>
        <w:pStyle w:val="Subheader"/>
      </w:pPr>
      <w:r>
        <w:t>Introduction:</w:t>
      </w:r>
    </w:p>
    <w:p w14:paraId="7D92BF56" w14:textId="77777777" w:rsidR="003D53E7" w:rsidRDefault="003D53E7" w:rsidP="003D53E7">
      <w:r>
        <w:t>The content loader module is not an integral part of the App Infra core but must be instantiated separately.</w:t>
      </w:r>
    </w:p>
    <w:p w14:paraId="01C33271" w14:textId="77777777" w:rsidR="003D53E7" w:rsidRDefault="003D53E7" w:rsidP="003D53E7">
      <w:r>
        <w:t>A large set of information that can be shown to the user resides on a cloud server. This information is not embedded in the app itself because it has a different lifecycle than the app itself (created and modified after the app is released) and due to its size including multi locale versions will have a significant impact on the size of the app.</w:t>
      </w:r>
    </w:p>
    <w:p w14:paraId="3872D79E" w14:textId="77777777" w:rsidR="003D53E7" w:rsidRDefault="003D53E7" w:rsidP="003D53E7">
      <w:r>
        <w:t>The method to download this information from a cloud server is generalized even though the data model of each content element may differ per type of content. Multiple content elements can be retrieved from the server in one call. It is not possible to download all content in one call, as that will have a negative impact on the server response time; therefore, a pagination concept is used.</w:t>
      </w:r>
    </w:p>
    <w:p w14:paraId="28C69594" w14:textId="77777777" w:rsidR="003D53E7" w:rsidRDefault="003D53E7" w:rsidP="003D53E7">
      <w:r>
        <w:t xml:space="preserve">Typical content are informational articles: ‘how to shave a specific beard style’, ‘how to feed your baby’, ‘frequently asked questions’, etc. Content can be tagged to split it into categories (breast-feeding, bottle feeding, etc.). </w:t>
      </w:r>
    </w:p>
    <w:p w14:paraId="65651CB0" w14:textId="77777777" w:rsidR="003D53E7" w:rsidRDefault="003D53E7" w:rsidP="003D53E7">
      <w:r>
        <w:t>To achieve a good user experience, the content must be presented immediately, waiting on a server to provide the content would hamper the performance. For that reason, the content is to be cached locally on the device.</w:t>
      </w:r>
    </w:p>
    <w:p w14:paraId="730A888A" w14:textId="77777777" w:rsidR="003D53E7" w:rsidRDefault="003D53E7" w:rsidP="003D53E7">
      <w:r>
        <w:t>Content elements can be a combination of human readable text, properties and images. The content loader will only cache the text and metadata; due to their size, images and such are not cached and must be downloaded on the fly.</w:t>
      </w:r>
    </w:p>
    <w:p w14:paraId="762518F4" w14:textId="77777777" w:rsidR="003D53E7" w:rsidRDefault="003D53E7" w:rsidP="003D53E7">
      <w:r>
        <w:t>An app can instantiate zero or more content loaders.</w:t>
      </w:r>
    </w:p>
    <w:p w14:paraId="083B4E8B" w14:textId="77777777" w:rsidR="003D53E7" w:rsidRDefault="003D53E7" w:rsidP="003D53E7">
      <w:pPr>
        <w:pStyle w:val="Subheader"/>
      </w:pPr>
      <w:r w:rsidRPr="00EE4736">
        <w:t>Main responsibility:</w:t>
      </w:r>
    </w:p>
    <w:p w14:paraId="6640CE62" w14:textId="77777777" w:rsidR="003D53E7" w:rsidRDefault="003D53E7" w:rsidP="003D53E7">
      <w:r>
        <w:t>The content loader downloads through a page-based interface content metadata from a cloud server. It maintains a timestamp of the cached content such that it can signal to the app that a refresh is recommended. During a download, the content loader will create/update/delete the cached content using the newly obtained content. The location of the content is obtained via Service Discovery. Hence, the content is locale dependent. The app is given access to the content based on the content ID, content tag.</w:t>
      </w:r>
    </w:p>
    <w:p w14:paraId="5F3A8607" w14:textId="77777777" w:rsidR="003D53E7" w:rsidRDefault="003D53E7" w:rsidP="003D53E7">
      <w:r>
        <w:t>Because the content loader must be flexible enough to be used for different types of content each using a different data model, the content loader is designed as a template class. The app has to provide the data model class that is maintained by the content loader. The data class must implement a minimum interface such that the content loader can feed the retrieved data into the class and retrieve the minimum required data to fulfill its interface requirements.</w:t>
      </w:r>
    </w:p>
    <w:p w14:paraId="6334A11E" w14:textId="77777777" w:rsidR="003D53E7" w:rsidRPr="00290EA1" w:rsidRDefault="003D53E7" w:rsidP="003D53E7">
      <w:pPr>
        <w:pStyle w:val="Subheader"/>
      </w:pPr>
      <w:r w:rsidRPr="00290EA1">
        <w:t>Foreseen interfaces (dependencies):</w:t>
      </w:r>
    </w:p>
    <w:p w14:paraId="7515EF49" w14:textId="77777777" w:rsidR="003D53E7" w:rsidRDefault="003D53E7" w:rsidP="003D53E7">
      <w:pPr>
        <w:rPr>
          <w:rFonts w:cs="Arial"/>
        </w:rPr>
      </w:pPr>
      <w:r>
        <w:rPr>
          <w:rFonts w:cs="Arial"/>
        </w:rPr>
        <w:t>Provides:</w:t>
      </w:r>
    </w:p>
    <w:p w14:paraId="6589B93B" w14:textId="77777777" w:rsidR="003D53E7" w:rsidRDefault="003D53E7" w:rsidP="00AD7FC6">
      <w:pPr>
        <w:pStyle w:val="ListParagraph"/>
        <w:numPr>
          <w:ilvl w:val="0"/>
          <w:numId w:val="10"/>
        </w:numPr>
        <w:spacing w:after="0"/>
        <w:rPr>
          <w:rFonts w:cs="Arial"/>
        </w:rPr>
      </w:pPr>
      <w:r>
        <w:rPr>
          <w:rFonts w:cs="Arial"/>
        </w:rPr>
        <w:t>Content loader interface: create instance using service ID, max age, content type; refresh content; retrieve content</w:t>
      </w:r>
    </w:p>
    <w:p w14:paraId="6F93F40F" w14:textId="77777777" w:rsidR="003D53E7" w:rsidRPr="00030BE4" w:rsidRDefault="003D53E7" w:rsidP="003D53E7">
      <w:pPr>
        <w:rPr>
          <w:rFonts w:cs="Arial"/>
        </w:rPr>
      </w:pPr>
      <w:r>
        <w:rPr>
          <w:rFonts w:cs="Arial"/>
        </w:rPr>
        <w:t>Requires:</w:t>
      </w:r>
    </w:p>
    <w:p w14:paraId="1A06C54F" w14:textId="77777777" w:rsidR="003D53E7" w:rsidRDefault="003D53E7" w:rsidP="00AD7FC6">
      <w:pPr>
        <w:pStyle w:val="ListParagraph"/>
        <w:numPr>
          <w:ilvl w:val="0"/>
          <w:numId w:val="10"/>
        </w:numPr>
        <w:spacing w:after="0"/>
        <w:rPr>
          <w:rFonts w:cs="Arial"/>
        </w:rPr>
      </w:pPr>
      <w:r>
        <w:rPr>
          <w:rFonts w:cs="Arial"/>
        </w:rPr>
        <w:t>Service Discovery: resolve service ID to URL using language preference</w:t>
      </w:r>
    </w:p>
    <w:p w14:paraId="10CC23DF" w14:textId="77777777" w:rsidR="003D53E7" w:rsidRDefault="003D53E7" w:rsidP="00AD7FC6">
      <w:pPr>
        <w:pStyle w:val="ListParagraph"/>
        <w:numPr>
          <w:ilvl w:val="0"/>
          <w:numId w:val="10"/>
        </w:numPr>
        <w:spacing w:after="0"/>
        <w:rPr>
          <w:rFonts w:cs="Arial"/>
        </w:rPr>
      </w:pPr>
      <w:r>
        <w:rPr>
          <w:rFonts w:cs="Arial"/>
        </w:rPr>
        <w:t>REST client: download content.</w:t>
      </w:r>
    </w:p>
    <w:p w14:paraId="0288D006" w14:textId="77777777" w:rsidR="003D53E7" w:rsidRPr="0015466C" w:rsidRDefault="003D53E7" w:rsidP="003D53E7">
      <w:pPr>
        <w:pStyle w:val="Subheader"/>
      </w:pPr>
      <w:r w:rsidRPr="0015466C">
        <w:t>Data handling:</w:t>
      </w:r>
    </w:p>
    <w:p w14:paraId="55A11786" w14:textId="77777777" w:rsidR="003D53E7" w:rsidRDefault="003D53E7" w:rsidP="003D53E7">
      <w:r>
        <w:t>Storage:</w:t>
      </w:r>
    </w:p>
    <w:p w14:paraId="20104301" w14:textId="77777777" w:rsidR="003D53E7" w:rsidRDefault="003D53E7" w:rsidP="00AD7FC6">
      <w:pPr>
        <w:pStyle w:val="ListParagraph"/>
        <w:numPr>
          <w:ilvl w:val="0"/>
          <w:numId w:val="15"/>
        </w:numPr>
        <w:spacing w:after="0"/>
      </w:pPr>
      <w:r>
        <w:t>The downloaded content is stored in app private storage.</w:t>
      </w:r>
    </w:p>
    <w:p w14:paraId="2AE7473F" w14:textId="77777777" w:rsidR="003D53E7" w:rsidRDefault="003D53E7" w:rsidP="003D53E7">
      <w:r>
        <w:t>Transmission:</w:t>
      </w:r>
    </w:p>
    <w:p w14:paraId="05A4F31D" w14:textId="77777777" w:rsidR="003D53E7" w:rsidRDefault="003D53E7" w:rsidP="00AD7FC6">
      <w:pPr>
        <w:pStyle w:val="ListParagraph"/>
        <w:numPr>
          <w:ilvl w:val="0"/>
          <w:numId w:val="15"/>
        </w:numPr>
        <w:spacing w:after="0"/>
      </w:pPr>
      <w:r>
        <w:t>In production state, all communication to server is via HTTPS.</w:t>
      </w:r>
    </w:p>
    <w:p w14:paraId="240F4DFE" w14:textId="77777777" w:rsidR="003D53E7" w:rsidRDefault="003D53E7" w:rsidP="003D53E7">
      <w:r>
        <w:t>Privacy:</w:t>
      </w:r>
    </w:p>
    <w:p w14:paraId="7A2FD46C" w14:textId="77777777" w:rsidR="003D53E7" w:rsidRDefault="003D53E7" w:rsidP="00AD7FC6">
      <w:pPr>
        <w:pStyle w:val="ListParagraph"/>
        <w:numPr>
          <w:ilvl w:val="0"/>
          <w:numId w:val="15"/>
        </w:numPr>
        <w:spacing w:after="0"/>
      </w:pPr>
      <w:r>
        <w:lastRenderedPageBreak/>
        <w:t>This module in itself does not expose any privacy sensitive data.</w:t>
      </w:r>
    </w:p>
    <w:p w14:paraId="17F53A8F" w14:textId="77777777" w:rsidR="003D53E7" w:rsidRDefault="003D53E7" w:rsidP="003D53E7">
      <w:pPr>
        <w:pStyle w:val="Subheader"/>
      </w:pPr>
      <w:r>
        <w:t>Refresh strategy:</w:t>
      </w:r>
    </w:p>
    <w:p w14:paraId="35D43539" w14:textId="77777777" w:rsidR="003D53E7" w:rsidRDefault="003D53E7" w:rsidP="00AD7FC6">
      <w:pPr>
        <w:pStyle w:val="ListParagraph"/>
        <w:numPr>
          <w:ilvl w:val="0"/>
          <w:numId w:val="15"/>
        </w:numPr>
        <w:spacing w:after="0"/>
      </w:pPr>
      <w:r>
        <w:t>Refresh of cached data is started by proposition calling refresh function.</w:t>
      </w:r>
    </w:p>
    <w:p w14:paraId="290AAB2B" w14:textId="77777777" w:rsidR="003D53E7" w:rsidRDefault="003D53E7" w:rsidP="00AD7FC6">
      <w:pPr>
        <w:pStyle w:val="ListParagraph"/>
        <w:numPr>
          <w:ilvl w:val="0"/>
          <w:numId w:val="15"/>
        </w:numPr>
        <w:spacing w:after="0"/>
      </w:pPr>
      <w:r>
        <w:t>Content loader checks whether URL provided by Service Discovery has changed since last time to detect content changes.</w:t>
      </w:r>
    </w:p>
    <w:p w14:paraId="195553D6" w14:textId="77777777" w:rsidR="003D53E7" w:rsidRPr="009B5886" w:rsidRDefault="003D53E7" w:rsidP="00AD7FC6">
      <w:pPr>
        <w:pStyle w:val="ListParagraph"/>
        <w:numPr>
          <w:ilvl w:val="0"/>
          <w:numId w:val="15"/>
        </w:numPr>
        <w:spacing w:after="0"/>
      </w:pPr>
      <w:r>
        <w:t>Content loader state indicates whether refresh is recommended when last download is more than 24hours ago.</w:t>
      </w:r>
    </w:p>
    <w:p w14:paraId="471A1914" w14:textId="77777777" w:rsidR="001A3E29" w:rsidRPr="00EE4668" w:rsidRDefault="001A3E29" w:rsidP="001A3E29">
      <w:pPr>
        <w:pStyle w:val="Heading3"/>
      </w:pPr>
      <w:bookmarkStart w:id="366" w:name="_Ref467606288"/>
      <w:bookmarkStart w:id="367" w:name="_Ref467606295"/>
      <w:bookmarkStart w:id="368" w:name="_Toc477169222"/>
      <w:bookmarkStart w:id="369" w:name="_Toc518492182"/>
      <w:r>
        <w:t>API signing module</w:t>
      </w:r>
      <w:bookmarkEnd w:id="369"/>
    </w:p>
    <w:p w14:paraId="4F40E902" w14:textId="77777777" w:rsidR="001A3E29" w:rsidRDefault="001A3E29" w:rsidP="001A3E29">
      <w:pPr>
        <w:pStyle w:val="Subheader"/>
      </w:pPr>
      <w:r>
        <w:t>Introduction:</w:t>
      </w:r>
    </w:p>
    <w:p w14:paraId="0837DC47" w14:textId="77777777" w:rsidR="001A3E29" w:rsidRDefault="001A3E29" w:rsidP="001A3E29">
      <w:r>
        <w:t>To ensure only authenticated clients can make use of our cloud services, the APIs are protected. Commonly this is achieved using oAuth2, where the user needs to login to the cloud environment and the resulting token is used to authenticate the app to the different cloud services.</w:t>
      </w:r>
    </w:p>
    <w:p w14:paraId="620A4E82" w14:textId="77777777" w:rsidR="001A3E29" w:rsidRDefault="001A3E29" w:rsidP="001A3E29">
      <w:r>
        <w:t>However, some service must be available prior to the user having logged in or do not depend on a user identity. To ensure that only authenticated clients make use of the server APIs, the server must be able to determine whether the incoming request is coming from a known client. This is achieved by including a secret in the client and use that secret to sign the API request. This secret is to be well protected to prevent it being easily abused.</w:t>
      </w:r>
    </w:p>
    <w:p w14:paraId="4072AC57" w14:textId="77777777" w:rsidR="001A3E29" w:rsidRDefault="001A3E29" w:rsidP="001A3E29">
      <w:pPr>
        <w:pStyle w:val="Subheader"/>
      </w:pPr>
      <w:r w:rsidRPr="00EE4736">
        <w:t>Main responsibility:</w:t>
      </w:r>
    </w:p>
    <w:p w14:paraId="0A4A5AA7" w14:textId="77777777" w:rsidR="001A3E29" w:rsidRDefault="001A3E29" w:rsidP="001A3E29">
      <w:r>
        <w:t>The API signing module embeds a client secret through a white box algorithm and provides an API to sign REST requests. The application only has to provide a key to identify the type of app, this security level of this key is low as the secret information is part of the API signing module. Thereby the security restrictions imposed on the app developer are less strict.</w:t>
      </w:r>
    </w:p>
    <w:p w14:paraId="6184725C" w14:textId="77777777" w:rsidR="001A3E29" w:rsidRDefault="001A3E29" w:rsidP="001A3E29">
      <w:r>
        <w:t>The API signing module supports multiple signing strategies, each based on HMACSha256.</w:t>
      </w:r>
    </w:p>
    <w:p w14:paraId="31242E61" w14:textId="77777777" w:rsidR="001A3E29" w:rsidRPr="00290EA1" w:rsidRDefault="001A3E29" w:rsidP="001A3E29">
      <w:pPr>
        <w:pStyle w:val="Subheader"/>
      </w:pPr>
      <w:r w:rsidRPr="00290EA1">
        <w:t>Foreseen interfaces (dependencies):</w:t>
      </w:r>
    </w:p>
    <w:p w14:paraId="54141BD9" w14:textId="77777777" w:rsidR="001A3E29" w:rsidRDefault="001A3E29" w:rsidP="001A3E29">
      <w:pPr>
        <w:rPr>
          <w:rFonts w:cs="Arial"/>
        </w:rPr>
      </w:pPr>
      <w:r>
        <w:rPr>
          <w:rFonts w:cs="Arial"/>
        </w:rPr>
        <w:t>Provides:</w:t>
      </w:r>
    </w:p>
    <w:p w14:paraId="227D4128" w14:textId="77777777" w:rsidR="001A3E29" w:rsidRDefault="001A3E29" w:rsidP="001A3E29">
      <w:pPr>
        <w:pStyle w:val="ListParagraph"/>
        <w:numPr>
          <w:ilvl w:val="0"/>
          <w:numId w:val="10"/>
        </w:numPr>
        <w:spacing w:after="0"/>
        <w:rPr>
          <w:rFonts w:cs="Arial"/>
        </w:rPr>
      </w:pPr>
      <w:r>
        <w:rPr>
          <w:rFonts w:cs="Arial"/>
        </w:rPr>
        <w:t>API signing interface: set app keys, calculate signature for given REST request.</w:t>
      </w:r>
    </w:p>
    <w:p w14:paraId="3A394F88" w14:textId="77777777" w:rsidR="001A3E29" w:rsidRPr="00030BE4" w:rsidRDefault="001A3E29" w:rsidP="001A3E29">
      <w:pPr>
        <w:rPr>
          <w:rFonts w:cs="Arial"/>
        </w:rPr>
      </w:pPr>
      <w:r>
        <w:rPr>
          <w:rFonts w:cs="Arial"/>
        </w:rPr>
        <w:t>Requires:</w:t>
      </w:r>
    </w:p>
    <w:p w14:paraId="43ACF07E" w14:textId="77777777" w:rsidR="001A3E29" w:rsidRDefault="001A3E29" w:rsidP="001A3E29">
      <w:r w:rsidRPr="004948A0">
        <w:t>N/A</w:t>
      </w:r>
      <w:r>
        <w:t>.</w:t>
      </w:r>
    </w:p>
    <w:p w14:paraId="5C92F4AD" w14:textId="77777777" w:rsidR="001A3E29" w:rsidRPr="0015466C" w:rsidRDefault="001A3E29" w:rsidP="001A3E29">
      <w:pPr>
        <w:pStyle w:val="Subheader"/>
      </w:pPr>
      <w:r w:rsidRPr="0015466C">
        <w:t>Data handling:</w:t>
      </w:r>
    </w:p>
    <w:p w14:paraId="0CC18810" w14:textId="77777777" w:rsidR="001A3E29" w:rsidRDefault="001A3E29" w:rsidP="001A3E29">
      <w:r>
        <w:t>Storage:</w:t>
      </w:r>
    </w:p>
    <w:p w14:paraId="778D80E9" w14:textId="77777777" w:rsidR="001A3E29" w:rsidRDefault="001A3E29" w:rsidP="001A3E29">
      <w:pPr>
        <w:pStyle w:val="ListParagraph"/>
        <w:numPr>
          <w:ilvl w:val="0"/>
          <w:numId w:val="15"/>
        </w:numPr>
        <w:spacing w:after="0"/>
      </w:pPr>
      <w:r>
        <w:t>The key pair provided by the app is only maintained in RAM.</w:t>
      </w:r>
    </w:p>
    <w:p w14:paraId="0A976634" w14:textId="77777777" w:rsidR="001A3E29" w:rsidRDefault="001A3E29" w:rsidP="001A3E29">
      <w:pPr>
        <w:pStyle w:val="ListParagraph"/>
        <w:numPr>
          <w:ilvl w:val="0"/>
          <w:numId w:val="15"/>
        </w:numPr>
        <w:spacing w:after="0"/>
      </w:pPr>
      <w:r>
        <w:t>The key secret is embedded in the white box signing algorithm of this module.</w:t>
      </w:r>
    </w:p>
    <w:p w14:paraId="6D38A098" w14:textId="77777777" w:rsidR="001A3E29" w:rsidRDefault="001A3E29" w:rsidP="001A3E29">
      <w:r>
        <w:t>Transmission:</w:t>
      </w:r>
    </w:p>
    <w:p w14:paraId="3075E0E7" w14:textId="77777777" w:rsidR="001A3E29" w:rsidRDefault="001A3E29" w:rsidP="001A3E29">
      <w:r>
        <w:t>N/A.</w:t>
      </w:r>
    </w:p>
    <w:p w14:paraId="3541D729" w14:textId="77777777" w:rsidR="001A3E29" w:rsidRDefault="001A3E29" w:rsidP="001A3E29">
      <w:r>
        <w:t>Privacy:</w:t>
      </w:r>
    </w:p>
    <w:p w14:paraId="67E9A1A0" w14:textId="77777777" w:rsidR="001A3E29" w:rsidRDefault="001A3E29" w:rsidP="001A3E29">
      <w:r>
        <w:t>This module in itself does not expose any privacy sensitive data.</w:t>
      </w:r>
    </w:p>
    <w:p w14:paraId="472AAE08" w14:textId="77777777" w:rsidR="003D53E7" w:rsidRDefault="003D53E7" w:rsidP="00622588">
      <w:pPr>
        <w:pStyle w:val="Heading3"/>
      </w:pPr>
      <w:bookmarkStart w:id="370" w:name="_Ref473135212"/>
      <w:bookmarkStart w:id="371" w:name="_Toc477169223"/>
      <w:bookmarkStart w:id="372" w:name="_Toc518492183"/>
      <w:bookmarkEnd w:id="366"/>
      <w:bookmarkEnd w:id="367"/>
      <w:bookmarkEnd w:id="368"/>
      <w:r>
        <w:t>Software detailed design PRX client</w:t>
      </w:r>
      <w:bookmarkEnd w:id="370"/>
      <w:bookmarkEnd w:id="371"/>
      <w:bookmarkEnd w:id="372"/>
    </w:p>
    <w:p w14:paraId="4B634046" w14:textId="124660DF" w:rsidR="003D53E7" w:rsidRDefault="003D53E7" w:rsidP="003D53E7">
      <w:bookmarkStart w:id="373" w:name="_Ref473131562"/>
      <w:r>
        <w:t xml:space="preserve">The detailed requirement specification for PRX client are documented in </w:t>
      </w:r>
      <w:r w:rsidR="004571CA">
        <w:t>[REQUIREMENT]</w:t>
      </w:r>
      <w:r>
        <w:t>.</w:t>
      </w:r>
    </w:p>
    <w:p w14:paraId="39A58F54" w14:textId="77777777" w:rsidR="003D53E7" w:rsidRDefault="003D53E7" w:rsidP="003D53E7">
      <w:r>
        <w:t>This section will indicate the interfaces delivered by PRX client.</w:t>
      </w:r>
    </w:p>
    <w:p w14:paraId="1F785173" w14:textId="77777777" w:rsidR="003D53E7" w:rsidRDefault="003D53E7" w:rsidP="00622588">
      <w:pPr>
        <w:pStyle w:val="Heading4"/>
      </w:pPr>
      <w:bookmarkStart w:id="374" w:name="_Ref473136708"/>
      <w:bookmarkStart w:id="375" w:name="_Ref473136743"/>
      <w:bookmarkStart w:id="376" w:name="_Ref473136750"/>
      <w:bookmarkStart w:id="377" w:name="_Toc477169224"/>
      <w:r>
        <w:lastRenderedPageBreak/>
        <w:t>PRX client</w:t>
      </w:r>
      <w:bookmarkEnd w:id="373"/>
      <w:bookmarkEnd w:id="374"/>
      <w:bookmarkEnd w:id="375"/>
      <w:bookmarkEnd w:id="376"/>
      <w:bookmarkEnd w:id="377"/>
    </w:p>
    <w:p w14:paraId="65D96AA3" w14:textId="77777777" w:rsidR="003D53E7" w:rsidRDefault="003D53E7" w:rsidP="003D53E7">
      <w:pPr>
        <w:pStyle w:val="Subheader"/>
      </w:pPr>
      <w:r w:rsidRPr="000A2171">
        <w:t>Intro</w:t>
      </w:r>
      <w:r>
        <w:t>duction:</w:t>
      </w:r>
    </w:p>
    <w:p w14:paraId="60DCE274" w14:textId="77777777" w:rsidR="003D53E7" w:rsidRDefault="003D53E7" w:rsidP="003D53E7">
      <w:r>
        <w:t>The PRX client provides an abstracted interface of the product information stored on the PRX cloud service.</w:t>
      </w:r>
    </w:p>
    <w:p w14:paraId="14E863EB" w14:textId="77777777" w:rsidR="003D53E7" w:rsidRDefault="003D53E7" w:rsidP="003D53E7">
      <w:r>
        <w:t>The PRX client is provided as a separate component in order to have no data model dependencies of various systems in the App Infra library.</w:t>
      </w:r>
    </w:p>
    <w:p w14:paraId="324DF7CD" w14:textId="77777777" w:rsidR="003D53E7" w:rsidRDefault="003D53E7" w:rsidP="003D53E7">
      <w:pPr>
        <w:pStyle w:val="Subheader"/>
      </w:pPr>
      <w:r>
        <w:t>Main responsibility:</w:t>
      </w:r>
    </w:p>
    <w:p w14:paraId="74284D9C" w14:textId="77777777" w:rsidR="003D53E7" w:rsidRDefault="003D53E7" w:rsidP="003D53E7">
      <w:r w:rsidRPr="003F13F9">
        <w:t xml:space="preserve">The </w:t>
      </w:r>
      <w:r>
        <w:t>PRX client retrieves product asset, summary, and support information from the PRX cloud service given a sector, catalog and product CTN.</w:t>
      </w:r>
    </w:p>
    <w:p w14:paraId="49364738" w14:textId="77777777" w:rsidR="003D53E7" w:rsidRDefault="003D53E7" w:rsidP="003D53E7">
      <w:pPr>
        <w:pStyle w:val="Subheader"/>
      </w:pPr>
      <w:r>
        <w:t>Foreseen interfaces (dependencies):</w:t>
      </w:r>
    </w:p>
    <w:p w14:paraId="4256F866" w14:textId="77777777" w:rsidR="003D53E7" w:rsidRDefault="003D53E7" w:rsidP="003D53E7">
      <w:r>
        <w:t>Provides:</w:t>
      </w:r>
    </w:p>
    <w:p w14:paraId="1D843EB8" w14:textId="77777777" w:rsidR="003D53E7" w:rsidRDefault="003D53E7" w:rsidP="00AD7FC6">
      <w:pPr>
        <w:pStyle w:val="ListParagraph"/>
        <w:numPr>
          <w:ilvl w:val="0"/>
          <w:numId w:val="15"/>
        </w:numPr>
        <w:spacing w:after="0"/>
      </w:pPr>
      <w:r>
        <w:t>APIs to retrieve product asset, summary, and support information.</w:t>
      </w:r>
    </w:p>
    <w:p w14:paraId="7566CE44" w14:textId="77777777" w:rsidR="003D53E7" w:rsidRDefault="003D53E7" w:rsidP="003D53E7">
      <w:r>
        <w:t>Requires:</w:t>
      </w:r>
    </w:p>
    <w:p w14:paraId="0403F41A" w14:textId="77777777" w:rsidR="003D53E7" w:rsidRDefault="003D53E7" w:rsidP="00AD7FC6">
      <w:pPr>
        <w:pStyle w:val="ListParagraph"/>
        <w:numPr>
          <w:ilvl w:val="0"/>
          <w:numId w:val="21"/>
        </w:numPr>
        <w:spacing w:after="0"/>
      </w:pPr>
      <w:proofErr w:type="spellStart"/>
      <w:r>
        <w:t>AppInfra</w:t>
      </w:r>
      <w:proofErr w:type="spellEnd"/>
      <w:r>
        <w:t xml:space="preserve"> REST client: retrieve data from PRX cloud service.</w:t>
      </w:r>
    </w:p>
    <w:p w14:paraId="26B8446A" w14:textId="77777777" w:rsidR="003D53E7" w:rsidRDefault="003D53E7" w:rsidP="00AD7FC6">
      <w:pPr>
        <w:pStyle w:val="ListParagraph"/>
        <w:numPr>
          <w:ilvl w:val="0"/>
          <w:numId w:val="21"/>
        </w:numPr>
        <w:spacing w:after="0"/>
      </w:pPr>
      <w:proofErr w:type="spellStart"/>
      <w:r>
        <w:t>AppInfra</w:t>
      </w:r>
      <w:proofErr w:type="spellEnd"/>
      <w:r>
        <w:t xml:space="preserve"> service discovery: locate PRX cloud service based on home country.</w:t>
      </w:r>
    </w:p>
    <w:p w14:paraId="06256E7A" w14:textId="77777777" w:rsidR="003D53E7" w:rsidRDefault="003D53E7" w:rsidP="003D53E7">
      <w:pPr>
        <w:pStyle w:val="Subheader"/>
      </w:pPr>
      <w:r>
        <w:t xml:space="preserve">Data </w:t>
      </w:r>
      <w:r w:rsidRPr="00915FEA">
        <w:t>handling</w:t>
      </w:r>
      <w:r>
        <w:t>:</w:t>
      </w:r>
    </w:p>
    <w:p w14:paraId="650BFB3C" w14:textId="77777777" w:rsidR="003D53E7" w:rsidRDefault="003D53E7" w:rsidP="003D53E7">
      <w:r>
        <w:t>Storage:</w:t>
      </w:r>
    </w:p>
    <w:p w14:paraId="17B2207D" w14:textId="77777777" w:rsidR="003D53E7" w:rsidRDefault="003D53E7" w:rsidP="003D53E7">
      <w:r>
        <w:t>N/A.</w:t>
      </w:r>
    </w:p>
    <w:p w14:paraId="27952045" w14:textId="77777777" w:rsidR="003D53E7" w:rsidRDefault="003D53E7" w:rsidP="003D53E7">
      <w:r>
        <w:t>Transmission:</w:t>
      </w:r>
    </w:p>
    <w:p w14:paraId="1F03CE23" w14:textId="77777777" w:rsidR="003D53E7" w:rsidRDefault="003D53E7" w:rsidP="00AD7FC6">
      <w:pPr>
        <w:pStyle w:val="ListParagraph"/>
        <w:numPr>
          <w:ilvl w:val="0"/>
          <w:numId w:val="14"/>
        </w:numPr>
        <w:spacing w:after="0"/>
      </w:pPr>
      <w:r>
        <w:t>All communication is via HTTPS.</w:t>
      </w:r>
    </w:p>
    <w:p w14:paraId="7007CABC" w14:textId="77777777" w:rsidR="003D53E7" w:rsidRDefault="003D53E7" w:rsidP="003D53E7">
      <w:r>
        <w:t>Privacy:</w:t>
      </w:r>
    </w:p>
    <w:p w14:paraId="75F98D13" w14:textId="77777777" w:rsidR="003D53E7" w:rsidRDefault="003D53E7" w:rsidP="00AD7FC6">
      <w:pPr>
        <w:pStyle w:val="ListParagraph"/>
        <w:numPr>
          <w:ilvl w:val="0"/>
          <w:numId w:val="14"/>
        </w:numPr>
        <w:spacing w:after="0"/>
      </w:pPr>
      <w:r>
        <w:t>The product CTN is sent to the PRX server.</w:t>
      </w:r>
    </w:p>
    <w:p w14:paraId="01A5F8A2" w14:textId="77777777" w:rsidR="003D53E7" w:rsidRPr="0009509A" w:rsidRDefault="003D53E7" w:rsidP="00AD7FC6">
      <w:pPr>
        <w:pStyle w:val="ListParagraph"/>
        <w:numPr>
          <w:ilvl w:val="0"/>
          <w:numId w:val="14"/>
        </w:numPr>
        <w:spacing w:after="0"/>
      </w:pPr>
      <w:r>
        <w:t>The PRX server might store the product CTN and requesting client IP address.</w:t>
      </w:r>
    </w:p>
    <w:p w14:paraId="57401386" w14:textId="77777777" w:rsidR="003D53E7" w:rsidRDefault="003D53E7" w:rsidP="00622588">
      <w:pPr>
        <w:pStyle w:val="Heading3"/>
      </w:pPr>
      <w:bookmarkStart w:id="378" w:name="_Toc477169225"/>
      <w:bookmarkStart w:id="379" w:name="_Ref473131575"/>
      <w:bookmarkStart w:id="380" w:name="_Toc518492184"/>
      <w:r>
        <w:t>Software detailed design Secure DB</w:t>
      </w:r>
      <w:bookmarkEnd w:id="378"/>
      <w:bookmarkEnd w:id="380"/>
    </w:p>
    <w:p w14:paraId="5039F01E" w14:textId="0DCC5FFE" w:rsidR="003D53E7" w:rsidRDefault="003D53E7" w:rsidP="003D53E7">
      <w:r>
        <w:t xml:space="preserve">The detailed requirement specification for Secure DB are documented in </w:t>
      </w:r>
      <w:r w:rsidR="00032546">
        <w:t>[REQUIREMENT]</w:t>
      </w:r>
      <w:r>
        <w:t>.</w:t>
      </w:r>
    </w:p>
    <w:p w14:paraId="59BD9E8A" w14:textId="77777777" w:rsidR="003D53E7" w:rsidRDefault="003D53E7" w:rsidP="003D53E7">
      <w:r>
        <w:t>This section will indicate the interfaces delivered by Secure DB.</w:t>
      </w:r>
    </w:p>
    <w:p w14:paraId="5A7806B2" w14:textId="77777777" w:rsidR="003D53E7" w:rsidRDefault="003D53E7" w:rsidP="00622588">
      <w:pPr>
        <w:pStyle w:val="Heading4"/>
      </w:pPr>
      <w:bookmarkStart w:id="381" w:name="_Ref473136757"/>
      <w:bookmarkStart w:id="382" w:name="_Ref473136762"/>
      <w:bookmarkStart w:id="383" w:name="_Toc477169226"/>
      <w:r>
        <w:t>Secure DB</w:t>
      </w:r>
      <w:bookmarkEnd w:id="379"/>
      <w:bookmarkEnd w:id="381"/>
      <w:bookmarkEnd w:id="382"/>
      <w:bookmarkEnd w:id="383"/>
    </w:p>
    <w:p w14:paraId="49A5D073" w14:textId="77777777" w:rsidR="003D53E7" w:rsidRDefault="003D53E7" w:rsidP="003D53E7">
      <w:pPr>
        <w:pStyle w:val="Subheader"/>
      </w:pPr>
      <w:r w:rsidRPr="000A2171">
        <w:t>Intro</w:t>
      </w:r>
      <w:r>
        <w:t>duction:</w:t>
      </w:r>
    </w:p>
    <w:p w14:paraId="793ABA4B" w14:textId="77777777" w:rsidR="003D53E7" w:rsidRDefault="003D53E7" w:rsidP="003D53E7">
      <w:r>
        <w:t>Secure storage provides ability to store simple key-value pairs where the value is encrypted. For larger amounts of structured data, a relational database (SQLite compatible) is more convenient. Secure DB provides an encrypted relational database including an object modeling layer. Secure DB uses Secure storage to manage the password used to encrypt the database.</w:t>
      </w:r>
    </w:p>
    <w:p w14:paraId="5D09CC60" w14:textId="77777777" w:rsidR="003D53E7" w:rsidRDefault="003D53E7" w:rsidP="003D53E7">
      <w:r>
        <w:t xml:space="preserve">Secure DB is delivered as a stand-alone component that works in combination with </w:t>
      </w:r>
      <w:proofErr w:type="spellStart"/>
      <w:r>
        <w:t>AppInfra</w:t>
      </w:r>
      <w:proofErr w:type="spellEnd"/>
      <w:r>
        <w:t>. It is created as a stand-alone component as it may not be required by all propositions while it does have a significant footprint.</w:t>
      </w:r>
    </w:p>
    <w:p w14:paraId="5BF265E6" w14:textId="77777777" w:rsidR="003D53E7" w:rsidRDefault="003D53E7" w:rsidP="003D53E7">
      <w:r>
        <w:t>Secure DB is currently only delivered for the Android platform. Due to the file level encryption provided in iOS and encryption keys which are only available when device is unlocked by the user, it is not required to provide Secure DB functionality on top of the native protection.</w:t>
      </w:r>
    </w:p>
    <w:p w14:paraId="7D3C1F63" w14:textId="77777777" w:rsidR="003D53E7" w:rsidRDefault="003D53E7" w:rsidP="003D53E7">
      <w:r>
        <w:t>On average there is a 2% penalty on performance compared to a plain SQLite database. Though one must carefully wrap large sequence of actions in a transaction otherwise the performance impact is significantly higher.</w:t>
      </w:r>
    </w:p>
    <w:p w14:paraId="068D1C51" w14:textId="77777777" w:rsidR="003D53E7" w:rsidRDefault="003D53E7" w:rsidP="003D53E7">
      <w:pPr>
        <w:pStyle w:val="Subheader"/>
      </w:pPr>
      <w:r>
        <w:lastRenderedPageBreak/>
        <w:t>Main responsibility:</w:t>
      </w:r>
    </w:p>
    <w:p w14:paraId="6E8412EF" w14:textId="77777777" w:rsidR="003D53E7" w:rsidRDefault="003D53E7" w:rsidP="003D53E7">
      <w:r w:rsidRPr="003F13F9">
        <w:t>The Se</w:t>
      </w:r>
      <w:r>
        <w:t xml:space="preserve">cure DB component provides a relational database with object </w:t>
      </w:r>
      <w:proofErr w:type="gramStart"/>
      <w:r>
        <w:t>model based</w:t>
      </w:r>
      <w:proofErr w:type="gramEnd"/>
      <w:r>
        <w:t xml:space="preserve"> interface. It will encrypt the data before persistently storing the data on the device.</w:t>
      </w:r>
    </w:p>
    <w:p w14:paraId="5BD74DEA" w14:textId="77777777" w:rsidR="003D53E7" w:rsidRDefault="003D53E7" w:rsidP="003D53E7">
      <w:pPr>
        <w:pStyle w:val="Subheader"/>
      </w:pPr>
      <w:r>
        <w:t>Foreseen interfaces (dependencies):</w:t>
      </w:r>
    </w:p>
    <w:p w14:paraId="6DD4E3D8" w14:textId="77777777" w:rsidR="003D53E7" w:rsidRDefault="003D53E7" w:rsidP="003D53E7">
      <w:r>
        <w:t>Provides:</w:t>
      </w:r>
    </w:p>
    <w:p w14:paraId="1B35CD82" w14:textId="77777777" w:rsidR="003D53E7" w:rsidRDefault="003D53E7" w:rsidP="00AD7FC6">
      <w:pPr>
        <w:pStyle w:val="ListParagraph"/>
        <w:numPr>
          <w:ilvl w:val="0"/>
          <w:numId w:val="15"/>
        </w:numPr>
        <w:spacing w:after="0"/>
      </w:pPr>
      <w:r>
        <w:t>Object based development framework for database access.</w:t>
      </w:r>
    </w:p>
    <w:p w14:paraId="7A19A766" w14:textId="77777777" w:rsidR="003D53E7" w:rsidRDefault="003D53E7" w:rsidP="00AD7FC6">
      <w:pPr>
        <w:pStyle w:val="ListParagraph"/>
        <w:numPr>
          <w:ilvl w:val="0"/>
          <w:numId w:val="15"/>
        </w:numPr>
        <w:spacing w:after="0"/>
      </w:pPr>
      <w:r>
        <w:t>API to instantiate an encrypted database given an encryption key ID.</w:t>
      </w:r>
    </w:p>
    <w:p w14:paraId="4537F694" w14:textId="77777777" w:rsidR="003D53E7" w:rsidRDefault="003D53E7" w:rsidP="003D53E7">
      <w:r>
        <w:t>Requires:</w:t>
      </w:r>
    </w:p>
    <w:p w14:paraId="0EFB75CB" w14:textId="77777777" w:rsidR="003D53E7" w:rsidRDefault="003D53E7" w:rsidP="00AD7FC6">
      <w:pPr>
        <w:pStyle w:val="ListParagraph"/>
        <w:numPr>
          <w:ilvl w:val="0"/>
          <w:numId w:val="21"/>
        </w:numPr>
        <w:spacing w:after="0"/>
      </w:pPr>
      <w:r>
        <w:t>App Infra Secure storage: securely creating and managing encryption keys.</w:t>
      </w:r>
    </w:p>
    <w:p w14:paraId="5FE2A10B" w14:textId="77777777" w:rsidR="003D53E7" w:rsidRDefault="003D53E7" w:rsidP="003D53E7">
      <w:pPr>
        <w:pStyle w:val="Subheader"/>
      </w:pPr>
      <w:r>
        <w:t xml:space="preserve">Data </w:t>
      </w:r>
      <w:r w:rsidRPr="00915FEA">
        <w:t>handling</w:t>
      </w:r>
      <w:r>
        <w:t>:</w:t>
      </w:r>
    </w:p>
    <w:p w14:paraId="14491AF6" w14:textId="77777777" w:rsidR="003D53E7" w:rsidRDefault="003D53E7" w:rsidP="003D53E7">
      <w:bookmarkStart w:id="384" w:name="_Toc454549956"/>
      <w:bookmarkStart w:id="385" w:name="_Toc454550500"/>
      <w:bookmarkStart w:id="386" w:name="_Toc454551098"/>
      <w:bookmarkStart w:id="387" w:name="_Toc454549957"/>
      <w:bookmarkStart w:id="388" w:name="_Toc454550501"/>
      <w:bookmarkStart w:id="389" w:name="_Toc454551099"/>
      <w:bookmarkStart w:id="390" w:name="_Toc454549958"/>
      <w:bookmarkStart w:id="391" w:name="_Toc454550502"/>
      <w:bookmarkStart w:id="392" w:name="_Toc454551100"/>
      <w:bookmarkStart w:id="393" w:name="_Toc454549959"/>
      <w:bookmarkStart w:id="394" w:name="_Toc454550503"/>
      <w:bookmarkStart w:id="395" w:name="_Toc454551101"/>
      <w:bookmarkStart w:id="396" w:name="_Toc454549960"/>
      <w:bookmarkStart w:id="397" w:name="_Toc454550504"/>
      <w:bookmarkStart w:id="398" w:name="_Toc454551102"/>
      <w:bookmarkStart w:id="399" w:name="_Toc454549961"/>
      <w:bookmarkStart w:id="400" w:name="_Toc454550505"/>
      <w:bookmarkStart w:id="401" w:name="_Toc454551103"/>
      <w:bookmarkStart w:id="402" w:name="_Toc454549962"/>
      <w:bookmarkStart w:id="403" w:name="_Toc454550506"/>
      <w:bookmarkStart w:id="404" w:name="_Toc454551104"/>
      <w:bookmarkStart w:id="405" w:name="_Toc454549963"/>
      <w:bookmarkStart w:id="406" w:name="_Toc454550507"/>
      <w:bookmarkStart w:id="407" w:name="_Toc454551105"/>
      <w:bookmarkStart w:id="408" w:name="_Toc454549964"/>
      <w:bookmarkStart w:id="409" w:name="_Toc454550508"/>
      <w:bookmarkStart w:id="410" w:name="_Toc454551106"/>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r>
        <w:t>Storage:</w:t>
      </w:r>
    </w:p>
    <w:p w14:paraId="539BFB6D" w14:textId="77777777" w:rsidR="003D53E7" w:rsidRDefault="003D53E7" w:rsidP="00AD7FC6">
      <w:pPr>
        <w:pStyle w:val="ListParagraph"/>
        <w:numPr>
          <w:ilvl w:val="0"/>
          <w:numId w:val="21"/>
        </w:numPr>
        <w:spacing w:after="0"/>
      </w:pPr>
      <w:r>
        <w:t>The data stored in the database is encrypted using AES.</w:t>
      </w:r>
    </w:p>
    <w:p w14:paraId="220956F2" w14:textId="77777777" w:rsidR="003D53E7" w:rsidRDefault="003D53E7" w:rsidP="00AD7FC6">
      <w:pPr>
        <w:pStyle w:val="ListParagraph"/>
        <w:numPr>
          <w:ilvl w:val="0"/>
          <w:numId w:val="21"/>
        </w:numPr>
        <w:spacing w:after="0"/>
      </w:pPr>
      <w:r>
        <w:t>The key used to encrypt the data is maintained in secure storage.</w:t>
      </w:r>
    </w:p>
    <w:p w14:paraId="5B594D4A" w14:textId="77777777" w:rsidR="003D53E7" w:rsidRDefault="003D53E7" w:rsidP="003D53E7">
      <w:r>
        <w:t>Transmission:</w:t>
      </w:r>
    </w:p>
    <w:p w14:paraId="0BF705C0" w14:textId="77777777" w:rsidR="003D53E7" w:rsidRDefault="003D53E7" w:rsidP="003D53E7">
      <w:r>
        <w:t>N/A.</w:t>
      </w:r>
    </w:p>
    <w:p w14:paraId="1EA43F83" w14:textId="77777777" w:rsidR="003D53E7" w:rsidRDefault="003D53E7" w:rsidP="003D53E7">
      <w:r>
        <w:t>Privacy:</w:t>
      </w:r>
    </w:p>
    <w:p w14:paraId="1E25573D" w14:textId="77777777" w:rsidR="003D53E7" w:rsidRPr="00FC690B" w:rsidRDefault="003D53E7" w:rsidP="00AD7FC6">
      <w:pPr>
        <w:pStyle w:val="ListParagraph"/>
        <w:numPr>
          <w:ilvl w:val="0"/>
          <w:numId w:val="22"/>
        </w:numPr>
        <w:spacing w:after="0"/>
      </w:pPr>
      <w:r>
        <w:t>This module in itself does not expose any privacy sensitive data.</w:t>
      </w:r>
    </w:p>
    <w:p w14:paraId="28D5082D" w14:textId="77777777" w:rsidR="001507AC" w:rsidRPr="00854C7F" w:rsidRDefault="001507AC" w:rsidP="001507AC">
      <w:pPr>
        <w:pStyle w:val="ListParagraph"/>
        <w:spacing w:after="0"/>
      </w:pPr>
      <w:bookmarkStart w:id="411" w:name="_Toc477169227"/>
    </w:p>
    <w:p w14:paraId="1990800D" w14:textId="77777777" w:rsidR="003D53E7" w:rsidRDefault="003D53E7" w:rsidP="00622588">
      <w:pPr>
        <w:pStyle w:val="Heading3"/>
      </w:pPr>
      <w:bookmarkStart w:id="412" w:name="_Toc518492185"/>
      <w:r w:rsidRPr="00FF7BFC">
        <w:t xml:space="preserve">Third-party Software, Software </w:t>
      </w:r>
      <w:proofErr w:type="gramStart"/>
      <w:r w:rsidRPr="00FF7BFC">
        <w:t>Of</w:t>
      </w:r>
      <w:proofErr w:type="gramEnd"/>
      <w:r w:rsidRPr="00FF7BFC">
        <w:t xml:space="preserve"> Unknown Provenance (SOUP)</w:t>
      </w:r>
      <w:bookmarkEnd w:id="411"/>
      <w:bookmarkEnd w:id="412"/>
    </w:p>
    <w:p w14:paraId="578D31BC" w14:textId="77777777" w:rsidR="003D53E7" w:rsidRDefault="003D53E7" w:rsidP="00622588">
      <w:pPr>
        <w:pStyle w:val="Heading4"/>
      </w:pPr>
      <w:bookmarkStart w:id="413" w:name="_Toc477169228"/>
      <w:proofErr w:type="spellStart"/>
      <w:r>
        <w:t>CocoaLumberjack</w:t>
      </w:r>
      <w:bookmarkEnd w:id="413"/>
      <w:proofErr w:type="spellEnd"/>
    </w:p>
    <w:p w14:paraId="5EB9F048" w14:textId="77777777" w:rsidR="003D53E7" w:rsidRDefault="003D53E7" w:rsidP="003D53E7">
      <w:r>
        <w:t>iOS specific: this library is used internal to the logging module as basis framework for filtering, distributing, and outputting log requests.</w:t>
      </w:r>
    </w:p>
    <w:p w14:paraId="1E43E515" w14:textId="77777777" w:rsidR="003D53E7" w:rsidRDefault="003D53E7" w:rsidP="00622588">
      <w:pPr>
        <w:pStyle w:val="Heading4"/>
      </w:pPr>
      <w:bookmarkStart w:id="414" w:name="_Toc477169229"/>
      <w:r>
        <w:t>Adobe Mobile SDK</w:t>
      </w:r>
      <w:bookmarkEnd w:id="414"/>
    </w:p>
    <w:p w14:paraId="2DB811D3" w14:textId="77777777" w:rsidR="003D53E7" w:rsidRDefault="003D53E7" w:rsidP="003D53E7">
      <w:r>
        <w:t>The Adobe SDK is used for communicating the App tagging events to the Catalyst cloud back-end.</w:t>
      </w:r>
    </w:p>
    <w:p w14:paraId="0990922A" w14:textId="77777777" w:rsidR="003D53E7" w:rsidRDefault="003D53E7" w:rsidP="00622588">
      <w:pPr>
        <w:pStyle w:val="Heading4"/>
      </w:pPr>
      <w:bookmarkStart w:id="415" w:name="_Toc477169230"/>
      <w:r>
        <w:t>Volley</w:t>
      </w:r>
      <w:bookmarkEnd w:id="415"/>
    </w:p>
    <w:p w14:paraId="0A4405D1" w14:textId="77777777" w:rsidR="003D53E7" w:rsidRDefault="003D53E7" w:rsidP="003D53E7">
      <w:r>
        <w:t>Android specific: the Google Volley library is used for managing the REST client request queue and cache.</w:t>
      </w:r>
    </w:p>
    <w:p w14:paraId="6E9FCB03" w14:textId="77777777" w:rsidR="003D53E7" w:rsidRDefault="003D53E7" w:rsidP="00622588">
      <w:pPr>
        <w:pStyle w:val="Heading4"/>
      </w:pPr>
      <w:bookmarkStart w:id="416" w:name="_Toc477169231"/>
      <w:r>
        <w:t>GSON</w:t>
      </w:r>
      <w:bookmarkEnd w:id="416"/>
    </w:p>
    <w:p w14:paraId="033C12C0" w14:textId="77777777" w:rsidR="003D53E7" w:rsidRDefault="003D53E7" w:rsidP="003D53E7">
      <w:r>
        <w:t>Android specific: the Google GSON library is used to convert JSON data structures received by the content loader module to data model class.</w:t>
      </w:r>
    </w:p>
    <w:p w14:paraId="32A80F84" w14:textId="1474FDF8" w:rsidR="003D53E7" w:rsidRDefault="002112C9" w:rsidP="00622588">
      <w:pPr>
        <w:pStyle w:val="Heading4"/>
      </w:pPr>
      <w:bookmarkStart w:id="417" w:name="_Toc477169232"/>
      <w:proofErr w:type="spellStart"/>
      <w:ins w:id="418" w:author="Shivakumar, Deepthi" w:date="2018-06-27T15:22:00Z">
        <w:r>
          <w:t>True</w:t>
        </w:r>
      </w:ins>
      <w:del w:id="419" w:author="Shivakumar, Deepthi" w:date="2018-06-27T15:22:00Z">
        <w:r w:rsidR="003D53E7" w:rsidDel="002112C9">
          <w:delText>NHNetwork</w:delText>
        </w:r>
      </w:del>
      <w:r w:rsidR="003D53E7">
        <w:t>Time</w:t>
      </w:r>
      <w:bookmarkEnd w:id="417"/>
      <w:proofErr w:type="spellEnd"/>
    </w:p>
    <w:p w14:paraId="74680488" w14:textId="79404A70" w:rsidR="003D53E7" w:rsidRDefault="003D53E7" w:rsidP="003D53E7">
      <w:r>
        <w:t xml:space="preserve">iOS specific: the </w:t>
      </w:r>
      <w:del w:id="420" w:author="Shivakumar, Deepthi" w:date="2018-06-27T15:23:00Z">
        <w:r w:rsidDel="002112C9">
          <w:delText xml:space="preserve">NHNetworkTime </w:delText>
        </w:r>
      </w:del>
      <w:proofErr w:type="spellStart"/>
      <w:ins w:id="421" w:author="Shivakumar, Deepthi" w:date="2018-06-27T15:23:00Z">
        <w:r w:rsidR="002112C9">
          <w:t>TrueTime</w:t>
        </w:r>
        <w:proofErr w:type="spellEnd"/>
        <w:r w:rsidR="002112C9">
          <w:t xml:space="preserve"> </w:t>
        </w:r>
      </w:ins>
      <w:r>
        <w:t>library is used by the Time module to sync the time with NTP servers.</w:t>
      </w:r>
    </w:p>
    <w:p w14:paraId="5582D47C" w14:textId="77777777" w:rsidR="003D53E7" w:rsidRDefault="003D53E7" w:rsidP="00622588">
      <w:pPr>
        <w:pStyle w:val="Heading4"/>
      </w:pPr>
      <w:bookmarkStart w:id="422" w:name="_Toc477169233"/>
      <w:proofErr w:type="spellStart"/>
      <w:r>
        <w:t>CocoaAsyncSocket</w:t>
      </w:r>
      <w:bookmarkEnd w:id="422"/>
      <w:proofErr w:type="spellEnd"/>
    </w:p>
    <w:p w14:paraId="171E7549" w14:textId="77777777" w:rsidR="003D53E7" w:rsidRDefault="003D53E7" w:rsidP="003D53E7">
      <w:r>
        <w:t xml:space="preserve">iOS specific: the </w:t>
      </w:r>
      <w:proofErr w:type="spellStart"/>
      <w:r>
        <w:t>CocoaAsyncSocket</w:t>
      </w:r>
      <w:proofErr w:type="spellEnd"/>
      <w:r>
        <w:t xml:space="preserve"> library is used by </w:t>
      </w:r>
      <w:proofErr w:type="spellStart"/>
      <w:r>
        <w:t>NHNetworkTime</w:t>
      </w:r>
      <w:proofErr w:type="spellEnd"/>
      <w:r>
        <w:t xml:space="preserve"> to setup a plain socket connection to </w:t>
      </w:r>
      <w:proofErr w:type="gramStart"/>
      <w:r>
        <w:t>a</w:t>
      </w:r>
      <w:proofErr w:type="gramEnd"/>
      <w:r>
        <w:t xml:space="preserve"> NTP server.</w:t>
      </w:r>
    </w:p>
    <w:p w14:paraId="06863C01" w14:textId="77777777" w:rsidR="003D53E7" w:rsidRDefault="003D53E7" w:rsidP="00622588">
      <w:pPr>
        <w:pStyle w:val="Heading4"/>
      </w:pPr>
      <w:bookmarkStart w:id="423" w:name="_Toc477169234"/>
      <w:proofErr w:type="spellStart"/>
      <w:r>
        <w:t>AFNetworking</w:t>
      </w:r>
      <w:bookmarkEnd w:id="423"/>
      <w:proofErr w:type="spellEnd"/>
    </w:p>
    <w:p w14:paraId="66B8949A" w14:textId="77777777" w:rsidR="003D53E7" w:rsidRDefault="003D53E7" w:rsidP="003D53E7">
      <w:r>
        <w:t xml:space="preserve">iOS specific: the </w:t>
      </w:r>
      <w:proofErr w:type="spellStart"/>
      <w:r w:rsidRPr="007A063F">
        <w:t>AFNetworking</w:t>
      </w:r>
      <w:proofErr w:type="spellEnd"/>
      <w:r>
        <w:t xml:space="preserve"> library is used for managing the REST client request queue and cache.</w:t>
      </w:r>
    </w:p>
    <w:p w14:paraId="5229D885" w14:textId="77777777" w:rsidR="003D53E7" w:rsidRDefault="003D53E7" w:rsidP="00622588">
      <w:pPr>
        <w:pStyle w:val="Heading4"/>
      </w:pPr>
      <w:bookmarkStart w:id="424" w:name="_Toc477169235"/>
      <w:proofErr w:type="spellStart"/>
      <w:r>
        <w:lastRenderedPageBreak/>
        <w:t>SQLCipher</w:t>
      </w:r>
      <w:bookmarkEnd w:id="424"/>
      <w:proofErr w:type="spellEnd"/>
    </w:p>
    <w:p w14:paraId="2A645AD5" w14:textId="77777777" w:rsidR="003D53E7" w:rsidRDefault="003D53E7" w:rsidP="003D53E7">
      <w:r>
        <w:t xml:space="preserve">Android specific: the </w:t>
      </w:r>
      <w:proofErr w:type="spellStart"/>
      <w:r>
        <w:t>SQLCipher</w:t>
      </w:r>
      <w:proofErr w:type="spellEnd"/>
      <w:r>
        <w:t xml:space="preserve"> library is used to provide an encrypted SQLite compatible database for Secure DB.</w:t>
      </w:r>
    </w:p>
    <w:p w14:paraId="66FD6229" w14:textId="77777777" w:rsidR="003D53E7" w:rsidRDefault="003D53E7" w:rsidP="00622588">
      <w:pPr>
        <w:pStyle w:val="Heading4"/>
      </w:pPr>
      <w:bookmarkStart w:id="425" w:name="_Toc477169236"/>
      <w:proofErr w:type="spellStart"/>
      <w:r>
        <w:t>ORMLite</w:t>
      </w:r>
      <w:bookmarkEnd w:id="425"/>
      <w:proofErr w:type="spellEnd"/>
    </w:p>
    <w:p w14:paraId="21ABB55C" w14:textId="77777777" w:rsidR="003D53E7" w:rsidRPr="000319A8" w:rsidRDefault="003D53E7" w:rsidP="003D53E7">
      <w:r>
        <w:t xml:space="preserve">Android specific: the </w:t>
      </w:r>
      <w:proofErr w:type="spellStart"/>
      <w:r>
        <w:t>ORMLite</w:t>
      </w:r>
      <w:proofErr w:type="spellEnd"/>
      <w:r>
        <w:t xml:space="preserve"> library is used to provide an object modeling framework on top of </w:t>
      </w:r>
      <w:proofErr w:type="spellStart"/>
      <w:r>
        <w:t>SQLCipher</w:t>
      </w:r>
      <w:proofErr w:type="spellEnd"/>
      <w:r>
        <w:t xml:space="preserve"> for Secure DB.</w:t>
      </w:r>
    </w:p>
    <w:p w14:paraId="01B53816" w14:textId="77777777" w:rsidR="00EC6F53" w:rsidRDefault="00EC6F53" w:rsidP="00EC6F53">
      <w:pPr>
        <w:pStyle w:val="Heading2"/>
      </w:pPr>
      <w:bookmarkStart w:id="426" w:name="_Toc467246422"/>
      <w:bookmarkStart w:id="427" w:name="_Toc518492186"/>
      <w:r w:rsidRPr="00044929">
        <w:t xml:space="preserve">Architecture </w:t>
      </w:r>
      <w:r>
        <w:t>Principles</w:t>
      </w:r>
      <w:bookmarkEnd w:id="426"/>
      <w:bookmarkEnd w:id="427"/>
    </w:p>
    <w:p w14:paraId="1F4B32E3" w14:textId="39BFA464" w:rsidR="003D53E7" w:rsidRDefault="00EC6F53" w:rsidP="003D53E7">
      <w:r>
        <w:t>NA</w:t>
      </w:r>
    </w:p>
    <w:p w14:paraId="0E860750" w14:textId="3581B52B" w:rsidR="00EC6F53" w:rsidRDefault="00EC6F53" w:rsidP="00EC6F53">
      <w:pPr>
        <w:pStyle w:val="Heading2"/>
      </w:pPr>
      <w:bookmarkStart w:id="428" w:name="_Toc518492187"/>
      <w:r w:rsidRPr="00044929">
        <w:t xml:space="preserve">Architecture </w:t>
      </w:r>
      <w:r>
        <w:t>Views</w:t>
      </w:r>
      <w:bookmarkEnd w:id="428"/>
    </w:p>
    <w:p w14:paraId="203559B8" w14:textId="4C1014ED" w:rsidR="00EC6F53" w:rsidRPr="003D53E7" w:rsidRDefault="00EC6F53" w:rsidP="003D53E7">
      <w:r>
        <w:t>NA</w:t>
      </w:r>
    </w:p>
    <w:p w14:paraId="7E63D2AB" w14:textId="7B49CA23" w:rsidR="005D21AE" w:rsidRDefault="005D21AE" w:rsidP="005D21AE">
      <w:pPr>
        <w:pStyle w:val="Heading1"/>
      </w:pPr>
      <w:bookmarkStart w:id="429" w:name="_Toc518492188"/>
      <w:bookmarkEnd w:id="30"/>
      <w:r w:rsidRPr="005D21AE">
        <w:t>Allocation of Quality Aspects</w:t>
      </w:r>
      <w:bookmarkEnd w:id="429"/>
    </w:p>
    <w:p w14:paraId="0BBFA0B5" w14:textId="45328593" w:rsidR="00923AB5" w:rsidRDefault="00923AB5" w:rsidP="00923AB5">
      <w:r>
        <w:t xml:space="preserve">The concept of execution architecture is introduced on platform side to define performance criteria, NFRs etc. </w:t>
      </w:r>
      <w:r w:rsidR="00A270F8">
        <w:t>Below are few concepts which is related to app infra component in general.</w:t>
      </w:r>
    </w:p>
    <w:p w14:paraId="249A0EB2" w14:textId="2A99A899" w:rsidR="00A270F8" w:rsidRDefault="00A270F8" w:rsidP="00923AB5">
      <w:r>
        <w:t>Please refer platfo</w:t>
      </w:r>
      <w:r w:rsidR="00BF399F">
        <w:t>rm [PLATFORM TECH DESIGN]</w:t>
      </w:r>
      <w:r>
        <w:t xml:space="preserve"> for more details on quality aspects.</w:t>
      </w:r>
    </w:p>
    <w:p w14:paraId="58EE7386" w14:textId="77777777" w:rsidR="00923AB5" w:rsidRDefault="00923AB5" w:rsidP="00923AB5">
      <w:pPr>
        <w:pStyle w:val="Heading2"/>
      </w:pPr>
      <w:bookmarkStart w:id="430" w:name="_Toc518492189"/>
      <w:r>
        <w:t>Threading</w:t>
      </w:r>
      <w:bookmarkEnd w:id="430"/>
    </w:p>
    <w:p w14:paraId="4ED2D2AA" w14:textId="77777777" w:rsidR="00923AB5" w:rsidRPr="00AF133D" w:rsidRDefault="00923AB5" w:rsidP="00923AB5">
      <w:r w:rsidRPr="00AF133D">
        <w:t xml:space="preserve">A thread is a basic unit of CPU utilization, consisting of a program counter, a stack, and a set of registers, </w:t>
      </w:r>
      <w:proofErr w:type="gramStart"/>
      <w:r w:rsidRPr="00AF133D">
        <w:t>( and</w:t>
      </w:r>
      <w:proofErr w:type="gramEnd"/>
      <w:r w:rsidRPr="00AF133D">
        <w:t xml:space="preserve"> a thread ID. ). Threads are very useful in modern programming whenever a process has multiple tasks to perform independently of the others. Particularly true when one of the tasks may block, and it is desired to allow the other tasks to proceed without blocking.</w:t>
      </w:r>
    </w:p>
    <w:p w14:paraId="08E8AEAF" w14:textId="77777777" w:rsidR="00923AB5" w:rsidRDefault="00923AB5" w:rsidP="00923AB5">
      <w:r w:rsidRPr="00AF133D">
        <w:rPr>
          <w:b/>
        </w:rPr>
        <w:t>Benefits of Threading</w:t>
      </w:r>
      <w:r w:rsidRPr="00AF133D">
        <w:t xml:space="preserve">: </w:t>
      </w:r>
    </w:p>
    <w:p w14:paraId="61822AC4" w14:textId="77777777" w:rsidR="00923AB5" w:rsidRPr="00AF133D" w:rsidRDefault="00923AB5" w:rsidP="00923AB5">
      <w:r w:rsidRPr="00AF133D">
        <w:t>There are four major categories of benefits to multi-threading:</w:t>
      </w:r>
    </w:p>
    <w:p w14:paraId="59AF8E13" w14:textId="06B135C3" w:rsidR="00923AB5" w:rsidRPr="00AF133D" w:rsidRDefault="00923AB5" w:rsidP="00923AB5">
      <w:pPr>
        <w:pStyle w:val="ListParagraph"/>
        <w:numPr>
          <w:ilvl w:val="0"/>
          <w:numId w:val="28"/>
        </w:numPr>
      </w:pPr>
      <w:r w:rsidRPr="00AF133D">
        <w:rPr>
          <w:b/>
        </w:rPr>
        <w:t>Responsiveness</w:t>
      </w:r>
      <w:r w:rsidRPr="00AF133D">
        <w:t xml:space="preserve"> </w:t>
      </w:r>
      <w:r w:rsidR="00F814AD">
        <w:t>–</w:t>
      </w:r>
      <w:r w:rsidRPr="00AF133D">
        <w:t xml:space="preserve"> One thread may provide rapid response while other threads are blocked or slowed down doing intensive calculations.</w:t>
      </w:r>
    </w:p>
    <w:p w14:paraId="3EEA45D2" w14:textId="533D66FC" w:rsidR="00923AB5" w:rsidRPr="00AF133D" w:rsidRDefault="00923AB5" w:rsidP="00923AB5">
      <w:pPr>
        <w:pStyle w:val="ListParagraph"/>
        <w:numPr>
          <w:ilvl w:val="0"/>
          <w:numId w:val="28"/>
        </w:numPr>
      </w:pPr>
      <w:r w:rsidRPr="00AF133D">
        <w:rPr>
          <w:b/>
        </w:rPr>
        <w:t>Resource</w:t>
      </w:r>
      <w:r w:rsidRPr="00AF133D">
        <w:t xml:space="preserve"> sharing </w:t>
      </w:r>
      <w:r w:rsidR="00F814AD">
        <w:t>–</w:t>
      </w:r>
      <w:r w:rsidRPr="00AF133D">
        <w:t xml:space="preserve"> By default threads share common code, data, and other resources, which allows multiple tasks to be performed simultaneously in a single address space.</w:t>
      </w:r>
    </w:p>
    <w:p w14:paraId="3C8557BD" w14:textId="49C5A156" w:rsidR="00923AB5" w:rsidRPr="00AF133D" w:rsidRDefault="00923AB5" w:rsidP="00923AB5">
      <w:pPr>
        <w:pStyle w:val="ListParagraph"/>
        <w:numPr>
          <w:ilvl w:val="0"/>
          <w:numId w:val="28"/>
        </w:numPr>
      </w:pPr>
      <w:r w:rsidRPr="00AF133D">
        <w:rPr>
          <w:b/>
        </w:rPr>
        <w:t>Economy</w:t>
      </w:r>
      <w:r w:rsidRPr="00AF133D">
        <w:t xml:space="preserve"> </w:t>
      </w:r>
      <w:r w:rsidR="00F814AD">
        <w:t>–</w:t>
      </w:r>
      <w:r w:rsidRPr="00AF133D">
        <w:t xml:space="preserve"> Creating and managing threads </w:t>
      </w:r>
      <w:proofErr w:type="gramStart"/>
      <w:r w:rsidRPr="00AF133D">
        <w:t>( and</w:t>
      </w:r>
      <w:proofErr w:type="gramEnd"/>
      <w:r w:rsidRPr="00AF133D">
        <w:t xml:space="preserve"> context switches between them ) is much faster than performing the same tasks for processes.</w:t>
      </w:r>
    </w:p>
    <w:p w14:paraId="6283CE51" w14:textId="361EA4B8" w:rsidR="00923AB5" w:rsidRPr="00AF133D" w:rsidRDefault="00923AB5" w:rsidP="00923AB5">
      <w:pPr>
        <w:pStyle w:val="ListParagraph"/>
        <w:numPr>
          <w:ilvl w:val="0"/>
          <w:numId w:val="28"/>
        </w:numPr>
      </w:pPr>
      <w:r w:rsidRPr="00AF133D">
        <w:rPr>
          <w:b/>
        </w:rPr>
        <w:t>Scalability</w:t>
      </w:r>
      <w:r w:rsidRPr="00AF133D">
        <w:t xml:space="preserve">, i.e. Utilization of multiprocessor architectures </w:t>
      </w:r>
      <w:r w:rsidR="00F814AD">
        <w:t>–</w:t>
      </w:r>
      <w:r w:rsidRPr="00AF133D">
        <w:t xml:space="preserve"> A single threaded process can only run on one CPU, no matter how many may be available, whereas the execution of a multi-threaded application may be split amongst available processors. </w:t>
      </w:r>
      <w:proofErr w:type="gramStart"/>
      <w:r w:rsidRPr="00AF133D">
        <w:t>( Note</w:t>
      </w:r>
      <w:proofErr w:type="gramEnd"/>
      <w:r w:rsidRPr="00AF133D">
        <w:t xml:space="preserve"> that single threaded processes can still benefit from multi-processor architectures when there are multiple processes contending for the CPU, i.e. when the load average is above some certain threshold. )</w:t>
      </w:r>
    </w:p>
    <w:p w14:paraId="758EDF66" w14:textId="77777777" w:rsidR="00923AB5" w:rsidRDefault="00923AB5" w:rsidP="00923AB5">
      <w:pPr>
        <w:pStyle w:val="ListParagraph"/>
        <w:numPr>
          <w:ilvl w:val="0"/>
          <w:numId w:val="28"/>
        </w:numPr>
      </w:pPr>
      <w:r w:rsidRPr="00AF133D">
        <w:t>Smoother Context Switching</w:t>
      </w:r>
    </w:p>
    <w:p w14:paraId="051D546E" w14:textId="77777777" w:rsidR="00923AB5" w:rsidRPr="00167B6F" w:rsidRDefault="00923AB5" w:rsidP="00923AB5">
      <w:r w:rsidRPr="00167B6F">
        <w:rPr>
          <w:b/>
        </w:rPr>
        <w:t>Challenges</w:t>
      </w:r>
      <w:r w:rsidRPr="00167B6F">
        <w:t>:</w:t>
      </w:r>
    </w:p>
    <w:p w14:paraId="513CA38D" w14:textId="77777777" w:rsidR="00923AB5" w:rsidRPr="00167B6F" w:rsidRDefault="00923AB5" w:rsidP="00923AB5">
      <w:pPr>
        <w:pStyle w:val="ListParagraph"/>
        <w:numPr>
          <w:ilvl w:val="0"/>
          <w:numId w:val="29"/>
        </w:numPr>
      </w:pPr>
      <w:r w:rsidRPr="00167B6F">
        <w:t>Security Issues: because of extensive sharing of resources between multiple threads.</w:t>
      </w:r>
    </w:p>
    <w:p w14:paraId="1E5B3CC7" w14:textId="77777777" w:rsidR="00923AB5" w:rsidRPr="00167B6F" w:rsidRDefault="00923AB5" w:rsidP="00923AB5">
      <w:pPr>
        <w:pStyle w:val="ListParagraph"/>
        <w:numPr>
          <w:ilvl w:val="0"/>
          <w:numId w:val="29"/>
        </w:numPr>
      </w:pPr>
      <w:r w:rsidRPr="00167B6F">
        <w:t xml:space="preserve">Threading has a real cost to the program (and the system) in terms of memory use and performance </w:t>
      </w:r>
      <w:proofErr w:type="gramStart"/>
      <w:r w:rsidRPr="00167B6F">
        <w:t>( thread</w:t>
      </w:r>
      <w:proofErr w:type="gramEnd"/>
      <w:r w:rsidRPr="00167B6F">
        <w:t xml:space="preserve"> cancellation is also a costly affair)</w:t>
      </w:r>
    </w:p>
    <w:p w14:paraId="2D376EFE" w14:textId="77777777" w:rsidR="00923AB5" w:rsidRPr="00167B6F" w:rsidRDefault="00923AB5" w:rsidP="00923AB5">
      <w:pPr>
        <w:pStyle w:val="ListParagraph"/>
        <w:numPr>
          <w:ilvl w:val="0"/>
          <w:numId w:val="29"/>
        </w:numPr>
      </w:pPr>
      <w:r w:rsidRPr="00167B6F">
        <w:t>Difficulty of coding, testing and debugging</w:t>
      </w:r>
    </w:p>
    <w:p w14:paraId="42A9D1CD" w14:textId="77777777" w:rsidR="00923AB5" w:rsidRPr="00167B6F" w:rsidRDefault="00923AB5" w:rsidP="00923AB5">
      <w:pPr>
        <w:pStyle w:val="ListParagraph"/>
        <w:numPr>
          <w:ilvl w:val="0"/>
          <w:numId w:val="29"/>
        </w:numPr>
      </w:pPr>
      <w:r w:rsidRPr="00167B6F">
        <w:t>The task of managing concurrency among threads is difficult and has the potential to introduce new problems into an application</w:t>
      </w:r>
    </w:p>
    <w:p w14:paraId="07E282E9" w14:textId="77777777" w:rsidR="00923AB5" w:rsidRPr="00167B6F" w:rsidRDefault="00923AB5" w:rsidP="00923AB5">
      <w:pPr>
        <w:rPr>
          <w:b/>
        </w:rPr>
      </w:pPr>
      <w:r w:rsidRPr="00167B6F">
        <w:rPr>
          <w:b/>
        </w:rPr>
        <w:t>Things to consider</w:t>
      </w:r>
    </w:p>
    <w:p w14:paraId="17C4EB88" w14:textId="77777777" w:rsidR="00923AB5" w:rsidRPr="00167B6F" w:rsidRDefault="00923AB5" w:rsidP="00923AB5">
      <w:pPr>
        <w:pStyle w:val="ListParagraph"/>
        <w:numPr>
          <w:ilvl w:val="0"/>
          <w:numId w:val="30"/>
        </w:numPr>
      </w:pPr>
      <w:r w:rsidRPr="00167B6F">
        <w:t>Do not block the UI thread</w:t>
      </w:r>
    </w:p>
    <w:p w14:paraId="788C6D6F" w14:textId="77777777" w:rsidR="00923AB5" w:rsidRPr="00167B6F" w:rsidRDefault="00923AB5" w:rsidP="00923AB5">
      <w:pPr>
        <w:pStyle w:val="ListParagraph"/>
        <w:numPr>
          <w:ilvl w:val="0"/>
          <w:numId w:val="30"/>
        </w:numPr>
      </w:pPr>
      <w:r w:rsidRPr="00167B6F">
        <w:t>Create threads judiciously</w:t>
      </w:r>
    </w:p>
    <w:p w14:paraId="3E4F41E5" w14:textId="77777777" w:rsidR="00923AB5" w:rsidRPr="00167B6F" w:rsidRDefault="00923AB5" w:rsidP="00923AB5">
      <w:pPr>
        <w:pStyle w:val="ListParagraph"/>
        <w:numPr>
          <w:ilvl w:val="0"/>
          <w:numId w:val="30"/>
        </w:numPr>
      </w:pPr>
      <w:r w:rsidRPr="00167B6F">
        <w:lastRenderedPageBreak/>
        <w:t>Network calls and processing should be done on the worker thread</w:t>
      </w:r>
    </w:p>
    <w:p w14:paraId="019FD0BA" w14:textId="77777777" w:rsidR="00923AB5" w:rsidRPr="00167B6F" w:rsidRDefault="00923AB5" w:rsidP="00923AB5">
      <w:pPr>
        <w:pStyle w:val="ListParagraph"/>
        <w:numPr>
          <w:ilvl w:val="0"/>
          <w:numId w:val="30"/>
        </w:numPr>
      </w:pPr>
      <w:r w:rsidRPr="00167B6F">
        <w:t>Leave the priorities of the threads at their default values</w:t>
      </w:r>
    </w:p>
    <w:p w14:paraId="6B171D93" w14:textId="77777777" w:rsidR="00923AB5" w:rsidRPr="00167B6F" w:rsidRDefault="00923AB5" w:rsidP="00923AB5">
      <w:pPr>
        <w:pStyle w:val="ListParagraph"/>
        <w:numPr>
          <w:ilvl w:val="0"/>
          <w:numId w:val="30"/>
        </w:numPr>
      </w:pPr>
      <w:r w:rsidRPr="00167B6F">
        <w:t>Ensure thread handles the exception</w:t>
      </w:r>
    </w:p>
    <w:p w14:paraId="70D67E78" w14:textId="77777777" w:rsidR="00923AB5" w:rsidRDefault="00923AB5" w:rsidP="00923AB5">
      <w:pPr>
        <w:pStyle w:val="ListParagraph"/>
        <w:numPr>
          <w:ilvl w:val="0"/>
          <w:numId w:val="30"/>
        </w:numPr>
      </w:pPr>
      <w:r w:rsidRPr="00167B6F">
        <w:t>Do not access the Android UI toolkit from outside the UI thread</w:t>
      </w:r>
    </w:p>
    <w:p w14:paraId="6FBEC6BD" w14:textId="77777777" w:rsidR="00923AB5" w:rsidRDefault="00923AB5" w:rsidP="00923AB5">
      <w:pPr>
        <w:pStyle w:val="Heading2"/>
      </w:pPr>
      <w:bookmarkStart w:id="431" w:name="_Toc518492190"/>
      <w:r w:rsidRPr="00167B6F">
        <w:t>Memory Management</w:t>
      </w:r>
      <w:bookmarkEnd w:id="431"/>
    </w:p>
    <w:p w14:paraId="04DB3853" w14:textId="77777777" w:rsidR="00923AB5" w:rsidRPr="00167B6F" w:rsidRDefault="00923AB5" w:rsidP="00923AB5">
      <w:pPr>
        <w:rPr>
          <w:b/>
        </w:rPr>
      </w:pPr>
      <w:r w:rsidRPr="00167B6F">
        <w:rPr>
          <w:b/>
        </w:rPr>
        <w:t>iOS &amp; Swift</w:t>
      </w:r>
      <w:r>
        <w:rPr>
          <w:b/>
        </w:rPr>
        <w:t>:</w:t>
      </w:r>
    </w:p>
    <w:p w14:paraId="690C7EC6" w14:textId="77777777" w:rsidR="00923AB5" w:rsidRPr="00167B6F" w:rsidRDefault="00923AB5" w:rsidP="00923AB5">
      <w:pPr>
        <w:pStyle w:val="ListParagraph"/>
        <w:numPr>
          <w:ilvl w:val="0"/>
          <w:numId w:val="31"/>
        </w:numPr>
      </w:pPr>
      <w:r w:rsidRPr="00167B6F">
        <w:t>Memory Management Issues</w:t>
      </w:r>
    </w:p>
    <w:p w14:paraId="1F685BBB" w14:textId="77777777" w:rsidR="00923AB5" w:rsidRPr="00167B6F" w:rsidRDefault="00923AB5" w:rsidP="00923AB5">
      <w:pPr>
        <w:pStyle w:val="ListParagraph"/>
        <w:numPr>
          <w:ilvl w:val="1"/>
          <w:numId w:val="31"/>
        </w:numPr>
      </w:pPr>
      <w:r w:rsidRPr="00167B6F">
        <w:t>Freeing or over</w:t>
      </w:r>
      <w:r>
        <w:t>-</w:t>
      </w:r>
      <w:r w:rsidRPr="00167B6F">
        <w:t>writing data that is still in use. It causes memory corruption</w:t>
      </w:r>
    </w:p>
    <w:p w14:paraId="0193DAB2" w14:textId="77777777" w:rsidR="00923AB5" w:rsidRPr="00167B6F" w:rsidRDefault="00923AB5" w:rsidP="00923AB5">
      <w:pPr>
        <w:pStyle w:val="ListParagraph"/>
        <w:numPr>
          <w:ilvl w:val="1"/>
          <w:numId w:val="31"/>
        </w:numPr>
      </w:pPr>
      <w:r w:rsidRPr="00167B6F">
        <w:t>Not freeing data that is no longer in use causes memory leaks</w:t>
      </w:r>
    </w:p>
    <w:p w14:paraId="20399643" w14:textId="77777777" w:rsidR="00923AB5" w:rsidRPr="00167B6F" w:rsidRDefault="00923AB5" w:rsidP="00923AB5">
      <w:pPr>
        <w:pStyle w:val="ListParagraph"/>
        <w:numPr>
          <w:ilvl w:val="0"/>
          <w:numId w:val="32"/>
        </w:numPr>
      </w:pPr>
      <w:r w:rsidRPr="00167B6F">
        <w:t>How it happens</w:t>
      </w:r>
    </w:p>
    <w:p w14:paraId="5C4659A3" w14:textId="77777777" w:rsidR="00923AB5" w:rsidRPr="00167B6F" w:rsidRDefault="00923AB5" w:rsidP="00923AB5">
      <w:pPr>
        <w:pStyle w:val="ListParagraph"/>
        <w:numPr>
          <w:ilvl w:val="1"/>
          <w:numId w:val="32"/>
        </w:numPr>
      </w:pPr>
      <w:r w:rsidRPr="00167B6F">
        <w:t xml:space="preserve">Retain cycles (use weak instead of </w:t>
      </w:r>
      <w:proofErr w:type="spellStart"/>
      <w:r w:rsidRPr="00167B6F">
        <w:t>nonatomic</w:t>
      </w:r>
      <w:proofErr w:type="spellEnd"/>
      <w:r w:rsidRPr="00167B6F">
        <w:t>)</w:t>
      </w:r>
    </w:p>
    <w:p w14:paraId="11E9AAA1" w14:textId="77777777" w:rsidR="00923AB5" w:rsidRPr="00167B6F" w:rsidRDefault="00923AB5" w:rsidP="00923AB5">
      <w:pPr>
        <w:pStyle w:val="ListParagraph"/>
        <w:numPr>
          <w:ilvl w:val="1"/>
          <w:numId w:val="32"/>
        </w:numPr>
      </w:pPr>
      <w:r w:rsidRPr="00167B6F">
        <w:t>Unnecessary caching (Caching is ideal for storing frequently accessed objects, and we were not frequently accessing these images)</w:t>
      </w:r>
    </w:p>
    <w:p w14:paraId="4C43ADA4" w14:textId="77777777" w:rsidR="00923AB5" w:rsidRPr="00167B6F" w:rsidRDefault="00923AB5" w:rsidP="00923AB5">
      <w:pPr>
        <w:pStyle w:val="ListParagraph"/>
        <w:numPr>
          <w:ilvl w:val="1"/>
          <w:numId w:val="32"/>
        </w:numPr>
      </w:pPr>
      <w:r w:rsidRPr="00167B6F">
        <w:t xml:space="preserve">Not knowing what ARC handles in C </w:t>
      </w:r>
    </w:p>
    <w:p w14:paraId="5B694D89" w14:textId="77777777" w:rsidR="00923AB5" w:rsidRPr="00167B6F" w:rsidRDefault="00923AB5" w:rsidP="00923AB5">
      <w:pPr>
        <w:pStyle w:val="ListParagraph"/>
        <w:numPr>
          <w:ilvl w:val="0"/>
          <w:numId w:val="32"/>
        </w:numPr>
      </w:pPr>
      <w:r w:rsidRPr="00167B6F">
        <w:t>Memory Management Rules</w:t>
      </w:r>
    </w:p>
    <w:p w14:paraId="71D05C41" w14:textId="77777777" w:rsidR="00923AB5" w:rsidRPr="00167B6F" w:rsidRDefault="00923AB5" w:rsidP="00923AB5">
      <w:pPr>
        <w:pStyle w:val="ListParagraph"/>
        <w:numPr>
          <w:ilvl w:val="1"/>
          <w:numId w:val="32"/>
        </w:numPr>
      </w:pPr>
      <w:r w:rsidRPr="00167B6F">
        <w:t>We own the objects we create, and we have to subsequently release them when they are no longer needed</w:t>
      </w:r>
    </w:p>
    <w:p w14:paraId="6170217F" w14:textId="77777777" w:rsidR="00923AB5" w:rsidRPr="00167B6F" w:rsidRDefault="00923AB5" w:rsidP="00923AB5">
      <w:pPr>
        <w:pStyle w:val="ListParagraph"/>
        <w:numPr>
          <w:ilvl w:val="1"/>
          <w:numId w:val="32"/>
        </w:numPr>
      </w:pPr>
      <w:r w:rsidRPr="00167B6F">
        <w:t>Use Retain to gain ownership of an object that you did not create. You have to release these objects too when they are not needed.</w:t>
      </w:r>
    </w:p>
    <w:p w14:paraId="25C1F6F4" w14:textId="2BBEBE5B" w:rsidR="00923AB5" w:rsidRPr="00167B6F" w:rsidRDefault="00923AB5" w:rsidP="00923AB5">
      <w:pPr>
        <w:pStyle w:val="ListParagraph"/>
        <w:numPr>
          <w:ilvl w:val="1"/>
          <w:numId w:val="32"/>
        </w:numPr>
      </w:pPr>
      <w:r w:rsidRPr="00167B6F">
        <w:t>Don</w:t>
      </w:r>
      <w:r w:rsidR="00F814AD">
        <w:t>’</w:t>
      </w:r>
      <w:r w:rsidRPr="00167B6F">
        <w:t>t release the objects that you don</w:t>
      </w:r>
      <w:r w:rsidR="00F814AD">
        <w:t>’</w:t>
      </w:r>
      <w:r w:rsidRPr="00167B6F">
        <w:t>t own.</w:t>
      </w:r>
    </w:p>
    <w:p w14:paraId="1D2BC51C" w14:textId="77777777" w:rsidR="00923AB5" w:rsidRPr="00167B6F" w:rsidRDefault="00923AB5" w:rsidP="00923AB5">
      <w:pPr>
        <w:pStyle w:val="ListParagraph"/>
        <w:numPr>
          <w:ilvl w:val="0"/>
          <w:numId w:val="32"/>
        </w:numPr>
      </w:pPr>
      <w:r w:rsidRPr="00167B6F">
        <w:t>How to debug and avoid memory issues</w:t>
      </w:r>
    </w:p>
    <w:p w14:paraId="33358E2D" w14:textId="77777777" w:rsidR="00923AB5" w:rsidRPr="00167B6F" w:rsidRDefault="00923AB5" w:rsidP="00923AB5">
      <w:pPr>
        <w:pStyle w:val="ListParagraph"/>
        <w:numPr>
          <w:ilvl w:val="1"/>
          <w:numId w:val="32"/>
        </w:numPr>
      </w:pPr>
      <w:r w:rsidRPr="00167B6F">
        <w:t xml:space="preserve">Override the </w:t>
      </w:r>
      <w:proofErr w:type="spellStart"/>
      <w:r w:rsidRPr="00167B6F">
        <w:t>dealloc</w:t>
      </w:r>
      <w:proofErr w:type="spellEnd"/>
      <w:r w:rsidRPr="00167B6F">
        <w:t xml:space="preserve"> method</w:t>
      </w:r>
    </w:p>
    <w:p w14:paraId="289C275F" w14:textId="77777777" w:rsidR="00923AB5" w:rsidRPr="00167B6F" w:rsidRDefault="00923AB5" w:rsidP="00923AB5">
      <w:pPr>
        <w:pStyle w:val="ListParagraph"/>
        <w:numPr>
          <w:ilvl w:val="1"/>
          <w:numId w:val="32"/>
        </w:numPr>
      </w:pPr>
      <w:r w:rsidRPr="00167B6F">
        <w:t xml:space="preserve">Manually create </w:t>
      </w:r>
      <w:proofErr w:type="spellStart"/>
      <w:r w:rsidRPr="00167B6F">
        <w:t>autorelease</w:t>
      </w:r>
      <w:proofErr w:type="spellEnd"/>
      <w:r w:rsidRPr="00167B6F">
        <w:t xml:space="preserve"> pools </w:t>
      </w:r>
      <w:proofErr w:type="gramStart"/>
      <w:r w:rsidRPr="00167B6F">
        <w:t>( Could</w:t>
      </w:r>
      <w:proofErr w:type="gramEnd"/>
      <w:r w:rsidRPr="00167B6F">
        <w:t xml:space="preserve"> ignore in pure Swift)</w:t>
      </w:r>
    </w:p>
    <w:p w14:paraId="099F24E2" w14:textId="77777777" w:rsidR="00923AB5" w:rsidRPr="00167B6F" w:rsidRDefault="00923AB5" w:rsidP="00923AB5">
      <w:pPr>
        <w:pStyle w:val="ListParagraph"/>
        <w:numPr>
          <w:ilvl w:val="1"/>
          <w:numId w:val="32"/>
        </w:numPr>
      </w:pPr>
      <w:r w:rsidRPr="00167B6F">
        <w:t>Isolate possible problem areas</w:t>
      </w:r>
    </w:p>
    <w:p w14:paraId="39569C83" w14:textId="77777777" w:rsidR="00923AB5" w:rsidRDefault="00923AB5" w:rsidP="00923AB5">
      <w:pPr>
        <w:pStyle w:val="ListParagraph"/>
        <w:numPr>
          <w:ilvl w:val="0"/>
          <w:numId w:val="32"/>
        </w:numPr>
      </w:pPr>
      <w:r w:rsidRPr="00167B6F">
        <w:t>Use Instrumentations to debug memory leaks</w:t>
      </w:r>
    </w:p>
    <w:p w14:paraId="4ABF2016" w14:textId="77777777" w:rsidR="00923AB5" w:rsidRDefault="00923AB5" w:rsidP="00923AB5">
      <w:pPr>
        <w:rPr>
          <w:b/>
        </w:rPr>
      </w:pPr>
      <w:r w:rsidRPr="00167B6F">
        <w:rPr>
          <w:b/>
        </w:rPr>
        <w:t>Android</w:t>
      </w:r>
      <w:r>
        <w:rPr>
          <w:b/>
        </w:rPr>
        <w:t>:</w:t>
      </w:r>
    </w:p>
    <w:p w14:paraId="213EC54F" w14:textId="77777777" w:rsidR="00923AB5" w:rsidRPr="00167B6F" w:rsidRDefault="00923AB5" w:rsidP="00923AB5">
      <w:pPr>
        <w:pStyle w:val="ListParagraph"/>
        <w:numPr>
          <w:ilvl w:val="0"/>
          <w:numId w:val="33"/>
        </w:numPr>
      </w:pPr>
      <w:r w:rsidRPr="00167B6F">
        <w:t>How Your App Should Manage Memory</w:t>
      </w:r>
    </w:p>
    <w:p w14:paraId="00242EF6" w14:textId="77777777" w:rsidR="00923AB5" w:rsidRPr="00167B6F" w:rsidRDefault="00923AB5" w:rsidP="00923AB5">
      <w:pPr>
        <w:pStyle w:val="ListParagraph"/>
        <w:numPr>
          <w:ilvl w:val="1"/>
          <w:numId w:val="33"/>
        </w:numPr>
      </w:pPr>
      <w:r w:rsidRPr="00167B6F">
        <w:t>Use services sparingly</w:t>
      </w:r>
    </w:p>
    <w:p w14:paraId="072A3CE2" w14:textId="77777777" w:rsidR="00923AB5" w:rsidRPr="00167B6F" w:rsidRDefault="00923AB5" w:rsidP="00923AB5">
      <w:pPr>
        <w:pStyle w:val="ListParagraph"/>
        <w:numPr>
          <w:ilvl w:val="1"/>
          <w:numId w:val="33"/>
        </w:numPr>
      </w:pPr>
      <w:r w:rsidRPr="00167B6F">
        <w:t>Release memory when your user interface becomes hidden</w:t>
      </w:r>
    </w:p>
    <w:p w14:paraId="7A6E4F57" w14:textId="77777777" w:rsidR="00923AB5" w:rsidRPr="00167B6F" w:rsidRDefault="00923AB5" w:rsidP="00923AB5">
      <w:pPr>
        <w:pStyle w:val="ListParagraph"/>
        <w:numPr>
          <w:ilvl w:val="1"/>
          <w:numId w:val="33"/>
        </w:numPr>
      </w:pPr>
      <w:r w:rsidRPr="00167B6F">
        <w:t>Release memory as memory becomes tight (use LRU principle)</w:t>
      </w:r>
    </w:p>
    <w:p w14:paraId="74E6AF62" w14:textId="77777777" w:rsidR="00923AB5" w:rsidRPr="00167B6F" w:rsidRDefault="00923AB5" w:rsidP="00923AB5">
      <w:pPr>
        <w:pStyle w:val="ListParagraph"/>
        <w:numPr>
          <w:ilvl w:val="1"/>
          <w:numId w:val="33"/>
        </w:numPr>
      </w:pPr>
      <w:r w:rsidRPr="00167B6F">
        <w:t xml:space="preserve">Use Memory </w:t>
      </w:r>
    </w:p>
    <w:p w14:paraId="50E33E02" w14:textId="77777777" w:rsidR="00923AB5" w:rsidRPr="00167B6F" w:rsidRDefault="00923AB5" w:rsidP="00923AB5">
      <w:pPr>
        <w:pStyle w:val="ListParagraph"/>
        <w:numPr>
          <w:ilvl w:val="2"/>
          <w:numId w:val="33"/>
        </w:numPr>
      </w:pPr>
      <w:r w:rsidRPr="00167B6F">
        <w:t>Check how much memory you should use</w:t>
      </w:r>
    </w:p>
    <w:p w14:paraId="38CEB2DC" w14:textId="77777777" w:rsidR="00923AB5" w:rsidRPr="00167B6F" w:rsidRDefault="00923AB5" w:rsidP="00923AB5">
      <w:pPr>
        <w:pStyle w:val="ListParagraph"/>
        <w:numPr>
          <w:ilvl w:val="2"/>
          <w:numId w:val="33"/>
        </w:numPr>
      </w:pPr>
      <w:r w:rsidRPr="00167B6F">
        <w:t>Avoid wasting memory with bitmaps</w:t>
      </w:r>
    </w:p>
    <w:p w14:paraId="6CB07D7B" w14:textId="77777777" w:rsidR="00923AB5" w:rsidRPr="00167B6F" w:rsidRDefault="00923AB5" w:rsidP="00923AB5">
      <w:pPr>
        <w:pStyle w:val="ListParagraph"/>
        <w:numPr>
          <w:ilvl w:val="2"/>
          <w:numId w:val="33"/>
        </w:numPr>
      </w:pPr>
      <w:r w:rsidRPr="00167B6F">
        <w:t>Be aware of memory overhead</w:t>
      </w:r>
    </w:p>
    <w:p w14:paraId="49CAD689" w14:textId="77777777" w:rsidR="00923AB5" w:rsidRPr="00167B6F" w:rsidRDefault="00923AB5" w:rsidP="00923AB5">
      <w:pPr>
        <w:pStyle w:val="ListParagraph"/>
        <w:numPr>
          <w:ilvl w:val="1"/>
          <w:numId w:val="33"/>
        </w:numPr>
      </w:pPr>
      <w:r w:rsidRPr="00167B6F">
        <w:t>Use optimized data containers</w:t>
      </w:r>
    </w:p>
    <w:p w14:paraId="0595338B" w14:textId="77777777" w:rsidR="00923AB5" w:rsidRPr="00167B6F" w:rsidRDefault="00923AB5" w:rsidP="00923AB5">
      <w:pPr>
        <w:pStyle w:val="ListParagraph"/>
        <w:numPr>
          <w:ilvl w:val="1"/>
          <w:numId w:val="33"/>
        </w:numPr>
      </w:pPr>
      <w:r w:rsidRPr="00167B6F">
        <w:t>Be careful with code abstractions</w:t>
      </w:r>
    </w:p>
    <w:p w14:paraId="47E712F1" w14:textId="77777777" w:rsidR="00923AB5" w:rsidRPr="00167B6F" w:rsidRDefault="00923AB5" w:rsidP="00923AB5">
      <w:pPr>
        <w:pStyle w:val="ListParagraph"/>
        <w:numPr>
          <w:ilvl w:val="1"/>
          <w:numId w:val="33"/>
        </w:numPr>
      </w:pPr>
      <w:r w:rsidRPr="00167B6F">
        <w:t>Avoid dependency injection frameworks</w:t>
      </w:r>
    </w:p>
    <w:p w14:paraId="06CE9147" w14:textId="77777777" w:rsidR="00923AB5" w:rsidRPr="00167B6F" w:rsidRDefault="00923AB5" w:rsidP="00923AB5">
      <w:pPr>
        <w:pStyle w:val="ListParagraph"/>
        <w:numPr>
          <w:ilvl w:val="1"/>
          <w:numId w:val="33"/>
        </w:numPr>
      </w:pPr>
      <w:r w:rsidRPr="00167B6F">
        <w:t>Be careful about using external libraries</w:t>
      </w:r>
    </w:p>
    <w:p w14:paraId="3DA80F95" w14:textId="77777777" w:rsidR="00923AB5" w:rsidRPr="00167B6F" w:rsidRDefault="00923AB5" w:rsidP="00923AB5">
      <w:pPr>
        <w:pStyle w:val="ListParagraph"/>
        <w:numPr>
          <w:ilvl w:val="1"/>
          <w:numId w:val="33"/>
        </w:numPr>
      </w:pPr>
      <w:r w:rsidRPr="00167B6F">
        <w:t>Optimize overall performance</w:t>
      </w:r>
    </w:p>
    <w:p w14:paraId="736AA935" w14:textId="77777777" w:rsidR="00923AB5" w:rsidRPr="00167B6F" w:rsidRDefault="00923AB5" w:rsidP="00923AB5">
      <w:pPr>
        <w:pStyle w:val="ListParagraph"/>
        <w:numPr>
          <w:ilvl w:val="1"/>
          <w:numId w:val="33"/>
        </w:numPr>
      </w:pPr>
      <w:r w:rsidRPr="00167B6F">
        <w:t xml:space="preserve">Use </w:t>
      </w:r>
      <w:proofErr w:type="spellStart"/>
      <w:r w:rsidRPr="00167B6F">
        <w:t>ProGuard</w:t>
      </w:r>
      <w:proofErr w:type="spellEnd"/>
      <w:r w:rsidRPr="00167B6F">
        <w:t xml:space="preserve"> to strip out any unneeded code</w:t>
      </w:r>
    </w:p>
    <w:p w14:paraId="5DEA4D8A" w14:textId="4F53A252" w:rsidR="00923AB5" w:rsidRPr="00167B6F" w:rsidRDefault="00923AB5" w:rsidP="00923AB5">
      <w:pPr>
        <w:pStyle w:val="ListParagraph"/>
        <w:numPr>
          <w:ilvl w:val="1"/>
          <w:numId w:val="33"/>
        </w:numPr>
      </w:pPr>
      <w:r w:rsidRPr="00167B6F">
        <w:t xml:space="preserve">Use </w:t>
      </w:r>
      <w:proofErr w:type="spellStart"/>
      <w:r w:rsidRPr="00167B6F">
        <w:t>zipalign</w:t>
      </w:r>
      <w:proofErr w:type="spellEnd"/>
      <w:r w:rsidRPr="00167B6F">
        <w:t xml:space="preserve"> on your final APK </w:t>
      </w:r>
      <w:r w:rsidR="00F814AD">
        <w:t>–</w:t>
      </w:r>
      <w:r w:rsidRPr="00167B6F">
        <w:t xml:space="preserve"> </w:t>
      </w:r>
      <w:proofErr w:type="spellStart"/>
      <w:r w:rsidRPr="00167B6F">
        <w:t>zipalign</w:t>
      </w:r>
      <w:proofErr w:type="spellEnd"/>
      <w:r w:rsidRPr="00167B6F">
        <w:t> is an archive alignment tool that provides important optimization to Android application</w:t>
      </w:r>
    </w:p>
    <w:p w14:paraId="00AD8792" w14:textId="77777777" w:rsidR="00923AB5" w:rsidRPr="00167B6F" w:rsidRDefault="00923AB5" w:rsidP="00923AB5">
      <w:pPr>
        <w:pStyle w:val="ListParagraph"/>
        <w:numPr>
          <w:ilvl w:val="1"/>
          <w:numId w:val="33"/>
        </w:numPr>
      </w:pPr>
      <w:r w:rsidRPr="00167B6F">
        <w:t>Analyze your RAM usage</w:t>
      </w:r>
    </w:p>
    <w:p w14:paraId="1C3696C0" w14:textId="77777777" w:rsidR="00923AB5" w:rsidRPr="00167B6F" w:rsidRDefault="00923AB5" w:rsidP="00923AB5">
      <w:pPr>
        <w:pStyle w:val="ListParagraph"/>
        <w:numPr>
          <w:ilvl w:val="1"/>
          <w:numId w:val="33"/>
        </w:numPr>
      </w:pPr>
      <w:r w:rsidRPr="00167B6F">
        <w:t>Use multiple processes</w:t>
      </w:r>
    </w:p>
    <w:p w14:paraId="75420BC1" w14:textId="77777777" w:rsidR="00923AB5" w:rsidRPr="00167B6F" w:rsidRDefault="00923AB5" w:rsidP="00923AB5">
      <w:pPr>
        <w:pStyle w:val="ListParagraph"/>
        <w:numPr>
          <w:ilvl w:val="1"/>
          <w:numId w:val="33"/>
        </w:numPr>
      </w:pPr>
      <w:r w:rsidRPr="00167B6F">
        <w:t>Analyze and re-think before using 3</w:t>
      </w:r>
      <w:r w:rsidRPr="00F814AD">
        <w:rPr>
          <w:vertAlign w:val="superscript"/>
        </w:rPr>
        <w:t>rd</w:t>
      </w:r>
      <w:r w:rsidRPr="00167B6F">
        <w:t xml:space="preserve"> party library</w:t>
      </w:r>
    </w:p>
    <w:p w14:paraId="01C9E5D0" w14:textId="77777777" w:rsidR="00923AB5" w:rsidRPr="00167B6F" w:rsidRDefault="00923AB5" w:rsidP="00923AB5">
      <w:pPr>
        <w:pStyle w:val="ListParagraph"/>
        <w:numPr>
          <w:ilvl w:val="2"/>
          <w:numId w:val="33"/>
        </w:numPr>
      </w:pPr>
      <w:r w:rsidRPr="00167B6F">
        <w:t>ORM LITE – DATA access object DAO</w:t>
      </w:r>
    </w:p>
    <w:p w14:paraId="39820DA4" w14:textId="77777777" w:rsidR="00923AB5" w:rsidRPr="00167B6F" w:rsidRDefault="00923AB5" w:rsidP="00923AB5">
      <w:pPr>
        <w:pStyle w:val="ListParagraph"/>
        <w:numPr>
          <w:ilvl w:val="2"/>
          <w:numId w:val="33"/>
        </w:numPr>
      </w:pPr>
      <w:r w:rsidRPr="00167B6F">
        <w:t>Retrofit – time consuming in case of huge JSON parsing</w:t>
      </w:r>
    </w:p>
    <w:p w14:paraId="4D522572" w14:textId="77777777" w:rsidR="00923AB5" w:rsidRDefault="00923AB5" w:rsidP="00923AB5">
      <w:pPr>
        <w:pStyle w:val="ListParagraph"/>
        <w:numPr>
          <w:ilvl w:val="0"/>
          <w:numId w:val="33"/>
        </w:numPr>
      </w:pPr>
      <w:r w:rsidRPr="00167B6F">
        <w:t xml:space="preserve">Use </w:t>
      </w:r>
      <w:proofErr w:type="spellStart"/>
      <w:r w:rsidRPr="00167B6F">
        <w:t>nano</w:t>
      </w:r>
      <w:proofErr w:type="spellEnd"/>
      <w:r w:rsidRPr="00167B6F">
        <w:t xml:space="preserve"> </w:t>
      </w:r>
      <w:proofErr w:type="spellStart"/>
      <w:r w:rsidRPr="00167B6F">
        <w:t>protobufs</w:t>
      </w:r>
      <w:proofErr w:type="spellEnd"/>
      <w:r w:rsidRPr="00167B6F">
        <w:t xml:space="preserve"> for serialized data</w:t>
      </w:r>
    </w:p>
    <w:p w14:paraId="1BB34EA0" w14:textId="77777777" w:rsidR="00923AB5" w:rsidRDefault="00923AB5" w:rsidP="00923AB5">
      <w:pPr>
        <w:pStyle w:val="ListParagraph"/>
        <w:numPr>
          <w:ilvl w:val="0"/>
          <w:numId w:val="35"/>
        </w:numPr>
      </w:pPr>
      <w:r w:rsidRPr="00F47499">
        <w:t>Do not create new objects, until and unless needed</w:t>
      </w:r>
    </w:p>
    <w:p w14:paraId="48DC100A" w14:textId="77777777" w:rsidR="00923AB5" w:rsidRDefault="00923AB5" w:rsidP="00923AB5">
      <w:pPr>
        <w:pStyle w:val="Heading2"/>
      </w:pPr>
      <w:bookmarkStart w:id="432" w:name="_Toc518492191"/>
      <w:r w:rsidRPr="00F47499">
        <w:lastRenderedPageBreak/>
        <w:t xml:space="preserve">Network </w:t>
      </w:r>
      <w:r>
        <w:t>P</w:t>
      </w:r>
      <w:r w:rsidRPr="00F47499">
        <w:t>erformance</w:t>
      </w:r>
      <w:bookmarkEnd w:id="432"/>
    </w:p>
    <w:p w14:paraId="3D602726" w14:textId="77777777" w:rsidR="00923AB5" w:rsidRPr="00F47499" w:rsidRDefault="00923AB5" w:rsidP="00923AB5">
      <w:r w:rsidRPr="00F47499">
        <w:t>A network operation costs the user time, and money</w:t>
      </w:r>
    </w:p>
    <w:p w14:paraId="2CCABCA4" w14:textId="77777777" w:rsidR="00923AB5" w:rsidRPr="00F47499" w:rsidRDefault="00923AB5" w:rsidP="00923AB5">
      <w:pPr>
        <w:rPr>
          <w:b/>
        </w:rPr>
      </w:pPr>
      <w:r w:rsidRPr="00F47499">
        <w:rPr>
          <w:b/>
        </w:rPr>
        <w:t>iOS</w:t>
      </w:r>
      <w:r>
        <w:rPr>
          <w:b/>
        </w:rPr>
        <w:t>:</w:t>
      </w:r>
    </w:p>
    <w:p w14:paraId="78B39F44" w14:textId="77777777" w:rsidR="00923AB5" w:rsidRPr="00F47499" w:rsidRDefault="00923AB5" w:rsidP="00923AB5">
      <w:pPr>
        <w:pStyle w:val="ListParagraph"/>
        <w:numPr>
          <w:ilvl w:val="0"/>
          <w:numId w:val="36"/>
        </w:numPr>
      </w:pPr>
      <w:r w:rsidRPr="00F47499">
        <w:t xml:space="preserve">Using Power </w:t>
      </w:r>
      <w:proofErr w:type="gramStart"/>
      <w:r w:rsidRPr="00F47499">
        <w:t>And</w:t>
      </w:r>
      <w:proofErr w:type="gramEnd"/>
      <w:r w:rsidRPr="00F47499">
        <w:t xml:space="preserve"> Bandwidth Efficiently</w:t>
      </w:r>
    </w:p>
    <w:p w14:paraId="1DF1DCAE" w14:textId="77777777" w:rsidR="00923AB5" w:rsidRPr="00F47499" w:rsidRDefault="00923AB5" w:rsidP="00923AB5">
      <w:pPr>
        <w:pStyle w:val="ListParagraph"/>
        <w:numPr>
          <w:ilvl w:val="1"/>
          <w:numId w:val="36"/>
        </w:numPr>
      </w:pPr>
      <w:r w:rsidRPr="00F47499">
        <w:t>Batch Your Transfers, and Idle Whenever Possible</w:t>
      </w:r>
    </w:p>
    <w:p w14:paraId="62ABC51E" w14:textId="77777777" w:rsidR="00923AB5" w:rsidRPr="00F47499" w:rsidRDefault="00923AB5" w:rsidP="00923AB5">
      <w:pPr>
        <w:pStyle w:val="ListParagraph"/>
        <w:numPr>
          <w:ilvl w:val="1"/>
          <w:numId w:val="36"/>
        </w:numPr>
      </w:pPr>
      <w:r w:rsidRPr="00F47499">
        <w:t>Download the Smallest Resource Possible, and Cache Resources Locally</w:t>
      </w:r>
    </w:p>
    <w:p w14:paraId="72B5FBCB" w14:textId="77777777" w:rsidR="00923AB5" w:rsidRPr="00F47499" w:rsidRDefault="00923AB5" w:rsidP="00923AB5">
      <w:pPr>
        <w:pStyle w:val="ListParagraph"/>
        <w:numPr>
          <w:ilvl w:val="0"/>
          <w:numId w:val="36"/>
        </w:numPr>
      </w:pPr>
      <w:r w:rsidRPr="00F47499">
        <w:t>Handling Network Problems Gracefully</w:t>
      </w:r>
    </w:p>
    <w:p w14:paraId="4A898A2A" w14:textId="77777777" w:rsidR="00923AB5" w:rsidRPr="00F47499" w:rsidRDefault="00923AB5" w:rsidP="00923AB5">
      <w:pPr>
        <w:pStyle w:val="ListParagraph"/>
        <w:numPr>
          <w:ilvl w:val="1"/>
          <w:numId w:val="36"/>
        </w:numPr>
      </w:pPr>
      <w:r w:rsidRPr="00F47499">
        <w:t>Design for Variable Network Interface Availability</w:t>
      </w:r>
    </w:p>
    <w:p w14:paraId="19864AFF" w14:textId="77777777" w:rsidR="00923AB5" w:rsidRPr="00F47499" w:rsidRDefault="00923AB5" w:rsidP="00923AB5">
      <w:pPr>
        <w:pStyle w:val="ListParagraph"/>
        <w:numPr>
          <w:ilvl w:val="1"/>
          <w:numId w:val="36"/>
        </w:numPr>
      </w:pPr>
      <w:r w:rsidRPr="00F47499">
        <w:t>Design for Variable Network Speed</w:t>
      </w:r>
    </w:p>
    <w:p w14:paraId="4FF7D507" w14:textId="77777777" w:rsidR="00923AB5" w:rsidRPr="00F47499" w:rsidRDefault="00923AB5" w:rsidP="00923AB5">
      <w:pPr>
        <w:pStyle w:val="ListParagraph"/>
        <w:numPr>
          <w:ilvl w:val="1"/>
          <w:numId w:val="36"/>
        </w:numPr>
      </w:pPr>
      <w:r w:rsidRPr="00F47499">
        <w:t>Design for High Latency</w:t>
      </w:r>
    </w:p>
    <w:p w14:paraId="71B456D1" w14:textId="77777777" w:rsidR="00923AB5" w:rsidRPr="00F47499" w:rsidRDefault="00923AB5" w:rsidP="00923AB5">
      <w:pPr>
        <w:pStyle w:val="ListParagraph"/>
        <w:numPr>
          <w:ilvl w:val="1"/>
          <w:numId w:val="36"/>
        </w:numPr>
      </w:pPr>
      <w:r w:rsidRPr="00F47499">
        <w:t>Test Under Various Conditions</w:t>
      </w:r>
    </w:p>
    <w:p w14:paraId="2E7371A2" w14:textId="77777777" w:rsidR="00923AB5" w:rsidRPr="00F47499" w:rsidRDefault="00923AB5" w:rsidP="00923AB5"/>
    <w:p w14:paraId="1DDB284C" w14:textId="77777777" w:rsidR="00923AB5" w:rsidRPr="00F47499" w:rsidRDefault="00923AB5" w:rsidP="00923AB5">
      <w:pPr>
        <w:pStyle w:val="Heading3"/>
      </w:pPr>
      <w:bookmarkStart w:id="433" w:name="_Toc518492192"/>
      <w:r w:rsidRPr="00F47499">
        <w:t>Tips for Efficient Networking</w:t>
      </w:r>
      <w:r>
        <w:t>:</w:t>
      </w:r>
      <w:bookmarkEnd w:id="433"/>
    </w:p>
    <w:p w14:paraId="7BA5BA48" w14:textId="77777777" w:rsidR="00923AB5" w:rsidRPr="00F47499" w:rsidRDefault="00923AB5" w:rsidP="00923AB5">
      <w:r w:rsidRPr="00F47499">
        <w:t>Implementing code to receive or transmit data across the network is one of the most power-intensive operations on a device. Minimizing the amount of time spent transmitting or receiving data helps improve battery life. To that end, you should consider the following tips when writing your network-related code:</w:t>
      </w:r>
    </w:p>
    <w:p w14:paraId="1FE851B9" w14:textId="77777777" w:rsidR="00923AB5" w:rsidRPr="00F47499" w:rsidRDefault="00923AB5" w:rsidP="00923AB5">
      <w:pPr>
        <w:pStyle w:val="ListParagraph"/>
        <w:numPr>
          <w:ilvl w:val="0"/>
          <w:numId w:val="37"/>
        </w:numPr>
      </w:pPr>
      <w:r w:rsidRPr="00F47499">
        <w:t>For protocols you control, define your data formats to be as compact as possible.</w:t>
      </w:r>
    </w:p>
    <w:p w14:paraId="2E93D989" w14:textId="77777777" w:rsidR="00923AB5" w:rsidRPr="00F47499" w:rsidRDefault="00923AB5" w:rsidP="00923AB5">
      <w:pPr>
        <w:pStyle w:val="ListParagraph"/>
        <w:numPr>
          <w:ilvl w:val="0"/>
          <w:numId w:val="37"/>
        </w:numPr>
      </w:pPr>
      <w:r w:rsidRPr="00F47499">
        <w:t>Avoid using chatty protocols.</w:t>
      </w:r>
    </w:p>
    <w:p w14:paraId="790D2080" w14:textId="77777777" w:rsidR="00923AB5" w:rsidRDefault="00923AB5" w:rsidP="00923AB5">
      <w:pPr>
        <w:pStyle w:val="ListParagraph"/>
        <w:numPr>
          <w:ilvl w:val="0"/>
          <w:numId w:val="37"/>
        </w:numPr>
      </w:pPr>
      <w:r w:rsidRPr="00F47499">
        <w:t>Transmit data packets in bursts whenever you can.</w:t>
      </w:r>
    </w:p>
    <w:p w14:paraId="374A7DC0" w14:textId="77777777" w:rsidR="007E247F" w:rsidRPr="00044929" w:rsidRDefault="007E247F" w:rsidP="00B76013"/>
    <w:p w14:paraId="3FC7121B" w14:textId="1E3A3D98" w:rsidR="00374D99" w:rsidRDefault="004C73D9" w:rsidP="00827AE6">
      <w:pPr>
        <w:pStyle w:val="Heading1"/>
      </w:pPr>
      <w:bookmarkStart w:id="434" w:name="_Toc518492193"/>
      <w:r>
        <w:t>Design Details</w:t>
      </w:r>
      <w:bookmarkEnd w:id="434"/>
    </w:p>
    <w:p w14:paraId="530E6A1A" w14:textId="77777777" w:rsidR="00374D99" w:rsidRPr="00044929" w:rsidRDefault="00374D99" w:rsidP="00374D99">
      <w:pPr>
        <w:pStyle w:val="Heading2"/>
      </w:pPr>
      <w:bookmarkStart w:id="435" w:name="_Toc421201853"/>
      <w:bookmarkStart w:id="436" w:name="_Toc518492194"/>
      <w:r w:rsidRPr="00044929">
        <w:t>External Interfaces</w:t>
      </w:r>
      <w:bookmarkEnd w:id="435"/>
      <w:bookmarkEnd w:id="436"/>
    </w:p>
    <w:p w14:paraId="58E18DB0" w14:textId="77777777" w:rsidR="0084183F" w:rsidRDefault="0084183F" w:rsidP="0084183F">
      <w:r>
        <w:t>To enable the dependency injection and builder patterns, App Infra fully relies on well-defined API interfaces. Any API call to App Infra or to any of the modules collected by App Infra shall be part of the abstract interface (in objective-C/Swift this concept is called protocols). By strictly adhering to the use of interfaces, implementations of App Infra (or its modules) can easily be exchanged without the application nor integrated components being aware of the alternative implementation and having to be recompiled.</w:t>
      </w:r>
    </w:p>
    <w:p w14:paraId="60058488" w14:textId="77777777" w:rsidR="0084183F" w:rsidRDefault="0084183F" w:rsidP="0084183F">
      <w:r>
        <w:t>Strict adherence to using these well-defined interfaces not only applies to the components and the app using the App Infra modules, but also in between the modules of App Infra. Modules within App Infra cannot make use of private/hidden interfaces of their peers.</w:t>
      </w:r>
    </w:p>
    <w:p w14:paraId="0CA4EAC0" w14:textId="4EBA4F50" w:rsidR="007619B3" w:rsidRPr="00517619" w:rsidRDefault="0084183F" w:rsidP="0084183F">
      <w:r>
        <w:t>This concept is strengthened by applying the separation of concern principle. Meaning a module is responsible to deliver all functionality related to that module. Other modules will fully depend on functionality provided by the responsible module. For example, Secure Storage is responsible to store data securely, other modules shall not directly store data in the database used by Secure Storage.</w:t>
      </w:r>
    </w:p>
    <w:p w14:paraId="1671EAEA" w14:textId="77777777" w:rsidR="00374D99" w:rsidRDefault="00374D99" w:rsidP="00374D99">
      <w:pPr>
        <w:pStyle w:val="Heading2"/>
      </w:pPr>
      <w:bookmarkStart w:id="437" w:name="_Toc518492195"/>
      <w:r>
        <w:t>Elements</w:t>
      </w:r>
      <w:bookmarkEnd w:id="437"/>
    </w:p>
    <w:p w14:paraId="77BCDC28" w14:textId="77777777" w:rsidR="00004325" w:rsidRDefault="00004325" w:rsidP="00004325">
      <w:pPr>
        <w:pStyle w:val="Heading4"/>
      </w:pPr>
      <w:r>
        <w:t>Design Constraints</w:t>
      </w:r>
    </w:p>
    <w:p w14:paraId="05C8A100" w14:textId="77777777" w:rsidR="0084183F" w:rsidRPr="0084183F" w:rsidRDefault="0084183F" w:rsidP="0084183F"/>
    <w:p w14:paraId="79928A18" w14:textId="77777777" w:rsidR="0084183F" w:rsidRDefault="0084183F" w:rsidP="0084183F">
      <w:r>
        <w:t xml:space="preserve">At initialization, App Infra ensures that for all modules there is an instance created that provides the defined interface. Either it is an instance provided by the app through the builder pattern, or a default implementation as included in the App Infra library. This way, no exception handling is required in App Infra when providing access to its modules. To limit memory consumption and initialization time, the constructor of the App Infra modules is kept limited to the bare minimum. Second reason why there cannot be very complex logic in the constructor is that there is no guarantee that any of the other modules of App Infra have already been </w:t>
      </w:r>
      <w:r>
        <w:lastRenderedPageBreak/>
        <w:t>created and initialized, so during the initialization of App Infra internal dependencies cannot be resolved nor can the modules be used.</w:t>
      </w:r>
    </w:p>
    <w:p w14:paraId="5998E122" w14:textId="77777777" w:rsidR="00004325" w:rsidRDefault="00004325" w:rsidP="00004325"/>
    <w:p w14:paraId="7326D2AA" w14:textId="77777777" w:rsidR="00004325" w:rsidRDefault="00004325" w:rsidP="00004325">
      <w:pPr>
        <w:pStyle w:val="Heading2"/>
      </w:pPr>
      <w:bookmarkStart w:id="438" w:name="_Toc442706602"/>
      <w:bookmarkStart w:id="439" w:name="_Toc518492196"/>
      <w:r>
        <w:t xml:space="preserve">Internal </w:t>
      </w:r>
      <w:r w:rsidRPr="00044929">
        <w:t>Interfaces</w:t>
      </w:r>
      <w:bookmarkEnd w:id="438"/>
      <w:bookmarkEnd w:id="439"/>
      <w:r w:rsidRPr="00044929">
        <w:t xml:space="preserve"> </w:t>
      </w:r>
    </w:p>
    <w:p w14:paraId="4A8476B1" w14:textId="0C41E3E1" w:rsidR="00F97FA4" w:rsidRDefault="00420EFB" w:rsidP="00F97FA4">
      <w:r>
        <w:t>NA</w:t>
      </w:r>
      <w:r w:rsidR="00F97FA4">
        <w:br w:type="page"/>
      </w:r>
    </w:p>
    <w:p w14:paraId="7A8F4448" w14:textId="5942014C" w:rsidR="006B334B" w:rsidRPr="00044929" w:rsidRDefault="006B334B" w:rsidP="00147DD8">
      <w:pPr>
        <w:pStyle w:val="Heading1"/>
        <w:rPr>
          <w:lang w:val="en-US"/>
        </w:rPr>
      </w:pPr>
      <w:bookmarkStart w:id="440" w:name="_Toc518492197"/>
      <w:r w:rsidRPr="00044929">
        <w:rPr>
          <w:lang w:val="en-US"/>
        </w:rPr>
        <w:lastRenderedPageBreak/>
        <w:t>Revision History</w:t>
      </w:r>
      <w:bookmarkEnd w:id="440"/>
    </w:p>
    <w:tbl>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3"/>
        <w:gridCol w:w="1559"/>
        <w:gridCol w:w="1843"/>
        <w:gridCol w:w="3942"/>
        <w:gridCol w:w="1586"/>
      </w:tblGrid>
      <w:tr w:rsidR="00A95B72" w:rsidRPr="00044929" w14:paraId="70EB5D02" w14:textId="77777777" w:rsidTr="003E33F7">
        <w:trPr>
          <w:tblHeader/>
        </w:trPr>
        <w:tc>
          <w:tcPr>
            <w:tcW w:w="993" w:type="dxa"/>
            <w:tcMar>
              <w:top w:w="80" w:type="dxa"/>
              <w:left w:w="80" w:type="dxa"/>
              <w:bottom w:w="80" w:type="dxa"/>
              <w:right w:w="80" w:type="dxa"/>
            </w:tcMar>
            <w:hideMark/>
          </w:tcPr>
          <w:p w14:paraId="653B8866" w14:textId="77777777" w:rsidR="006B334B" w:rsidRPr="00044929" w:rsidRDefault="006B334B" w:rsidP="00FD5BDD">
            <w:pPr>
              <w:pStyle w:val="NoSpacing"/>
              <w:rPr>
                <w:b/>
              </w:rPr>
            </w:pPr>
            <w:r w:rsidRPr="00044929">
              <w:rPr>
                <w:b/>
              </w:rPr>
              <w:t>Version</w:t>
            </w:r>
          </w:p>
        </w:tc>
        <w:tc>
          <w:tcPr>
            <w:tcW w:w="1559" w:type="dxa"/>
            <w:tcMar>
              <w:top w:w="80" w:type="dxa"/>
              <w:left w:w="80" w:type="dxa"/>
              <w:bottom w:w="80" w:type="dxa"/>
              <w:right w:w="80" w:type="dxa"/>
            </w:tcMar>
            <w:hideMark/>
          </w:tcPr>
          <w:p w14:paraId="37EC8FD7" w14:textId="77777777" w:rsidR="006B334B" w:rsidRPr="00044929" w:rsidRDefault="006B334B" w:rsidP="00FD5BDD">
            <w:pPr>
              <w:pStyle w:val="NoSpacing"/>
              <w:rPr>
                <w:b/>
              </w:rPr>
            </w:pPr>
            <w:r w:rsidRPr="00044929">
              <w:rPr>
                <w:b/>
              </w:rPr>
              <w:t>Date</w:t>
            </w:r>
          </w:p>
        </w:tc>
        <w:tc>
          <w:tcPr>
            <w:tcW w:w="1843" w:type="dxa"/>
            <w:tcMar>
              <w:top w:w="80" w:type="dxa"/>
              <w:left w:w="80" w:type="dxa"/>
              <w:bottom w:w="80" w:type="dxa"/>
              <w:right w:w="80" w:type="dxa"/>
            </w:tcMar>
            <w:hideMark/>
          </w:tcPr>
          <w:p w14:paraId="0956FC55" w14:textId="77777777" w:rsidR="006B334B" w:rsidRPr="00044929" w:rsidRDefault="006B334B" w:rsidP="00FD5BDD">
            <w:pPr>
              <w:pStyle w:val="NoSpacing"/>
              <w:rPr>
                <w:b/>
              </w:rPr>
            </w:pPr>
            <w:r w:rsidRPr="00044929">
              <w:rPr>
                <w:b/>
              </w:rPr>
              <w:t>Author</w:t>
            </w:r>
          </w:p>
        </w:tc>
        <w:tc>
          <w:tcPr>
            <w:tcW w:w="3942" w:type="dxa"/>
            <w:tcMar>
              <w:top w:w="80" w:type="dxa"/>
              <w:left w:w="80" w:type="dxa"/>
              <w:bottom w:w="80" w:type="dxa"/>
              <w:right w:w="80" w:type="dxa"/>
            </w:tcMar>
            <w:hideMark/>
          </w:tcPr>
          <w:p w14:paraId="691AF875" w14:textId="77777777" w:rsidR="006B334B" w:rsidRPr="00044929" w:rsidRDefault="006B334B" w:rsidP="00FD5BDD">
            <w:pPr>
              <w:pStyle w:val="NoSpacing"/>
              <w:rPr>
                <w:b/>
              </w:rPr>
            </w:pPr>
            <w:r w:rsidRPr="00044929">
              <w:rPr>
                <w:b/>
              </w:rPr>
              <w:t>Description of Change</w:t>
            </w:r>
          </w:p>
        </w:tc>
        <w:tc>
          <w:tcPr>
            <w:tcW w:w="1586" w:type="dxa"/>
            <w:tcMar>
              <w:top w:w="80" w:type="dxa"/>
              <w:left w:w="80" w:type="dxa"/>
              <w:bottom w:w="80" w:type="dxa"/>
              <w:right w:w="80" w:type="dxa"/>
            </w:tcMar>
            <w:hideMark/>
          </w:tcPr>
          <w:p w14:paraId="4ABA8774" w14:textId="77777777" w:rsidR="006B334B" w:rsidRPr="00044929" w:rsidRDefault="006B334B" w:rsidP="00FD5BDD">
            <w:pPr>
              <w:pStyle w:val="NoSpacing"/>
              <w:rPr>
                <w:b/>
              </w:rPr>
            </w:pPr>
            <w:r w:rsidRPr="00044929">
              <w:rPr>
                <w:b/>
              </w:rPr>
              <w:t>Reason for Change</w:t>
            </w:r>
          </w:p>
        </w:tc>
      </w:tr>
      <w:tr w:rsidR="003E33F7" w:rsidRPr="00044929" w14:paraId="1AB4942C" w14:textId="77777777" w:rsidTr="003E33F7">
        <w:tc>
          <w:tcPr>
            <w:tcW w:w="993" w:type="dxa"/>
            <w:tcMar>
              <w:top w:w="80" w:type="dxa"/>
              <w:left w:w="80" w:type="dxa"/>
              <w:bottom w:w="80" w:type="dxa"/>
              <w:right w:w="80" w:type="dxa"/>
            </w:tcMar>
            <w:vAlign w:val="center"/>
          </w:tcPr>
          <w:p w14:paraId="105BF6D6" w14:textId="059EA3E2" w:rsidR="003E33F7" w:rsidRPr="00044929" w:rsidRDefault="003E33F7" w:rsidP="003E33F7">
            <w:pPr>
              <w:pStyle w:val="NoSpacing"/>
              <w:rPr>
                <w:color w:val="C0504D" w:themeColor="accent2"/>
              </w:rPr>
            </w:pPr>
            <w:r>
              <w:t>0.1</w:t>
            </w:r>
          </w:p>
        </w:tc>
        <w:tc>
          <w:tcPr>
            <w:tcW w:w="1559" w:type="dxa"/>
            <w:tcMar>
              <w:top w:w="80" w:type="dxa"/>
              <w:left w:w="80" w:type="dxa"/>
              <w:bottom w:w="80" w:type="dxa"/>
              <w:right w:w="80" w:type="dxa"/>
            </w:tcMar>
            <w:vAlign w:val="center"/>
          </w:tcPr>
          <w:p w14:paraId="331932CE" w14:textId="14D249BA" w:rsidR="003E33F7" w:rsidRPr="00044929" w:rsidRDefault="003E33F7" w:rsidP="003E33F7">
            <w:pPr>
              <w:pStyle w:val="NoSpacing"/>
              <w:rPr>
                <w:color w:val="C0504D" w:themeColor="accent2"/>
              </w:rPr>
            </w:pPr>
            <w:r>
              <w:t>2016-03-01</w:t>
            </w:r>
          </w:p>
        </w:tc>
        <w:tc>
          <w:tcPr>
            <w:tcW w:w="1843" w:type="dxa"/>
            <w:tcMar>
              <w:top w:w="80" w:type="dxa"/>
              <w:left w:w="80" w:type="dxa"/>
              <w:bottom w:w="80" w:type="dxa"/>
              <w:right w:w="80" w:type="dxa"/>
            </w:tcMar>
            <w:vAlign w:val="center"/>
          </w:tcPr>
          <w:p w14:paraId="68BED21D" w14:textId="4C73DF29" w:rsidR="003E33F7" w:rsidRPr="00044929" w:rsidRDefault="003E33F7" w:rsidP="003E33F7">
            <w:pPr>
              <w:pStyle w:val="NoSpacing"/>
              <w:rPr>
                <w:color w:val="C0504D" w:themeColor="accent2"/>
              </w:rPr>
            </w:pPr>
            <w:r>
              <w:t xml:space="preserve">Raymond </w:t>
            </w:r>
            <w:proofErr w:type="spellStart"/>
            <w:r>
              <w:t>Kloprogge</w:t>
            </w:r>
            <w:proofErr w:type="spellEnd"/>
          </w:p>
        </w:tc>
        <w:tc>
          <w:tcPr>
            <w:tcW w:w="3942" w:type="dxa"/>
            <w:tcMar>
              <w:top w:w="80" w:type="dxa"/>
              <w:left w:w="80" w:type="dxa"/>
              <w:bottom w:w="80" w:type="dxa"/>
              <w:right w:w="80" w:type="dxa"/>
            </w:tcMar>
            <w:vAlign w:val="center"/>
          </w:tcPr>
          <w:p w14:paraId="17DBCF10" w14:textId="77777777" w:rsidR="003E33F7" w:rsidRDefault="003E33F7" w:rsidP="00AD7FC6">
            <w:pPr>
              <w:pStyle w:val="ListParagraph"/>
              <w:numPr>
                <w:ilvl w:val="0"/>
                <w:numId w:val="5"/>
              </w:numPr>
              <w:spacing w:after="0"/>
              <w:ind w:left="33" w:hanging="141"/>
            </w:pPr>
            <w:r>
              <w:t>Separated off from app framework document</w:t>
            </w:r>
          </w:p>
          <w:p w14:paraId="66A3446B" w14:textId="77777777" w:rsidR="003E33F7" w:rsidRDefault="003E33F7" w:rsidP="00AD7FC6">
            <w:pPr>
              <w:pStyle w:val="ListParagraph"/>
              <w:numPr>
                <w:ilvl w:val="0"/>
                <w:numId w:val="5"/>
              </w:numPr>
              <w:spacing w:after="0"/>
              <w:ind w:left="33" w:hanging="141"/>
            </w:pPr>
            <w:r>
              <w:t>Added context diagram</w:t>
            </w:r>
          </w:p>
          <w:p w14:paraId="7B8F9519" w14:textId="2084B223" w:rsidR="003E33F7" w:rsidRPr="00044929" w:rsidRDefault="003E33F7" w:rsidP="003E33F7">
            <w:pPr>
              <w:pStyle w:val="NoSpacing"/>
              <w:rPr>
                <w:color w:val="C0504D" w:themeColor="accent2"/>
              </w:rPr>
            </w:pPr>
            <w:r>
              <w:t>Updated template</w:t>
            </w:r>
            <w:r w:rsidDel="0056441D">
              <w:t xml:space="preserve"> </w:t>
            </w:r>
          </w:p>
        </w:tc>
        <w:tc>
          <w:tcPr>
            <w:tcW w:w="1586" w:type="dxa"/>
            <w:tcMar>
              <w:top w:w="80" w:type="dxa"/>
              <w:left w:w="80" w:type="dxa"/>
              <w:bottom w:w="80" w:type="dxa"/>
              <w:right w:w="80" w:type="dxa"/>
            </w:tcMar>
          </w:tcPr>
          <w:p w14:paraId="4E57D5DE" w14:textId="77777777" w:rsidR="003E33F7" w:rsidRPr="00044929" w:rsidRDefault="003E33F7" w:rsidP="003E33F7">
            <w:pPr>
              <w:pStyle w:val="NoSpacing"/>
              <w:rPr>
                <w:color w:val="C0504D" w:themeColor="accent2"/>
              </w:rPr>
            </w:pPr>
            <w:r w:rsidRPr="00044929">
              <w:rPr>
                <w:color w:val="C0504D" w:themeColor="accent2"/>
              </w:rPr>
              <w:t>&lt;Text&gt;</w:t>
            </w:r>
          </w:p>
        </w:tc>
      </w:tr>
      <w:tr w:rsidR="003E33F7" w:rsidRPr="00044929" w14:paraId="7CCBAE60" w14:textId="77777777" w:rsidTr="003E33F7">
        <w:tc>
          <w:tcPr>
            <w:tcW w:w="993" w:type="dxa"/>
            <w:tcMar>
              <w:top w:w="80" w:type="dxa"/>
              <w:left w:w="80" w:type="dxa"/>
              <w:bottom w:w="80" w:type="dxa"/>
              <w:right w:w="80" w:type="dxa"/>
            </w:tcMar>
            <w:vAlign w:val="center"/>
          </w:tcPr>
          <w:p w14:paraId="1CA50C64" w14:textId="3201C5E2" w:rsidR="003E33F7" w:rsidRPr="00044929" w:rsidRDefault="003E33F7" w:rsidP="003E33F7">
            <w:pPr>
              <w:pStyle w:val="NoSpacing"/>
            </w:pPr>
            <w:r>
              <w:t>0.2</w:t>
            </w:r>
          </w:p>
        </w:tc>
        <w:tc>
          <w:tcPr>
            <w:tcW w:w="1559" w:type="dxa"/>
            <w:tcMar>
              <w:top w:w="80" w:type="dxa"/>
              <w:left w:w="80" w:type="dxa"/>
              <w:bottom w:w="80" w:type="dxa"/>
              <w:right w:w="80" w:type="dxa"/>
            </w:tcMar>
            <w:vAlign w:val="center"/>
          </w:tcPr>
          <w:p w14:paraId="02D918D8" w14:textId="62631712" w:rsidR="003E33F7" w:rsidRPr="00044929" w:rsidRDefault="003E33F7" w:rsidP="003E33F7">
            <w:pPr>
              <w:pStyle w:val="NoSpacing"/>
            </w:pPr>
            <w:r>
              <w:t>2016-06-10</w:t>
            </w:r>
          </w:p>
        </w:tc>
        <w:tc>
          <w:tcPr>
            <w:tcW w:w="1843" w:type="dxa"/>
            <w:tcMar>
              <w:top w:w="80" w:type="dxa"/>
              <w:left w:w="80" w:type="dxa"/>
              <w:bottom w:w="80" w:type="dxa"/>
              <w:right w:w="80" w:type="dxa"/>
            </w:tcMar>
            <w:vAlign w:val="center"/>
          </w:tcPr>
          <w:p w14:paraId="5D9AD901" w14:textId="1444FDD7" w:rsidR="003E33F7" w:rsidRPr="00044929" w:rsidRDefault="003E33F7" w:rsidP="003E33F7">
            <w:pPr>
              <w:pStyle w:val="NoSpacing"/>
            </w:pPr>
            <w:r>
              <w:t xml:space="preserve">Raymond </w:t>
            </w:r>
            <w:proofErr w:type="spellStart"/>
            <w:r>
              <w:t>Kloprogge</w:t>
            </w:r>
            <w:proofErr w:type="spellEnd"/>
          </w:p>
        </w:tc>
        <w:tc>
          <w:tcPr>
            <w:tcW w:w="3942" w:type="dxa"/>
            <w:tcMar>
              <w:top w:w="80" w:type="dxa"/>
              <w:left w:w="80" w:type="dxa"/>
              <w:bottom w:w="80" w:type="dxa"/>
              <w:right w:w="80" w:type="dxa"/>
            </w:tcMar>
            <w:vAlign w:val="center"/>
          </w:tcPr>
          <w:p w14:paraId="1DB2A675" w14:textId="77777777" w:rsidR="003E33F7" w:rsidRDefault="003E33F7" w:rsidP="00AD7FC6">
            <w:pPr>
              <w:pStyle w:val="ListParagraph"/>
              <w:numPr>
                <w:ilvl w:val="0"/>
                <w:numId w:val="5"/>
              </w:numPr>
              <w:spacing w:after="0"/>
              <w:ind w:left="33" w:hanging="141"/>
            </w:pPr>
            <w:r>
              <w:t>Added more context information</w:t>
            </w:r>
          </w:p>
          <w:p w14:paraId="69A8A3C1" w14:textId="77777777" w:rsidR="003E33F7" w:rsidRDefault="003E33F7" w:rsidP="00AD7FC6">
            <w:pPr>
              <w:pStyle w:val="ListParagraph"/>
              <w:numPr>
                <w:ilvl w:val="0"/>
                <w:numId w:val="5"/>
              </w:numPr>
              <w:spacing w:after="0"/>
              <w:ind w:left="33" w:hanging="141"/>
            </w:pPr>
            <w:r>
              <w:t>Removed modules not included in PI16.3 App Infra release</w:t>
            </w:r>
          </w:p>
          <w:p w14:paraId="059F075F" w14:textId="77777777" w:rsidR="003E33F7" w:rsidRDefault="003E33F7" w:rsidP="00AD7FC6">
            <w:pPr>
              <w:pStyle w:val="ListParagraph"/>
              <w:numPr>
                <w:ilvl w:val="0"/>
                <w:numId w:val="5"/>
              </w:numPr>
              <w:spacing w:after="0"/>
              <w:ind w:left="33" w:hanging="141"/>
            </w:pPr>
            <w:r>
              <w:t>Adding details on dependency injection, builder pattern, strict interface use</w:t>
            </w:r>
          </w:p>
          <w:p w14:paraId="1883E099" w14:textId="40EA7C56" w:rsidR="003E33F7" w:rsidRPr="00044929" w:rsidRDefault="003E33F7" w:rsidP="003E33F7">
            <w:pPr>
              <w:pStyle w:val="NoSpacing"/>
            </w:pPr>
            <w:r>
              <w:t>Significant rework in preparation of review</w:t>
            </w:r>
          </w:p>
        </w:tc>
        <w:tc>
          <w:tcPr>
            <w:tcW w:w="1586" w:type="dxa"/>
            <w:tcMar>
              <w:top w:w="80" w:type="dxa"/>
              <w:left w:w="80" w:type="dxa"/>
              <w:bottom w:w="80" w:type="dxa"/>
              <w:right w:w="80" w:type="dxa"/>
            </w:tcMar>
          </w:tcPr>
          <w:p w14:paraId="164C00E9" w14:textId="77777777" w:rsidR="003E33F7" w:rsidRPr="00044929" w:rsidRDefault="003E33F7" w:rsidP="003E33F7">
            <w:pPr>
              <w:pStyle w:val="NoSpacing"/>
            </w:pPr>
          </w:p>
        </w:tc>
      </w:tr>
      <w:tr w:rsidR="003E33F7" w:rsidRPr="00044929" w14:paraId="59CEB53F" w14:textId="77777777" w:rsidTr="003E33F7">
        <w:tc>
          <w:tcPr>
            <w:tcW w:w="993" w:type="dxa"/>
            <w:tcMar>
              <w:top w:w="80" w:type="dxa"/>
              <w:left w:w="80" w:type="dxa"/>
              <w:bottom w:w="80" w:type="dxa"/>
              <w:right w:w="80" w:type="dxa"/>
            </w:tcMar>
            <w:vAlign w:val="center"/>
          </w:tcPr>
          <w:p w14:paraId="56F0E786" w14:textId="6A0C13E4" w:rsidR="003E33F7" w:rsidRDefault="003E33F7" w:rsidP="003E33F7">
            <w:pPr>
              <w:pStyle w:val="NoSpacing"/>
            </w:pPr>
            <w:r>
              <w:t>0.3</w:t>
            </w:r>
          </w:p>
        </w:tc>
        <w:tc>
          <w:tcPr>
            <w:tcW w:w="1559" w:type="dxa"/>
            <w:tcMar>
              <w:top w:w="80" w:type="dxa"/>
              <w:left w:w="80" w:type="dxa"/>
              <w:bottom w:w="80" w:type="dxa"/>
              <w:right w:w="80" w:type="dxa"/>
            </w:tcMar>
            <w:vAlign w:val="center"/>
          </w:tcPr>
          <w:p w14:paraId="72EEE37B" w14:textId="0E78F7B7" w:rsidR="003E33F7" w:rsidRPr="00044929" w:rsidRDefault="003E33F7" w:rsidP="003E33F7">
            <w:pPr>
              <w:pStyle w:val="NoSpacing"/>
            </w:pPr>
            <w:r>
              <w:t>2016-08-10</w:t>
            </w:r>
          </w:p>
        </w:tc>
        <w:tc>
          <w:tcPr>
            <w:tcW w:w="1843" w:type="dxa"/>
            <w:tcMar>
              <w:top w:w="80" w:type="dxa"/>
              <w:left w:w="80" w:type="dxa"/>
              <w:bottom w:w="80" w:type="dxa"/>
              <w:right w:w="80" w:type="dxa"/>
            </w:tcMar>
            <w:vAlign w:val="center"/>
          </w:tcPr>
          <w:p w14:paraId="5199E3CA" w14:textId="35CAE1B2" w:rsidR="003E33F7" w:rsidRPr="00044929" w:rsidRDefault="003E33F7" w:rsidP="003E33F7">
            <w:pPr>
              <w:pStyle w:val="NoSpacing"/>
            </w:pPr>
            <w:r>
              <w:t xml:space="preserve">Raymond </w:t>
            </w:r>
            <w:proofErr w:type="spellStart"/>
            <w:r>
              <w:t>Kloprogge</w:t>
            </w:r>
            <w:proofErr w:type="spellEnd"/>
          </w:p>
        </w:tc>
        <w:tc>
          <w:tcPr>
            <w:tcW w:w="3942" w:type="dxa"/>
            <w:tcMar>
              <w:top w:w="80" w:type="dxa"/>
              <w:left w:w="80" w:type="dxa"/>
              <w:bottom w:w="80" w:type="dxa"/>
              <w:right w:w="80" w:type="dxa"/>
            </w:tcMar>
            <w:vAlign w:val="center"/>
          </w:tcPr>
          <w:p w14:paraId="7EB0CB40" w14:textId="77777777" w:rsidR="003E33F7" w:rsidRDefault="003E33F7" w:rsidP="00AD7FC6">
            <w:pPr>
              <w:pStyle w:val="ListParagraph"/>
              <w:numPr>
                <w:ilvl w:val="0"/>
                <w:numId w:val="5"/>
              </w:numPr>
              <w:spacing w:after="0"/>
              <w:ind w:left="33" w:hanging="141"/>
            </w:pPr>
            <w:r>
              <w:t>Renamed ‘feature’ to ‘module’ in accordance to requirements document review</w:t>
            </w:r>
          </w:p>
          <w:p w14:paraId="17C48AD6" w14:textId="5F72588C" w:rsidR="003E33F7" w:rsidRPr="00044929" w:rsidRDefault="003E33F7" w:rsidP="003E33F7">
            <w:pPr>
              <w:pStyle w:val="NoSpacing"/>
            </w:pPr>
            <w:r>
              <w:t>Reworked according to review remarks</w:t>
            </w:r>
          </w:p>
        </w:tc>
        <w:tc>
          <w:tcPr>
            <w:tcW w:w="1586" w:type="dxa"/>
            <w:tcMar>
              <w:top w:w="80" w:type="dxa"/>
              <w:left w:w="80" w:type="dxa"/>
              <w:bottom w:w="80" w:type="dxa"/>
              <w:right w:w="80" w:type="dxa"/>
            </w:tcMar>
          </w:tcPr>
          <w:p w14:paraId="6A0EEE09" w14:textId="77777777" w:rsidR="003E33F7" w:rsidRPr="00044929" w:rsidRDefault="003E33F7" w:rsidP="003E33F7">
            <w:pPr>
              <w:pStyle w:val="NoSpacing"/>
            </w:pPr>
          </w:p>
        </w:tc>
      </w:tr>
      <w:tr w:rsidR="003E33F7" w:rsidRPr="00044929" w14:paraId="524D3231" w14:textId="77777777" w:rsidTr="003E33F7">
        <w:tc>
          <w:tcPr>
            <w:tcW w:w="993" w:type="dxa"/>
            <w:tcMar>
              <w:top w:w="80" w:type="dxa"/>
              <w:left w:w="80" w:type="dxa"/>
              <w:bottom w:w="80" w:type="dxa"/>
              <w:right w:w="80" w:type="dxa"/>
            </w:tcMar>
            <w:vAlign w:val="center"/>
          </w:tcPr>
          <w:p w14:paraId="0E97BEA8" w14:textId="768B68AD" w:rsidR="003E33F7" w:rsidRDefault="003E33F7" w:rsidP="003E33F7">
            <w:pPr>
              <w:pStyle w:val="NoSpacing"/>
            </w:pPr>
            <w:r>
              <w:t>1.0</w:t>
            </w:r>
          </w:p>
        </w:tc>
        <w:tc>
          <w:tcPr>
            <w:tcW w:w="1559" w:type="dxa"/>
            <w:tcMar>
              <w:top w:w="80" w:type="dxa"/>
              <w:left w:w="80" w:type="dxa"/>
              <w:bottom w:w="80" w:type="dxa"/>
              <w:right w:w="80" w:type="dxa"/>
            </w:tcMar>
            <w:vAlign w:val="center"/>
          </w:tcPr>
          <w:p w14:paraId="6E79D904" w14:textId="51C3E9B7" w:rsidR="003E33F7" w:rsidRPr="00044929" w:rsidRDefault="003E33F7" w:rsidP="003E33F7">
            <w:pPr>
              <w:pStyle w:val="NoSpacing"/>
            </w:pPr>
            <w:r>
              <w:t>2016-10-06</w:t>
            </w:r>
          </w:p>
        </w:tc>
        <w:tc>
          <w:tcPr>
            <w:tcW w:w="1843" w:type="dxa"/>
            <w:tcMar>
              <w:top w:w="80" w:type="dxa"/>
              <w:left w:w="80" w:type="dxa"/>
              <w:bottom w:w="80" w:type="dxa"/>
              <w:right w:w="80" w:type="dxa"/>
            </w:tcMar>
            <w:vAlign w:val="center"/>
          </w:tcPr>
          <w:p w14:paraId="5387722D" w14:textId="4341332B" w:rsidR="003E33F7" w:rsidRPr="00044929" w:rsidRDefault="003E33F7" w:rsidP="003E33F7">
            <w:pPr>
              <w:pStyle w:val="NoSpacing"/>
            </w:pPr>
            <w:r>
              <w:t xml:space="preserve">Raymond </w:t>
            </w:r>
            <w:proofErr w:type="spellStart"/>
            <w:r>
              <w:t>Kloprogge</w:t>
            </w:r>
            <w:proofErr w:type="spellEnd"/>
          </w:p>
        </w:tc>
        <w:tc>
          <w:tcPr>
            <w:tcW w:w="3942" w:type="dxa"/>
            <w:tcMar>
              <w:top w:w="80" w:type="dxa"/>
              <w:left w:w="80" w:type="dxa"/>
              <w:bottom w:w="80" w:type="dxa"/>
              <w:right w:w="80" w:type="dxa"/>
            </w:tcMar>
            <w:vAlign w:val="center"/>
          </w:tcPr>
          <w:p w14:paraId="0E340EC7" w14:textId="40BBEE44" w:rsidR="003E33F7" w:rsidRPr="00044929" w:rsidRDefault="003E33F7" w:rsidP="003E33F7">
            <w:pPr>
              <w:pStyle w:val="NoSpacing"/>
            </w:pPr>
            <w:r>
              <w:t>Document approved</w:t>
            </w:r>
          </w:p>
        </w:tc>
        <w:tc>
          <w:tcPr>
            <w:tcW w:w="1586" w:type="dxa"/>
            <w:tcMar>
              <w:top w:w="80" w:type="dxa"/>
              <w:left w:w="80" w:type="dxa"/>
              <w:bottom w:w="80" w:type="dxa"/>
              <w:right w:w="80" w:type="dxa"/>
            </w:tcMar>
          </w:tcPr>
          <w:p w14:paraId="7E27A761" w14:textId="77777777" w:rsidR="003E33F7" w:rsidRPr="00044929" w:rsidRDefault="003E33F7" w:rsidP="003E33F7">
            <w:pPr>
              <w:pStyle w:val="NoSpacing"/>
            </w:pPr>
          </w:p>
        </w:tc>
      </w:tr>
      <w:tr w:rsidR="003E33F7" w:rsidRPr="00044929" w14:paraId="70B3D39D" w14:textId="77777777" w:rsidTr="003E33F7">
        <w:tc>
          <w:tcPr>
            <w:tcW w:w="993" w:type="dxa"/>
            <w:tcMar>
              <w:top w:w="80" w:type="dxa"/>
              <w:left w:w="80" w:type="dxa"/>
              <w:bottom w:w="80" w:type="dxa"/>
              <w:right w:w="80" w:type="dxa"/>
            </w:tcMar>
            <w:vAlign w:val="center"/>
          </w:tcPr>
          <w:p w14:paraId="6E35B601" w14:textId="3DCA1FDA" w:rsidR="003E33F7" w:rsidRDefault="003E33F7" w:rsidP="003E33F7">
            <w:pPr>
              <w:pStyle w:val="NoSpacing"/>
            </w:pPr>
            <w:r>
              <w:t>1.1</w:t>
            </w:r>
          </w:p>
        </w:tc>
        <w:tc>
          <w:tcPr>
            <w:tcW w:w="1559" w:type="dxa"/>
            <w:tcMar>
              <w:top w:w="80" w:type="dxa"/>
              <w:left w:w="80" w:type="dxa"/>
              <w:bottom w:w="80" w:type="dxa"/>
              <w:right w:w="80" w:type="dxa"/>
            </w:tcMar>
            <w:vAlign w:val="center"/>
          </w:tcPr>
          <w:p w14:paraId="1D94405F" w14:textId="63EA0132" w:rsidR="003E33F7" w:rsidRPr="00044929" w:rsidRDefault="003E33F7" w:rsidP="003E33F7">
            <w:pPr>
              <w:pStyle w:val="NoSpacing"/>
            </w:pPr>
            <w:r>
              <w:t>2016-10-06</w:t>
            </w:r>
          </w:p>
        </w:tc>
        <w:tc>
          <w:tcPr>
            <w:tcW w:w="1843" w:type="dxa"/>
            <w:tcMar>
              <w:top w:w="80" w:type="dxa"/>
              <w:left w:w="80" w:type="dxa"/>
              <w:bottom w:w="80" w:type="dxa"/>
              <w:right w:w="80" w:type="dxa"/>
            </w:tcMar>
          </w:tcPr>
          <w:p w14:paraId="5B7647AA" w14:textId="3C9DDA82" w:rsidR="003E33F7" w:rsidRPr="00044929" w:rsidRDefault="003E33F7" w:rsidP="003E33F7">
            <w:pPr>
              <w:pStyle w:val="NoSpacing"/>
            </w:pPr>
            <w:r w:rsidRPr="00C91082">
              <w:t xml:space="preserve">Raymond </w:t>
            </w:r>
            <w:proofErr w:type="spellStart"/>
            <w:r w:rsidRPr="00C91082">
              <w:t>Kloprogge</w:t>
            </w:r>
            <w:proofErr w:type="spellEnd"/>
          </w:p>
        </w:tc>
        <w:tc>
          <w:tcPr>
            <w:tcW w:w="3942" w:type="dxa"/>
            <w:tcMar>
              <w:top w:w="80" w:type="dxa"/>
              <w:left w:w="80" w:type="dxa"/>
              <w:bottom w:w="80" w:type="dxa"/>
              <w:right w:w="80" w:type="dxa"/>
            </w:tcMar>
            <w:vAlign w:val="center"/>
          </w:tcPr>
          <w:p w14:paraId="04B086C4" w14:textId="77777777" w:rsidR="003E33F7" w:rsidRDefault="003E33F7" w:rsidP="00AD7FC6">
            <w:pPr>
              <w:pStyle w:val="ListParagraph"/>
              <w:numPr>
                <w:ilvl w:val="0"/>
                <w:numId w:val="5"/>
              </w:numPr>
              <w:spacing w:after="0"/>
              <w:ind w:left="33" w:hanging="141"/>
            </w:pPr>
            <w:r>
              <w:t>Reformulated service discovery</w:t>
            </w:r>
          </w:p>
          <w:p w14:paraId="032EBB70" w14:textId="77777777" w:rsidR="003E33F7" w:rsidRDefault="003E33F7" w:rsidP="00AD7FC6">
            <w:pPr>
              <w:pStyle w:val="ListParagraph"/>
              <w:numPr>
                <w:ilvl w:val="0"/>
                <w:numId w:val="5"/>
              </w:numPr>
              <w:spacing w:after="0"/>
              <w:ind w:left="33" w:hanging="141"/>
            </w:pPr>
            <w:r>
              <w:t>Added plain encrypt/decrypt to secure storage</w:t>
            </w:r>
          </w:p>
          <w:p w14:paraId="32D96DF0" w14:textId="77777777" w:rsidR="003E33F7" w:rsidRDefault="003E33F7" w:rsidP="00AD7FC6">
            <w:pPr>
              <w:pStyle w:val="ListParagraph"/>
              <w:numPr>
                <w:ilvl w:val="0"/>
                <w:numId w:val="5"/>
              </w:numPr>
              <w:spacing w:after="0"/>
              <w:ind w:left="33" w:hanging="141"/>
            </w:pPr>
            <w:r>
              <w:t>Added app config module</w:t>
            </w:r>
          </w:p>
          <w:p w14:paraId="63A825B7" w14:textId="5A5B5725" w:rsidR="003E33F7" w:rsidRPr="00044929" w:rsidRDefault="003E33F7" w:rsidP="003E33F7">
            <w:pPr>
              <w:pStyle w:val="NoSpacing"/>
            </w:pPr>
            <w:r>
              <w:t>Added REST client module</w:t>
            </w:r>
          </w:p>
        </w:tc>
        <w:tc>
          <w:tcPr>
            <w:tcW w:w="1586" w:type="dxa"/>
            <w:tcMar>
              <w:top w:w="80" w:type="dxa"/>
              <w:left w:w="80" w:type="dxa"/>
              <w:bottom w:w="80" w:type="dxa"/>
              <w:right w:w="80" w:type="dxa"/>
            </w:tcMar>
          </w:tcPr>
          <w:p w14:paraId="44BBB8F8" w14:textId="77777777" w:rsidR="003E33F7" w:rsidRPr="00044929" w:rsidRDefault="003E33F7" w:rsidP="003E33F7">
            <w:pPr>
              <w:pStyle w:val="NoSpacing"/>
            </w:pPr>
          </w:p>
        </w:tc>
      </w:tr>
      <w:tr w:rsidR="003E33F7" w:rsidRPr="00044929" w14:paraId="41AE9542" w14:textId="77777777" w:rsidTr="003E33F7">
        <w:tc>
          <w:tcPr>
            <w:tcW w:w="993" w:type="dxa"/>
            <w:tcMar>
              <w:top w:w="80" w:type="dxa"/>
              <w:left w:w="80" w:type="dxa"/>
              <w:bottom w:w="80" w:type="dxa"/>
              <w:right w:w="80" w:type="dxa"/>
            </w:tcMar>
            <w:vAlign w:val="center"/>
          </w:tcPr>
          <w:p w14:paraId="14AA4175" w14:textId="61A0DDC4" w:rsidR="003E33F7" w:rsidRDefault="003E33F7" w:rsidP="003E33F7">
            <w:pPr>
              <w:pStyle w:val="NoSpacing"/>
            </w:pPr>
            <w:r>
              <w:t>2.0</w:t>
            </w:r>
          </w:p>
        </w:tc>
        <w:tc>
          <w:tcPr>
            <w:tcW w:w="1559" w:type="dxa"/>
            <w:tcMar>
              <w:top w:w="80" w:type="dxa"/>
              <w:left w:w="80" w:type="dxa"/>
              <w:bottom w:w="80" w:type="dxa"/>
              <w:right w:w="80" w:type="dxa"/>
            </w:tcMar>
            <w:vAlign w:val="center"/>
          </w:tcPr>
          <w:p w14:paraId="629DDA54" w14:textId="233CD4B3" w:rsidR="003E33F7" w:rsidRPr="00044929" w:rsidRDefault="003E33F7" w:rsidP="003E33F7">
            <w:pPr>
              <w:pStyle w:val="NoSpacing"/>
            </w:pPr>
            <w:r>
              <w:t>2016-10-18</w:t>
            </w:r>
          </w:p>
        </w:tc>
        <w:tc>
          <w:tcPr>
            <w:tcW w:w="1843" w:type="dxa"/>
            <w:tcMar>
              <w:top w:w="80" w:type="dxa"/>
              <w:left w:w="80" w:type="dxa"/>
              <w:bottom w:w="80" w:type="dxa"/>
              <w:right w:w="80" w:type="dxa"/>
            </w:tcMar>
          </w:tcPr>
          <w:p w14:paraId="5CCDA487" w14:textId="0AD2A2E7" w:rsidR="003E33F7" w:rsidRPr="00044929" w:rsidRDefault="003E33F7" w:rsidP="003E33F7">
            <w:pPr>
              <w:pStyle w:val="NoSpacing"/>
            </w:pPr>
            <w:r w:rsidRPr="00C91082">
              <w:t xml:space="preserve">Raymond </w:t>
            </w:r>
            <w:proofErr w:type="spellStart"/>
            <w:r w:rsidRPr="00C91082">
              <w:t>Kloprogge</w:t>
            </w:r>
            <w:proofErr w:type="spellEnd"/>
          </w:p>
        </w:tc>
        <w:tc>
          <w:tcPr>
            <w:tcW w:w="3942" w:type="dxa"/>
            <w:tcMar>
              <w:top w:w="80" w:type="dxa"/>
              <w:left w:w="80" w:type="dxa"/>
              <w:bottom w:w="80" w:type="dxa"/>
              <w:right w:w="80" w:type="dxa"/>
            </w:tcMar>
            <w:vAlign w:val="center"/>
          </w:tcPr>
          <w:p w14:paraId="582DAAFB" w14:textId="7D2B17CE" w:rsidR="003E33F7" w:rsidRPr="00044929" w:rsidRDefault="003E33F7" w:rsidP="003E33F7">
            <w:pPr>
              <w:pStyle w:val="NoSpacing"/>
            </w:pPr>
            <w:r>
              <w:t>Document approved, no review changes</w:t>
            </w:r>
          </w:p>
        </w:tc>
        <w:tc>
          <w:tcPr>
            <w:tcW w:w="1586" w:type="dxa"/>
            <w:tcMar>
              <w:top w:w="80" w:type="dxa"/>
              <w:left w:w="80" w:type="dxa"/>
              <w:bottom w:w="80" w:type="dxa"/>
              <w:right w:w="80" w:type="dxa"/>
            </w:tcMar>
          </w:tcPr>
          <w:p w14:paraId="6B053426" w14:textId="77777777" w:rsidR="003E33F7" w:rsidRPr="00044929" w:rsidRDefault="003E33F7" w:rsidP="003E33F7">
            <w:pPr>
              <w:pStyle w:val="NoSpacing"/>
            </w:pPr>
          </w:p>
        </w:tc>
      </w:tr>
      <w:tr w:rsidR="003E33F7" w:rsidRPr="00044929" w14:paraId="6AB7D8EB" w14:textId="77777777" w:rsidTr="003E33F7">
        <w:tc>
          <w:tcPr>
            <w:tcW w:w="993" w:type="dxa"/>
            <w:tcMar>
              <w:top w:w="80" w:type="dxa"/>
              <w:left w:w="80" w:type="dxa"/>
              <w:bottom w:w="80" w:type="dxa"/>
              <w:right w:w="80" w:type="dxa"/>
            </w:tcMar>
            <w:vAlign w:val="center"/>
          </w:tcPr>
          <w:p w14:paraId="005168B3" w14:textId="2A09A815" w:rsidR="003E33F7" w:rsidRDefault="003E33F7" w:rsidP="003E33F7">
            <w:pPr>
              <w:pStyle w:val="NoSpacing"/>
            </w:pPr>
            <w:r>
              <w:t>2.1</w:t>
            </w:r>
          </w:p>
        </w:tc>
        <w:tc>
          <w:tcPr>
            <w:tcW w:w="1559" w:type="dxa"/>
            <w:tcMar>
              <w:top w:w="80" w:type="dxa"/>
              <w:left w:w="80" w:type="dxa"/>
              <w:bottom w:w="80" w:type="dxa"/>
              <w:right w:w="80" w:type="dxa"/>
            </w:tcMar>
            <w:vAlign w:val="center"/>
          </w:tcPr>
          <w:p w14:paraId="4E2A55FF" w14:textId="6FB8A254" w:rsidR="003E33F7" w:rsidRPr="00044929" w:rsidRDefault="003E33F7" w:rsidP="003E33F7">
            <w:pPr>
              <w:pStyle w:val="NoSpacing"/>
            </w:pPr>
            <w:r>
              <w:t>2016-11-22</w:t>
            </w:r>
          </w:p>
        </w:tc>
        <w:tc>
          <w:tcPr>
            <w:tcW w:w="1843" w:type="dxa"/>
            <w:tcMar>
              <w:top w:w="80" w:type="dxa"/>
              <w:left w:w="80" w:type="dxa"/>
              <w:bottom w:w="80" w:type="dxa"/>
              <w:right w:w="80" w:type="dxa"/>
            </w:tcMar>
          </w:tcPr>
          <w:p w14:paraId="4931EF9B" w14:textId="60929042" w:rsidR="003E33F7" w:rsidRPr="00044929" w:rsidRDefault="003E33F7" w:rsidP="003E33F7">
            <w:pPr>
              <w:pStyle w:val="NoSpacing"/>
            </w:pPr>
            <w:r w:rsidRPr="00C91082">
              <w:t xml:space="preserve">Raymond </w:t>
            </w:r>
            <w:proofErr w:type="spellStart"/>
            <w:r w:rsidRPr="00C91082">
              <w:t>Kloprogge</w:t>
            </w:r>
            <w:proofErr w:type="spellEnd"/>
          </w:p>
        </w:tc>
        <w:tc>
          <w:tcPr>
            <w:tcW w:w="3942" w:type="dxa"/>
            <w:tcMar>
              <w:top w:w="80" w:type="dxa"/>
              <w:left w:w="80" w:type="dxa"/>
              <w:bottom w:w="80" w:type="dxa"/>
              <w:right w:w="80" w:type="dxa"/>
            </w:tcMar>
            <w:vAlign w:val="center"/>
          </w:tcPr>
          <w:p w14:paraId="793D3337" w14:textId="77777777" w:rsidR="003E33F7" w:rsidRDefault="003E33F7" w:rsidP="00AD7FC6">
            <w:pPr>
              <w:pStyle w:val="ListParagraph"/>
              <w:numPr>
                <w:ilvl w:val="0"/>
                <w:numId w:val="5"/>
              </w:numPr>
              <w:spacing w:after="0"/>
              <w:ind w:left="33" w:hanging="141"/>
            </w:pPr>
            <w:r>
              <w:t>Added A/B testing</w:t>
            </w:r>
          </w:p>
          <w:p w14:paraId="3BE2CF13" w14:textId="77777777" w:rsidR="003E33F7" w:rsidRDefault="003E33F7" w:rsidP="00AD7FC6">
            <w:pPr>
              <w:pStyle w:val="ListParagraph"/>
              <w:numPr>
                <w:ilvl w:val="0"/>
                <w:numId w:val="5"/>
              </w:numPr>
              <w:spacing w:after="0"/>
              <w:ind w:left="33" w:hanging="141"/>
            </w:pPr>
            <w:r>
              <w:t>Content loader</w:t>
            </w:r>
          </w:p>
          <w:p w14:paraId="072EDCC1" w14:textId="77777777" w:rsidR="003E33F7" w:rsidRDefault="003E33F7" w:rsidP="00AD7FC6">
            <w:pPr>
              <w:pStyle w:val="ListParagraph"/>
              <w:numPr>
                <w:ilvl w:val="0"/>
                <w:numId w:val="5"/>
              </w:numPr>
              <w:spacing w:after="0"/>
              <w:ind w:left="33" w:hanging="141"/>
            </w:pPr>
            <w:r>
              <w:t>Secure API signing</w:t>
            </w:r>
          </w:p>
          <w:p w14:paraId="2BD78B37" w14:textId="77777777" w:rsidR="003E33F7" w:rsidRDefault="003E33F7" w:rsidP="00AD7FC6">
            <w:pPr>
              <w:pStyle w:val="ListParagraph"/>
              <w:numPr>
                <w:ilvl w:val="0"/>
                <w:numId w:val="5"/>
              </w:numPr>
              <w:spacing w:after="0"/>
              <w:ind w:left="33" w:hanging="141"/>
            </w:pPr>
            <w:r>
              <w:t>Added data handling sections to all modules</w:t>
            </w:r>
          </w:p>
          <w:p w14:paraId="1BC1D89D" w14:textId="0704922E" w:rsidR="003E33F7" w:rsidRPr="00044929" w:rsidRDefault="003E33F7" w:rsidP="003E33F7">
            <w:pPr>
              <w:pStyle w:val="NoSpacing"/>
            </w:pPr>
            <w:r>
              <w:t>Slight restructure to emphasize module hierarchy</w:t>
            </w:r>
          </w:p>
        </w:tc>
        <w:tc>
          <w:tcPr>
            <w:tcW w:w="1586" w:type="dxa"/>
            <w:tcMar>
              <w:top w:w="80" w:type="dxa"/>
              <w:left w:w="80" w:type="dxa"/>
              <w:bottom w:w="80" w:type="dxa"/>
              <w:right w:w="80" w:type="dxa"/>
            </w:tcMar>
          </w:tcPr>
          <w:p w14:paraId="769FC790" w14:textId="77777777" w:rsidR="003E33F7" w:rsidRPr="00044929" w:rsidRDefault="003E33F7" w:rsidP="003E33F7">
            <w:pPr>
              <w:pStyle w:val="NoSpacing"/>
            </w:pPr>
          </w:p>
        </w:tc>
      </w:tr>
      <w:tr w:rsidR="003E33F7" w:rsidRPr="00044929" w14:paraId="0F9928E0" w14:textId="77777777" w:rsidTr="003E33F7">
        <w:tc>
          <w:tcPr>
            <w:tcW w:w="993" w:type="dxa"/>
            <w:tcMar>
              <w:top w:w="80" w:type="dxa"/>
              <w:left w:w="80" w:type="dxa"/>
              <w:bottom w:w="80" w:type="dxa"/>
              <w:right w:w="80" w:type="dxa"/>
            </w:tcMar>
            <w:vAlign w:val="center"/>
          </w:tcPr>
          <w:p w14:paraId="6CB08E27" w14:textId="01C1C177" w:rsidR="003E33F7" w:rsidRDefault="003E33F7" w:rsidP="003E33F7">
            <w:pPr>
              <w:pStyle w:val="NoSpacing"/>
            </w:pPr>
            <w:r>
              <w:t>3.0</w:t>
            </w:r>
          </w:p>
        </w:tc>
        <w:tc>
          <w:tcPr>
            <w:tcW w:w="1559" w:type="dxa"/>
            <w:tcMar>
              <w:top w:w="80" w:type="dxa"/>
              <w:left w:w="80" w:type="dxa"/>
              <w:bottom w:w="80" w:type="dxa"/>
              <w:right w:w="80" w:type="dxa"/>
            </w:tcMar>
            <w:vAlign w:val="center"/>
          </w:tcPr>
          <w:p w14:paraId="4C4A6527" w14:textId="19385F6A" w:rsidR="003E33F7" w:rsidRPr="00044929" w:rsidRDefault="003E33F7" w:rsidP="003E33F7">
            <w:pPr>
              <w:pStyle w:val="NoSpacing"/>
            </w:pPr>
            <w:r>
              <w:t>2016-12-06</w:t>
            </w:r>
          </w:p>
        </w:tc>
        <w:tc>
          <w:tcPr>
            <w:tcW w:w="1843" w:type="dxa"/>
            <w:tcMar>
              <w:top w:w="80" w:type="dxa"/>
              <w:left w:w="80" w:type="dxa"/>
              <w:bottom w:w="80" w:type="dxa"/>
              <w:right w:w="80" w:type="dxa"/>
            </w:tcMar>
          </w:tcPr>
          <w:p w14:paraId="5D177417" w14:textId="4C3B8170" w:rsidR="003E33F7" w:rsidRPr="00044929" w:rsidRDefault="003E33F7" w:rsidP="003E33F7">
            <w:pPr>
              <w:pStyle w:val="NoSpacing"/>
            </w:pPr>
            <w:r w:rsidRPr="00C91082">
              <w:t xml:space="preserve">Raymond </w:t>
            </w:r>
            <w:proofErr w:type="spellStart"/>
            <w:r w:rsidRPr="00C91082">
              <w:t>Kloprogge</w:t>
            </w:r>
            <w:proofErr w:type="spellEnd"/>
          </w:p>
        </w:tc>
        <w:tc>
          <w:tcPr>
            <w:tcW w:w="3942" w:type="dxa"/>
            <w:tcMar>
              <w:top w:w="80" w:type="dxa"/>
              <w:left w:w="80" w:type="dxa"/>
              <w:bottom w:w="80" w:type="dxa"/>
              <w:right w:w="80" w:type="dxa"/>
            </w:tcMar>
            <w:vAlign w:val="center"/>
          </w:tcPr>
          <w:p w14:paraId="55688FFA" w14:textId="77777777" w:rsidR="003E33F7" w:rsidRDefault="003E33F7" w:rsidP="00AD7FC6">
            <w:pPr>
              <w:pStyle w:val="ListParagraph"/>
              <w:numPr>
                <w:ilvl w:val="0"/>
                <w:numId w:val="5"/>
              </w:numPr>
              <w:spacing w:after="0"/>
              <w:ind w:left="33" w:hanging="141"/>
            </w:pPr>
            <w:r>
              <w:t>Updated architecture diagram</w:t>
            </w:r>
          </w:p>
          <w:p w14:paraId="27685C8A" w14:textId="77777777" w:rsidR="003E33F7" w:rsidRDefault="003E33F7" w:rsidP="00AD7FC6">
            <w:pPr>
              <w:pStyle w:val="ListParagraph"/>
              <w:numPr>
                <w:ilvl w:val="0"/>
                <w:numId w:val="5"/>
              </w:numPr>
              <w:spacing w:after="0"/>
              <w:ind w:left="33" w:hanging="141"/>
            </w:pPr>
            <w:r>
              <w:t>Improved A/B test and tagging data flow explanation</w:t>
            </w:r>
          </w:p>
          <w:p w14:paraId="67CD77E9" w14:textId="69B2D121" w:rsidR="003E33F7" w:rsidRPr="00044929" w:rsidRDefault="003E33F7" w:rsidP="003E33F7">
            <w:pPr>
              <w:pStyle w:val="NoSpacing"/>
            </w:pPr>
            <w:r>
              <w:t>Document approved</w:t>
            </w:r>
          </w:p>
        </w:tc>
        <w:tc>
          <w:tcPr>
            <w:tcW w:w="1586" w:type="dxa"/>
            <w:tcMar>
              <w:top w:w="80" w:type="dxa"/>
              <w:left w:w="80" w:type="dxa"/>
              <w:bottom w:w="80" w:type="dxa"/>
              <w:right w:w="80" w:type="dxa"/>
            </w:tcMar>
          </w:tcPr>
          <w:p w14:paraId="507E1284" w14:textId="77777777" w:rsidR="003E33F7" w:rsidRPr="00044929" w:rsidRDefault="003E33F7" w:rsidP="003E33F7">
            <w:pPr>
              <w:pStyle w:val="NoSpacing"/>
            </w:pPr>
          </w:p>
        </w:tc>
      </w:tr>
      <w:tr w:rsidR="003E33F7" w:rsidRPr="00044929" w14:paraId="015A30A0" w14:textId="77777777" w:rsidTr="003E33F7">
        <w:tc>
          <w:tcPr>
            <w:tcW w:w="993" w:type="dxa"/>
            <w:tcMar>
              <w:top w:w="80" w:type="dxa"/>
              <w:left w:w="80" w:type="dxa"/>
              <w:bottom w:w="80" w:type="dxa"/>
              <w:right w:w="80" w:type="dxa"/>
            </w:tcMar>
            <w:vAlign w:val="center"/>
          </w:tcPr>
          <w:p w14:paraId="6EADFE2A" w14:textId="7C082457" w:rsidR="003E33F7" w:rsidRDefault="003E33F7" w:rsidP="003E33F7">
            <w:pPr>
              <w:pStyle w:val="NoSpacing"/>
            </w:pPr>
            <w:r>
              <w:t>3.1</w:t>
            </w:r>
          </w:p>
        </w:tc>
        <w:tc>
          <w:tcPr>
            <w:tcW w:w="1559" w:type="dxa"/>
            <w:tcMar>
              <w:top w:w="80" w:type="dxa"/>
              <w:left w:w="80" w:type="dxa"/>
              <w:bottom w:w="80" w:type="dxa"/>
              <w:right w:w="80" w:type="dxa"/>
            </w:tcMar>
            <w:vAlign w:val="center"/>
          </w:tcPr>
          <w:p w14:paraId="23FC8FBD" w14:textId="22B11264" w:rsidR="003E33F7" w:rsidRPr="00044929" w:rsidRDefault="003E33F7" w:rsidP="003E33F7">
            <w:pPr>
              <w:pStyle w:val="NoSpacing"/>
            </w:pPr>
            <w:r>
              <w:t>2017-01-25</w:t>
            </w:r>
          </w:p>
        </w:tc>
        <w:tc>
          <w:tcPr>
            <w:tcW w:w="1843" w:type="dxa"/>
            <w:tcMar>
              <w:top w:w="80" w:type="dxa"/>
              <w:left w:w="80" w:type="dxa"/>
              <w:bottom w:w="80" w:type="dxa"/>
              <w:right w:w="80" w:type="dxa"/>
            </w:tcMar>
          </w:tcPr>
          <w:p w14:paraId="2B231084" w14:textId="655E9343" w:rsidR="003E33F7" w:rsidRPr="00044929" w:rsidRDefault="003E33F7" w:rsidP="003E33F7">
            <w:pPr>
              <w:pStyle w:val="NoSpacing"/>
            </w:pPr>
            <w:r w:rsidRPr="00C91082">
              <w:t xml:space="preserve">Raymond </w:t>
            </w:r>
            <w:proofErr w:type="spellStart"/>
            <w:r w:rsidRPr="00C91082">
              <w:t>Kloprogge</w:t>
            </w:r>
            <w:proofErr w:type="spellEnd"/>
          </w:p>
        </w:tc>
        <w:tc>
          <w:tcPr>
            <w:tcW w:w="3942" w:type="dxa"/>
            <w:tcMar>
              <w:top w:w="80" w:type="dxa"/>
              <w:left w:w="80" w:type="dxa"/>
              <w:bottom w:w="80" w:type="dxa"/>
              <w:right w:w="80" w:type="dxa"/>
            </w:tcMar>
            <w:vAlign w:val="center"/>
          </w:tcPr>
          <w:p w14:paraId="0C0DC545" w14:textId="77777777" w:rsidR="003E33F7" w:rsidRDefault="003E33F7" w:rsidP="00AD7FC6">
            <w:pPr>
              <w:pStyle w:val="ListParagraph"/>
              <w:numPr>
                <w:ilvl w:val="0"/>
                <w:numId w:val="5"/>
              </w:numPr>
              <w:spacing w:after="0"/>
              <w:ind w:left="33" w:hanging="141"/>
            </w:pPr>
            <w:r>
              <w:t>Added PRX client and Secure DB</w:t>
            </w:r>
          </w:p>
          <w:p w14:paraId="07559939" w14:textId="77777777" w:rsidR="003E33F7" w:rsidRDefault="003E33F7" w:rsidP="00AD7FC6">
            <w:pPr>
              <w:pStyle w:val="ListParagraph"/>
              <w:numPr>
                <w:ilvl w:val="0"/>
                <w:numId w:val="5"/>
              </w:numPr>
              <w:spacing w:after="0"/>
              <w:ind w:left="33" w:hanging="141"/>
            </w:pPr>
            <w:r>
              <w:t>Added missing SOUP</w:t>
            </w:r>
          </w:p>
          <w:p w14:paraId="79E3D92C" w14:textId="77777777" w:rsidR="003E33F7" w:rsidRDefault="003E33F7" w:rsidP="00AD7FC6">
            <w:pPr>
              <w:pStyle w:val="ListParagraph"/>
              <w:numPr>
                <w:ilvl w:val="0"/>
                <w:numId w:val="5"/>
              </w:numPr>
              <w:spacing w:after="0"/>
              <w:ind w:left="33" w:hanging="141"/>
            </w:pPr>
            <w:r>
              <w:t>Updated secure storage responsibilities and data handling</w:t>
            </w:r>
          </w:p>
          <w:p w14:paraId="350F7967" w14:textId="77777777" w:rsidR="003E33F7" w:rsidRDefault="003E33F7" w:rsidP="00AD7FC6">
            <w:pPr>
              <w:pStyle w:val="ListParagraph"/>
              <w:numPr>
                <w:ilvl w:val="0"/>
                <w:numId w:val="5"/>
              </w:numPr>
              <w:spacing w:after="0"/>
              <w:ind w:left="33" w:hanging="141"/>
            </w:pPr>
            <w:r>
              <w:t>Added service discovery’s splitting off platform URL set</w:t>
            </w:r>
          </w:p>
          <w:p w14:paraId="2DB1272E" w14:textId="77777777" w:rsidR="003E33F7" w:rsidRDefault="003E33F7" w:rsidP="00AD7FC6">
            <w:pPr>
              <w:pStyle w:val="ListParagraph"/>
              <w:numPr>
                <w:ilvl w:val="0"/>
                <w:numId w:val="5"/>
              </w:numPr>
              <w:spacing w:after="0"/>
              <w:ind w:left="33" w:hanging="141"/>
            </w:pPr>
            <w:r>
              <w:t>Added app config cloud update</w:t>
            </w:r>
          </w:p>
          <w:p w14:paraId="7B3D5D09" w14:textId="0038E37C" w:rsidR="003E33F7" w:rsidRPr="00044929" w:rsidRDefault="003E33F7" w:rsidP="003E33F7">
            <w:pPr>
              <w:pStyle w:val="NoSpacing"/>
            </w:pPr>
            <w:r>
              <w:t>Added responsibility to API signing</w:t>
            </w:r>
          </w:p>
        </w:tc>
        <w:tc>
          <w:tcPr>
            <w:tcW w:w="1586" w:type="dxa"/>
            <w:tcMar>
              <w:top w:w="80" w:type="dxa"/>
              <w:left w:w="80" w:type="dxa"/>
              <w:bottom w:w="80" w:type="dxa"/>
              <w:right w:w="80" w:type="dxa"/>
            </w:tcMar>
          </w:tcPr>
          <w:p w14:paraId="7C270E3D" w14:textId="77777777" w:rsidR="003E33F7" w:rsidRPr="00044929" w:rsidRDefault="003E33F7" w:rsidP="003E33F7">
            <w:pPr>
              <w:pStyle w:val="NoSpacing"/>
            </w:pPr>
          </w:p>
        </w:tc>
      </w:tr>
      <w:tr w:rsidR="003E33F7" w:rsidRPr="00044929" w14:paraId="1C786A45" w14:textId="77777777" w:rsidTr="003E33F7">
        <w:tc>
          <w:tcPr>
            <w:tcW w:w="993" w:type="dxa"/>
            <w:tcMar>
              <w:top w:w="80" w:type="dxa"/>
              <w:left w:w="80" w:type="dxa"/>
              <w:bottom w:w="80" w:type="dxa"/>
              <w:right w:w="80" w:type="dxa"/>
            </w:tcMar>
            <w:vAlign w:val="center"/>
          </w:tcPr>
          <w:p w14:paraId="3BBA2903" w14:textId="5291954F" w:rsidR="003E33F7" w:rsidRDefault="003E33F7" w:rsidP="003E33F7">
            <w:pPr>
              <w:pStyle w:val="NoSpacing"/>
            </w:pPr>
            <w:r>
              <w:lastRenderedPageBreak/>
              <w:t>4.0</w:t>
            </w:r>
          </w:p>
        </w:tc>
        <w:tc>
          <w:tcPr>
            <w:tcW w:w="1559" w:type="dxa"/>
            <w:tcMar>
              <w:top w:w="80" w:type="dxa"/>
              <w:left w:w="80" w:type="dxa"/>
              <w:bottom w:w="80" w:type="dxa"/>
              <w:right w:w="80" w:type="dxa"/>
            </w:tcMar>
            <w:vAlign w:val="center"/>
          </w:tcPr>
          <w:p w14:paraId="6FC42BB5" w14:textId="7E1B5899" w:rsidR="003E33F7" w:rsidRPr="00044929" w:rsidRDefault="003E33F7" w:rsidP="003E33F7">
            <w:pPr>
              <w:pStyle w:val="NoSpacing"/>
            </w:pPr>
            <w:r>
              <w:t>2017-02-16</w:t>
            </w:r>
          </w:p>
        </w:tc>
        <w:tc>
          <w:tcPr>
            <w:tcW w:w="1843" w:type="dxa"/>
            <w:tcMar>
              <w:top w:w="80" w:type="dxa"/>
              <w:left w:w="80" w:type="dxa"/>
              <w:bottom w:w="80" w:type="dxa"/>
              <w:right w:w="80" w:type="dxa"/>
            </w:tcMar>
          </w:tcPr>
          <w:p w14:paraId="53CDB3DE" w14:textId="71101DD8" w:rsidR="003E33F7" w:rsidRPr="00044929" w:rsidRDefault="003E33F7" w:rsidP="003E33F7">
            <w:pPr>
              <w:pStyle w:val="NoSpacing"/>
            </w:pPr>
            <w:r w:rsidRPr="00C91082">
              <w:t xml:space="preserve">Raymond </w:t>
            </w:r>
            <w:proofErr w:type="spellStart"/>
            <w:r w:rsidRPr="00C91082">
              <w:t>Kloprogge</w:t>
            </w:r>
            <w:proofErr w:type="spellEnd"/>
          </w:p>
        </w:tc>
        <w:tc>
          <w:tcPr>
            <w:tcW w:w="3942" w:type="dxa"/>
            <w:tcMar>
              <w:top w:w="80" w:type="dxa"/>
              <w:left w:w="80" w:type="dxa"/>
              <w:bottom w:w="80" w:type="dxa"/>
              <w:right w:w="80" w:type="dxa"/>
            </w:tcMar>
            <w:vAlign w:val="center"/>
          </w:tcPr>
          <w:p w14:paraId="217BC25F" w14:textId="77777777" w:rsidR="003E33F7" w:rsidRPr="009B5886" w:rsidRDefault="003E33F7" w:rsidP="00AD7FC6">
            <w:pPr>
              <w:pStyle w:val="ListParagraph"/>
              <w:numPr>
                <w:ilvl w:val="0"/>
                <w:numId w:val="5"/>
              </w:numPr>
              <w:spacing w:after="0"/>
              <w:ind w:left="33" w:hanging="141"/>
            </w:pPr>
            <w:r>
              <w:rPr>
                <w:rFonts w:eastAsia="Calibri" w:cs="Arial"/>
              </w:rPr>
              <w:t>Changed approver to chapter architect</w:t>
            </w:r>
          </w:p>
          <w:p w14:paraId="23DC8471" w14:textId="77777777" w:rsidR="003E33F7" w:rsidRPr="003C13E4" w:rsidRDefault="003E33F7" w:rsidP="00AD7FC6">
            <w:pPr>
              <w:pStyle w:val="ListParagraph"/>
              <w:numPr>
                <w:ilvl w:val="0"/>
                <w:numId w:val="5"/>
              </w:numPr>
              <w:spacing w:after="0"/>
              <w:ind w:left="33" w:hanging="141"/>
            </w:pPr>
            <w:r>
              <w:rPr>
                <w:rFonts w:eastAsia="Calibri" w:cs="Arial"/>
              </w:rPr>
              <w:t xml:space="preserve">Added info on refresh strategy in </w:t>
            </w:r>
            <w:proofErr w:type="spellStart"/>
            <w:r>
              <w:rPr>
                <w:rFonts w:eastAsia="Calibri" w:cs="Arial"/>
              </w:rPr>
              <w:t>ContentLoader</w:t>
            </w:r>
            <w:proofErr w:type="spellEnd"/>
            <w:r>
              <w:rPr>
                <w:rFonts w:eastAsia="Calibri" w:cs="Arial"/>
              </w:rPr>
              <w:t xml:space="preserve"> / Time / </w:t>
            </w:r>
            <w:proofErr w:type="spellStart"/>
            <w:r>
              <w:rPr>
                <w:rFonts w:eastAsia="Calibri" w:cs="Arial"/>
              </w:rPr>
              <w:t>ServiceDiscovery</w:t>
            </w:r>
            <w:proofErr w:type="spellEnd"/>
            <w:r>
              <w:rPr>
                <w:rFonts w:eastAsia="Calibri" w:cs="Arial"/>
              </w:rPr>
              <w:t xml:space="preserve"> / </w:t>
            </w:r>
            <w:proofErr w:type="spellStart"/>
            <w:r>
              <w:rPr>
                <w:rFonts w:eastAsia="Calibri" w:cs="Arial"/>
              </w:rPr>
              <w:t>AppConfig</w:t>
            </w:r>
            <w:proofErr w:type="spellEnd"/>
            <w:r>
              <w:rPr>
                <w:rFonts w:eastAsia="Calibri" w:cs="Arial"/>
              </w:rPr>
              <w:t xml:space="preserve"> / A/B Test</w:t>
            </w:r>
          </w:p>
          <w:p w14:paraId="5DD1A151" w14:textId="77777777" w:rsidR="003E33F7" w:rsidRPr="00A9708F" w:rsidRDefault="003E33F7" w:rsidP="00AD7FC6">
            <w:pPr>
              <w:pStyle w:val="ListParagraph"/>
              <w:numPr>
                <w:ilvl w:val="0"/>
                <w:numId w:val="5"/>
              </w:numPr>
              <w:spacing w:after="0"/>
              <w:ind w:left="33" w:hanging="141"/>
            </w:pPr>
            <w:r>
              <w:rPr>
                <w:rFonts w:eastAsia="Calibri" w:cs="Arial"/>
              </w:rPr>
              <w:t xml:space="preserve">Added info on Service Discovery country or language preference for </w:t>
            </w:r>
            <w:proofErr w:type="spellStart"/>
            <w:r>
              <w:rPr>
                <w:rFonts w:eastAsia="Calibri" w:cs="Arial"/>
              </w:rPr>
              <w:t>AppConfig</w:t>
            </w:r>
            <w:proofErr w:type="spellEnd"/>
            <w:r>
              <w:rPr>
                <w:rFonts w:eastAsia="Calibri" w:cs="Arial"/>
              </w:rPr>
              <w:t xml:space="preserve"> / </w:t>
            </w:r>
            <w:proofErr w:type="spellStart"/>
            <w:r>
              <w:rPr>
                <w:rFonts w:eastAsia="Calibri" w:cs="Arial"/>
              </w:rPr>
              <w:t>ContentLoader</w:t>
            </w:r>
            <w:proofErr w:type="spellEnd"/>
          </w:p>
          <w:p w14:paraId="4E267817" w14:textId="77777777" w:rsidR="003E33F7" w:rsidRPr="00A9708F" w:rsidRDefault="003E33F7" w:rsidP="00AD7FC6">
            <w:pPr>
              <w:pStyle w:val="ListParagraph"/>
              <w:numPr>
                <w:ilvl w:val="0"/>
                <w:numId w:val="5"/>
              </w:numPr>
              <w:spacing w:after="0"/>
              <w:ind w:left="33" w:hanging="141"/>
            </w:pPr>
            <w:r>
              <w:rPr>
                <w:rFonts w:eastAsia="Calibri" w:cs="Arial"/>
              </w:rPr>
              <w:t xml:space="preserve">Added minor clarifications </w:t>
            </w:r>
            <w:proofErr w:type="spellStart"/>
            <w:r>
              <w:rPr>
                <w:rFonts w:eastAsia="Calibri" w:cs="Arial"/>
              </w:rPr>
              <w:t>SecureDB</w:t>
            </w:r>
            <w:proofErr w:type="spellEnd"/>
            <w:r>
              <w:rPr>
                <w:rFonts w:eastAsia="Calibri" w:cs="Arial"/>
              </w:rPr>
              <w:t xml:space="preserve"> on performance and iOS support</w:t>
            </w:r>
          </w:p>
          <w:p w14:paraId="34D9F820" w14:textId="77777777" w:rsidR="003E33F7" w:rsidRPr="00A9708F" w:rsidRDefault="003E33F7" w:rsidP="00AD7FC6">
            <w:pPr>
              <w:pStyle w:val="ListParagraph"/>
              <w:numPr>
                <w:ilvl w:val="0"/>
                <w:numId w:val="5"/>
              </w:numPr>
              <w:spacing w:after="0"/>
              <w:ind w:left="33" w:hanging="141"/>
            </w:pPr>
            <w:r>
              <w:rPr>
                <w:rFonts w:eastAsia="Calibri" w:cs="Arial"/>
              </w:rPr>
              <w:t>Added app config depending on Service Discovery for cloud config</w:t>
            </w:r>
          </w:p>
          <w:p w14:paraId="2910C170" w14:textId="77777777" w:rsidR="003E33F7" w:rsidRPr="00A9708F" w:rsidRDefault="003E33F7" w:rsidP="00AD7FC6">
            <w:pPr>
              <w:pStyle w:val="ListParagraph"/>
              <w:numPr>
                <w:ilvl w:val="0"/>
                <w:numId w:val="5"/>
              </w:numPr>
              <w:spacing w:after="0"/>
              <w:ind w:left="33" w:hanging="141"/>
            </w:pPr>
            <w:r>
              <w:rPr>
                <w:rFonts w:eastAsia="Calibri" w:cs="Arial"/>
              </w:rPr>
              <w:t>Added clarification on consent for sensitive data in app tagging</w:t>
            </w:r>
          </w:p>
          <w:p w14:paraId="157A21E5" w14:textId="02D9A90D" w:rsidR="003E33F7" w:rsidRPr="00044929" w:rsidRDefault="003E33F7" w:rsidP="003E33F7">
            <w:pPr>
              <w:pStyle w:val="NoSpacing"/>
            </w:pPr>
            <w:r>
              <w:rPr>
                <w:rFonts w:eastAsia="Calibri" w:cs="Arial"/>
              </w:rPr>
              <w:t>Update system context diagram to reflect architecture changes</w:t>
            </w:r>
          </w:p>
        </w:tc>
        <w:tc>
          <w:tcPr>
            <w:tcW w:w="1586" w:type="dxa"/>
            <w:tcMar>
              <w:top w:w="80" w:type="dxa"/>
              <w:left w:w="80" w:type="dxa"/>
              <w:bottom w:w="80" w:type="dxa"/>
              <w:right w:w="80" w:type="dxa"/>
            </w:tcMar>
          </w:tcPr>
          <w:p w14:paraId="0973044B" w14:textId="77777777" w:rsidR="003E33F7" w:rsidRPr="00044929" w:rsidRDefault="003E33F7" w:rsidP="003E33F7">
            <w:pPr>
              <w:pStyle w:val="NoSpacing"/>
            </w:pPr>
          </w:p>
        </w:tc>
      </w:tr>
      <w:tr w:rsidR="006B3E6A" w:rsidRPr="00044929" w14:paraId="77BF59D3" w14:textId="77777777" w:rsidTr="003E33F7">
        <w:tc>
          <w:tcPr>
            <w:tcW w:w="993" w:type="dxa"/>
            <w:tcMar>
              <w:top w:w="80" w:type="dxa"/>
              <w:left w:w="80" w:type="dxa"/>
              <w:bottom w:w="80" w:type="dxa"/>
              <w:right w:w="80" w:type="dxa"/>
            </w:tcMar>
            <w:vAlign w:val="center"/>
          </w:tcPr>
          <w:p w14:paraId="387BE6AD" w14:textId="02E5E267" w:rsidR="006B3E6A" w:rsidRDefault="006B3E6A" w:rsidP="003E33F7">
            <w:pPr>
              <w:pStyle w:val="NoSpacing"/>
            </w:pPr>
            <w:r>
              <w:t>5.0</w:t>
            </w:r>
          </w:p>
        </w:tc>
        <w:tc>
          <w:tcPr>
            <w:tcW w:w="1559" w:type="dxa"/>
            <w:tcMar>
              <w:top w:w="80" w:type="dxa"/>
              <w:left w:w="80" w:type="dxa"/>
              <w:bottom w:w="80" w:type="dxa"/>
              <w:right w:w="80" w:type="dxa"/>
            </w:tcMar>
            <w:vAlign w:val="center"/>
          </w:tcPr>
          <w:p w14:paraId="044D42B5" w14:textId="482B285D" w:rsidR="006B3E6A" w:rsidRDefault="006B3E6A" w:rsidP="003E33F7">
            <w:pPr>
              <w:pStyle w:val="NoSpacing"/>
            </w:pPr>
            <w:r>
              <w:t>2017-04-27</w:t>
            </w:r>
          </w:p>
        </w:tc>
        <w:tc>
          <w:tcPr>
            <w:tcW w:w="1843" w:type="dxa"/>
            <w:tcMar>
              <w:top w:w="80" w:type="dxa"/>
              <w:left w:w="80" w:type="dxa"/>
              <w:bottom w:w="80" w:type="dxa"/>
              <w:right w:w="80" w:type="dxa"/>
            </w:tcMar>
          </w:tcPr>
          <w:p w14:paraId="2304D4A6" w14:textId="1E8BA1FC" w:rsidR="006B3E6A" w:rsidRPr="00C91082" w:rsidRDefault="006B3E6A" w:rsidP="003E33F7">
            <w:pPr>
              <w:pStyle w:val="NoSpacing"/>
            </w:pPr>
            <w:r>
              <w:t>Deepthi Shivakumar</w:t>
            </w:r>
          </w:p>
        </w:tc>
        <w:tc>
          <w:tcPr>
            <w:tcW w:w="3942" w:type="dxa"/>
            <w:tcMar>
              <w:top w:w="80" w:type="dxa"/>
              <w:left w:w="80" w:type="dxa"/>
              <w:bottom w:w="80" w:type="dxa"/>
              <w:right w:w="80" w:type="dxa"/>
            </w:tcMar>
            <w:vAlign w:val="center"/>
          </w:tcPr>
          <w:p w14:paraId="201BFC79" w14:textId="77777777" w:rsidR="006B3E6A" w:rsidRDefault="006B3E6A" w:rsidP="006B3E6A">
            <w:pPr>
              <w:pStyle w:val="ListParagraph"/>
              <w:numPr>
                <w:ilvl w:val="0"/>
                <w:numId w:val="5"/>
              </w:numPr>
              <w:spacing w:after="0"/>
              <w:ind w:left="33" w:hanging="141"/>
              <w:rPr>
                <w:rFonts w:eastAsia="Calibri" w:cs="Arial"/>
              </w:rPr>
            </w:pPr>
            <w:r>
              <w:rPr>
                <w:rFonts w:eastAsia="Calibri" w:cs="Arial"/>
              </w:rPr>
              <w:t>Changed content as per QMS 2.</w:t>
            </w:r>
            <w:proofErr w:type="gramStart"/>
            <w:r>
              <w:rPr>
                <w:rFonts w:eastAsia="Calibri" w:cs="Arial"/>
              </w:rPr>
              <w:t>0.template</w:t>
            </w:r>
            <w:proofErr w:type="gramEnd"/>
          </w:p>
          <w:p w14:paraId="6CB163B7" w14:textId="77777777" w:rsidR="006B3E6A" w:rsidRDefault="006B3E6A" w:rsidP="006B3E6A">
            <w:pPr>
              <w:pStyle w:val="ListParagraph"/>
              <w:numPr>
                <w:ilvl w:val="0"/>
                <w:numId w:val="5"/>
              </w:numPr>
              <w:spacing w:after="0"/>
              <w:ind w:left="33" w:hanging="141"/>
              <w:rPr>
                <w:rFonts w:eastAsia="Calibri" w:cs="Arial"/>
              </w:rPr>
            </w:pPr>
            <w:r>
              <w:rPr>
                <w:rFonts w:eastAsia="Calibri" w:cs="Arial"/>
              </w:rPr>
              <w:t>Added language pack details.</w:t>
            </w:r>
          </w:p>
          <w:p w14:paraId="0B5EB54E" w14:textId="223D9DA8" w:rsidR="006B3E6A" w:rsidRDefault="006B3E6A" w:rsidP="006B3E6A">
            <w:pPr>
              <w:pStyle w:val="ListParagraph"/>
              <w:numPr>
                <w:ilvl w:val="0"/>
                <w:numId w:val="5"/>
              </w:numPr>
              <w:spacing w:after="0"/>
              <w:ind w:left="33" w:hanging="141"/>
              <w:rPr>
                <w:rFonts w:eastAsia="Calibri" w:cs="Arial"/>
              </w:rPr>
            </w:pPr>
            <w:r>
              <w:rPr>
                <w:rFonts w:eastAsia="Calibri" w:cs="Arial"/>
              </w:rPr>
              <w:t>Added quality aspects</w:t>
            </w:r>
          </w:p>
        </w:tc>
        <w:tc>
          <w:tcPr>
            <w:tcW w:w="1586" w:type="dxa"/>
            <w:tcMar>
              <w:top w:w="80" w:type="dxa"/>
              <w:left w:w="80" w:type="dxa"/>
              <w:bottom w:w="80" w:type="dxa"/>
              <w:right w:w="80" w:type="dxa"/>
            </w:tcMar>
          </w:tcPr>
          <w:p w14:paraId="4B5E3260" w14:textId="1E96F404" w:rsidR="006B3E6A" w:rsidRPr="00044929" w:rsidRDefault="006B3E6A" w:rsidP="003E33F7">
            <w:pPr>
              <w:pStyle w:val="NoSpacing"/>
            </w:pPr>
            <w:r>
              <w:t>QMS 2.0 template</w:t>
            </w:r>
          </w:p>
        </w:tc>
      </w:tr>
      <w:tr w:rsidR="00F814AD" w:rsidRPr="00044929" w14:paraId="526728EF" w14:textId="77777777" w:rsidTr="003E33F7">
        <w:tc>
          <w:tcPr>
            <w:tcW w:w="993" w:type="dxa"/>
            <w:tcMar>
              <w:top w:w="80" w:type="dxa"/>
              <w:left w:w="80" w:type="dxa"/>
              <w:bottom w:w="80" w:type="dxa"/>
              <w:right w:w="80" w:type="dxa"/>
            </w:tcMar>
            <w:vAlign w:val="center"/>
          </w:tcPr>
          <w:p w14:paraId="0CFAD1CF" w14:textId="533AF1DD" w:rsidR="00F814AD" w:rsidRDefault="00F814AD" w:rsidP="003E33F7">
            <w:pPr>
              <w:pStyle w:val="NoSpacing"/>
            </w:pPr>
            <w:r>
              <w:t>5.1</w:t>
            </w:r>
          </w:p>
        </w:tc>
        <w:tc>
          <w:tcPr>
            <w:tcW w:w="1559" w:type="dxa"/>
            <w:tcMar>
              <w:top w:w="80" w:type="dxa"/>
              <w:left w:w="80" w:type="dxa"/>
              <w:bottom w:w="80" w:type="dxa"/>
              <w:right w:w="80" w:type="dxa"/>
            </w:tcMar>
            <w:vAlign w:val="center"/>
          </w:tcPr>
          <w:p w14:paraId="0D4FB9FC" w14:textId="175D7E9C" w:rsidR="00F814AD" w:rsidRDefault="00F814AD" w:rsidP="003E33F7">
            <w:pPr>
              <w:pStyle w:val="NoSpacing"/>
            </w:pPr>
            <w:r>
              <w:t>2017-07-03</w:t>
            </w:r>
          </w:p>
        </w:tc>
        <w:tc>
          <w:tcPr>
            <w:tcW w:w="1843" w:type="dxa"/>
            <w:tcMar>
              <w:top w:w="80" w:type="dxa"/>
              <w:left w:w="80" w:type="dxa"/>
              <w:bottom w:w="80" w:type="dxa"/>
              <w:right w:w="80" w:type="dxa"/>
            </w:tcMar>
          </w:tcPr>
          <w:p w14:paraId="469EAC79" w14:textId="68BC6523" w:rsidR="00F814AD" w:rsidRDefault="00F814AD" w:rsidP="003E33F7">
            <w:pPr>
              <w:pStyle w:val="NoSpacing"/>
            </w:pPr>
            <w:r>
              <w:t>Deepthi Shivakumar</w:t>
            </w:r>
          </w:p>
        </w:tc>
        <w:tc>
          <w:tcPr>
            <w:tcW w:w="3942" w:type="dxa"/>
            <w:tcMar>
              <w:top w:w="80" w:type="dxa"/>
              <w:left w:w="80" w:type="dxa"/>
              <w:bottom w:w="80" w:type="dxa"/>
              <w:right w:w="80" w:type="dxa"/>
            </w:tcMar>
            <w:vAlign w:val="center"/>
          </w:tcPr>
          <w:p w14:paraId="504B7313" w14:textId="1E80D7F1" w:rsidR="00F814AD" w:rsidRDefault="00F814AD" w:rsidP="006B3E6A">
            <w:pPr>
              <w:pStyle w:val="ListParagraph"/>
              <w:numPr>
                <w:ilvl w:val="0"/>
                <w:numId w:val="5"/>
              </w:numPr>
              <w:spacing w:after="0"/>
              <w:ind w:left="33" w:hanging="141"/>
              <w:rPr>
                <w:rFonts w:eastAsia="Calibri" w:cs="Arial"/>
              </w:rPr>
            </w:pPr>
            <w:r>
              <w:rPr>
                <w:rFonts w:eastAsia="Calibri" w:cs="Arial"/>
              </w:rPr>
              <w:t>Added app update details</w:t>
            </w:r>
          </w:p>
        </w:tc>
        <w:tc>
          <w:tcPr>
            <w:tcW w:w="1586" w:type="dxa"/>
            <w:tcMar>
              <w:top w:w="80" w:type="dxa"/>
              <w:left w:w="80" w:type="dxa"/>
              <w:bottom w:w="80" w:type="dxa"/>
              <w:right w:w="80" w:type="dxa"/>
            </w:tcMar>
          </w:tcPr>
          <w:p w14:paraId="798A86ED" w14:textId="4D6E424E" w:rsidR="00F814AD" w:rsidRDefault="00F814AD" w:rsidP="003E33F7">
            <w:pPr>
              <w:pStyle w:val="NoSpacing"/>
            </w:pPr>
            <w:r>
              <w:t>New feature addition for 17.3 release</w:t>
            </w:r>
          </w:p>
        </w:tc>
      </w:tr>
      <w:tr w:rsidR="006304D5" w:rsidRPr="00044929" w14:paraId="19FB394D" w14:textId="77777777" w:rsidTr="003E33F7">
        <w:tc>
          <w:tcPr>
            <w:tcW w:w="993" w:type="dxa"/>
            <w:tcMar>
              <w:top w:w="80" w:type="dxa"/>
              <w:left w:w="80" w:type="dxa"/>
              <w:bottom w:w="80" w:type="dxa"/>
              <w:right w:w="80" w:type="dxa"/>
            </w:tcMar>
            <w:vAlign w:val="center"/>
          </w:tcPr>
          <w:p w14:paraId="0B4A22A4" w14:textId="55D20C13" w:rsidR="006304D5" w:rsidRDefault="006304D5" w:rsidP="003E33F7">
            <w:pPr>
              <w:pStyle w:val="NoSpacing"/>
            </w:pPr>
            <w:r>
              <w:t>5.2</w:t>
            </w:r>
          </w:p>
        </w:tc>
        <w:tc>
          <w:tcPr>
            <w:tcW w:w="1559" w:type="dxa"/>
            <w:tcMar>
              <w:top w:w="80" w:type="dxa"/>
              <w:left w:w="80" w:type="dxa"/>
              <w:bottom w:w="80" w:type="dxa"/>
              <w:right w:w="80" w:type="dxa"/>
            </w:tcMar>
            <w:vAlign w:val="center"/>
          </w:tcPr>
          <w:p w14:paraId="361FACE5" w14:textId="76260B37" w:rsidR="006304D5" w:rsidRDefault="006304D5" w:rsidP="003E33F7">
            <w:pPr>
              <w:pStyle w:val="NoSpacing"/>
            </w:pPr>
            <w:r>
              <w:t>2017-09-11</w:t>
            </w:r>
          </w:p>
        </w:tc>
        <w:tc>
          <w:tcPr>
            <w:tcW w:w="1843" w:type="dxa"/>
            <w:tcMar>
              <w:top w:w="80" w:type="dxa"/>
              <w:left w:w="80" w:type="dxa"/>
              <w:bottom w:w="80" w:type="dxa"/>
              <w:right w:w="80" w:type="dxa"/>
            </w:tcMar>
          </w:tcPr>
          <w:p w14:paraId="78389352" w14:textId="2C8946C6" w:rsidR="006304D5" w:rsidRDefault="006304D5" w:rsidP="003E33F7">
            <w:pPr>
              <w:pStyle w:val="NoSpacing"/>
            </w:pPr>
            <w:r>
              <w:t>Deepthi Shivakumar</w:t>
            </w:r>
          </w:p>
        </w:tc>
        <w:tc>
          <w:tcPr>
            <w:tcW w:w="3942" w:type="dxa"/>
            <w:tcMar>
              <w:top w:w="80" w:type="dxa"/>
              <w:left w:w="80" w:type="dxa"/>
              <w:bottom w:w="80" w:type="dxa"/>
              <w:right w:w="80" w:type="dxa"/>
            </w:tcMar>
            <w:vAlign w:val="center"/>
          </w:tcPr>
          <w:p w14:paraId="2D78B198" w14:textId="296CF545" w:rsidR="006304D5" w:rsidRDefault="006304D5" w:rsidP="006B3E6A">
            <w:pPr>
              <w:pStyle w:val="ListParagraph"/>
              <w:numPr>
                <w:ilvl w:val="0"/>
                <w:numId w:val="5"/>
              </w:numPr>
              <w:spacing w:after="0"/>
              <w:ind w:left="33" w:hanging="141"/>
              <w:rPr>
                <w:rFonts w:eastAsia="Calibri" w:cs="Arial"/>
              </w:rPr>
            </w:pPr>
            <w:r>
              <w:rPr>
                <w:rFonts w:eastAsia="Calibri" w:cs="Arial"/>
              </w:rPr>
              <w:t>Added key bag manager details</w:t>
            </w:r>
          </w:p>
        </w:tc>
        <w:tc>
          <w:tcPr>
            <w:tcW w:w="1586" w:type="dxa"/>
            <w:tcMar>
              <w:top w:w="80" w:type="dxa"/>
              <w:left w:w="80" w:type="dxa"/>
              <w:bottom w:w="80" w:type="dxa"/>
              <w:right w:w="80" w:type="dxa"/>
            </w:tcMar>
          </w:tcPr>
          <w:p w14:paraId="0A41D0FD" w14:textId="540A1BA7" w:rsidR="006304D5" w:rsidRDefault="006304D5" w:rsidP="003E33F7">
            <w:pPr>
              <w:pStyle w:val="NoSpacing"/>
            </w:pPr>
            <w:r>
              <w:t>New feature addition for 17.4 release</w:t>
            </w:r>
          </w:p>
        </w:tc>
      </w:tr>
      <w:tr w:rsidR="00F87A58" w:rsidRPr="00044929" w14:paraId="4D7E6768" w14:textId="77777777" w:rsidTr="003E33F7">
        <w:tc>
          <w:tcPr>
            <w:tcW w:w="993" w:type="dxa"/>
            <w:tcMar>
              <w:top w:w="80" w:type="dxa"/>
              <w:left w:w="80" w:type="dxa"/>
              <w:bottom w:w="80" w:type="dxa"/>
              <w:right w:w="80" w:type="dxa"/>
            </w:tcMar>
            <w:vAlign w:val="center"/>
          </w:tcPr>
          <w:p w14:paraId="038E6BDD" w14:textId="2174CBBE" w:rsidR="00F87A58" w:rsidRDefault="00F87A58" w:rsidP="003E33F7">
            <w:pPr>
              <w:pStyle w:val="NoSpacing"/>
            </w:pPr>
            <w:r>
              <w:t>A.1</w:t>
            </w:r>
          </w:p>
        </w:tc>
        <w:tc>
          <w:tcPr>
            <w:tcW w:w="1559" w:type="dxa"/>
            <w:tcMar>
              <w:top w:w="80" w:type="dxa"/>
              <w:left w:w="80" w:type="dxa"/>
              <w:bottom w:w="80" w:type="dxa"/>
              <w:right w:w="80" w:type="dxa"/>
            </w:tcMar>
            <w:vAlign w:val="center"/>
          </w:tcPr>
          <w:p w14:paraId="09CCA108" w14:textId="380B2D67" w:rsidR="00F87A58" w:rsidRDefault="00F87A58" w:rsidP="003E33F7">
            <w:pPr>
              <w:pStyle w:val="NoSpacing"/>
            </w:pPr>
            <w:r>
              <w:t>2018-03-14</w:t>
            </w:r>
          </w:p>
        </w:tc>
        <w:tc>
          <w:tcPr>
            <w:tcW w:w="1843" w:type="dxa"/>
            <w:tcMar>
              <w:top w:w="80" w:type="dxa"/>
              <w:left w:w="80" w:type="dxa"/>
              <w:bottom w:w="80" w:type="dxa"/>
              <w:right w:w="80" w:type="dxa"/>
            </w:tcMar>
          </w:tcPr>
          <w:p w14:paraId="0A4A55AC" w14:textId="1929132B" w:rsidR="00F87A58" w:rsidRDefault="00F87A58" w:rsidP="003E33F7">
            <w:pPr>
              <w:pStyle w:val="NoSpacing"/>
            </w:pPr>
            <w:r>
              <w:t>Deepthi Shivakumar</w:t>
            </w:r>
          </w:p>
        </w:tc>
        <w:tc>
          <w:tcPr>
            <w:tcW w:w="3942" w:type="dxa"/>
            <w:tcMar>
              <w:top w:w="80" w:type="dxa"/>
              <w:left w:w="80" w:type="dxa"/>
              <w:bottom w:w="80" w:type="dxa"/>
              <w:right w:w="80" w:type="dxa"/>
            </w:tcMar>
            <w:vAlign w:val="center"/>
          </w:tcPr>
          <w:p w14:paraId="60C56FF0" w14:textId="1FBD657A" w:rsidR="00F87A58" w:rsidRDefault="00F87A58" w:rsidP="006B3E6A">
            <w:pPr>
              <w:pStyle w:val="ListParagraph"/>
              <w:numPr>
                <w:ilvl w:val="0"/>
                <w:numId w:val="5"/>
              </w:numPr>
              <w:spacing w:after="0"/>
              <w:ind w:left="33" w:hanging="141"/>
              <w:rPr>
                <w:rFonts w:eastAsia="Calibri" w:cs="Arial"/>
              </w:rPr>
            </w:pPr>
            <w:r>
              <w:rPr>
                <w:rFonts w:eastAsia="Calibri" w:cs="Arial"/>
              </w:rPr>
              <w:t>Added new secure storage module details</w:t>
            </w:r>
          </w:p>
        </w:tc>
        <w:tc>
          <w:tcPr>
            <w:tcW w:w="1586" w:type="dxa"/>
            <w:tcMar>
              <w:top w:w="80" w:type="dxa"/>
              <w:left w:w="80" w:type="dxa"/>
              <w:bottom w:w="80" w:type="dxa"/>
              <w:right w:w="80" w:type="dxa"/>
            </w:tcMar>
          </w:tcPr>
          <w:p w14:paraId="11643CD5" w14:textId="4F60099C" w:rsidR="00F87A58" w:rsidRDefault="00F87A58" w:rsidP="003E33F7">
            <w:pPr>
              <w:pStyle w:val="NoSpacing"/>
            </w:pPr>
            <w:r>
              <w:t>New feature addition for 18.1</w:t>
            </w:r>
          </w:p>
        </w:tc>
      </w:tr>
      <w:tr w:rsidR="00310174" w:rsidRPr="00044929" w14:paraId="2F60072A" w14:textId="77777777" w:rsidTr="003E33F7">
        <w:trPr>
          <w:ins w:id="441" w:author="Shivakumar, Deepthi" w:date="2018-06-14T17:44:00Z"/>
        </w:trPr>
        <w:tc>
          <w:tcPr>
            <w:tcW w:w="993" w:type="dxa"/>
            <w:tcMar>
              <w:top w:w="80" w:type="dxa"/>
              <w:left w:w="80" w:type="dxa"/>
              <w:bottom w:w="80" w:type="dxa"/>
              <w:right w:w="80" w:type="dxa"/>
            </w:tcMar>
            <w:vAlign w:val="center"/>
          </w:tcPr>
          <w:p w14:paraId="05DA34D5" w14:textId="11FFA83C" w:rsidR="00310174" w:rsidRDefault="00310174" w:rsidP="003E33F7">
            <w:pPr>
              <w:pStyle w:val="NoSpacing"/>
              <w:rPr>
                <w:ins w:id="442" w:author="Shivakumar, Deepthi" w:date="2018-06-14T17:44:00Z"/>
              </w:rPr>
            </w:pPr>
            <w:ins w:id="443" w:author="Shivakumar, Deepthi" w:date="2018-06-14T17:44:00Z">
              <w:r>
                <w:t>B</w:t>
              </w:r>
            </w:ins>
          </w:p>
        </w:tc>
        <w:tc>
          <w:tcPr>
            <w:tcW w:w="1559" w:type="dxa"/>
            <w:tcMar>
              <w:top w:w="80" w:type="dxa"/>
              <w:left w:w="80" w:type="dxa"/>
              <w:bottom w:w="80" w:type="dxa"/>
              <w:right w:w="80" w:type="dxa"/>
            </w:tcMar>
            <w:vAlign w:val="center"/>
          </w:tcPr>
          <w:p w14:paraId="1F297A77" w14:textId="4C787E30" w:rsidR="00310174" w:rsidRDefault="00310174" w:rsidP="003E33F7">
            <w:pPr>
              <w:pStyle w:val="NoSpacing"/>
              <w:rPr>
                <w:ins w:id="444" w:author="Shivakumar, Deepthi" w:date="2018-06-14T17:44:00Z"/>
              </w:rPr>
            </w:pPr>
            <w:ins w:id="445" w:author="Shivakumar, Deepthi" w:date="2018-06-14T17:45:00Z">
              <w:r>
                <w:t>2018-06-14</w:t>
              </w:r>
            </w:ins>
          </w:p>
        </w:tc>
        <w:tc>
          <w:tcPr>
            <w:tcW w:w="1843" w:type="dxa"/>
            <w:tcMar>
              <w:top w:w="80" w:type="dxa"/>
              <w:left w:w="80" w:type="dxa"/>
              <w:bottom w:w="80" w:type="dxa"/>
              <w:right w:w="80" w:type="dxa"/>
            </w:tcMar>
          </w:tcPr>
          <w:p w14:paraId="154BEBB8" w14:textId="0BB6DEED" w:rsidR="00310174" w:rsidRDefault="00310174" w:rsidP="003E33F7">
            <w:pPr>
              <w:pStyle w:val="NoSpacing"/>
              <w:rPr>
                <w:ins w:id="446" w:author="Shivakumar, Deepthi" w:date="2018-06-14T17:44:00Z"/>
              </w:rPr>
            </w:pPr>
            <w:ins w:id="447" w:author="Shivakumar, Deepthi" w:date="2018-06-14T17:45:00Z">
              <w:r>
                <w:t>Deepthi Shivakumar</w:t>
              </w:r>
            </w:ins>
          </w:p>
        </w:tc>
        <w:tc>
          <w:tcPr>
            <w:tcW w:w="3942" w:type="dxa"/>
            <w:tcMar>
              <w:top w:w="80" w:type="dxa"/>
              <w:left w:w="80" w:type="dxa"/>
              <w:bottom w:w="80" w:type="dxa"/>
              <w:right w:w="80" w:type="dxa"/>
            </w:tcMar>
            <w:vAlign w:val="center"/>
          </w:tcPr>
          <w:p w14:paraId="1C9EA612" w14:textId="6A15C83B" w:rsidR="00310174" w:rsidRDefault="00310174" w:rsidP="006B3E6A">
            <w:pPr>
              <w:pStyle w:val="ListParagraph"/>
              <w:numPr>
                <w:ilvl w:val="0"/>
                <w:numId w:val="5"/>
              </w:numPr>
              <w:spacing w:after="0"/>
              <w:ind w:left="33" w:hanging="141"/>
              <w:rPr>
                <w:ins w:id="448" w:author="Shivakumar, Deepthi" w:date="2018-06-14T17:44:00Z"/>
                <w:rFonts w:eastAsia="Calibri" w:cs="Arial"/>
              </w:rPr>
            </w:pPr>
            <w:ins w:id="449" w:author="Shivakumar, Deepthi" w:date="2018-06-14T17:45:00Z">
              <w:r>
                <w:rPr>
                  <w:rFonts w:eastAsia="Calibri" w:cs="Arial"/>
                </w:rPr>
                <w:t>Added Data migration for secure storage module and cloud logging details</w:t>
              </w:r>
            </w:ins>
          </w:p>
        </w:tc>
        <w:tc>
          <w:tcPr>
            <w:tcW w:w="1586" w:type="dxa"/>
            <w:tcMar>
              <w:top w:w="80" w:type="dxa"/>
              <w:left w:w="80" w:type="dxa"/>
              <w:bottom w:w="80" w:type="dxa"/>
              <w:right w:w="80" w:type="dxa"/>
            </w:tcMar>
          </w:tcPr>
          <w:p w14:paraId="0D55CB2C" w14:textId="33F01F68" w:rsidR="00310174" w:rsidRDefault="00310174" w:rsidP="003E33F7">
            <w:pPr>
              <w:pStyle w:val="NoSpacing"/>
              <w:rPr>
                <w:ins w:id="450" w:author="Shivakumar, Deepthi" w:date="2018-06-14T17:44:00Z"/>
              </w:rPr>
            </w:pPr>
            <w:ins w:id="451" w:author="Shivakumar, Deepthi" w:date="2018-06-14T17:45:00Z">
              <w:r>
                <w:t>New feature addition for 18.2</w:t>
              </w:r>
            </w:ins>
          </w:p>
        </w:tc>
      </w:tr>
    </w:tbl>
    <w:p w14:paraId="2CEDA0DF" w14:textId="6C4B5D0D" w:rsidR="006B334B" w:rsidRPr="00044929" w:rsidRDefault="006B334B" w:rsidP="00336498"/>
    <w:p w14:paraId="33415890" w14:textId="77777777" w:rsidR="00A458AF" w:rsidRPr="00044929" w:rsidRDefault="00A458AF" w:rsidP="00147DD8">
      <w:pPr>
        <w:pStyle w:val="Heading1"/>
        <w:rPr>
          <w:lang w:val="en-US"/>
        </w:rPr>
      </w:pPr>
      <w:bookmarkStart w:id="452" w:name="_Toc518492198"/>
      <w:r w:rsidRPr="00044929">
        <w:rPr>
          <w:lang w:val="en-US"/>
        </w:rPr>
        <w:t>Approval</w:t>
      </w:r>
      <w:bookmarkEnd w:id="452"/>
    </w:p>
    <w:tbl>
      <w:tblPr>
        <w:tblW w:w="9923"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2087"/>
        <w:gridCol w:w="2713"/>
        <w:gridCol w:w="2581"/>
      </w:tblGrid>
      <w:tr w:rsidR="00FD5BDD" w:rsidRPr="00044929" w14:paraId="383D7A28" w14:textId="77777777" w:rsidTr="00B1769D">
        <w:trPr>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402D4BD" w14:textId="77777777" w:rsidR="00905DAF" w:rsidRPr="00044929" w:rsidRDefault="00905DAF" w:rsidP="00FD5BDD">
            <w:pPr>
              <w:pStyle w:val="NoSpacing"/>
              <w:rPr>
                <w:rFonts w:ascii="Calibri" w:hAnsi="Calibri" w:cs="Calibri"/>
                <w:b/>
                <w:szCs w:val="22"/>
              </w:rPr>
            </w:pPr>
            <w:r w:rsidRPr="00044929">
              <w:rPr>
                <w:b/>
              </w:rPr>
              <w:t>Name</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7F9CC" w14:textId="77777777" w:rsidR="00905DAF" w:rsidRPr="00044929" w:rsidRDefault="00905DAF" w:rsidP="00FD5BDD">
            <w:pPr>
              <w:pStyle w:val="NoSpacing"/>
              <w:rPr>
                <w:b/>
              </w:rPr>
            </w:pPr>
            <w:r w:rsidRPr="00044929">
              <w:rPr>
                <w:b/>
              </w:rPr>
              <w:t>Role / Function</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270E94" w14:textId="40CEFEE0" w:rsidR="00905DAF" w:rsidRPr="00044929" w:rsidRDefault="00905DAF" w:rsidP="00C32CFF">
            <w:pPr>
              <w:pStyle w:val="NoSpacing"/>
              <w:rPr>
                <w:b/>
              </w:rPr>
            </w:pPr>
            <w:r w:rsidRPr="00044929">
              <w:rPr>
                <w:b/>
              </w:rPr>
              <w:t xml:space="preserve">Date </w:t>
            </w:r>
            <w:r w:rsidR="00BA4E68" w:rsidRPr="00BA4E68">
              <w:rPr>
                <w:sz w:val="16"/>
                <w:szCs w:val="16"/>
              </w:rPr>
              <w:t>(YYYY-MON-DD)</w:t>
            </w:r>
          </w:p>
        </w:tc>
        <w:tc>
          <w:tcPr>
            <w:tcW w:w="2581" w:type="dxa"/>
            <w:tcBorders>
              <w:top w:val="single" w:sz="8" w:space="0" w:color="A3A3A3"/>
              <w:left w:val="single" w:sz="8" w:space="0" w:color="A3A3A3"/>
              <w:bottom w:val="single" w:sz="8" w:space="0" w:color="A3A3A3"/>
              <w:right w:val="single" w:sz="8" w:space="0" w:color="A3A3A3"/>
            </w:tcBorders>
          </w:tcPr>
          <w:p w14:paraId="53672D30" w14:textId="64573903" w:rsidR="00905DAF" w:rsidRPr="00044929" w:rsidRDefault="00C32CFF" w:rsidP="00FD5BDD">
            <w:pPr>
              <w:pStyle w:val="NoSpacing"/>
              <w:rPr>
                <w:b/>
              </w:rPr>
            </w:pPr>
            <w:r w:rsidRPr="00044929">
              <w:rPr>
                <w:b/>
              </w:rPr>
              <w:t>Signature</w:t>
            </w:r>
          </w:p>
        </w:tc>
      </w:tr>
      <w:tr w:rsidR="00FD5BDD" w:rsidRPr="00044929" w14:paraId="47BC3F6A" w14:textId="77777777" w:rsidTr="00155E5F">
        <w:trPr>
          <w:trHeight w:val="363"/>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98423B4" w14:textId="364BA339" w:rsidR="00905DAF" w:rsidRPr="00044929" w:rsidRDefault="006304D5" w:rsidP="008A40E0">
            <w:pPr>
              <w:pStyle w:val="NoSpacing"/>
            </w:pPr>
            <w:r>
              <w:rPr>
                <w:rFonts w:cs="Arial"/>
              </w:rPr>
              <w:t>A</w:t>
            </w:r>
            <w:r w:rsidR="00F87A58">
              <w:rPr>
                <w:rFonts w:cs="Arial"/>
              </w:rPr>
              <w:t xml:space="preserve">ravind </w:t>
            </w:r>
            <w:proofErr w:type="spellStart"/>
            <w:r w:rsidR="00F87A58">
              <w:rPr>
                <w:rFonts w:cs="Arial"/>
              </w:rPr>
              <w:t>Gundumane</w:t>
            </w:r>
            <w:proofErr w:type="spellEnd"/>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D5A7BB1" w14:textId="0EC1878B" w:rsidR="00905DAF" w:rsidRPr="00044929" w:rsidRDefault="006304D5" w:rsidP="006304D5">
            <w:pPr>
              <w:pStyle w:val="NoSpacing"/>
              <w:rPr>
                <w:color w:val="C0504D" w:themeColor="accent2"/>
              </w:rPr>
            </w:pPr>
            <w:r>
              <w:rPr>
                <w:rFonts w:cs="Arial"/>
              </w:rPr>
              <w:t xml:space="preserve">Chapter </w:t>
            </w:r>
            <w:r w:rsidR="00F87A58">
              <w:rPr>
                <w:rFonts w:cs="Arial"/>
              </w:rPr>
              <w:t>Architect</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3482432" w14:textId="62912D98" w:rsidR="00905DAF" w:rsidRPr="00044929" w:rsidRDefault="000251A1" w:rsidP="00FD5BDD">
            <w:pPr>
              <w:pStyle w:val="NoSpacing"/>
              <w:rPr>
                <w:color w:val="C0504D" w:themeColor="accent2"/>
              </w:rPr>
            </w:pPr>
            <w:r w:rsidRPr="006A6526">
              <w:t>2</w:t>
            </w:r>
            <w:r w:rsidR="006304D5">
              <w:t>01</w:t>
            </w:r>
            <w:r w:rsidR="00F87A58">
              <w:t>8</w:t>
            </w:r>
            <w:r w:rsidR="006304D5">
              <w:t>-</w:t>
            </w:r>
            <w:r w:rsidR="00F87A58">
              <w:t>0</w:t>
            </w:r>
            <w:ins w:id="453" w:author="Shivakumar, Deepthi" w:date="2018-06-14T17:46:00Z">
              <w:r w:rsidR="00310174">
                <w:t>6</w:t>
              </w:r>
            </w:ins>
            <w:del w:id="454" w:author="Shivakumar, Deepthi" w:date="2018-06-14T17:46:00Z">
              <w:r w:rsidR="00F87A58" w:rsidDel="00310174">
                <w:delText>3</w:delText>
              </w:r>
            </w:del>
            <w:r w:rsidRPr="006A6526">
              <w:t>-</w:t>
            </w:r>
            <w:ins w:id="455" w:author="Shivakumar, Deepthi" w:date="2018-06-14T17:45:00Z">
              <w:r w:rsidR="00310174">
                <w:t>20</w:t>
              </w:r>
            </w:ins>
            <w:del w:id="456" w:author="Shivakumar, Deepthi" w:date="2018-06-14T17:45:00Z">
              <w:r w:rsidR="006304D5" w:rsidDel="00310174">
                <w:delText>1</w:delText>
              </w:r>
              <w:r w:rsidR="00F87A58" w:rsidDel="00310174">
                <w:delText>8</w:delText>
              </w:r>
            </w:del>
          </w:p>
        </w:tc>
        <w:tc>
          <w:tcPr>
            <w:tcW w:w="2581" w:type="dxa"/>
            <w:tcBorders>
              <w:top w:val="single" w:sz="8" w:space="0" w:color="A3A3A3"/>
              <w:left w:val="single" w:sz="8" w:space="0" w:color="A3A3A3"/>
              <w:bottom w:val="single" w:sz="8" w:space="0" w:color="A3A3A3"/>
              <w:right w:val="single" w:sz="8" w:space="0" w:color="A3A3A3"/>
            </w:tcBorders>
            <w:vAlign w:val="center"/>
          </w:tcPr>
          <w:p w14:paraId="21A16569" w14:textId="38CD99BA" w:rsidR="00905DAF" w:rsidRPr="00044929" w:rsidRDefault="00905DAF" w:rsidP="00C32CFF">
            <w:pPr>
              <w:pStyle w:val="NoSpacing"/>
              <w:rPr>
                <w:color w:val="C0504D" w:themeColor="accent2"/>
              </w:rPr>
            </w:pPr>
          </w:p>
        </w:tc>
      </w:tr>
      <w:tr w:rsidR="003538A3" w:rsidRPr="00044929" w14:paraId="35BA56C0" w14:textId="77777777" w:rsidTr="00155E5F">
        <w:trPr>
          <w:trHeight w:val="183"/>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BD9B048" w14:textId="77777777" w:rsidR="003538A3" w:rsidRPr="00044929" w:rsidRDefault="003538A3" w:rsidP="008A40E0">
            <w:pPr>
              <w:pStyle w:val="NoSpacing"/>
              <w:rPr>
                <w:i/>
              </w:rPr>
            </w:pP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94C8DC8" w14:textId="77777777" w:rsidR="003538A3" w:rsidRPr="00044929" w:rsidRDefault="003538A3" w:rsidP="00FD5BDD">
            <w:pPr>
              <w:pStyle w:val="NoSpacing"/>
              <w:rPr>
                <w:i/>
              </w:rPr>
            </w:pP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8E7DA0B" w14:textId="77777777" w:rsidR="003538A3" w:rsidRPr="00044929" w:rsidRDefault="003538A3" w:rsidP="00FD5BDD">
            <w:pPr>
              <w:pStyle w:val="NoSpacing"/>
              <w:rPr>
                <w:i/>
              </w:rPr>
            </w:pPr>
          </w:p>
        </w:tc>
        <w:tc>
          <w:tcPr>
            <w:tcW w:w="2581" w:type="dxa"/>
            <w:tcBorders>
              <w:top w:val="single" w:sz="8" w:space="0" w:color="A3A3A3"/>
              <w:left w:val="single" w:sz="8" w:space="0" w:color="A3A3A3"/>
              <w:bottom w:val="single" w:sz="8" w:space="0" w:color="A3A3A3"/>
              <w:right w:val="single" w:sz="8" w:space="0" w:color="A3A3A3"/>
            </w:tcBorders>
            <w:vAlign w:val="center"/>
          </w:tcPr>
          <w:p w14:paraId="51A4AE2A" w14:textId="77777777" w:rsidR="003538A3" w:rsidRPr="00044929" w:rsidRDefault="003538A3" w:rsidP="00FD5BDD">
            <w:pPr>
              <w:pStyle w:val="NoSpacing"/>
              <w:rPr>
                <w:i/>
              </w:rPr>
            </w:pPr>
          </w:p>
        </w:tc>
      </w:tr>
    </w:tbl>
    <w:p w14:paraId="489EE741" w14:textId="77777777" w:rsidR="006B334B" w:rsidRPr="00044929" w:rsidRDefault="006B334B" w:rsidP="00336498"/>
    <w:p w14:paraId="2C4D49B3" w14:textId="77777777" w:rsidR="00C32CFF" w:rsidRDefault="00C32CFF" w:rsidP="00C32CFF"/>
    <w:p w14:paraId="3F4EF1B5" w14:textId="77777777" w:rsidR="00043CF8" w:rsidRPr="00044929" w:rsidRDefault="00043CF8" w:rsidP="00336498"/>
    <w:sectPr w:rsidR="00043CF8" w:rsidRPr="00044929" w:rsidSect="002D6121">
      <w:headerReference w:type="even" r:id="rId22"/>
      <w:headerReference w:type="default" r:id="rId23"/>
      <w:footerReference w:type="default" r:id="rId24"/>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72C9F" w14:textId="77777777" w:rsidR="00986C50" w:rsidRDefault="00986C50">
      <w:r>
        <w:separator/>
      </w:r>
    </w:p>
    <w:p w14:paraId="06F7C0C2" w14:textId="77777777" w:rsidR="00986C50" w:rsidRDefault="00986C50"/>
    <w:p w14:paraId="69AA82A7" w14:textId="77777777" w:rsidR="00986C50" w:rsidRDefault="00986C50" w:rsidP="00EF70B1"/>
    <w:p w14:paraId="4D633901" w14:textId="77777777" w:rsidR="00986C50" w:rsidRDefault="00986C50" w:rsidP="00EF70B1"/>
    <w:p w14:paraId="728EAA43" w14:textId="77777777" w:rsidR="00986C50" w:rsidRDefault="00986C50" w:rsidP="00EF70B1"/>
    <w:p w14:paraId="6626B071" w14:textId="77777777" w:rsidR="00986C50" w:rsidRDefault="00986C50" w:rsidP="00EF70B1"/>
    <w:p w14:paraId="754BD2AA" w14:textId="77777777" w:rsidR="00986C50" w:rsidRDefault="00986C50" w:rsidP="00214BFF"/>
  </w:endnote>
  <w:endnote w:type="continuationSeparator" w:id="0">
    <w:p w14:paraId="6A83566D" w14:textId="77777777" w:rsidR="00986C50" w:rsidRDefault="00986C50">
      <w:r>
        <w:continuationSeparator/>
      </w:r>
    </w:p>
    <w:p w14:paraId="4B977D9F" w14:textId="77777777" w:rsidR="00986C50" w:rsidRDefault="00986C50"/>
    <w:p w14:paraId="0DBB176E" w14:textId="77777777" w:rsidR="00986C50" w:rsidRDefault="00986C50" w:rsidP="00EF70B1"/>
    <w:p w14:paraId="5D7E8231" w14:textId="77777777" w:rsidR="00986C50" w:rsidRDefault="00986C50" w:rsidP="00EF70B1"/>
    <w:p w14:paraId="59558A95" w14:textId="77777777" w:rsidR="00986C50" w:rsidRDefault="00986C50" w:rsidP="00EF70B1"/>
    <w:p w14:paraId="41B26ED7" w14:textId="77777777" w:rsidR="00986C50" w:rsidRDefault="00986C50" w:rsidP="00EF70B1"/>
    <w:p w14:paraId="7552F97B" w14:textId="77777777" w:rsidR="00986C50" w:rsidRDefault="00986C50"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9EFF1" w14:textId="77777777" w:rsidR="00056C2D" w:rsidRPr="00B363DA" w:rsidRDefault="00056C2D" w:rsidP="002C78F3">
    <w:pPr>
      <w:pStyle w:val="Footer"/>
    </w:pPr>
  </w:p>
  <w:tbl>
    <w:tblPr>
      <w:tblStyle w:val="TableGrid"/>
      <w:tblW w:w="10492" w:type="dxa"/>
      <w:tblInd w:w="-34" w:type="dxa"/>
      <w:tblLayout w:type="fixed"/>
      <w:tblLook w:val="04A0" w:firstRow="1" w:lastRow="0" w:firstColumn="1" w:lastColumn="0" w:noHBand="0" w:noVBand="1"/>
    </w:tblPr>
    <w:tblGrid>
      <w:gridCol w:w="952"/>
      <w:gridCol w:w="1771"/>
      <w:gridCol w:w="1199"/>
      <w:gridCol w:w="2070"/>
      <w:gridCol w:w="990"/>
      <w:gridCol w:w="702"/>
      <w:gridCol w:w="992"/>
      <w:gridCol w:w="1816"/>
    </w:tblGrid>
    <w:tr w:rsidR="00056C2D" w:rsidRPr="00782F17" w14:paraId="58130DF6" w14:textId="77777777" w:rsidTr="00B74EF3">
      <w:trPr>
        <w:trHeight w:hRule="exact" w:val="445"/>
      </w:trPr>
      <w:tc>
        <w:tcPr>
          <w:tcW w:w="952" w:type="dxa"/>
          <w:shd w:val="clear" w:color="auto" w:fill="FFFFFF" w:themeFill="background1"/>
          <w:vAlign w:val="center"/>
        </w:tcPr>
        <w:p w14:paraId="1EE22EE9" w14:textId="77777777" w:rsidR="00056C2D" w:rsidRPr="00326297" w:rsidRDefault="00056C2D" w:rsidP="00783CCA">
          <w:pPr>
            <w:pStyle w:val="Footer"/>
            <w:jc w:val="right"/>
            <w:rPr>
              <w:szCs w:val="16"/>
            </w:rPr>
          </w:pPr>
          <w:r w:rsidRPr="00326297">
            <w:rPr>
              <w:szCs w:val="16"/>
            </w:rPr>
            <w:t>Doc ID:</w:t>
          </w:r>
        </w:p>
      </w:tc>
      <w:tc>
        <w:tcPr>
          <w:tcW w:w="1771" w:type="dxa"/>
          <w:shd w:val="clear" w:color="auto" w:fill="FFFFFF" w:themeFill="background1"/>
          <w:vAlign w:val="center"/>
        </w:tcPr>
        <w:p w14:paraId="36989B98" w14:textId="77777777" w:rsidR="00056C2D" w:rsidRPr="00045028" w:rsidRDefault="00056C2D" w:rsidP="007A3762">
          <w:pPr>
            <w:pStyle w:val="Footer"/>
            <w:rPr>
              <w:szCs w:val="16"/>
            </w:rPr>
          </w:pPr>
          <w:r>
            <w:t xml:space="preserve">Refer </w:t>
          </w:r>
          <w:proofErr w:type="spellStart"/>
          <w:r>
            <w:t>WindChill</w:t>
          </w:r>
          <w:proofErr w:type="spellEnd"/>
          <w:r w:rsidDel="00D70DAC">
            <w:rPr>
              <w:szCs w:val="16"/>
            </w:rPr>
            <w:t xml:space="preserve"> </w:t>
          </w:r>
        </w:p>
        <w:p w14:paraId="1AD0F5C3" w14:textId="77777777" w:rsidR="00056C2D" w:rsidRPr="00326297" w:rsidRDefault="00056C2D" w:rsidP="00783CCA">
          <w:pPr>
            <w:pStyle w:val="Footer"/>
            <w:rPr>
              <w:szCs w:val="16"/>
            </w:rPr>
          </w:pPr>
        </w:p>
      </w:tc>
      <w:tc>
        <w:tcPr>
          <w:tcW w:w="4961" w:type="dxa"/>
          <w:gridSpan w:val="4"/>
          <w:shd w:val="clear" w:color="auto" w:fill="FFFFFF" w:themeFill="background1"/>
          <w:vAlign w:val="center"/>
        </w:tcPr>
        <w:p w14:paraId="5D7107D7" w14:textId="77777777" w:rsidR="00056C2D" w:rsidRPr="00326297" w:rsidRDefault="00056C2D" w:rsidP="00783CCA">
          <w:pPr>
            <w:pStyle w:val="Footer"/>
            <w:jc w:val="center"/>
            <w:rPr>
              <w:szCs w:val="16"/>
            </w:rPr>
          </w:pPr>
          <w:r w:rsidRPr="00326297">
            <w:rPr>
              <w:szCs w:val="16"/>
            </w:rPr>
            <w:t>Document title:</w:t>
          </w:r>
        </w:p>
      </w:tc>
      <w:tc>
        <w:tcPr>
          <w:tcW w:w="992" w:type="dxa"/>
          <w:shd w:val="clear" w:color="auto" w:fill="FFFFFF" w:themeFill="background1"/>
          <w:vAlign w:val="center"/>
        </w:tcPr>
        <w:p w14:paraId="5446A051" w14:textId="77777777" w:rsidR="00056C2D" w:rsidRPr="00326297" w:rsidRDefault="00056C2D" w:rsidP="00783CCA">
          <w:pPr>
            <w:pStyle w:val="Footer"/>
            <w:jc w:val="right"/>
            <w:rPr>
              <w:szCs w:val="16"/>
            </w:rPr>
          </w:pPr>
          <w:r w:rsidRPr="00326297">
            <w:rPr>
              <w:szCs w:val="16"/>
            </w:rPr>
            <w:t>Author:</w:t>
          </w:r>
        </w:p>
      </w:tc>
      <w:tc>
        <w:tcPr>
          <w:tcW w:w="1816" w:type="dxa"/>
          <w:shd w:val="clear" w:color="auto" w:fill="FFFFFF" w:themeFill="background1"/>
          <w:vAlign w:val="center"/>
        </w:tcPr>
        <w:p w14:paraId="34811BC4" w14:textId="08E409D0" w:rsidR="00056C2D" w:rsidRPr="00326297" w:rsidRDefault="00056C2D" w:rsidP="00783CCA">
          <w:pPr>
            <w:pStyle w:val="Footer"/>
            <w:rPr>
              <w:szCs w:val="16"/>
            </w:rPr>
          </w:pPr>
          <w:r>
            <w:rPr>
              <w:szCs w:val="16"/>
            </w:rPr>
            <w:t xml:space="preserve">Deepthi Shivakumar </w:t>
          </w:r>
        </w:p>
      </w:tc>
    </w:tr>
    <w:tr w:rsidR="00056C2D" w:rsidRPr="00782F17" w14:paraId="6551983B" w14:textId="77777777" w:rsidTr="0084183F">
      <w:trPr>
        <w:trHeight w:hRule="exact" w:val="418"/>
      </w:trPr>
      <w:tc>
        <w:tcPr>
          <w:tcW w:w="952" w:type="dxa"/>
          <w:shd w:val="clear" w:color="auto" w:fill="FFFFFF" w:themeFill="background1"/>
          <w:vAlign w:val="center"/>
        </w:tcPr>
        <w:p w14:paraId="6E0B7573" w14:textId="77777777" w:rsidR="00056C2D" w:rsidRPr="00326297" w:rsidRDefault="00056C2D" w:rsidP="00783CCA">
          <w:pPr>
            <w:pStyle w:val="Footer"/>
            <w:jc w:val="right"/>
            <w:rPr>
              <w:szCs w:val="16"/>
            </w:rPr>
          </w:pPr>
          <w:r w:rsidRPr="00326297">
            <w:rPr>
              <w:szCs w:val="16"/>
            </w:rPr>
            <w:t>Version:</w:t>
          </w:r>
        </w:p>
      </w:tc>
      <w:tc>
        <w:tcPr>
          <w:tcW w:w="1771" w:type="dxa"/>
          <w:shd w:val="clear" w:color="auto" w:fill="FFFFFF" w:themeFill="background1"/>
          <w:vAlign w:val="center"/>
        </w:tcPr>
        <w:p w14:paraId="48A5A9DF" w14:textId="3924325A" w:rsidR="00056C2D" w:rsidRPr="00326297" w:rsidRDefault="0051276C" w:rsidP="00783CCA">
          <w:pPr>
            <w:pStyle w:val="Footer"/>
            <w:rPr>
              <w:szCs w:val="16"/>
            </w:rPr>
          </w:pPr>
          <w:ins w:id="457" w:author="Shivakumar, Deepthi" w:date="2018-07-04T18:26:00Z">
            <w:r>
              <w:rPr>
                <w:szCs w:val="16"/>
              </w:rPr>
              <w:t>B</w:t>
            </w:r>
          </w:ins>
          <w:del w:id="458" w:author="Shivakumar, Deepthi" w:date="2018-07-04T18:26:00Z">
            <w:r w:rsidR="00056C2D" w:rsidDel="0051276C">
              <w:rPr>
                <w:szCs w:val="16"/>
              </w:rPr>
              <w:delText>A.1</w:delText>
            </w:r>
          </w:del>
        </w:p>
      </w:tc>
      <w:tc>
        <w:tcPr>
          <w:tcW w:w="4961" w:type="dxa"/>
          <w:gridSpan w:val="4"/>
          <w:vMerge w:val="restart"/>
          <w:shd w:val="clear" w:color="auto" w:fill="FFFFFF" w:themeFill="background1"/>
        </w:tcPr>
        <w:p w14:paraId="1672BBD6" w14:textId="77777777" w:rsidR="00056C2D" w:rsidRDefault="00056C2D" w:rsidP="00783CCA">
          <w:pPr>
            <w:pStyle w:val="Footer"/>
            <w:jc w:val="center"/>
            <w:rPr>
              <w:color w:val="4F81BD" w:themeColor="accent1"/>
            </w:rPr>
          </w:pPr>
        </w:p>
        <w:p w14:paraId="4A9CC2D4" w14:textId="147CE50A" w:rsidR="00056C2D" w:rsidRPr="00326297" w:rsidRDefault="00056C2D" w:rsidP="00C01BC8">
          <w:pPr>
            <w:pStyle w:val="Footer"/>
            <w:jc w:val="center"/>
            <w:rPr>
              <w:szCs w:val="16"/>
            </w:rPr>
          </w:pPr>
          <w:r>
            <w:t>Technical Design</w:t>
          </w:r>
          <w:r w:rsidRPr="00F31B72">
            <w:t xml:space="preserve"> </w:t>
          </w:r>
          <w:r>
            <w:t>App Infra</w:t>
          </w:r>
        </w:p>
      </w:tc>
      <w:tc>
        <w:tcPr>
          <w:tcW w:w="992" w:type="dxa"/>
          <w:shd w:val="clear" w:color="auto" w:fill="FFFFFF" w:themeFill="background1"/>
          <w:vAlign w:val="center"/>
        </w:tcPr>
        <w:p w14:paraId="7AEB20CB" w14:textId="77777777" w:rsidR="00056C2D" w:rsidRPr="00326297" w:rsidRDefault="00056C2D" w:rsidP="00783CCA">
          <w:pPr>
            <w:pStyle w:val="Footer"/>
            <w:jc w:val="right"/>
            <w:rPr>
              <w:szCs w:val="16"/>
            </w:rPr>
          </w:pPr>
          <w:r w:rsidRPr="00326297">
            <w:rPr>
              <w:szCs w:val="16"/>
            </w:rPr>
            <w:t>Approver:</w:t>
          </w:r>
        </w:p>
      </w:tc>
      <w:tc>
        <w:tcPr>
          <w:tcW w:w="1816" w:type="dxa"/>
          <w:shd w:val="clear" w:color="auto" w:fill="FFFFFF" w:themeFill="background1"/>
          <w:vAlign w:val="center"/>
        </w:tcPr>
        <w:p w14:paraId="29560D86" w14:textId="156EFEA1" w:rsidR="00056C2D" w:rsidRPr="00326297" w:rsidRDefault="00056C2D" w:rsidP="00783CCA">
          <w:pPr>
            <w:pStyle w:val="Footer"/>
            <w:rPr>
              <w:szCs w:val="16"/>
            </w:rPr>
          </w:pPr>
          <w:r>
            <w:rPr>
              <w:szCs w:val="16"/>
            </w:rPr>
            <w:t xml:space="preserve">Aravind </w:t>
          </w:r>
          <w:proofErr w:type="spellStart"/>
          <w:r>
            <w:rPr>
              <w:szCs w:val="16"/>
            </w:rPr>
            <w:t>Gundumane</w:t>
          </w:r>
          <w:proofErr w:type="spellEnd"/>
        </w:p>
      </w:tc>
    </w:tr>
    <w:tr w:rsidR="00056C2D" w:rsidRPr="00782F17" w14:paraId="587854B9" w14:textId="77777777" w:rsidTr="0084183F">
      <w:trPr>
        <w:trHeight w:hRule="exact" w:val="95"/>
      </w:trPr>
      <w:tc>
        <w:tcPr>
          <w:tcW w:w="952" w:type="dxa"/>
          <w:vMerge w:val="restart"/>
          <w:shd w:val="clear" w:color="auto" w:fill="FFFFFF" w:themeFill="background1"/>
          <w:vAlign w:val="center"/>
        </w:tcPr>
        <w:p w14:paraId="064A0560" w14:textId="77777777" w:rsidR="00056C2D" w:rsidRPr="00326297" w:rsidRDefault="00056C2D" w:rsidP="00783CCA">
          <w:pPr>
            <w:pStyle w:val="Footer"/>
            <w:jc w:val="right"/>
            <w:rPr>
              <w:szCs w:val="16"/>
            </w:rPr>
          </w:pPr>
          <w:r w:rsidRPr="00326297">
            <w:rPr>
              <w:szCs w:val="16"/>
            </w:rPr>
            <w:t>Status:</w:t>
          </w:r>
        </w:p>
      </w:tc>
      <w:tc>
        <w:tcPr>
          <w:tcW w:w="1771" w:type="dxa"/>
          <w:vMerge w:val="restart"/>
          <w:shd w:val="clear" w:color="auto" w:fill="FFFFFF" w:themeFill="background1"/>
          <w:vAlign w:val="center"/>
        </w:tcPr>
        <w:p w14:paraId="60BCE39A" w14:textId="36D7070D" w:rsidR="00056C2D" w:rsidRPr="00326297" w:rsidRDefault="00056C2D" w:rsidP="0076652C">
          <w:pPr>
            <w:pStyle w:val="Footer"/>
            <w:rPr>
              <w:szCs w:val="16"/>
            </w:rPr>
          </w:pPr>
          <w:del w:id="459" w:author="Shivakumar, Deepthi" w:date="2018-07-04T18:26:00Z">
            <w:r w:rsidDel="0051276C">
              <w:rPr>
                <w:szCs w:val="16"/>
              </w:rPr>
              <w:delText>Refer WindChill</w:delText>
            </w:r>
          </w:del>
          <w:ins w:id="460" w:author="Shivakumar, Deepthi" w:date="2018-07-04T18:26:00Z">
            <w:r w:rsidR="0051276C">
              <w:rPr>
                <w:szCs w:val="16"/>
              </w:rPr>
              <w:t>Approved</w:t>
            </w:r>
          </w:ins>
        </w:p>
      </w:tc>
      <w:tc>
        <w:tcPr>
          <w:tcW w:w="4961" w:type="dxa"/>
          <w:gridSpan w:val="4"/>
          <w:vMerge/>
          <w:shd w:val="clear" w:color="auto" w:fill="FFFFFF" w:themeFill="background1"/>
        </w:tcPr>
        <w:p w14:paraId="49747FD5" w14:textId="77777777" w:rsidR="00056C2D" w:rsidRPr="00326297" w:rsidRDefault="00056C2D" w:rsidP="00783CCA">
          <w:pPr>
            <w:pStyle w:val="Footer"/>
            <w:rPr>
              <w:szCs w:val="16"/>
            </w:rPr>
          </w:pPr>
        </w:p>
      </w:tc>
      <w:tc>
        <w:tcPr>
          <w:tcW w:w="992" w:type="dxa"/>
          <w:vMerge w:val="restart"/>
          <w:shd w:val="clear" w:color="auto" w:fill="FFFFFF" w:themeFill="background1"/>
          <w:vAlign w:val="center"/>
        </w:tcPr>
        <w:p w14:paraId="1558F602" w14:textId="77777777" w:rsidR="00056C2D" w:rsidRPr="00326297" w:rsidRDefault="00056C2D" w:rsidP="00783CCA">
          <w:pPr>
            <w:pStyle w:val="Footer"/>
            <w:jc w:val="right"/>
            <w:rPr>
              <w:szCs w:val="16"/>
            </w:rPr>
          </w:pPr>
          <w:r w:rsidRPr="00326297">
            <w:rPr>
              <w:szCs w:val="16"/>
            </w:rPr>
            <w:t>Page</w:t>
          </w:r>
        </w:p>
      </w:tc>
      <w:tc>
        <w:tcPr>
          <w:tcW w:w="1816" w:type="dxa"/>
          <w:vMerge w:val="restart"/>
          <w:shd w:val="clear" w:color="auto" w:fill="FFFFFF" w:themeFill="background1"/>
          <w:vAlign w:val="center"/>
        </w:tcPr>
        <w:p w14:paraId="10E26639" w14:textId="3A6E29A6" w:rsidR="00056C2D" w:rsidRPr="00326297" w:rsidRDefault="00056C2D" w:rsidP="00783CCA">
          <w:pPr>
            <w:pStyle w:val="Footer"/>
            <w:rPr>
              <w:szCs w:val="16"/>
            </w:rPr>
          </w:pPr>
          <w:r w:rsidRPr="00326297">
            <w:rPr>
              <w:szCs w:val="16"/>
            </w:rPr>
            <w:fldChar w:fldCharType="begin"/>
          </w:r>
          <w:r w:rsidRPr="00326297">
            <w:rPr>
              <w:szCs w:val="16"/>
            </w:rPr>
            <w:instrText xml:space="preserve"> PAGE   \* MERGEFORMAT </w:instrText>
          </w:r>
          <w:r w:rsidRPr="00326297">
            <w:rPr>
              <w:szCs w:val="16"/>
            </w:rPr>
            <w:fldChar w:fldCharType="separate"/>
          </w:r>
          <w:r>
            <w:rPr>
              <w:noProof/>
              <w:szCs w:val="16"/>
            </w:rPr>
            <w:t>2</w:t>
          </w:r>
          <w:r w:rsidRPr="00326297">
            <w:rPr>
              <w:szCs w:val="16"/>
            </w:rPr>
            <w:fldChar w:fldCharType="end"/>
          </w:r>
          <w:r w:rsidRPr="00326297">
            <w:rPr>
              <w:szCs w:val="16"/>
            </w:rPr>
            <w:t xml:space="preserve"> of </w:t>
          </w:r>
          <w:r w:rsidRPr="00326297">
            <w:rPr>
              <w:szCs w:val="16"/>
            </w:rPr>
            <w:fldChar w:fldCharType="begin"/>
          </w:r>
          <w:r w:rsidRPr="00326297">
            <w:rPr>
              <w:szCs w:val="16"/>
            </w:rPr>
            <w:instrText xml:space="preserve"> NUMPAGES  \* Arabic  \* MERGEFORMAT </w:instrText>
          </w:r>
          <w:r w:rsidRPr="00326297">
            <w:rPr>
              <w:szCs w:val="16"/>
            </w:rPr>
            <w:fldChar w:fldCharType="separate"/>
          </w:r>
          <w:r>
            <w:rPr>
              <w:noProof/>
              <w:szCs w:val="16"/>
            </w:rPr>
            <w:t>34</w:t>
          </w:r>
          <w:r w:rsidRPr="00326297">
            <w:rPr>
              <w:noProof/>
              <w:szCs w:val="16"/>
            </w:rPr>
            <w:fldChar w:fldCharType="end"/>
          </w:r>
        </w:p>
      </w:tc>
    </w:tr>
    <w:tr w:rsidR="00056C2D" w:rsidRPr="00782F17" w14:paraId="2B8E31E3" w14:textId="77777777" w:rsidTr="0084183F">
      <w:trPr>
        <w:trHeight w:hRule="exact" w:val="413"/>
      </w:trPr>
      <w:tc>
        <w:tcPr>
          <w:tcW w:w="952" w:type="dxa"/>
          <w:vMerge/>
          <w:shd w:val="clear" w:color="auto" w:fill="F2F2F2" w:themeFill="background1" w:themeFillShade="F2"/>
          <w:vAlign w:val="center"/>
        </w:tcPr>
        <w:p w14:paraId="1B572A01" w14:textId="1727D69E" w:rsidR="00056C2D" w:rsidRPr="00782F17" w:rsidRDefault="00056C2D" w:rsidP="00783CCA">
          <w:pPr>
            <w:pStyle w:val="Footer"/>
            <w:jc w:val="right"/>
          </w:pPr>
        </w:p>
      </w:tc>
      <w:tc>
        <w:tcPr>
          <w:tcW w:w="1771" w:type="dxa"/>
          <w:vMerge/>
          <w:shd w:val="clear" w:color="auto" w:fill="F2F2F2" w:themeFill="background1" w:themeFillShade="F2"/>
          <w:vAlign w:val="center"/>
        </w:tcPr>
        <w:p w14:paraId="79F3384F" w14:textId="77777777" w:rsidR="00056C2D" w:rsidRPr="00782F17" w:rsidRDefault="00056C2D" w:rsidP="00783CCA">
          <w:pPr>
            <w:pStyle w:val="Footer"/>
          </w:pPr>
        </w:p>
      </w:tc>
      <w:tc>
        <w:tcPr>
          <w:tcW w:w="1199" w:type="dxa"/>
          <w:vAlign w:val="center"/>
        </w:tcPr>
        <w:p w14:paraId="02C427A3" w14:textId="6C348FC0" w:rsidR="00056C2D" w:rsidRPr="00326297" w:rsidRDefault="00056C2D" w:rsidP="00783CCA">
          <w:pPr>
            <w:pStyle w:val="Footer"/>
            <w:jc w:val="right"/>
          </w:pPr>
        </w:p>
      </w:tc>
      <w:tc>
        <w:tcPr>
          <w:tcW w:w="2070" w:type="dxa"/>
          <w:vAlign w:val="center"/>
        </w:tcPr>
        <w:p w14:paraId="3A315249" w14:textId="377BA95E" w:rsidR="00056C2D" w:rsidRPr="00326297" w:rsidRDefault="00056C2D" w:rsidP="00783CCA">
          <w:pPr>
            <w:pStyle w:val="Footer"/>
          </w:pPr>
        </w:p>
      </w:tc>
      <w:tc>
        <w:tcPr>
          <w:tcW w:w="990" w:type="dxa"/>
          <w:vAlign w:val="center"/>
        </w:tcPr>
        <w:p w14:paraId="112E8B99" w14:textId="1E1D554A" w:rsidR="00056C2D" w:rsidRPr="00326297" w:rsidRDefault="00056C2D" w:rsidP="00783CCA">
          <w:pPr>
            <w:pStyle w:val="Footer"/>
            <w:jc w:val="right"/>
          </w:pPr>
          <w:r w:rsidRPr="00326297">
            <w:t xml:space="preserve"> </w:t>
          </w:r>
        </w:p>
      </w:tc>
      <w:tc>
        <w:tcPr>
          <w:tcW w:w="702" w:type="dxa"/>
          <w:vAlign w:val="center"/>
        </w:tcPr>
        <w:p w14:paraId="41AE253A" w14:textId="665DBF10" w:rsidR="00056C2D" w:rsidRPr="00326297" w:rsidRDefault="00056C2D" w:rsidP="00783CCA">
          <w:pPr>
            <w:pStyle w:val="Footer"/>
          </w:pPr>
        </w:p>
      </w:tc>
      <w:tc>
        <w:tcPr>
          <w:tcW w:w="992" w:type="dxa"/>
          <w:vMerge/>
          <w:shd w:val="clear" w:color="auto" w:fill="F2F2F2" w:themeFill="background1" w:themeFillShade="F2"/>
          <w:vAlign w:val="center"/>
        </w:tcPr>
        <w:p w14:paraId="50D70832" w14:textId="77777777" w:rsidR="00056C2D" w:rsidRPr="00782F17" w:rsidRDefault="00056C2D" w:rsidP="00783CCA">
          <w:pPr>
            <w:pStyle w:val="Footer"/>
            <w:jc w:val="right"/>
          </w:pPr>
        </w:p>
      </w:tc>
      <w:tc>
        <w:tcPr>
          <w:tcW w:w="1816" w:type="dxa"/>
          <w:vMerge/>
          <w:shd w:val="clear" w:color="auto" w:fill="F2F2F2" w:themeFill="background1" w:themeFillShade="F2"/>
          <w:vAlign w:val="center"/>
        </w:tcPr>
        <w:p w14:paraId="6462561B" w14:textId="77777777" w:rsidR="00056C2D" w:rsidRPr="00782F17" w:rsidRDefault="00056C2D" w:rsidP="00783CCA">
          <w:pPr>
            <w:pStyle w:val="Footer"/>
          </w:pPr>
        </w:p>
      </w:tc>
    </w:tr>
  </w:tbl>
  <w:p w14:paraId="245D20DB" w14:textId="77777777" w:rsidR="00056C2D" w:rsidRPr="00B363DA" w:rsidRDefault="00056C2D" w:rsidP="002C78F3">
    <w:pPr>
      <w:pStyle w:val="Foo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A81C7" w14:textId="77777777" w:rsidR="00986C50" w:rsidRDefault="00986C50">
      <w:r>
        <w:separator/>
      </w:r>
    </w:p>
    <w:p w14:paraId="72E16085" w14:textId="77777777" w:rsidR="00986C50" w:rsidRDefault="00986C50"/>
    <w:p w14:paraId="4B40B51E" w14:textId="77777777" w:rsidR="00986C50" w:rsidRDefault="00986C50" w:rsidP="00EF70B1"/>
    <w:p w14:paraId="0C7121D5" w14:textId="77777777" w:rsidR="00986C50" w:rsidRDefault="00986C50" w:rsidP="00EF70B1"/>
    <w:p w14:paraId="6B2BAB5D" w14:textId="77777777" w:rsidR="00986C50" w:rsidRDefault="00986C50" w:rsidP="00EF70B1"/>
    <w:p w14:paraId="0559F777" w14:textId="77777777" w:rsidR="00986C50" w:rsidRDefault="00986C50" w:rsidP="00EF70B1"/>
    <w:p w14:paraId="67773A43" w14:textId="77777777" w:rsidR="00986C50" w:rsidRDefault="00986C50" w:rsidP="00214BFF"/>
  </w:footnote>
  <w:footnote w:type="continuationSeparator" w:id="0">
    <w:p w14:paraId="65D838C3" w14:textId="77777777" w:rsidR="00986C50" w:rsidRDefault="00986C50">
      <w:r>
        <w:continuationSeparator/>
      </w:r>
    </w:p>
    <w:p w14:paraId="33067C96" w14:textId="77777777" w:rsidR="00986C50" w:rsidRDefault="00986C50"/>
    <w:p w14:paraId="1AE667FA" w14:textId="77777777" w:rsidR="00986C50" w:rsidRDefault="00986C50" w:rsidP="00EF70B1"/>
    <w:p w14:paraId="142FA15D" w14:textId="77777777" w:rsidR="00986C50" w:rsidRDefault="00986C50" w:rsidP="00EF70B1"/>
    <w:p w14:paraId="024E2177" w14:textId="77777777" w:rsidR="00986C50" w:rsidRDefault="00986C50" w:rsidP="00EF70B1"/>
    <w:p w14:paraId="0A6679F2" w14:textId="77777777" w:rsidR="00986C50" w:rsidRDefault="00986C50" w:rsidP="00EF70B1"/>
    <w:p w14:paraId="1860F6BC" w14:textId="77777777" w:rsidR="00986C50" w:rsidRDefault="00986C50" w:rsidP="00214B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FB447" w14:textId="77777777" w:rsidR="00056C2D" w:rsidRDefault="00056C2D">
    <w:pPr>
      <w:pStyle w:val="Header"/>
    </w:pPr>
  </w:p>
  <w:p w14:paraId="43E3E6BA" w14:textId="77777777" w:rsidR="00056C2D" w:rsidRDefault="00056C2D"/>
  <w:p w14:paraId="19174CBB" w14:textId="77777777" w:rsidR="00056C2D" w:rsidRDefault="00056C2D" w:rsidP="00EF70B1"/>
  <w:p w14:paraId="2DE76FA3" w14:textId="77777777" w:rsidR="00056C2D" w:rsidRDefault="00056C2D" w:rsidP="00EF70B1"/>
  <w:p w14:paraId="22B2818E" w14:textId="77777777" w:rsidR="00056C2D" w:rsidRDefault="00056C2D" w:rsidP="00EF70B1"/>
  <w:p w14:paraId="3520E70C" w14:textId="77777777" w:rsidR="00056C2D" w:rsidRDefault="00056C2D" w:rsidP="00EF70B1"/>
  <w:p w14:paraId="4A4C959E" w14:textId="77777777" w:rsidR="00056C2D" w:rsidRDefault="00056C2D" w:rsidP="00214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056C2D" w:rsidRPr="009B3147" w14:paraId="4CE7274E" w14:textId="77777777" w:rsidTr="00F76146">
      <w:trPr>
        <w:trHeight w:hRule="exact" w:val="721"/>
      </w:trPr>
      <w:tc>
        <w:tcPr>
          <w:tcW w:w="6805" w:type="dxa"/>
        </w:tcPr>
        <w:p w14:paraId="160C327F" w14:textId="4499C2DD" w:rsidR="00056C2D" w:rsidRPr="00C95909" w:rsidRDefault="00056C2D" w:rsidP="00F10212">
          <w:pPr>
            <w:pStyle w:val="Header"/>
            <w:jc w:val="right"/>
          </w:pPr>
        </w:p>
      </w:tc>
      <w:tc>
        <w:tcPr>
          <w:tcW w:w="3118" w:type="dxa"/>
        </w:tcPr>
        <w:p w14:paraId="6CF9F98A" w14:textId="4E53BC04" w:rsidR="00056C2D" w:rsidRPr="009B3147" w:rsidRDefault="00056C2D" w:rsidP="00D625CC">
          <w:pPr>
            <w:pStyle w:val="Header"/>
            <w:jc w:val="right"/>
            <w:rPr>
              <w:b w:val="0"/>
              <w:sz w:val="20"/>
            </w:rPr>
          </w:pPr>
          <w:r w:rsidRPr="002C78F3">
            <w:rPr>
              <w:rFonts w:ascii="Calibri" w:hAnsi="Calibri" w:cs="Calibri"/>
              <w:noProof/>
            </w:rPr>
            <w:drawing>
              <wp:inline distT="0" distB="0" distL="0" distR="0" wp14:anchorId="7D60B553" wp14:editId="0219231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056C2D" w14:paraId="40FAB707" w14:textId="77777777" w:rsidTr="00F76146">
      <w:trPr>
        <w:cantSplit/>
      </w:trPr>
      <w:tc>
        <w:tcPr>
          <w:tcW w:w="9923" w:type="dxa"/>
          <w:gridSpan w:val="2"/>
          <w:tcBorders>
            <w:bottom w:val="single" w:sz="4" w:space="0" w:color="auto"/>
          </w:tcBorders>
        </w:tcPr>
        <w:p w14:paraId="5ADBC50F" w14:textId="77777777" w:rsidR="00056C2D" w:rsidRDefault="00056C2D" w:rsidP="00D625CC">
          <w:pPr>
            <w:pStyle w:val="Header"/>
            <w:jc w:val="right"/>
          </w:pPr>
        </w:p>
        <w:p w14:paraId="3C23B59A" w14:textId="2EFB03FE" w:rsidR="00056C2D" w:rsidRDefault="00056C2D" w:rsidP="003E33F7">
          <w:pPr>
            <w:pStyle w:val="Header"/>
          </w:pPr>
          <w:r>
            <w:t>Technical Design</w:t>
          </w:r>
          <w:r w:rsidRPr="006D4A06">
            <w:t xml:space="preserve"> </w:t>
          </w:r>
          <w:r w:rsidRPr="003E33F7">
            <w:t>App Infra</w:t>
          </w:r>
        </w:p>
      </w:tc>
    </w:tr>
  </w:tbl>
  <w:p w14:paraId="7EE94079" w14:textId="77777777" w:rsidR="00056C2D" w:rsidRPr="00C95909" w:rsidRDefault="00056C2D" w:rsidP="002C78F3">
    <w:pPr>
      <w:pStyle w:val="Header"/>
      <w:rPr>
        <w:sz w:val="18"/>
      </w:rPr>
    </w:pPr>
    <w:r>
      <w:rPr>
        <w:noProof/>
      </w:rPr>
      <mc:AlternateContent>
        <mc:Choice Requires="wps">
          <w:drawing>
            <wp:anchor distT="0" distB="0" distL="114300" distR="114300" simplePos="0" relativeHeight="251671040" behindDoc="0" locked="0" layoutInCell="1" allowOverlap="1" wp14:anchorId="0D356862" wp14:editId="54F22C46">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96DDE" w14:textId="28058FE7" w:rsidR="00056C2D" w:rsidRPr="00FB5A60" w:rsidRDefault="00056C2D" w:rsidP="00FB5A60">
                          <w:pPr>
                            <w:pStyle w:val="Footer"/>
                            <w:jc w:val="center"/>
                          </w:pPr>
                          <w:r>
                            <w:t>Template ID: CDPP -T-</w:t>
                          </w:r>
                          <w:proofErr w:type="gramStart"/>
                          <w:r>
                            <w:t>03000002  Version</w:t>
                          </w:r>
                          <w:proofErr w:type="gramEnd"/>
                          <w:r>
                            <w:t xml:space="preserve">:2.0            </w:t>
                          </w: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56862"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" stroked="f">
              <v:textbox style="layout-flow:vertical;mso-layout-flow-alt:bottom-to-top">
                <w:txbxContent>
                  <w:p w14:paraId="69996DDE" w14:textId="28058FE7" w:rsidR="00BD11CC" w:rsidRPr="00FB5A60" w:rsidRDefault="00BD11CC" w:rsidP="00FB5A60">
                    <w:pPr>
                      <w:pStyle w:val="Footer"/>
                      <w:jc w:val="center"/>
                    </w:pPr>
                    <w:r>
                      <w:t>Template ID: CDPP -T-</w:t>
                    </w:r>
                    <w:proofErr w:type="gramStart"/>
                    <w:r>
                      <w:t>03000002  Version</w:t>
                    </w:r>
                    <w:proofErr w:type="gramEnd"/>
                    <w:r>
                      <w:t xml:space="preserve">:2.0            </w:t>
                    </w: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957"/>
    <w:multiLevelType w:val="multilevel"/>
    <w:tmpl w:val="FEE0947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561"/>
        </w:tabs>
        <w:ind w:left="2561"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134"/>
        </w:tabs>
        <w:ind w:left="113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2261B5A"/>
    <w:multiLevelType w:val="hybridMultilevel"/>
    <w:tmpl w:val="2166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F6A44"/>
    <w:multiLevelType w:val="hybridMultilevel"/>
    <w:tmpl w:val="8A7E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A5F21"/>
    <w:multiLevelType w:val="hybridMultilevel"/>
    <w:tmpl w:val="63A2B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03A6D"/>
    <w:multiLevelType w:val="hybridMultilevel"/>
    <w:tmpl w:val="5246C542"/>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A0D69"/>
    <w:multiLevelType w:val="hybridMultilevel"/>
    <w:tmpl w:val="4966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D2798"/>
    <w:multiLevelType w:val="hybridMultilevel"/>
    <w:tmpl w:val="4274D4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557431"/>
    <w:multiLevelType w:val="hybridMultilevel"/>
    <w:tmpl w:val="BE9C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DA2FE8"/>
    <w:multiLevelType w:val="hybridMultilevel"/>
    <w:tmpl w:val="1AFA4AAA"/>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E1F0D"/>
    <w:multiLevelType w:val="hybridMultilevel"/>
    <w:tmpl w:val="ECDC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B54088"/>
    <w:multiLevelType w:val="hybridMultilevel"/>
    <w:tmpl w:val="E27C3756"/>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AA53FF"/>
    <w:multiLevelType w:val="hybridMultilevel"/>
    <w:tmpl w:val="678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85C72"/>
    <w:multiLevelType w:val="multilevel"/>
    <w:tmpl w:val="5B649E46"/>
    <w:lvl w:ilvl="0">
      <w:start w:val="1"/>
      <w:numFmt w:val="decimal"/>
      <w:pStyle w:val="Section-header"/>
      <w:lvlText w:val="%1."/>
      <w:lvlJc w:val="left"/>
      <w:pPr>
        <w:tabs>
          <w:tab w:val="num" w:pos="993"/>
        </w:tabs>
        <w:ind w:left="993" w:hanging="851"/>
      </w:pPr>
      <w:rPr>
        <w:rFonts w:hint="default"/>
      </w:rPr>
    </w:lvl>
    <w:lvl w:ilvl="1">
      <w:start w:val="1"/>
      <w:numFmt w:val="decimal"/>
      <w:pStyle w:val="Subsection-header"/>
      <w:lvlText w:val="%1.%2."/>
      <w:lvlJc w:val="left"/>
      <w:pPr>
        <w:tabs>
          <w:tab w:val="num" w:pos="851"/>
        </w:tabs>
        <w:ind w:left="851" w:hanging="851"/>
      </w:pPr>
      <w:rPr>
        <w:rFonts w:hint="default"/>
      </w:rPr>
    </w:lvl>
    <w:lvl w:ilvl="2">
      <w:start w:val="1"/>
      <w:numFmt w:val="decimal"/>
      <w:pStyle w:val="Sub-subsectionheader"/>
      <w:lvlText w:val="%1.%2.%3."/>
      <w:lvlJc w:val="left"/>
      <w:pPr>
        <w:tabs>
          <w:tab w:val="num" w:pos="851"/>
        </w:tabs>
        <w:ind w:left="851" w:hanging="851"/>
      </w:pPr>
      <w:rPr>
        <w:rFonts w:hint="default"/>
        <w:lang w:val="en-GB"/>
      </w:rPr>
    </w:lvl>
    <w:lvl w:ilvl="3">
      <w:start w:val="1"/>
      <w:numFmt w:val="decimal"/>
      <w:pStyle w:val="Sub-sub-subsection-header"/>
      <w:lvlText w:val="%1.%2.%3.%4."/>
      <w:lvlJc w:val="left"/>
      <w:pPr>
        <w:tabs>
          <w:tab w:val="num" w:pos="851"/>
        </w:tabs>
        <w:ind w:left="851" w:hanging="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70940F4"/>
    <w:multiLevelType w:val="hybridMultilevel"/>
    <w:tmpl w:val="03E2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9535A8"/>
    <w:multiLevelType w:val="hybridMultilevel"/>
    <w:tmpl w:val="4338500E"/>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E828E8"/>
    <w:multiLevelType w:val="hybridMultilevel"/>
    <w:tmpl w:val="FCC2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66201"/>
    <w:multiLevelType w:val="hybridMultilevel"/>
    <w:tmpl w:val="43240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021065"/>
    <w:multiLevelType w:val="hybridMultilevel"/>
    <w:tmpl w:val="2A685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32A7D"/>
    <w:multiLevelType w:val="hybridMultilevel"/>
    <w:tmpl w:val="8726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61C27"/>
    <w:multiLevelType w:val="hybridMultilevel"/>
    <w:tmpl w:val="5A5AC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CA2EA5"/>
    <w:multiLevelType w:val="hybridMultilevel"/>
    <w:tmpl w:val="08F0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502B0"/>
    <w:multiLevelType w:val="hybridMultilevel"/>
    <w:tmpl w:val="999A0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952E8"/>
    <w:multiLevelType w:val="hybridMultilevel"/>
    <w:tmpl w:val="257C8BD4"/>
    <w:lvl w:ilvl="0" w:tplc="EE783340">
      <w:start w:val="1"/>
      <w:numFmt w:val="bullet"/>
      <w:pStyle w:val="Bullitlis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E10C54"/>
    <w:multiLevelType w:val="hybridMultilevel"/>
    <w:tmpl w:val="4C06F27E"/>
    <w:lvl w:ilvl="0" w:tplc="48A2F5FC">
      <w:numFmt w:val="bullet"/>
      <w:lvlText w:val="•"/>
      <w:lvlJc w:val="left"/>
      <w:pPr>
        <w:ind w:left="794" w:hanging="434"/>
      </w:pPr>
      <w:rPr>
        <w:rFonts w:ascii="Arial" w:eastAsiaTheme="minorHAnsi"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C73C86"/>
    <w:multiLevelType w:val="hybridMultilevel"/>
    <w:tmpl w:val="2BA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247B59"/>
    <w:multiLevelType w:val="hybridMultilevel"/>
    <w:tmpl w:val="B192BDA6"/>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2F43A8"/>
    <w:multiLevelType w:val="hybridMultilevel"/>
    <w:tmpl w:val="60FC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441A52"/>
    <w:multiLevelType w:val="hybridMultilevel"/>
    <w:tmpl w:val="EE82A034"/>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66FBB"/>
    <w:multiLevelType w:val="hybridMultilevel"/>
    <w:tmpl w:val="2F4A8284"/>
    <w:lvl w:ilvl="0" w:tplc="AA40FD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F767B55"/>
    <w:multiLevelType w:val="hybridMultilevel"/>
    <w:tmpl w:val="5F94469E"/>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C64CC4"/>
    <w:multiLevelType w:val="hybridMultilevel"/>
    <w:tmpl w:val="8570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103FE"/>
    <w:multiLevelType w:val="hybridMultilevel"/>
    <w:tmpl w:val="03E0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881B73"/>
    <w:multiLevelType w:val="hybridMultilevel"/>
    <w:tmpl w:val="98021374"/>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877FEA"/>
    <w:multiLevelType w:val="hybridMultilevel"/>
    <w:tmpl w:val="20ACE6F0"/>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F01A5D"/>
    <w:multiLevelType w:val="hybridMultilevel"/>
    <w:tmpl w:val="3D8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0B6CE5"/>
    <w:multiLevelType w:val="hybridMultilevel"/>
    <w:tmpl w:val="B73E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FC26E7"/>
    <w:multiLevelType w:val="hybridMultilevel"/>
    <w:tmpl w:val="1CF4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8F45F3"/>
    <w:multiLevelType w:val="hybridMultilevel"/>
    <w:tmpl w:val="01E4D13E"/>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8D7501"/>
    <w:multiLevelType w:val="hybridMultilevel"/>
    <w:tmpl w:val="0D70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7C0C9A"/>
    <w:multiLevelType w:val="hybridMultilevel"/>
    <w:tmpl w:val="99D8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0"/>
  </w:num>
  <w:num w:numId="4">
    <w:abstractNumId w:val="24"/>
  </w:num>
  <w:num w:numId="5">
    <w:abstractNumId w:val="14"/>
  </w:num>
  <w:num w:numId="6">
    <w:abstractNumId w:val="13"/>
  </w:num>
  <w:num w:numId="7">
    <w:abstractNumId w:val="39"/>
  </w:num>
  <w:num w:numId="8">
    <w:abstractNumId w:val="23"/>
  </w:num>
  <w:num w:numId="9">
    <w:abstractNumId w:val="22"/>
  </w:num>
  <w:num w:numId="10">
    <w:abstractNumId w:val="37"/>
  </w:num>
  <w:num w:numId="11">
    <w:abstractNumId w:val="40"/>
  </w:num>
  <w:num w:numId="12">
    <w:abstractNumId w:val="31"/>
  </w:num>
  <w:num w:numId="13">
    <w:abstractNumId w:val="7"/>
  </w:num>
  <w:num w:numId="14">
    <w:abstractNumId w:val="12"/>
  </w:num>
  <w:num w:numId="15">
    <w:abstractNumId w:val="32"/>
  </w:num>
  <w:num w:numId="16">
    <w:abstractNumId w:val="19"/>
  </w:num>
  <w:num w:numId="17">
    <w:abstractNumId w:val="16"/>
  </w:num>
  <w:num w:numId="18">
    <w:abstractNumId w:val="36"/>
  </w:num>
  <w:num w:numId="19">
    <w:abstractNumId w:val="21"/>
  </w:num>
  <w:num w:numId="20">
    <w:abstractNumId w:val="18"/>
  </w:num>
  <w:num w:numId="21">
    <w:abstractNumId w:val="2"/>
  </w:num>
  <w:num w:numId="22">
    <w:abstractNumId w:val="27"/>
  </w:num>
  <w:num w:numId="23">
    <w:abstractNumId w:val="25"/>
  </w:num>
  <w:num w:numId="24">
    <w:abstractNumId w:val="5"/>
  </w:num>
  <w:num w:numId="25">
    <w:abstractNumId w:val="35"/>
  </w:num>
  <w:num w:numId="26">
    <w:abstractNumId w:val="10"/>
  </w:num>
  <w:num w:numId="27">
    <w:abstractNumId w:val="9"/>
  </w:num>
  <w:num w:numId="28">
    <w:abstractNumId w:val="15"/>
  </w:num>
  <w:num w:numId="29">
    <w:abstractNumId w:val="8"/>
  </w:num>
  <w:num w:numId="30">
    <w:abstractNumId w:val="11"/>
  </w:num>
  <w:num w:numId="31">
    <w:abstractNumId w:val="38"/>
  </w:num>
  <w:num w:numId="32">
    <w:abstractNumId w:val="28"/>
  </w:num>
  <w:num w:numId="33">
    <w:abstractNumId w:val="26"/>
  </w:num>
  <w:num w:numId="34">
    <w:abstractNumId w:val="33"/>
  </w:num>
  <w:num w:numId="35">
    <w:abstractNumId w:val="30"/>
  </w:num>
  <w:num w:numId="36">
    <w:abstractNumId w:val="4"/>
  </w:num>
  <w:num w:numId="37">
    <w:abstractNumId w:val="34"/>
  </w:num>
  <w:num w:numId="38">
    <w:abstractNumId w:val="29"/>
  </w:num>
  <w:num w:numId="39">
    <w:abstractNumId w:val="1"/>
  </w:num>
  <w:num w:numId="40">
    <w:abstractNumId w:val="6"/>
  </w:num>
  <w:num w:numId="41">
    <w:abstractNumId w:val="17"/>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vakumar, Deepthi">
    <w15:presenceInfo w15:providerId="Windows Live" w15:userId="9fb2f8de-006c-4705-aca6-24d07d1a8c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removeDateAndTime/>
  <w:hideSpellingErrors/>
  <w:hideGrammaticalErrors/>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781"/>
    <w:rsid w:val="000023E0"/>
    <w:rsid w:val="00004325"/>
    <w:rsid w:val="00005062"/>
    <w:rsid w:val="0000727A"/>
    <w:rsid w:val="00013A96"/>
    <w:rsid w:val="000179A0"/>
    <w:rsid w:val="00021B0A"/>
    <w:rsid w:val="00024CF5"/>
    <w:rsid w:val="000251A1"/>
    <w:rsid w:val="00025616"/>
    <w:rsid w:val="00027F4D"/>
    <w:rsid w:val="00031B29"/>
    <w:rsid w:val="000324F3"/>
    <w:rsid w:val="00032546"/>
    <w:rsid w:val="00043CF8"/>
    <w:rsid w:val="00044929"/>
    <w:rsid w:val="0004559A"/>
    <w:rsid w:val="000465F9"/>
    <w:rsid w:val="00047B99"/>
    <w:rsid w:val="00051D8C"/>
    <w:rsid w:val="00056C2D"/>
    <w:rsid w:val="00061505"/>
    <w:rsid w:val="000616E8"/>
    <w:rsid w:val="000643E5"/>
    <w:rsid w:val="00065430"/>
    <w:rsid w:val="00070924"/>
    <w:rsid w:val="0007251B"/>
    <w:rsid w:val="000732D4"/>
    <w:rsid w:val="0007626E"/>
    <w:rsid w:val="00087299"/>
    <w:rsid w:val="000971F3"/>
    <w:rsid w:val="000A02A6"/>
    <w:rsid w:val="000A2B56"/>
    <w:rsid w:val="000A3E62"/>
    <w:rsid w:val="000A46DD"/>
    <w:rsid w:val="000A493D"/>
    <w:rsid w:val="000A5082"/>
    <w:rsid w:val="000B3472"/>
    <w:rsid w:val="000B49F5"/>
    <w:rsid w:val="000B5744"/>
    <w:rsid w:val="000C67E9"/>
    <w:rsid w:val="000C77CC"/>
    <w:rsid w:val="000D1530"/>
    <w:rsid w:val="000D68CA"/>
    <w:rsid w:val="000E077E"/>
    <w:rsid w:val="000F6B7C"/>
    <w:rsid w:val="001034C4"/>
    <w:rsid w:val="00104233"/>
    <w:rsid w:val="001052F4"/>
    <w:rsid w:val="00113E29"/>
    <w:rsid w:val="00113EB0"/>
    <w:rsid w:val="001164E9"/>
    <w:rsid w:val="00116558"/>
    <w:rsid w:val="001205A6"/>
    <w:rsid w:val="0012317E"/>
    <w:rsid w:val="00126AC2"/>
    <w:rsid w:val="001351B4"/>
    <w:rsid w:val="0013646F"/>
    <w:rsid w:val="001431A8"/>
    <w:rsid w:val="00145283"/>
    <w:rsid w:val="00147DD8"/>
    <w:rsid w:val="001507AC"/>
    <w:rsid w:val="0015448C"/>
    <w:rsid w:val="00155E5F"/>
    <w:rsid w:val="00161AAF"/>
    <w:rsid w:val="00162FA1"/>
    <w:rsid w:val="001630BC"/>
    <w:rsid w:val="00163DB5"/>
    <w:rsid w:val="00164C2F"/>
    <w:rsid w:val="00164F15"/>
    <w:rsid w:val="00167922"/>
    <w:rsid w:val="00170AA6"/>
    <w:rsid w:val="00182C95"/>
    <w:rsid w:val="00191712"/>
    <w:rsid w:val="00192D36"/>
    <w:rsid w:val="0019319D"/>
    <w:rsid w:val="0019793F"/>
    <w:rsid w:val="001A0A7D"/>
    <w:rsid w:val="001A3E29"/>
    <w:rsid w:val="001A529F"/>
    <w:rsid w:val="001A5337"/>
    <w:rsid w:val="001A692E"/>
    <w:rsid w:val="001B236E"/>
    <w:rsid w:val="001B27CC"/>
    <w:rsid w:val="001B46A9"/>
    <w:rsid w:val="001C2E6C"/>
    <w:rsid w:val="001C44E8"/>
    <w:rsid w:val="001D2695"/>
    <w:rsid w:val="001D7649"/>
    <w:rsid w:val="001E096E"/>
    <w:rsid w:val="001E1835"/>
    <w:rsid w:val="001E19C8"/>
    <w:rsid w:val="001E2F3C"/>
    <w:rsid w:val="001F0B2C"/>
    <w:rsid w:val="001F3297"/>
    <w:rsid w:val="001F51BD"/>
    <w:rsid w:val="001F6047"/>
    <w:rsid w:val="001F7850"/>
    <w:rsid w:val="001F7E33"/>
    <w:rsid w:val="002011C9"/>
    <w:rsid w:val="002053CC"/>
    <w:rsid w:val="00205F8E"/>
    <w:rsid w:val="002077B8"/>
    <w:rsid w:val="002103E2"/>
    <w:rsid w:val="002104DE"/>
    <w:rsid w:val="002112C9"/>
    <w:rsid w:val="00214BFF"/>
    <w:rsid w:val="0022629F"/>
    <w:rsid w:val="002321A4"/>
    <w:rsid w:val="00235277"/>
    <w:rsid w:val="00236449"/>
    <w:rsid w:val="00240AC1"/>
    <w:rsid w:val="00252E87"/>
    <w:rsid w:val="00253DDC"/>
    <w:rsid w:val="00254DC7"/>
    <w:rsid w:val="002550E9"/>
    <w:rsid w:val="00255857"/>
    <w:rsid w:val="002563D8"/>
    <w:rsid w:val="0026056A"/>
    <w:rsid w:val="00267D42"/>
    <w:rsid w:val="0027187D"/>
    <w:rsid w:val="00272023"/>
    <w:rsid w:val="0027342F"/>
    <w:rsid w:val="00273994"/>
    <w:rsid w:val="002764A5"/>
    <w:rsid w:val="00277487"/>
    <w:rsid w:val="00277626"/>
    <w:rsid w:val="0028011E"/>
    <w:rsid w:val="0028196E"/>
    <w:rsid w:val="002853B9"/>
    <w:rsid w:val="002866A0"/>
    <w:rsid w:val="00287903"/>
    <w:rsid w:val="002909F1"/>
    <w:rsid w:val="00290A14"/>
    <w:rsid w:val="002A2F3D"/>
    <w:rsid w:val="002A5B2B"/>
    <w:rsid w:val="002B1DEF"/>
    <w:rsid w:val="002B2625"/>
    <w:rsid w:val="002B3E67"/>
    <w:rsid w:val="002B637F"/>
    <w:rsid w:val="002B69FF"/>
    <w:rsid w:val="002C1B12"/>
    <w:rsid w:val="002C2076"/>
    <w:rsid w:val="002C2210"/>
    <w:rsid w:val="002C3AC0"/>
    <w:rsid w:val="002C78F3"/>
    <w:rsid w:val="002D30F5"/>
    <w:rsid w:val="002D6121"/>
    <w:rsid w:val="002E1A4D"/>
    <w:rsid w:val="002E4139"/>
    <w:rsid w:val="002E5ABA"/>
    <w:rsid w:val="002E6E13"/>
    <w:rsid w:val="002F13D3"/>
    <w:rsid w:val="002F210D"/>
    <w:rsid w:val="00310174"/>
    <w:rsid w:val="00313CC4"/>
    <w:rsid w:val="00316E7E"/>
    <w:rsid w:val="00317C43"/>
    <w:rsid w:val="00323B48"/>
    <w:rsid w:val="00326F11"/>
    <w:rsid w:val="00332AE0"/>
    <w:rsid w:val="003348B0"/>
    <w:rsid w:val="00336498"/>
    <w:rsid w:val="00347BF3"/>
    <w:rsid w:val="0035005D"/>
    <w:rsid w:val="003538A3"/>
    <w:rsid w:val="0035468F"/>
    <w:rsid w:val="00354F15"/>
    <w:rsid w:val="00355B13"/>
    <w:rsid w:val="0035722B"/>
    <w:rsid w:val="003606C0"/>
    <w:rsid w:val="00365128"/>
    <w:rsid w:val="00371DBA"/>
    <w:rsid w:val="003723F8"/>
    <w:rsid w:val="003738F0"/>
    <w:rsid w:val="00374D99"/>
    <w:rsid w:val="003855D6"/>
    <w:rsid w:val="00385E43"/>
    <w:rsid w:val="0038639C"/>
    <w:rsid w:val="003940ED"/>
    <w:rsid w:val="00396088"/>
    <w:rsid w:val="00396382"/>
    <w:rsid w:val="003A3D04"/>
    <w:rsid w:val="003A791A"/>
    <w:rsid w:val="003A7E54"/>
    <w:rsid w:val="003B50A7"/>
    <w:rsid w:val="003B5440"/>
    <w:rsid w:val="003B58F2"/>
    <w:rsid w:val="003B6C59"/>
    <w:rsid w:val="003D0AC9"/>
    <w:rsid w:val="003D0DCE"/>
    <w:rsid w:val="003D4290"/>
    <w:rsid w:val="003D53E7"/>
    <w:rsid w:val="003D5C5A"/>
    <w:rsid w:val="003D62E9"/>
    <w:rsid w:val="003D701F"/>
    <w:rsid w:val="003E04F5"/>
    <w:rsid w:val="003E33F7"/>
    <w:rsid w:val="003E62BC"/>
    <w:rsid w:val="003E6F72"/>
    <w:rsid w:val="003F01D5"/>
    <w:rsid w:val="003F30AF"/>
    <w:rsid w:val="003F31E4"/>
    <w:rsid w:val="003F3F23"/>
    <w:rsid w:val="003F5DE2"/>
    <w:rsid w:val="00400688"/>
    <w:rsid w:val="004059F1"/>
    <w:rsid w:val="0040704C"/>
    <w:rsid w:val="00411109"/>
    <w:rsid w:val="00413DB4"/>
    <w:rsid w:val="00416BCA"/>
    <w:rsid w:val="0041771B"/>
    <w:rsid w:val="00420BFC"/>
    <w:rsid w:val="00420EFB"/>
    <w:rsid w:val="00423D87"/>
    <w:rsid w:val="00425502"/>
    <w:rsid w:val="00425CF2"/>
    <w:rsid w:val="004264BC"/>
    <w:rsid w:val="00426605"/>
    <w:rsid w:val="004270CE"/>
    <w:rsid w:val="00435530"/>
    <w:rsid w:val="00440EE5"/>
    <w:rsid w:val="00445F56"/>
    <w:rsid w:val="00453EF4"/>
    <w:rsid w:val="00455E50"/>
    <w:rsid w:val="004571CA"/>
    <w:rsid w:val="00461672"/>
    <w:rsid w:val="00461805"/>
    <w:rsid w:val="00470633"/>
    <w:rsid w:val="00473663"/>
    <w:rsid w:val="004801A1"/>
    <w:rsid w:val="0048216E"/>
    <w:rsid w:val="00482BE6"/>
    <w:rsid w:val="0048738F"/>
    <w:rsid w:val="004909CA"/>
    <w:rsid w:val="00491312"/>
    <w:rsid w:val="0049143B"/>
    <w:rsid w:val="00491CF8"/>
    <w:rsid w:val="00492280"/>
    <w:rsid w:val="00492EEA"/>
    <w:rsid w:val="004964AD"/>
    <w:rsid w:val="004A253F"/>
    <w:rsid w:val="004A486F"/>
    <w:rsid w:val="004B04C2"/>
    <w:rsid w:val="004B3409"/>
    <w:rsid w:val="004B5527"/>
    <w:rsid w:val="004B5D5D"/>
    <w:rsid w:val="004B7DBF"/>
    <w:rsid w:val="004C1AF9"/>
    <w:rsid w:val="004C3E53"/>
    <w:rsid w:val="004C4383"/>
    <w:rsid w:val="004C44E6"/>
    <w:rsid w:val="004C526C"/>
    <w:rsid w:val="004C73D9"/>
    <w:rsid w:val="004D6622"/>
    <w:rsid w:val="004D66FB"/>
    <w:rsid w:val="004E00C6"/>
    <w:rsid w:val="004E03D0"/>
    <w:rsid w:val="004E3319"/>
    <w:rsid w:val="004E3CBA"/>
    <w:rsid w:val="004E71F0"/>
    <w:rsid w:val="004E7B8C"/>
    <w:rsid w:val="004E7E17"/>
    <w:rsid w:val="004F12B9"/>
    <w:rsid w:val="004F5D87"/>
    <w:rsid w:val="0050292D"/>
    <w:rsid w:val="005055AE"/>
    <w:rsid w:val="0050600E"/>
    <w:rsid w:val="00506574"/>
    <w:rsid w:val="00507515"/>
    <w:rsid w:val="0051276C"/>
    <w:rsid w:val="0051352F"/>
    <w:rsid w:val="00513892"/>
    <w:rsid w:val="0051695D"/>
    <w:rsid w:val="00517619"/>
    <w:rsid w:val="0052031A"/>
    <w:rsid w:val="00520B0E"/>
    <w:rsid w:val="00521DF2"/>
    <w:rsid w:val="00522DA6"/>
    <w:rsid w:val="00524106"/>
    <w:rsid w:val="00524765"/>
    <w:rsid w:val="00526253"/>
    <w:rsid w:val="00535B9C"/>
    <w:rsid w:val="00540046"/>
    <w:rsid w:val="0054651B"/>
    <w:rsid w:val="00547D63"/>
    <w:rsid w:val="005516A2"/>
    <w:rsid w:val="005517FE"/>
    <w:rsid w:val="00552853"/>
    <w:rsid w:val="00553FA7"/>
    <w:rsid w:val="00554FE4"/>
    <w:rsid w:val="00555B82"/>
    <w:rsid w:val="00566992"/>
    <w:rsid w:val="00570875"/>
    <w:rsid w:val="00571328"/>
    <w:rsid w:val="005739CF"/>
    <w:rsid w:val="00580662"/>
    <w:rsid w:val="00580E9E"/>
    <w:rsid w:val="00581997"/>
    <w:rsid w:val="005865A6"/>
    <w:rsid w:val="00594400"/>
    <w:rsid w:val="005946AC"/>
    <w:rsid w:val="005A283F"/>
    <w:rsid w:val="005A2B81"/>
    <w:rsid w:val="005A75E5"/>
    <w:rsid w:val="005B13E3"/>
    <w:rsid w:val="005B3C8A"/>
    <w:rsid w:val="005B4A0D"/>
    <w:rsid w:val="005B767D"/>
    <w:rsid w:val="005C3A65"/>
    <w:rsid w:val="005C5CBB"/>
    <w:rsid w:val="005C74F5"/>
    <w:rsid w:val="005D1196"/>
    <w:rsid w:val="005D15BC"/>
    <w:rsid w:val="005D21AE"/>
    <w:rsid w:val="005D2F43"/>
    <w:rsid w:val="005D40BC"/>
    <w:rsid w:val="005D6330"/>
    <w:rsid w:val="005D7B12"/>
    <w:rsid w:val="005E0DFF"/>
    <w:rsid w:val="005E1554"/>
    <w:rsid w:val="005E25AB"/>
    <w:rsid w:val="005E6159"/>
    <w:rsid w:val="005F1666"/>
    <w:rsid w:val="006067F1"/>
    <w:rsid w:val="00613C2C"/>
    <w:rsid w:val="00614DF0"/>
    <w:rsid w:val="006151B7"/>
    <w:rsid w:val="0061554D"/>
    <w:rsid w:val="00615B3C"/>
    <w:rsid w:val="00621FAC"/>
    <w:rsid w:val="00622588"/>
    <w:rsid w:val="00623423"/>
    <w:rsid w:val="00624099"/>
    <w:rsid w:val="00625850"/>
    <w:rsid w:val="006304D5"/>
    <w:rsid w:val="00632104"/>
    <w:rsid w:val="0063408B"/>
    <w:rsid w:val="00634BBC"/>
    <w:rsid w:val="00640C36"/>
    <w:rsid w:val="00642726"/>
    <w:rsid w:val="00644F3D"/>
    <w:rsid w:val="00654923"/>
    <w:rsid w:val="00654B30"/>
    <w:rsid w:val="00656390"/>
    <w:rsid w:val="00660F05"/>
    <w:rsid w:val="006628EE"/>
    <w:rsid w:val="00665973"/>
    <w:rsid w:val="00667FAC"/>
    <w:rsid w:val="00673398"/>
    <w:rsid w:val="006752A0"/>
    <w:rsid w:val="006811FC"/>
    <w:rsid w:val="00684A4B"/>
    <w:rsid w:val="00684E7D"/>
    <w:rsid w:val="00694C56"/>
    <w:rsid w:val="006A0FB0"/>
    <w:rsid w:val="006A15CB"/>
    <w:rsid w:val="006A1650"/>
    <w:rsid w:val="006A5D54"/>
    <w:rsid w:val="006A6115"/>
    <w:rsid w:val="006A6526"/>
    <w:rsid w:val="006B0560"/>
    <w:rsid w:val="006B0A3F"/>
    <w:rsid w:val="006B2136"/>
    <w:rsid w:val="006B2EE9"/>
    <w:rsid w:val="006B334B"/>
    <w:rsid w:val="006B3D9A"/>
    <w:rsid w:val="006B3E6A"/>
    <w:rsid w:val="006B5ABA"/>
    <w:rsid w:val="006B6854"/>
    <w:rsid w:val="006C706B"/>
    <w:rsid w:val="006D1838"/>
    <w:rsid w:val="006D1B41"/>
    <w:rsid w:val="006D4A06"/>
    <w:rsid w:val="006E0550"/>
    <w:rsid w:val="006E1211"/>
    <w:rsid w:val="006E3255"/>
    <w:rsid w:val="006E778B"/>
    <w:rsid w:val="006F4E55"/>
    <w:rsid w:val="00701D47"/>
    <w:rsid w:val="0071215F"/>
    <w:rsid w:val="0071266A"/>
    <w:rsid w:val="007220E3"/>
    <w:rsid w:val="0072267C"/>
    <w:rsid w:val="0072294E"/>
    <w:rsid w:val="007243A4"/>
    <w:rsid w:val="00724E90"/>
    <w:rsid w:val="00726AEE"/>
    <w:rsid w:val="00730304"/>
    <w:rsid w:val="00733496"/>
    <w:rsid w:val="00734156"/>
    <w:rsid w:val="00736AB0"/>
    <w:rsid w:val="00740C65"/>
    <w:rsid w:val="00742CCA"/>
    <w:rsid w:val="00744E6A"/>
    <w:rsid w:val="0074550F"/>
    <w:rsid w:val="0075065E"/>
    <w:rsid w:val="007508D7"/>
    <w:rsid w:val="007619B3"/>
    <w:rsid w:val="00761B1A"/>
    <w:rsid w:val="00764784"/>
    <w:rsid w:val="0076652C"/>
    <w:rsid w:val="00767748"/>
    <w:rsid w:val="00767F3D"/>
    <w:rsid w:val="00775258"/>
    <w:rsid w:val="00781BDE"/>
    <w:rsid w:val="00783C7B"/>
    <w:rsid w:val="00783CCA"/>
    <w:rsid w:val="007911C0"/>
    <w:rsid w:val="00791D38"/>
    <w:rsid w:val="00793574"/>
    <w:rsid w:val="00796DCD"/>
    <w:rsid w:val="007A2A67"/>
    <w:rsid w:val="007A3762"/>
    <w:rsid w:val="007A3FFE"/>
    <w:rsid w:val="007A7D73"/>
    <w:rsid w:val="007B161B"/>
    <w:rsid w:val="007B334F"/>
    <w:rsid w:val="007C6299"/>
    <w:rsid w:val="007C6B10"/>
    <w:rsid w:val="007D2A50"/>
    <w:rsid w:val="007D2BD3"/>
    <w:rsid w:val="007D340B"/>
    <w:rsid w:val="007D3E65"/>
    <w:rsid w:val="007D41ED"/>
    <w:rsid w:val="007D4909"/>
    <w:rsid w:val="007D4E21"/>
    <w:rsid w:val="007D5FBE"/>
    <w:rsid w:val="007D7939"/>
    <w:rsid w:val="007E247F"/>
    <w:rsid w:val="007E512B"/>
    <w:rsid w:val="007E6521"/>
    <w:rsid w:val="007F20CF"/>
    <w:rsid w:val="007F2C61"/>
    <w:rsid w:val="007F3C7F"/>
    <w:rsid w:val="007F44A1"/>
    <w:rsid w:val="007F4518"/>
    <w:rsid w:val="007F4DD6"/>
    <w:rsid w:val="007F4EE7"/>
    <w:rsid w:val="007F6A59"/>
    <w:rsid w:val="007F7821"/>
    <w:rsid w:val="008040C7"/>
    <w:rsid w:val="008043B8"/>
    <w:rsid w:val="0080769B"/>
    <w:rsid w:val="00810F56"/>
    <w:rsid w:val="00811305"/>
    <w:rsid w:val="00813AF4"/>
    <w:rsid w:val="00814EA9"/>
    <w:rsid w:val="0081552D"/>
    <w:rsid w:val="008165F1"/>
    <w:rsid w:val="008170B3"/>
    <w:rsid w:val="00820AA2"/>
    <w:rsid w:val="00820FA2"/>
    <w:rsid w:val="008226EA"/>
    <w:rsid w:val="00822CC9"/>
    <w:rsid w:val="00823418"/>
    <w:rsid w:val="008240EB"/>
    <w:rsid w:val="00825D5F"/>
    <w:rsid w:val="00827AE6"/>
    <w:rsid w:val="00832716"/>
    <w:rsid w:val="00832721"/>
    <w:rsid w:val="0083533D"/>
    <w:rsid w:val="008367AD"/>
    <w:rsid w:val="0084183F"/>
    <w:rsid w:val="00847118"/>
    <w:rsid w:val="0084757E"/>
    <w:rsid w:val="00847B65"/>
    <w:rsid w:val="00851B43"/>
    <w:rsid w:val="00854C7F"/>
    <w:rsid w:val="008550AC"/>
    <w:rsid w:val="00856E39"/>
    <w:rsid w:val="00857297"/>
    <w:rsid w:val="00860836"/>
    <w:rsid w:val="0086385C"/>
    <w:rsid w:val="008641C7"/>
    <w:rsid w:val="0088009C"/>
    <w:rsid w:val="0088177C"/>
    <w:rsid w:val="00893EA4"/>
    <w:rsid w:val="008964E7"/>
    <w:rsid w:val="00897F17"/>
    <w:rsid w:val="008A24B9"/>
    <w:rsid w:val="008A2AB0"/>
    <w:rsid w:val="008A40E0"/>
    <w:rsid w:val="008A652D"/>
    <w:rsid w:val="008A6F05"/>
    <w:rsid w:val="008A6F73"/>
    <w:rsid w:val="008A7160"/>
    <w:rsid w:val="008A7AC2"/>
    <w:rsid w:val="008B43BE"/>
    <w:rsid w:val="008B472E"/>
    <w:rsid w:val="008B4A6A"/>
    <w:rsid w:val="008B614B"/>
    <w:rsid w:val="008C1B2D"/>
    <w:rsid w:val="008C3848"/>
    <w:rsid w:val="008C5834"/>
    <w:rsid w:val="008C58FE"/>
    <w:rsid w:val="008C5B6D"/>
    <w:rsid w:val="008D1B4A"/>
    <w:rsid w:val="008D4352"/>
    <w:rsid w:val="008D6648"/>
    <w:rsid w:val="008E3633"/>
    <w:rsid w:val="008E7955"/>
    <w:rsid w:val="008F10BE"/>
    <w:rsid w:val="008F1D71"/>
    <w:rsid w:val="008F2EBD"/>
    <w:rsid w:val="008F5C90"/>
    <w:rsid w:val="008F7158"/>
    <w:rsid w:val="008F717A"/>
    <w:rsid w:val="0090113A"/>
    <w:rsid w:val="00902700"/>
    <w:rsid w:val="00903E9B"/>
    <w:rsid w:val="009041C0"/>
    <w:rsid w:val="00905DAF"/>
    <w:rsid w:val="00906174"/>
    <w:rsid w:val="00910A02"/>
    <w:rsid w:val="0091288E"/>
    <w:rsid w:val="00916F6E"/>
    <w:rsid w:val="00923864"/>
    <w:rsid w:val="00923AB5"/>
    <w:rsid w:val="00932A2A"/>
    <w:rsid w:val="00936F31"/>
    <w:rsid w:val="00940B9E"/>
    <w:rsid w:val="00947D8F"/>
    <w:rsid w:val="009547B1"/>
    <w:rsid w:val="00956702"/>
    <w:rsid w:val="00957879"/>
    <w:rsid w:val="00960402"/>
    <w:rsid w:val="00960A5C"/>
    <w:rsid w:val="009629A1"/>
    <w:rsid w:val="00963806"/>
    <w:rsid w:val="00964667"/>
    <w:rsid w:val="00971AC2"/>
    <w:rsid w:val="009741DA"/>
    <w:rsid w:val="00974D35"/>
    <w:rsid w:val="00975728"/>
    <w:rsid w:val="00982E78"/>
    <w:rsid w:val="00985627"/>
    <w:rsid w:val="00986C50"/>
    <w:rsid w:val="00994449"/>
    <w:rsid w:val="00994DDD"/>
    <w:rsid w:val="009A2BCA"/>
    <w:rsid w:val="009A2D11"/>
    <w:rsid w:val="009A5F74"/>
    <w:rsid w:val="009A6D14"/>
    <w:rsid w:val="009B20C9"/>
    <w:rsid w:val="009B40B8"/>
    <w:rsid w:val="009B5AFE"/>
    <w:rsid w:val="009B629C"/>
    <w:rsid w:val="009B7446"/>
    <w:rsid w:val="009C305A"/>
    <w:rsid w:val="009C4854"/>
    <w:rsid w:val="009C5772"/>
    <w:rsid w:val="009D38F8"/>
    <w:rsid w:val="009D4F05"/>
    <w:rsid w:val="009D567D"/>
    <w:rsid w:val="009D7F8E"/>
    <w:rsid w:val="009E39E9"/>
    <w:rsid w:val="009E4C51"/>
    <w:rsid w:val="009E5142"/>
    <w:rsid w:val="009E69CC"/>
    <w:rsid w:val="009F0FB3"/>
    <w:rsid w:val="009F115E"/>
    <w:rsid w:val="009F4DB7"/>
    <w:rsid w:val="00A02C31"/>
    <w:rsid w:val="00A03FA5"/>
    <w:rsid w:val="00A05E26"/>
    <w:rsid w:val="00A10649"/>
    <w:rsid w:val="00A121B5"/>
    <w:rsid w:val="00A12835"/>
    <w:rsid w:val="00A14084"/>
    <w:rsid w:val="00A16CBF"/>
    <w:rsid w:val="00A203B1"/>
    <w:rsid w:val="00A25A5F"/>
    <w:rsid w:val="00A260A7"/>
    <w:rsid w:val="00A270F8"/>
    <w:rsid w:val="00A32F6C"/>
    <w:rsid w:val="00A401E0"/>
    <w:rsid w:val="00A458AF"/>
    <w:rsid w:val="00A47E65"/>
    <w:rsid w:val="00A52A3F"/>
    <w:rsid w:val="00A52FE7"/>
    <w:rsid w:val="00A5337C"/>
    <w:rsid w:val="00A54254"/>
    <w:rsid w:val="00A547EE"/>
    <w:rsid w:val="00A644FA"/>
    <w:rsid w:val="00A64E7E"/>
    <w:rsid w:val="00A656F6"/>
    <w:rsid w:val="00A674D9"/>
    <w:rsid w:val="00A725A6"/>
    <w:rsid w:val="00A72C11"/>
    <w:rsid w:val="00A75DEA"/>
    <w:rsid w:val="00A802A1"/>
    <w:rsid w:val="00A80C99"/>
    <w:rsid w:val="00A8541E"/>
    <w:rsid w:val="00A86F4D"/>
    <w:rsid w:val="00A874E3"/>
    <w:rsid w:val="00A95B72"/>
    <w:rsid w:val="00A9774B"/>
    <w:rsid w:val="00AA12BE"/>
    <w:rsid w:val="00AA1C32"/>
    <w:rsid w:val="00AB0F4B"/>
    <w:rsid w:val="00AB2C10"/>
    <w:rsid w:val="00AB2DA3"/>
    <w:rsid w:val="00AB796C"/>
    <w:rsid w:val="00AC188A"/>
    <w:rsid w:val="00AC6C45"/>
    <w:rsid w:val="00AD2763"/>
    <w:rsid w:val="00AD2EDD"/>
    <w:rsid w:val="00AD4167"/>
    <w:rsid w:val="00AD575C"/>
    <w:rsid w:val="00AD7FC6"/>
    <w:rsid w:val="00AE052D"/>
    <w:rsid w:val="00AE0579"/>
    <w:rsid w:val="00AF0378"/>
    <w:rsid w:val="00AF0940"/>
    <w:rsid w:val="00AF1779"/>
    <w:rsid w:val="00AF17C8"/>
    <w:rsid w:val="00AF56DD"/>
    <w:rsid w:val="00B10D57"/>
    <w:rsid w:val="00B13D98"/>
    <w:rsid w:val="00B170E4"/>
    <w:rsid w:val="00B1769D"/>
    <w:rsid w:val="00B2250D"/>
    <w:rsid w:val="00B32A12"/>
    <w:rsid w:val="00B3506A"/>
    <w:rsid w:val="00B423D5"/>
    <w:rsid w:val="00B44E6C"/>
    <w:rsid w:val="00B45255"/>
    <w:rsid w:val="00B45718"/>
    <w:rsid w:val="00B46150"/>
    <w:rsid w:val="00B463C3"/>
    <w:rsid w:val="00B517DA"/>
    <w:rsid w:val="00B530C9"/>
    <w:rsid w:val="00B535F0"/>
    <w:rsid w:val="00B53BD2"/>
    <w:rsid w:val="00B555C5"/>
    <w:rsid w:val="00B635F3"/>
    <w:rsid w:val="00B64C37"/>
    <w:rsid w:val="00B679A4"/>
    <w:rsid w:val="00B7289F"/>
    <w:rsid w:val="00B72A29"/>
    <w:rsid w:val="00B72D8B"/>
    <w:rsid w:val="00B73085"/>
    <w:rsid w:val="00B74EF3"/>
    <w:rsid w:val="00B76013"/>
    <w:rsid w:val="00B777AF"/>
    <w:rsid w:val="00B8226B"/>
    <w:rsid w:val="00B8683D"/>
    <w:rsid w:val="00B86C00"/>
    <w:rsid w:val="00B9288A"/>
    <w:rsid w:val="00B93877"/>
    <w:rsid w:val="00B941E5"/>
    <w:rsid w:val="00B945A8"/>
    <w:rsid w:val="00B94820"/>
    <w:rsid w:val="00B948D2"/>
    <w:rsid w:val="00B971C3"/>
    <w:rsid w:val="00BA496A"/>
    <w:rsid w:val="00BA4E68"/>
    <w:rsid w:val="00BA56BF"/>
    <w:rsid w:val="00BA7542"/>
    <w:rsid w:val="00BA771C"/>
    <w:rsid w:val="00BB2ADA"/>
    <w:rsid w:val="00BB2ECA"/>
    <w:rsid w:val="00BB4ABA"/>
    <w:rsid w:val="00BC2156"/>
    <w:rsid w:val="00BC2A62"/>
    <w:rsid w:val="00BC7212"/>
    <w:rsid w:val="00BD0A1F"/>
    <w:rsid w:val="00BD11CC"/>
    <w:rsid w:val="00BD5828"/>
    <w:rsid w:val="00BD5CB8"/>
    <w:rsid w:val="00BD5CC6"/>
    <w:rsid w:val="00BD6102"/>
    <w:rsid w:val="00BD67E3"/>
    <w:rsid w:val="00BD7D11"/>
    <w:rsid w:val="00BE5240"/>
    <w:rsid w:val="00BE6B0F"/>
    <w:rsid w:val="00BE7350"/>
    <w:rsid w:val="00BF07A6"/>
    <w:rsid w:val="00BF1058"/>
    <w:rsid w:val="00BF399F"/>
    <w:rsid w:val="00BF4EB2"/>
    <w:rsid w:val="00BF62D1"/>
    <w:rsid w:val="00BF75F3"/>
    <w:rsid w:val="00BF7EFC"/>
    <w:rsid w:val="00C00CC2"/>
    <w:rsid w:val="00C01BC8"/>
    <w:rsid w:val="00C0729C"/>
    <w:rsid w:val="00C163D5"/>
    <w:rsid w:val="00C16B7C"/>
    <w:rsid w:val="00C22C43"/>
    <w:rsid w:val="00C23D8A"/>
    <w:rsid w:val="00C25EEF"/>
    <w:rsid w:val="00C26A79"/>
    <w:rsid w:val="00C32CFF"/>
    <w:rsid w:val="00C375C5"/>
    <w:rsid w:val="00C414A8"/>
    <w:rsid w:val="00C41507"/>
    <w:rsid w:val="00C43D52"/>
    <w:rsid w:val="00C441C7"/>
    <w:rsid w:val="00C456AB"/>
    <w:rsid w:val="00C50A33"/>
    <w:rsid w:val="00C51C15"/>
    <w:rsid w:val="00C565A8"/>
    <w:rsid w:val="00C62781"/>
    <w:rsid w:val="00C729E0"/>
    <w:rsid w:val="00C73C88"/>
    <w:rsid w:val="00C83542"/>
    <w:rsid w:val="00C83905"/>
    <w:rsid w:val="00C90C47"/>
    <w:rsid w:val="00C91018"/>
    <w:rsid w:val="00C917A3"/>
    <w:rsid w:val="00C91877"/>
    <w:rsid w:val="00C91D49"/>
    <w:rsid w:val="00C95909"/>
    <w:rsid w:val="00C97F3B"/>
    <w:rsid w:val="00CA0B5C"/>
    <w:rsid w:val="00CA2F0A"/>
    <w:rsid w:val="00CA7B00"/>
    <w:rsid w:val="00CB1A9F"/>
    <w:rsid w:val="00CC6695"/>
    <w:rsid w:val="00CD06B0"/>
    <w:rsid w:val="00CD4072"/>
    <w:rsid w:val="00CD530A"/>
    <w:rsid w:val="00CE7A7B"/>
    <w:rsid w:val="00CF2276"/>
    <w:rsid w:val="00CF4405"/>
    <w:rsid w:val="00CF5F15"/>
    <w:rsid w:val="00CF70C1"/>
    <w:rsid w:val="00D1026E"/>
    <w:rsid w:val="00D12550"/>
    <w:rsid w:val="00D1422D"/>
    <w:rsid w:val="00D15933"/>
    <w:rsid w:val="00D15B82"/>
    <w:rsid w:val="00D17C2A"/>
    <w:rsid w:val="00D20454"/>
    <w:rsid w:val="00D2159A"/>
    <w:rsid w:val="00D236CC"/>
    <w:rsid w:val="00D3452C"/>
    <w:rsid w:val="00D35D7A"/>
    <w:rsid w:val="00D37BEE"/>
    <w:rsid w:val="00D418B7"/>
    <w:rsid w:val="00D448AF"/>
    <w:rsid w:val="00D45CBC"/>
    <w:rsid w:val="00D476F6"/>
    <w:rsid w:val="00D47EF2"/>
    <w:rsid w:val="00D50D25"/>
    <w:rsid w:val="00D52535"/>
    <w:rsid w:val="00D54987"/>
    <w:rsid w:val="00D5540A"/>
    <w:rsid w:val="00D56BF0"/>
    <w:rsid w:val="00D617AE"/>
    <w:rsid w:val="00D61E9B"/>
    <w:rsid w:val="00D625CC"/>
    <w:rsid w:val="00D6266E"/>
    <w:rsid w:val="00D63386"/>
    <w:rsid w:val="00D67B53"/>
    <w:rsid w:val="00D70932"/>
    <w:rsid w:val="00D7202E"/>
    <w:rsid w:val="00D730AE"/>
    <w:rsid w:val="00D75AEE"/>
    <w:rsid w:val="00D773C1"/>
    <w:rsid w:val="00D80092"/>
    <w:rsid w:val="00D802B0"/>
    <w:rsid w:val="00D904AE"/>
    <w:rsid w:val="00D927DA"/>
    <w:rsid w:val="00DA0442"/>
    <w:rsid w:val="00DA252C"/>
    <w:rsid w:val="00DA2FF3"/>
    <w:rsid w:val="00DA6583"/>
    <w:rsid w:val="00DB0DFE"/>
    <w:rsid w:val="00DB1709"/>
    <w:rsid w:val="00DB4EDE"/>
    <w:rsid w:val="00DC3E3D"/>
    <w:rsid w:val="00DC4F5B"/>
    <w:rsid w:val="00DD0202"/>
    <w:rsid w:val="00DD26BA"/>
    <w:rsid w:val="00DD2EDA"/>
    <w:rsid w:val="00DD571B"/>
    <w:rsid w:val="00DD5984"/>
    <w:rsid w:val="00DE0362"/>
    <w:rsid w:val="00DE36FB"/>
    <w:rsid w:val="00DF29B5"/>
    <w:rsid w:val="00DF5D37"/>
    <w:rsid w:val="00DF7958"/>
    <w:rsid w:val="00DF7ECD"/>
    <w:rsid w:val="00E00A59"/>
    <w:rsid w:val="00E00D2A"/>
    <w:rsid w:val="00E02A82"/>
    <w:rsid w:val="00E04E8B"/>
    <w:rsid w:val="00E11614"/>
    <w:rsid w:val="00E13E02"/>
    <w:rsid w:val="00E140FA"/>
    <w:rsid w:val="00E14A0E"/>
    <w:rsid w:val="00E178D6"/>
    <w:rsid w:val="00E17FE8"/>
    <w:rsid w:val="00E200E9"/>
    <w:rsid w:val="00E22920"/>
    <w:rsid w:val="00E25274"/>
    <w:rsid w:val="00E25D59"/>
    <w:rsid w:val="00E260BF"/>
    <w:rsid w:val="00E27B8A"/>
    <w:rsid w:val="00E300F3"/>
    <w:rsid w:val="00E3209E"/>
    <w:rsid w:val="00E33CB4"/>
    <w:rsid w:val="00E33F77"/>
    <w:rsid w:val="00E41388"/>
    <w:rsid w:val="00E46EDF"/>
    <w:rsid w:val="00E50CB9"/>
    <w:rsid w:val="00E510C3"/>
    <w:rsid w:val="00E562E8"/>
    <w:rsid w:val="00E57876"/>
    <w:rsid w:val="00E62E48"/>
    <w:rsid w:val="00E64994"/>
    <w:rsid w:val="00E673B7"/>
    <w:rsid w:val="00E709D3"/>
    <w:rsid w:val="00E71563"/>
    <w:rsid w:val="00E74898"/>
    <w:rsid w:val="00E750A7"/>
    <w:rsid w:val="00E82E58"/>
    <w:rsid w:val="00E84948"/>
    <w:rsid w:val="00E850F3"/>
    <w:rsid w:val="00E85B98"/>
    <w:rsid w:val="00E938F3"/>
    <w:rsid w:val="00EA1715"/>
    <w:rsid w:val="00EA55B3"/>
    <w:rsid w:val="00EA5FCA"/>
    <w:rsid w:val="00EA62EC"/>
    <w:rsid w:val="00EB471D"/>
    <w:rsid w:val="00EC1B2C"/>
    <w:rsid w:val="00EC30E3"/>
    <w:rsid w:val="00EC34A8"/>
    <w:rsid w:val="00EC3A62"/>
    <w:rsid w:val="00EC468C"/>
    <w:rsid w:val="00EC4A39"/>
    <w:rsid w:val="00EC4CEC"/>
    <w:rsid w:val="00EC51A3"/>
    <w:rsid w:val="00EC61BF"/>
    <w:rsid w:val="00EC6F53"/>
    <w:rsid w:val="00ED50FA"/>
    <w:rsid w:val="00EF16C5"/>
    <w:rsid w:val="00EF2460"/>
    <w:rsid w:val="00EF5E9A"/>
    <w:rsid w:val="00EF70B1"/>
    <w:rsid w:val="00F03087"/>
    <w:rsid w:val="00F031BC"/>
    <w:rsid w:val="00F05D9D"/>
    <w:rsid w:val="00F10212"/>
    <w:rsid w:val="00F2281E"/>
    <w:rsid w:val="00F24D78"/>
    <w:rsid w:val="00F25768"/>
    <w:rsid w:val="00F30784"/>
    <w:rsid w:val="00F37F0A"/>
    <w:rsid w:val="00F45192"/>
    <w:rsid w:val="00F4691A"/>
    <w:rsid w:val="00F505DE"/>
    <w:rsid w:val="00F519E9"/>
    <w:rsid w:val="00F54F63"/>
    <w:rsid w:val="00F57061"/>
    <w:rsid w:val="00F63538"/>
    <w:rsid w:val="00F63C0A"/>
    <w:rsid w:val="00F710C2"/>
    <w:rsid w:val="00F72EF9"/>
    <w:rsid w:val="00F75DF3"/>
    <w:rsid w:val="00F76117"/>
    <w:rsid w:val="00F76146"/>
    <w:rsid w:val="00F802C9"/>
    <w:rsid w:val="00F80393"/>
    <w:rsid w:val="00F8086F"/>
    <w:rsid w:val="00F814AD"/>
    <w:rsid w:val="00F87A58"/>
    <w:rsid w:val="00F87C03"/>
    <w:rsid w:val="00F9347A"/>
    <w:rsid w:val="00F94CF7"/>
    <w:rsid w:val="00F97214"/>
    <w:rsid w:val="00F97FA4"/>
    <w:rsid w:val="00FA2F85"/>
    <w:rsid w:val="00FA3A6A"/>
    <w:rsid w:val="00FA4634"/>
    <w:rsid w:val="00FA4FE0"/>
    <w:rsid w:val="00FA727B"/>
    <w:rsid w:val="00FB0865"/>
    <w:rsid w:val="00FB3C99"/>
    <w:rsid w:val="00FB3F01"/>
    <w:rsid w:val="00FB5A60"/>
    <w:rsid w:val="00FC41B3"/>
    <w:rsid w:val="00FC7CF3"/>
    <w:rsid w:val="00FD1BB2"/>
    <w:rsid w:val="00FD3FA5"/>
    <w:rsid w:val="00FD5254"/>
    <w:rsid w:val="00FD5950"/>
    <w:rsid w:val="00FD5984"/>
    <w:rsid w:val="00FD5BDD"/>
    <w:rsid w:val="00FE1A93"/>
    <w:rsid w:val="00FE553A"/>
    <w:rsid w:val="00FF1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2CB506"/>
  <w15:docId w15:val="{6E152FD3-02EE-4968-B3D8-D17DA68C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54B30"/>
    <w:pPr>
      <w:spacing w:after="120"/>
    </w:pPr>
    <w:rPr>
      <w:rFonts w:ascii="Arial" w:eastAsiaTheme="minorHAnsi" w:hAnsi="Arial"/>
    </w:rPr>
  </w:style>
  <w:style w:type="paragraph" w:styleId="Heading1">
    <w:name w:val="heading 1"/>
    <w:basedOn w:val="Normal"/>
    <w:next w:val="Normal"/>
    <w:link w:val="Heading1Char"/>
    <w:uiPriority w:val="9"/>
    <w:qFormat/>
    <w:rsid w:val="00336498"/>
    <w:pPr>
      <w:keepNext/>
      <w:numPr>
        <w:numId w:val="1"/>
      </w:numPr>
      <w:spacing w:before="240" w:after="60"/>
      <w:outlineLvl w:val="0"/>
    </w:pPr>
    <w:rPr>
      <w:b/>
      <w:color w:val="0B5ED7"/>
      <w:kern w:val="28"/>
      <w:sz w:val="28"/>
      <w:lang w:val="en-GB"/>
    </w:rPr>
  </w:style>
  <w:style w:type="paragraph" w:styleId="Heading2">
    <w:name w:val="heading 2"/>
    <w:basedOn w:val="Normal"/>
    <w:next w:val="Normal"/>
    <w:link w:val="Heading2Char"/>
    <w:uiPriority w:val="9"/>
    <w:qFormat/>
    <w:rsid w:val="0080769B"/>
    <w:pPr>
      <w:keepNext/>
      <w:numPr>
        <w:ilvl w:val="1"/>
        <w:numId w:val="1"/>
      </w:numPr>
      <w:tabs>
        <w:tab w:val="clear" w:pos="2561"/>
        <w:tab w:val="num" w:pos="576"/>
      </w:tabs>
      <w:spacing w:before="240" w:after="60"/>
      <w:ind w:left="576"/>
      <w:outlineLvl w:val="1"/>
    </w:pPr>
    <w:rPr>
      <w:b/>
      <w:color w:val="0B5ED7"/>
      <w:sz w:val="24"/>
    </w:rPr>
  </w:style>
  <w:style w:type="paragraph" w:styleId="Heading3">
    <w:name w:val="heading 3"/>
    <w:basedOn w:val="Normal"/>
    <w:next w:val="Normal"/>
    <w:link w:val="Heading3Char"/>
    <w:uiPriority w:val="9"/>
    <w:qFormat/>
    <w:rsid w:val="00336498"/>
    <w:pPr>
      <w:keepNext/>
      <w:numPr>
        <w:ilvl w:val="2"/>
        <w:numId w:val="1"/>
      </w:numPr>
      <w:spacing w:before="240" w:after="60"/>
      <w:outlineLvl w:val="2"/>
    </w:pPr>
    <w:rPr>
      <w:b/>
      <w:sz w:val="24"/>
    </w:rPr>
  </w:style>
  <w:style w:type="paragraph" w:styleId="Heading4">
    <w:name w:val="heading 4"/>
    <w:basedOn w:val="Normal"/>
    <w:next w:val="Normal"/>
    <w:link w:val="Heading4Char"/>
    <w:uiPriority w:val="9"/>
    <w:qFormat/>
    <w:rsid w:val="00336498"/>
    <w:pPr>
      <w:keepNext/>
      <w:numPr>
        <w:ilvl w:val="3"/>
        <w:numId w:val="1"/>
      </w:numPr>
      <w:tabs>
        <w:tab w:val="clear" w:pos="1134"/>
        <w:tab w:val="num" w:pos="864"/>
      </w:tabs>
      <w:spacing w:before="240" w:after="60"/>
      <w:ind w:left="864"/>
      <w:outlineLvl w:val="3"/>
    </w:pPr>
    <w:rPr>
      <w:b/>
      <w:sz w:val="22"/>
    </w:rPr>
  </w:style>
  <w:style w:type="paragraph" w:styleId="Heading5">
    <w:name w:val="heading 5"/>
    <w:basedOn w:val="Normal"/>
    <w:next w:val="Normal"/>
    <w:uiPriority w:val="9"/>
    <w:qFormat/>
    <w:rsid w:val="00336498"/>
    <w:pPr>
      <w:numPr>
        <w:ilvl w:val="4"/>
        <w:numId w:val="1"/>
      </w:numPr>
      <w:spacing w:before="240" w:after="60"/>
      <w:outlineLvl w:val="4"/>
    </w:pPr>
    <w:rPr>
      <w:b/>
      <w:i/>
      <w:sz w:val="22"/>
    </w:rPr>
  </w:style>
  <w:style w:type="paragraph" w:styleId="Heading6">
    <w:name w:val="heading 6"/>
    <w:basedOn w:val="Normal"/>
    <w:next w:val="Normal"/>
    <w:qFormat/>
    <w:rsid w:val="00336498"/>
    <w:pPr>
      <w:numPr>
        <w:ilvl w:val="5"/>
        <w:numId w:val="1"/>
      </w:numPr>
      <w:spacing w:before="240" w:after="60"/>
      <w:outlineLvl w:val="5"/>
    </w:pPr>
    <w:rPr>
      <w:sz w:val="22"/>
    </w:rPr>
  </w:style>
  <w:style w:type="paragraph" w:styleId="Heading7">
    <w:name w:val="heading 7"/>
    <w:basedOn w:val="Normal"/>
    <w:next w:val="Normal"/>
    <w:qFormat/>
    <w:rsid w:val="00336498"/>
    <w:pPr>
      <w:numPr>
        <w:ilvl w:val="6"/>
        <w:numId w:val="1"/>
      </w:numPr>
      <w:spacing w:before="240" w:after="60"/>
      <w:outlineLvl w:val="6"/>
    </w:pPr>
    <w:rPr>
      <w:i/>
      <w:sz w:val="22"/>
    </w:rPr>
  </w:style>
  <w:style w:type="paragraph" w:styleId="Heading8">
    <w:name w:val="heading 8"/>
    <w:basedOn w:val="Normal"/>
    <w:next w:val="Normal"/>
    <w:qFormat/>
    <w:rsid w:val="00336498"/>
    <w:pPr>
      <w:numPr>
        <w:ilvl w:val="7"/>
        <w:numId w:val="1"/>
      </w:numPr>
      <w:spacing w:before="240" w:after="60"/>
      <w:outlineLvl w:val="7"/>
    </w:pPr>
  </w:style>
  <w:style w:type="paragraph" w:styleId="Heading9">
    <w:name w:val="heading 9"/>
    <w:basedOn w:val="Normal"/>
    <w:next w:val="Normal"/>
    <w:qFormat/>
    <w:rsid w:val="00336498"/>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basedOn w:val="DefaultParagraphFont"/>
    <w:link w:val="Heading1"/>
    <w:uiPriority w:val="9"/>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AF17C8"/>
    <w:pPr>
      <w:tabs>
        <w:tab w:val="left" w:pos="403"/>
        <w:tab w:val="right" w:leader="dot" w:pos="9631"/>
      </w:tabs>
      <w:spacing w:after="60"/>
    </w:pPr>
    <w:rPr>
      <w:b/>
    </w:rPr>
  </w:style>
  <w:style w:type="paragraph" w:styleId="TOC2">
    <w:name w:val="toc 2"/>
    <w:basedOn w:val="Normal"/>
    <w:next w:val="Normal"/>
    <w:autoRedefine/>
    <w:uiPriority w:val="39"/>
    <w:rsid w:val="00336498"/>
    <w:pPr>
      <w:spacing w:after="60"/>
      <w:ind w:left="198"/>
    </w:pPr>
  </w:style>
  <w:style w:type="paragraph" w:styleId="TOC3">
    <w:name w:val="toc 3"/>
    <w:basedOn w:val="Normal"/>
    <w:next w:val="Normal"/>
    <w:autoRedefine/>
    <w:uiPriority w:val="39"/>
    <w:rsid w:val="00336498"/>
    <w:pPr>
      <w:spacing w:after="60"/>
      <w:ind w:left="403"/>
    </w:p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link w:val="ListParagraphChar"/>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character" w:customStyle="1" w:styleId="Heading2Char">
    <w:name w:val="Heading 2 Char"/>
    <w:basedOn w:val="DefaultParagraphFont"/>
    <w:link w:val="Heading2"/>
    <w:uiPriority w:val="9"/>
    <w:rsid w:val="0080769B"/>
    <w:rPr>
      <w:rFonts w:ascii="Arial" w:eastAsiaTheme="minorHAnsi" w:hAnsi="Arial"/>
      <w:b/>
      <w:color w:val="0B5ED7"/>
      <w:sz w:val="24"/>
    </w:rPr>
  </w:style>
  <w:style w:type="character" w:customStyle="1" w:styleId="Heading3Char">
    <w:name w:val="Heading 3 Char"/>
    <w:basedOn w:val="DefaultParagraphFont"/>
    <w:link w:val="Heading3"/>
    <w:uiPriority w:val="9"/>
    <w:rsid w:val="00CA0B5C"/>
    <w:rPr>
      <w:rFonts w:ascii="Arial" w:eastAsiaTheme="minorHAnsi" w:hAnsi="Arial"/>
      <w:b/>
      <w:sz w:val="24"/>
    </w:rPr>
  </w:style>
  <w:style w:type="paragraph" w:styleId="NormalWeb">
    <w:name w:val="Normal (Web)"/>
    <w:basedOn w:val="Normal"/>
    <w:uiPriority w:val="99"/>
    <w:unhideWhenUsed/>
    <w:rsid w:val="0080769B"/>
    <w:pPr>
      <w:spacing w:before="100" w:beforeAutospacing="1" w:after="100" w:afterAutospacing="1"/>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7619B3"/>
    <w:rPr>
      <w:rFonts w:ascii="Arial" w:eastAsiaTheme="minorHAnsi" w:hAnsi="Arial"/>
      <w:b/>
      <w:sz w:val="22"/>
    </w:rPr>
  </w:style>
  <w:style w:type="paragraph" w:customStyle="1" w:styleId="philips">
    <w:name w:val="philips"/>
    <w:basedOn w:val="Normal"/>
    <w:rsid w:val="003E33F7"/>
    <w:pPr>
      <w:spacing w:after="0"/>
    </w:pPr>
    <w:rPr>
      <w:rFonts w:eastAsia="Arial Unicode MS"/>
      <w:b/>
      <w:sz w:val="23"/>
      <w:lang w:eastAsia="zh-CN"/>
    </w:rPr>
  </w:style>
  <w:style w:type="paragraph" w:customStyle="1" w:styleId="Section-header">
    <w:name w:val="Section-header"/>
    <w:basedOn w:val="Normal"/>
    <w:next w:val="Normal"/>
    <w:rsid w:val="003E33F7"/>
    <w:pPr>
      <w:numPr>
        <w:numId w:val="6"/>
      </w:numPr>
      <w:tabs>
        <w:tab w:val="clear" w:pos="993"/>
        <w:tab w:val="num" w:pos="851"/>
      </w:tabs>
      <w:spacing w:after="240"/>
      <w:ind w:left="851"/>
    </w:pPr>
    <w:rPr>
      <w:rFonts w:eastAsia="Arial Unicode MS"/>
      <w:b/>
      <w:caps/>
      <w:color w:val="0000FF"/>
      <w:sz w:val="24"/>
      <w:lang w:eastAsia="zh-CN"/>
    </w:rPr>
  </w:style>
  <w:style w:type="paragraph" w:customStyle="1" w:styleId="Subsection-header">
    <w:name w:val="Subsection-header"/>
    <w:basedOn w:val="Section-header"/>
    <w:next w:val="Normal"/>
    <w:rsid w:val="003E33F7"/>
    <w:pPr>
      <w:numPr>
        <w:ilvl w:val="1"/>
      </w:numPr>
      <w:spacing w:after="120"/>
    </w:pPr>
    <w:rPr>
      <w:caps w:val="0"/>
    </w:rPr>
  </w:style>
  <w:style w:type="paragraph" w:customStyle="1" w:styleId="Sub-subsectionheader">
    <w:name w:val="Sub-subsection header"/>
    <w:basedOn w:val="Subsection-header"/>
    <w:next w:val="Normal"/>
    <w:rsid w:val="003E33F7"/>
    <w:pPr>
      <w:numPr>
        <w:ilvl w:val="2"/>
      </w:numPr>
      <w:spacing w:after="60"/>
    </w:pPr>
    <w:rPr>
      <w:color w:val="auto"/>
      <w:sz w:val="22"/>
    </w:rPr>
  </w:style>
  <w:style w:type="paragraph" w:customStyle="1" w:styleId="Sub-sub-subsection-header">
    <w:name w:val="Sub-sub-subsection-header"/>
    <w:basedOn w:val="Sub-subsectionheader"/>
    <w:next w:val="Normal"/>
    <w:rsid w:val="003E33F7"/>
    <w:pPr>
      <w:numPr>
        <w:ilvl w:val="3"/>
      </w:numPr>
      <w:spacing w:after="0"/>
    </w:pPr>
    <w:rPr>
      <w:b w:val="0"/>
      <w:sz w:val="20"/>
      <w:u w:val="single"/>
    </w:rPr>
  </w:style>
  <w:style w:type="paragraph" w:styleId="Bibliography">
    <w:name w:val="Bibliography"/>
    <w:basedOn w:val="Normal"/>
    <w:next w:val="Normal"/>
    <w:uiPriority w:val="37"/>
    <w:unhideWhenUsed/>
    <w:rsid w:val="003E33F7"/>
    <w:pPr>
      <w:spacing w:after="0"/>
    </w:pPr>
    <w:rPr>
      <w:rFonts w:eastAsia="Arial Unicode MS"/>
      <w:lang w:eastAsia="zh-CN"/>
    </w:rPr>
  </w:style>
  <w:style w:type="paragraph" w:styleId="Caption">
    <w:name w:val="caption"/>
    <w:basedOn w:val="Normal"/>
    <w:next w:val="Normal"/>
    <w:unhideWhenUsed/>
    <w:qFormat/>
    <w:rsid w:val="003D53E7"/>
    <w:pPr>
      <w:spacing w:after="200"/>
    </w:pPr>
    <w:rPr>
      <w:i/>
      <w:iCs/>
      <w:color w:val="1F497D" w:themeColor="text2"/>
      <w:sz w:val="18"/>
      <w:szCs w:val="18"/>
    </w:rPr>
  </w:style>
  <w:style w:type="paragraph" w:customStyle="1" w:styleId="Bullitlistlevel1">
    <w:name w:val="Bullit list level 1"/>
    <w:basedOn w:val="ListParagraph"/>
    <w:rsid w:val="003D53E7"/>
    <w:pPr>
      <w:numPr>
        <w:numId w:val="8"/>
      </w:numPr>
      <w:spacing w:after="0"/>
    </w:pPr>
    <w:rPr>
      <w:rFonts w:eastAsia="Arial Unicode MS"/>
      <w:lang w:eastAsia="zh-CN"/>
    </w:rPr>
  </w:style>
  <w:style w:type="character" w:customStyle="1" w:styleId="Code">
    <w:name w:val="Code"/>
    <w:basedOn w:val="DefaultParagraphFont"/>
    <w:uiPriority w:val="1"/>
    <w:qFormat/>
    <w:rsid w:val="003D53E7"/>
    <w:rPr>
      <w:rFonts w:ascii="Courier New" w:hAnsi="Courier New" w:cs="Courier New"/>
      <w:noProof/>
      <w:lang w:val="en-US"/>
    </w:rPr>
  </w:style>
  <w:style w:type="paragraph" w:customStyle="1" w:styleId="Subheader">
    <w:name w:val="Subheader"/>
    <w:basedOn w:val="Normal"/>
    <w:next w:val="Normal"/>
    <w:qFormat/>
    <w:rsid w:val="003D53E7"/>
    <w:pPr>
      <w:keepNext/>
      <w:spacing w:before="240" w:after="0"/>
    </w:pPr>
    <w:rPr>
      <w:rFonts w:eastAsia="Arial Unicode MS"/>
      <w:b/>
      <w:lang w:eastAsia="zh-CN"/>
    </w:rPr>
  </w:style>
  <w:style w:type="character" w:styleId="FollowedHyperlink">
    <w:name w:val="FollowedHyperlink"/>
    <w:basedOn w:val="DefaultParagraphFont"/>
    <w:semiHidden/>
    <w:unhideWhenUsed/>
    <w:rsid w:val="00923AB5"/>
    <w:rPr>
      <w:color w:val="800080" w:themeColor="followedHyperlink"/>
      <w:u w:val="single"/>
    </w:rPr>
  </w:style>
  <w:style w:type="character" w:customStyle="1" w:styleId="ListParagraphChar">
    <w:name w:val="List Paragraph Char"/>
    <w:link w:val="ListParagraph"/>
    <w:uiPriority w:val="34"/>
    <w:rsid w:val="00923AB5"/>
    <w:rPr>
      <w:rFonts w:ascii="Arial" w:eastAsiaTheme="minorHAnsi"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2655">
      <w:bodyDiv w:val="1"/>
      <w:marLeft w:val="0"/>
      <w:marRight w:val="0"/>
      <w:marTop w:val="0"/>
      <w:marBottom w:val="0"/>
      <w:divBdr>
        <w:top w:val="none" w:sz="0" w:space="0" w:color="auto"/>
        <w:left w:val="none" w:sz="0" w:space="0" w:color="auto"/>
        <w:bottom w:val="none" w:sz="0" w:space="0" w:color="auto"/>
        <w:right w:val="none" w:sz="0" w:space="0" w:color="auto"/>
      </w:divBdr>
    </w:div>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62746293">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77493169">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sChild>
    </w:div>
    <w:div w:id="329605807">
      <w:bodyDiv w:val="1"/>
      <w:marLeft w:val="0"/>
      <w:marRight w:val="0"/>
      <w:marTop w:val="0"/>
      <w:marBottom w:val="0"/>
      <w:divBdr>
        <w:top w:val="none" w:sz="0" w:space="0" w:color="auto"/>
        <w:left w:val="none" w:sz="0" w:space="0" w:color="auto"/>
        <w:bottom w:val="none" w:sz="0" w:space="0" w:color="auto"/>
        <w:right w:val="none" w:sz="0" w:space="0" w:color="auto"/>
      </w:divBdr>
    </w:div>
    <w:div w:id="343871348">
      <w:bodyDiv w:val="1"/>
      <w:marLeft w:val="0"/>
      <w:marRight w:val="0"/>
      <w:marTop w:val="0"/>
      <w:marBottom w:val="0"/>
      <w:divBdr>
        <w:top w:val="none" w:sz="0" w:space="0" w:color="auto"/>
        <w:left w:val="none" w:sz="0" w:space="0" w:color="auto"/>
        <w:bottom w:val="none" w:sz="0" w:space="0" w:color="auto"/>
        <w:right w:val="none" w:sz="0" w:space="0" w:color="auto"/>
      </w:divBdr>
    </w:div>
    <w:div w:id="362364287">
      <w:bodyDiv w:val="1"/>
      <w:marLeft w:val="0"/>
      <w:marRight w:val="0"/>
      <w:marTop w:val="0"/>
      <w:marBottom w:val="0"/>
      <w:divBdr>
        <w:top w:val="none" w:sz="0" w:space="0" w:color="auto"/>
        <w:left w:val="none" w:sz="0" w:space="0" w:color="auto"/>
        <w:bottom w:val="none" w:sz="0" w:space="0" w:color="auto"/>
        <w:right w:val="none" w:sz="0" w:space="0" w:color="auto"/>
      </w:divBdr>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500583492">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661931523">
      <w:bodyDiv w:val="1"/>
      <w:marLeft w:val="0"/>
      <w:marRight w:val="0"/>
      <w:marTop w:val="0"/>
      <w:marBottom w:val="0"/>
      <w:divBdr>
        <w:top w:val="none" w:sz="0" w:space="0" w:color="auto"/>
        <w:left w:val="none" w:sz="0" w:space="0" w:color="auto"/>
        <w:bottom w:val="none" w:sz="0" w:space="0" w:color="auto"/>
        <w:right w:val="none" w:sz="0" w:space="0" w:color="auto"/>
      </w:divBdr>
    </w:div>
    <w:div w:id="766387068">
      <w:bodyDiv w:val="1"/>
      <w:marLeft w:val="0"/>
      <w:marRight w:val="0"/>
      <w:marTop w:val="0"/>
      <w:marBottom w:val="0"/>
      <w:divBdr>
        <w:top w:val="none" w:sz="0" w:space="0" w:color="auto"/>
        <w:left w:val="none" w:sz="0" w:space="0" w:color="auto"/>
        <w:bottom w:val="none" w:sz="0" w:space="0" w:color="auto"/>
        <w:right w:val="none" w:sz="0" w:space="0" w:color="auto"/>
      </w:divBdr>
    </w:div>
    <w:div w:id="785929183">
      <w:bodyDiv w:val="1"/>
      <w:marLeft w:val="0"/>
      <w:marRight w:val="0"/>
      <w:marTop w:val="0"/>
      <w:marBottom w:val="0"/>
      <w:divBdr>
        <w:top w:val="none" w:sz="0" w:space="0" w:color="auto"/>
        <w:left w:val="none" w:sz="0" w:space="0" w:color="auto"/>
        <w:bottom w:val="none" w:sz="0" w:space="0" w:color="auto"/>
        <w:right w:val="none" w:sz="0" w:space="0" w:color="auto"/>
      </w:divBdr>
    </w:div>
    <w:div w:id="810753285">
      <w:bodyDiv w:val="1"/>
      <w:marLeft w:val="0"/>
      <w:marRight w:val="0"/>
      <w:marTop w:val="0"/>
      <w:marBottom w:val="0"/>
      <w:divBdr>
        <w:top w:val="none" w:sz="0" w:space="0" w:color="auto"/>
        <w:left w:val="none" w:sz="0" w:space="0" w:color="auto"/>
        <w:bottom w:val="none" w:sz="0" w:space="0" w:color="auto"/>
        <w:right w:val="none" w:sz="0" w:space="0" w:color="auto"/>
      </w:divBdr>
    </w:div>
    <w:div w:id="823551185">
      <w:bodyDiv w:val="1"/>
      <w:marLeft w:val="0"/>
      <w:marRight w:val="0"/>
      <w:marTop w:val="0"/>
      <w:marBottom w:val="0"/>
      <w:divBdr>
        <w:top w:val="none" w:sz="0" w:space="0" w:color="auto"/>
        <w:left w:val="none" w:sz="0" w:space="0" w:color="auto"/>
        <w:bottom w:val="none" w:sz="0" w:space="0" w:color="auto"/>
        <w:right w:val="none" w:sz="0" w:space="0" w:color="auto"/>
      </w:divBdr>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33317740">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83006261">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1000429231">
      <w:bodyDiv w:val="1"/>
      <w:marLeft w:val="0"/>
      <w:marRight w:val="0"/>
      <w:marTop w:val="0"/>
      <w:marBottom w:val="0"/>
      <w:divBdr>
        <w:top w:val="none" w:sz="0" w:space="0" w:color="auto"/>
        <w:left w:val="none" w:sz="0" w:space="0" w:color="auto"/>
        <w:bottom w:val="none" w:sz="0" w:space="0" w:color="auto"/>
        <w:right w:val="none" w:sz="0" w:space="0" w:color="auto"/>
      </w:divBdr>
    </w:div>
    <w:div w:id="1014452060">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67926108">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962346258">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75927753">
          <w:marLeft w:val="274"/>
          <w:marRight w:val="0"/>
          <w:marTop w:val="0"/>
          <w:marBottom w:val="0"/>
          <w:divBdr>
            <w:top w:val="none" w:sz="0" w:space="0" w:color="auto"/>
            <w:left w:val="none" w:sz="0" w:space="0" w:color="auto"/>
            <w:bottom w:val="none" w:sz="0" w:space="0" w:color="auto"/>
            <w:right w:val="none" w:sz="0" w:space="0" w:color="auto"/>
          </w:divBdr>
        </w:div>
      </w:divsChild>
    </w:div>
    <w:div w:id="1290672584">
      <w:bodyDiv w:val="1"/>
      <w:marLeft w:val="0"/>
      <w:marRight w:val="0"/>
      <w:marTop w:val="0"/>
      <w:marBottom w:val="0"/>
      <w:divBdr>
        <w:top w:val="none" w:sz="0" w:space="0" w:color="auto"/>
        <w:left w:val="none" w:sz="0" w:space="0" w:color="auto"/>
        <w:bottom w:val="none" w:sz="0" w:space="0" w:color="auto"/>
        <w:right w:val="none" w:sz="0" w:space="0" w:color="auto"/>
      </w:divBdr>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78377838">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931857093">
          <w:marLeft w:val="274"/>
          <w:marRight w:val="0"/>
          <w:marTop w:val="0"/>
          <w:marBottom w:val="0"/>
          <w:divBdr>
            <w:top w:val="none" w:sz="0" w:space="0" w:color="auto"/>
            <w:left w:val="none" w:sz="0" w:space="0" w:color="auto"/>
            <w:bottom w:val="none" w:sz="0" w:space="0" w:color="auto"/>
            <w:right w:val="none" w:sz="0" w:space="0" w:color="auto"/>
          </w:divBdr>
        </w:div>
        <w:div w:id="15694339">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sChild>
    </w:div>
    <w:div w:id="1495804380">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12468226">
      <w:bodyDiv w:val="1"/>
      <w:marLeft w:val="0"/>
      <w:marRight w:val="0"/>
      <w:marTop w:val="0"/>
      <w:marBottom w:val="0"/>
      <w:divBdr>
        <w:top w:val="none" w:sz="0" w:space="0" w:color="auto"/>
        <w:left w:val="none" w:sz="0" w:space="0" w:color="auto"/>
        <w:bottom w:val="none" w:sz="0" w:space="0" w:color="auto"/>
        <w:right w:val="none" w:sz="0" w:space="0" w:color="auto"/>
      </w:divBdr>
    </w:div>
    <w:div w:id="1656303375">
      <w:bodyDiv w:val="1"/>
      <w:marLeft w:val="0"/>
      <w:marRight w:val="0"/>
      <w:marTop w:val="0"/>
      <w:marBottom w:val="0"/>
      <w:divBdr>
        <w:top w:val="none" w:sz="0" w:space="0" w:color="auto"/>
        <w:left w:val="none" w:sz="0" w:space="0" w:color="auto"/>
        <w:bottom w:val="none" w:sz="0" w:space="0" w:color="auto"/>
        <w:right w:val="none" w:sz="0" w:space="0" w:color="auto"/>
      </w:divBdr>
    </w:div>
    <w:div w:id="1678269697">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760447149">
      <w:bodyDiv w:val="1"/>
      <w:marLeft w:val="0"/>
      <w:marRight w:val="0"/>
      <w:marTop w:val="0"/>
      <w:marBottom w:val="0"/>
      <w:divBdr>
        <w:top w:val="none" w:sz="0" w:space="0" w:color="auto"/>
        <w:left w:val="none" w:sz="0" w:space="0" w:color="auto"/>
        <w:bottom w:val="none" w:sz="0" w:space="0" w:color="auto"/>
        <w:right w:val="none" w:sz="0" w:space="0" w:color="auto"/>
      </w:divBdr>
    </w:div>
    <w:div w:id="1764957959">
      <w:bodyDiv w:val="1"/>
      <w:marLeft w:val="0"/>
      <w:marRight w:val="0"/>
      <w:marTop w:val="0"/>
      <w:marBottom w:val="0"/>
      <w:divBdr>
        <w:top w:val="none" w:sz="0" w:space="0" w:color="auto"/>
        <w:left w:val="none" w:sz="0" w:space="0" w:color="auto"/>
        <w:bottom w:val="none" w:sz="0" w:space="0" w:color="auto"/>
        <w:right w:val="none" w:sz="0" w:space="0" w:color="auto"/>
      </w:divBdr>
      <w:divsChild>
        <w:div w:id="1016155305">
          <w:marLeft w:val="0"/>
          <w:marRight w:val="0"/>
          <w:marTop w:val="0"/>
          <w:marBottom w:val="0"/>
          <w:divBdr>
            <w:top w:val="none" w:sz="0" w:space="0" w:color="auto"/>
            <w:left w:val="none" w:sz="0" w:space="0" w:color="auto"/>
            <w:bottom w:val="none" w:sz="0" w:space="0" w:color="auto"/>
            <w:right w:val="none" w:sz="0" w:space="0" w:color="auto"/>
          </w:divBdr>
        </w:div>
      </w:divsChild>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383258756">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120196997">
          <w:marLeft w:val="274"/>
          <w:marRight w:val="0"/>
          <w:marTop w:val="0"/>
          <w:marBottom w:val="0"/>
          <w:divBdr>
            <w:top w:val="none" w:sz="0" w:space="0" w:color="auto"/>
            <w:left w:val="none" w:sz="0" w:space="0" w:color="auto"/>
            <w:bottom w:val="none" w:sz="0" w:space="0" w:color="auto"/>
            <w:right w:val="none" w:sz="0" w:space="0" w:color="auto"/>
          </w:divBdr>
        </w:div>
      </w:divsChild>
    </w:div>
    <w:div w:id="1921020556">
      <w:bodyDiv w:val="1"/>
      <w:marLeft w:val="0"/>
      <w:marRight w:val="0"/>
      <w:marTop w:val="0"/>
      <w:marBottom w:val="0"/>
      <w:divBdr>
        <w:top w:val="none" w:sz="0" w:space="0" w:color="auto"/>
        <w:left w:val="none" w:sz="0" w:space="0" w:color="auto"/>
        <w:bottom w:val="none" w:sz="0" w:space="0" w:color="auto"/>
        <w:right w:val="none" w:sz="0" w:space="0" w:color="auto"/>
      </w:divBdr>
    </w:div>
    <w:div w:id="1964921572">
      <w:bodyDiv w:val="1"/>
      <w:marLeft w:val="0"/>
      <w:marRight w:val="0"/>
      <w:marTop w:val="0"/>
      <w:marBottom w:val="0"/>
      <w:divBdr>
        <w:top w:val="none" w:sz="0" w:space="0" w:color="auto"/>
        <w:left w:val="none" w:sz="0" w:space="0" w:color="auto"/>
        <w:bottom w:val="none" w:sz="0" w:space="0" w:color="auto"/>
        <w:right w:val="none" w:sz="0" w:space="0" w:color="auto"/>
      </w:divBdr>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2000234658">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 w:id="2052415190">
      <w:bodyDiv w:val="1"/>
      <w:marLeft w:val="0"/>
      <w:marRight w:val="0"/>
      <w:marTop w:val="0"/>
      <w:marBottom w:val="0"/>
      <w:divBdr>
        <w:top w:val="none" w:sz="0" w:space="0" w:color="auto"/>
        <w:left w:val="none" w:sz="0" w:space="0" w:color="auto"/>
        <w:bottom w:val="none" w:sz="0" w:space="0" w:color="auto"/>
        <w:right w:val="none" w:sz="0" w:space="0" w:color="auto"/>
      </w:divBdr>
    </w:div>
    <w:div w:id="213990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package" Target="embeddings/Microsoft_Visio_Drawing111112222111111.vsdx"/><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356F8E1D36642B88ADD05DBA2175B" ma:contentTypeVersion="0" ma:contentTypeDescription="Create a new document." ma:contentTypeScope="" ma:versionID="d5caac0f2500184a09392517ffd772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AppInfraInterfaceAndroid</b:Tag>
    <b:SourceType>Report</b:SourceType>
    <b:Guid>{E321C02D-5CA4-448D-BDBA-909C4E9570CB}</b:Guid>
    <b:Author>
      <b:Author>
        <b:NameList>
          <b:Person>
            <b:Last>App Infra Android Team</b:Last>
          </b:Person>
        </b:NameList>
      </b:Author>
    </b:Author>
    <b:Title>Mobile App Infra Android interface specification</b:Title>
    <b:URL>https://atlas.natlab.research.philips.com/bitbucket/projects/MAIL/repos/app-infra_android/browse/Documents/External/JavDocs/index.html?at=refs%2Fheads%2Fmaster</b:URL>
    <b:RefOrder>3</b:RefOrder>
  </b:Source>
  <b:Source>
    <b:Tag>AppInfraInterfaceiOS</b:Tag>
    <b:SourceType>Report</b:SourceType>
    <b:Guid>{1C88A134-5A48-4B53-8E86-1E41ED2D3849}</b:Guid>
    <b:Author>
      <b:Author>
        <b:NameList>
          <b:Person>
            <b:Last>App Infra iOS Team</b:Last>
          </b:Person>
        </b:NameList>
      </b:Author>
    </b:Author>
    <b:Title>Mobile App Infra iOS interface specification</b:Title>
    <b:URL>https://atlas.natlab.research.philips.com/bitbucket/projects/MAIL/repos/app-infra_ios/browse/Documents/External/Apple%20Docs/html/index.html?at=refs%2Fheads%2Fmaster</b:URL>
    <b:RefOrder>4</b:RefOrder>
  </b:Source>
  <b:Source>
    <b:Tag>AppInfraDesignAndroid</b:Tag>
    <b:SourceType>Report</b:SourceType>
    <b:Guid>{65E4C618-2066-4A51-BBAA-AF51B1B98A34}</b:Guid>
    <b:Author>
      <b:Author>
        <b:NameList>
          <b:Person>
            <b:Last>App Infra Android Team</b:Last>
          </b:Person>
        </b:NameList>
      </b:Author>
    </b:Author>
    <b:Title>Mobile App Infra Android design specification</b:Title>
    <b:URL>https://atlas.natlab.research.philips.com/bitbucket/projects/MAIL/repos/app-infra_android/browse/Documents/Internal/Android%20_Code_Design_AppInfra_global_v1.2.0.docx</b:URL>
    <b:RefOrder>1</b:RefOrder>
  </b:Source>
  <b:Source>
    <b:Tag>AppInfraDesigniOS</b:Tag>
    <b:SourceType>Report</b:SourceType>
    <b:Guid>{D165C020-8009-4783-84D2-1D6604ADC358}</b:Guid>
    <b:Author>
      <b:Author>
        <b:NameList>
          <b:Person>
            <b:Last>App Infra iOS Team</b:Last>
          </b:Person>
        </b:NameList>
      </b:Author>
    </b:Author>
    <b:Title>Mobile App Infra iOS design specification</b:Title>
    <b:URL>https://atlas.natlab.research.philips.com/bitbucket/projects/MAIL/repos/app-infra_ios/browse/Documents/Internal/IOS_Code_Design_AppInfra_global_v1.1.0.docx?at=refs%2Fheads%2Fmaster</b:URL>
    <b:RefOrder>2</b:RefOrder>
  </b:Source>
  <b:Source xmlns:b="http://schemas.openxmlformats.org/officeDocument/2006/bibliography">
    <b:Tag>AppInfraSWReqSpec</b:Tag>
    <b:SourceType>Report</b:SourceType>
    <b:Guid>{F9B97015-9D70-4660-9943-D92CB6B3D4D0}</b:Guid>
    <b:Author>
      <b:Author>
        <b:NameList>
          <b:Person>
            <b:Last>Kloprogge</b:Last>
            <b:First>Raymond</b:First>
          </b:Person>
        </b:NameList>
      </b:Author>
    </b:Author>
    <b:Title>Software Requirements Specification</b:Title>
    <b:Year>RayKlo20151216-08V40</b:Year>
    <b:URL>https://atlas.natlab.research.philips.com/confluence/download/attachments/7439168/RayKlo20151216-08V%20App%20Infra%20software%20requirements%20specification.docx</b:URL>
    <b:DOI>v4.0</b:DOI>
    <b:RefOrder>5</b:RefOrder>
  </b:Source>
</b:Sources>
</file>

<file path=customXml/itemProps1.xml><?xml version="1.0" encoding="utf-8"?>
<ds:datastoreItem xmlns:ds="http://schemas.openxmlformats.org/officeDocument/2006/customXml" ds:itemID="{939EF2C6-2918-4969-8C8A-330760ECD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4.xml><?xml version="1.0" encoding="utf-8"?>
<ds:datastoreItem xmlns:ds="http://schemas.openxmlformats.org/officeDocument/2006/customXml" ds:itemID="{450020D6-54D6-7746-833C-92EA2816A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8863</TotalTime>
  <Pages>34</Pages>
  <Words>9106</Words>
  <Characters>51907</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Philips NPDL  Template</vt:lpstr>
    </vt:vector>
  </TitlesOfParts>
  <Company>Philips</Company>
  <LinksUpToDate>false</LinksUpToDate>
  <CharactersWithSpaces>60892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Philips NPDL  Template</dc:title>
  <dc:creator>Philips</dc:creator>
  <cp:lastModifiedBy>Shivakumar, Deepthi</cp:lastModifiedBy>
  <cp:revision>132</cp:revision>
  <cp:lastPrinted>2016-12-02T10:47:00Z</cp:lastPrinted>
  <dcterms:created xsi:type="dcterms:W3CDTF">2016-12-02T10:47:00Z</dcterms:created>
  <dcterms:modified xsi:type="dcterms:W3CDTF">2018-07-04T13:00:00Z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0x010100E8C356F8E1D36642B88ADD05DBA2175B</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false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
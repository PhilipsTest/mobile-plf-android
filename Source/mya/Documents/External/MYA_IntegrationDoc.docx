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customXml/item4.xml" ContentType="application/xml"/>
  <Override PartName="/customXml/itemProps4.xml" ContentType="application/vnd.openxmlformats-officedocument.customXmlProperties+xml"/>
  <Override PartName="/customXml/item3.xml" ContentType="application/xml"/>
  <Override PartName="/customXml/item1.xml" ContentType="application/xml"/>
  <Override PartName="/customXml/itemProps2.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240" w:after="60"/>
        <w:rPr/>
      </w:pPr>
      <w:del w:id="0" w:author="MH, Hashim" w:date="2017-11-22T10:36:00Z">
        <w:bookmarkStart w:id="0" w:name="_Toc228603449111111111111111111111111111"/>
        <w:r>
          <w:rPr/>
          <w:delText>Open Issues</w:delText>
        </w:r>
      </w:del>
      <w:del w:id="1" w:author="MH, Hashim" w:date="2017-11-22T10:36:00Z">
        <w:bookmarkEnd w:id="0"/>
        <w:r>
          <w:rPr/>
          <w:delText xml:space="preserve"> and/or Actions</w:delText>
        </w:r>
      </w:del>
    </w:p>
    <w:p>
      <w:pPr>
        <w:pStyle w:val="Normal"/>
        <w:rPr/>
      </w:pPr>
      <w:del w:id="2" w:author="MH, Hashim" w:date="2017-11-22T10:36:00Z">
        <w:r>
          <w:rPr/>
          <w:delText>No open issues.</w:delText>
        </w:r>
      </w:del>
      <w:r>
        <w:br w:type="page"/>
      </w:r>
    </w:p>
    <w:p>
      <w:pPr>
        <w:pStyle w:val="TOCHeading"/>
        <w:rPr/>
      </w:pPr>
      <w:r>
        <w:rPr/>
      </w:r>
    </w:p>
    <w:p>
      <w:pPr>
        <w:pStyle w:val="TOCHeading"/>
        <w:rPr/>
      </w:pPr>
      <w:del w:id="3" w:author="MH, Hashim" w:date="2017-11-28T16:26:00Z">
        <w:r>
          <w:rPr/>
          <w:delText>Table of Contents</w:delText>
        </w:r>
      </w:del>
    </w:p>
    <w:sdt>
      <w:sdtPr>
        <w:docPartObj>
          <w:docPartGallery w:val="Table of Contents"/>
          <w:docPartUnique w:val="true"/>
        </w:docPartObj>
        <w:id w:val="526763373"/>
      </w:sdtPr>
      <w:sdtContent>
        <w:p>
          <w:pPr>
            <w:pStyle w:val="TOCHeading"/>
            <w:rPr/>
          </w:pPr>
          <w:ins w:id="4" w:author="MH, Hashim" w:date="2017-11-22T11:25:00Z">
            <w:r>
              <w:rPr/>
              <w:t>Table of Contents</w:t>
            </w:r>
          </w:ins>
        </w:p>
        <w:p>
          <w:pPr>
            <w:pStyle w:val="Contents1"/>
            <w:tabs>
              <w:tab w:val="left" w:pos="400" w:leader="none"/>
              <w:tab w:val="right" w:pos="9631" w:leader="dot"/>
            </w:tabs>
            <w:rPr>
              <w:rFonts w:eastAsia="ＭＳ 明朝" w:cs="" w:cstheme="minorBidi" w:eastAsiaTheme="minorEastAsia"/>
              <w:b w:val="false"/>
              <w:b w:val="false"/>
              <w:bCs w:val="false"/>
            </w:rPr>
          </w:pPr>
          <w:r>
            <w:fldChar w:fldCharType="begin"/>
          </w:r>
          <w:r>
            <w:rPr>
              <w:webHidden/>
              <w:rStyle w:val="IndexLink"/>
              <w:vanish w:val="false"/>
            </w:rPr>
            <w:instrText> TOC \z \o "1-3" \u \h</w:instrText>
          </w:r>
          <w:r>
            <w:rPr>
              <w:webHidden/>
              <w:rStyle w:val="IndexLink"/>
              <w:vanish w:val="false"/>
            </w:rPr>
            <w:fldChar w:fldCharType="separate"/>
          </w:r>
          <w:hyperlink w:anchor="_Toc500425131">
            <w:ins w:id="5" w:author="HS, Yogesh" w:date="2017-12-07T15:50:00Z">
              <w:r>
                <w:rPr>
                  <w:webHidden/>
                  <w:rStyle w:val="IndexLink"/>
                  <w:vanish w:val="false"/>
                </w:rPr>
                <w:t>1</w:t>
              </w:r>
            </w:ins>
            <w:ins w:id="6" w:author="HS, Yogesh" w:date="2017-12-07T15:50:00Z">
              <w:r>
                <w:rPr>
                  <w:rStyle w:val="IndexLink"/>
                  <w:rFonts w:eastAsia="ＭＳ 明朝" w:cs="" w:cstheme="minorBidi" w:eastAsiaTheme="minorEastAsia"/>
                  <w:b w:val="false"/>
                  <w:bCs w:val="false"/>
                </w:rPr>
                <w:tab/>
              </w:r>
            </w:ins>
            <w:ins w:id="7" w:author="HS, Yogesh" w:date="2017-12-07T15:50:00Z">
              <w:r>
                <w:rPr>
                  <w:rStyle w:val="IndexLink"/>
                </w:rPr>
                <w:t>DOCUMENT INTRODUCTION</w:t>
              </w:r>
            </w:ins>
            <w:ins w:id="8" w:author="HS, Yogesh" w:date="2017-12-07T15:50:00Z">
              <w:r>
                <w:rPr>
                  <w:webHidden/>
                </w:rPr>
                <w:fldChar w:fldCharType="begin"/>
              </w:r>
              <w:r>
                <w:rPr>
                  <w:webHidden/>
                </w:rPr>
                <w:instrText>PAGEREF _Toc500425131 \h</w:instrText>
              </w:r>
              <w:r>
                <w:rPr>
                  <w:webHidden/>
                </w:rPr>
                <w:fldChar w:fldCharType="separate"/>
              </w:r>
              <w:r>
                <w:rPr>
                  <w:rStyle w:val="IndexLink"/>
                  <w:vanish w:val="false"/>
                </w:rPr>
                <w:tab/>
                <w:t>3</w:t>
              </w:r>
            </w:ins>
            <w:r>
              <w:rPr>
                <w:webHidden/>
              </w:rPr>
              <w:fldChar w:fldCharType="end"/>
            </w:r>
          </w:hyperlink>
        </w:p>
        <w:p>
          <w:pPr>
            <w:pStyle w:val="Contents2"/>
            <w:tabs>
              <w:tab w:val="left" w:pos="800" w:leader="none"/>
              <w:tab w:val="right" w:pos="9631" w:leader="dot"/>
            </w:tabs>
            <w:rPr>
              <w:rFonts w:eastAsia="ＭＳ 明朝" w:cs="" w:cstheme="minorBidi" w:eastAsiaTheme="minorEastAsia"/>
              <w:b w:val="false"/>
              <w:b w:val="false"/>
              <w:bCs w:val="false"/>
              <w:sz w:val="24"/>
              <w:szCs w:val="24"/>
            </w:rPr>
          </w:pPr>
          <w:hyperlink w:anchor="_Toc500425132">
            <w:ins w:id="9" w:author="HS, Yogesh" w:date="2017-12-07T15:50:00Z">
              <w:r>
                <w:rPr>
                  <w:webHidden/>
                  <w:rStyle w:val="IndexLink"/>
                  <w:vanish w:val="false"/>
                </w:rPr>
                <w:t>1.1</w:t>
              </w:r>
            </w:ins>
            <w:ins w:id="10" w:author="HS, Yogesh" w:date="2017-12-07T15:50:00Z">
              <w:r>
                <w:rPr>
                  <w:rStyle w:val="IndexLink"/>
                  <w:rFonts w:eastAsia="ＭＳ 明朝" w:cs="" w:cstheme="minorBidi" w:eastAsiaTheme="minorEastAsia"/>
                  <w:b w:val="false"/>
                  <w:bCs w:val="false"/>
                  <w:sz w:val="24"/>
                  <w:szCs w:val="24"/>
                </w:rPr>
                <w:tab/>
              </w:r>
            </w:ins>
            <w:ins w:id="11" w:author="HS, Yogesh" w:date="2017-12-07T15:50:00Z">
              <w:r>
                <w:rPr>
                  <w:rStyle w:val="IndexLink"/>
                </w:rPr>
                <w:t>Purpose</w:t>
              </w:r>
            </w:ins>
            <w:ins w:id="12" w:author="HS, Yogesh" w:date="2017-12-07T15:50:00Z">
              <w:r>
                <w:rPr>
                  <w:webHidden/>
                </w:rPr>
                <w:fldChar w:fldCharType="begin"/>
              </w:r>
              <w:r>
                <w:rPr>
                  <w:webHidden/>
                </w:rPr>
                <w:instrText>PAGEREF _Toc500425132 \h</w:instrText>
              </w:r>
              <w:r>
                <w:rPr>
                  <w:webHidden/>
                </w:rPr>
                <w:fldChar w:fldCharType="separate"/>
              </w:r>
              <w:r>
                <w:rPr>
                  <w:rStyle w:val="IndexLink"/>
                  <w:vanish w:val="false"/>
                </w:rPr>
                <w:tab/>
                <w:t>3</w:t>
              </w:r>
            </w:ins>
            <w:r>
              <w:rPr>
                <w:webHidden/>
              </w:rPr>
              <w:fldChar w:fldCharType="end"/>
            </w:r>
          </w:hyperlink>
        </w:p>
        <w:p>
          <w:pPr>
            <w:pStyle w:val="Contents2"/>
            <w:tabs>
              <w:tab w:val="left" w:pos="800" w:leader="none"/>
              <w:tab w:val="right" w:pos="9631" w:leader="dot"/>
            </w:tabs>
            <w:rPr>
              <w:rFonts w:eastAsia="ＭＳ 明朝" w:cs="" w:cstheme="minorBidi" w:eastAsiaTheme="minorEastAsia"/>
              <w:b w:val="false"/>
              <w:b w:val="false"/>
              <w:bCs w:val="false"/>
              <w:sz w:val="24"/>
              <w:szCs w:val="24"/>
            </w:rPr>
          </w:pPr>
          <w:hyperlink w:anchor="_Toc500425133">
            <w:ins w:id="13" w:author="HS, Yogesh" w:date="2017-12-07T15:50:00Z">
              <w:r>
                <w:rPr>
                  <w:webHidden/>
                  <w:rStyle w:val="IndexLink"/>
                  <w:rFonts w:cs="Arial"/>
                  <w:vanish w:val="false"/>
                </w:rPr>
                <w:t>1.2</w:t>
              </w:r>
            </w:ins>
            <w:ins w:id="14" w:author="HS, Yogesh" w:date="2017-12-07T15:50:00Z">
              <w:r>
                <w:rPr>
                  <w:rStyle w:val="IndexLink"/>
                  <w:rFonts w:eastAsia="ＭＳ 明朝" w:cs="" w:cstheme="minorBidi" w:eastAsiaTheme="minorEastAsia"/>
                  <w:b w:val="false"/>
                  <w:bCs w:val="false"/>
                  <w:sz w:val="24"/>
                  <w:szCs w:val="24"/>
                </w:rPr>
                <w:tab/>
              </w:r>
            </w:ins>
            <w:ins w:id="15" w:author="HS, Yogesh" w:date="2017-12-07T15:50:00Z">
              <w:r>
                <w:rPr>
                  <w:rStyle w:val="IndexLink"/>
                  <w:rFonts w:cs="Arial"/>
                </w:rPr>
                <w:t>Scope</w:t>
              </w:r>
            </w:ins>
            <w:ins w:id="16" w:author="HS, Yogesh" w:date="2017-12-07T15:50:00Z">
              <w:r>
                <w:rPr>
                  <w:webHidden/>
                </w:rPr>
                <w:fldChar w:fldCharType="begin"/>
              </w:r>
              <w:r>
                <w:rPr>
                  <w:webHidden/>
                </w:rPr>
                <w:instrText>PAGEREF _Toc500425133 \h</w:instrText>
              </w:r>
              <w:r>
                <w:rPr>
                  <w:webHidden/>
                </w:rPr>
                <w:fldChar w:fldCharType="separate"/>
              </w:r>
              <w:r>
                <w:rPr>
                  <w:rStyle w:val="IndexLink"/>
                  <w:vanish w:val="false"/>
                </w:rPr>
                <w:tab/>
                <w:t>3</w:t>
              </w:r>
            </w:ins>
            <w:r>
              <w:rPr>
                <w:webHidden/>
              </w:rPr>
              <w:fldChar w:fldCharType="end"/>
            </w:r>
          </w:hyperlink>
        </w:p>
        <w:p>
          <w:pPr>
            <w:pStyle w:val="Contents2"/>
            <w:tabs>
              <w:tab w:val="left" w:pos="800" w:leader="none"/>
              <w:tab w:val="right" w:pos="9631" w:leader="dot"/>
            </w:tabs>
            <w:rPr>
              <w:rFonts w:eastAsia="ＭＳ 明朝" w:cs="" w:cstheme="minorBidi" w:eastAsiaTheme="minorEastAsia"/>
              <w:b w:val="false"/>
              <w:b w:val="false"/>
              <w:bCs w:val="false"/>
              <w:sz w:val="24"/>
              <w:szCs w:val="24"/>
            </w:rPr>
          </w:pPr>
          <w:hyperlink w:anchor="_Toc500425134">
            <w:ins w:id="17" w:author="HS, Yogesh" w:date="2017-12-07T15:50:00Z">
              <w:r>
                <w:rPr>
                  <w:webHidden/>
                  <w:rStyle w:val="IndexLink"/>
                  <w:vanish w:val="false"/>
                </w:rPr>
                <w:t>1.3</w:t>
              </w:r>
            </w:ins>
            <w:ins w:id="18" w:author="HS, Yogesh" w:date="2017-12-07T15:50:00Z">
              <w:r>
                <w:rPr>
                  <w:rStyle w:val="IndexLink"/>
                  <w:rFonts w:eastAsia="ＭＳ 明朝" w:cs="" w:cstheme="minorBidi" w:eastAsiaTheme="minorEastAsia"/>
                  <w:b w:val="false"/>
                  <w:bCs w:val="false"/>
                  <w:sz w:val="24"/>
                  <w:szCs w:val="24"/>
                </w:rPr>
                <w:tab/>
              </w:r>
            </w:ins>
            <w:ins w:id="19" w:author="HS, Yogesh" w:date="2017-12-07T15:50:00Z">
              <w:r>
                <w:rPr>
                  <w:rStyle w:val="IndexLink"/>
                </w:rPr>
                <w:t>References</w:t>
              </w:r>
            </w:ins>
            <w:ins w:id="20" w:author="HS, Yogesh" w:date="2017-12-07T15:50:00Z">
              <w:r>
                <w:rPr>
                  <w:webHidden/>
                </w:rPr>
                <w:fldChar w:fldCharType="begin"/>
              </w:r>
              <w:r>
                <w:rPr>
                  <w:webHidden/>
                </w:rPr>
                <w:instrText>PAGEREF _Toc500425134 \h</w:instrText>
              </w:r>
              <w:r>
                <w:rPr>
                  <w:webHidden/>
                </w:rPr>
                <w:fldChar w:fldCharType="separate"/>
              </w:r>
              <w:r>
                <w:rPr>
                  <w:rStyle w:val="IndexLink"/>
                  <w:vanish w:val="false"/>
                </w:rPr>
                <w:tab/>
                <w:t>3</w:t>
              </w:r>
            </w:ins>
            <w:r>
              <w:rPr>
                <w:webHidden/>
              </w:rPr>
              <w:fldChar w:fldCharType="end"/>
            </w:r>
          </w:hyperlink>
        </w:p>
        <w:p>
          <w:pPr>
            <w:pStyle w:val="Contents2"/>
            <w:tabs>
              <w:tab w:val="left" w:pos="800" w:leader="none"/>
              <w:tab w:val="right" w:pos="9631" w:leader="dot"/>
            </w:tabs>
            <w:rPr>
              <w:rFonts w:eastAsia="ＭＳ 明朝" w:cs="" w:cstheme="minorBidi" w:eastAsiaTheme="minorEastAsia"/>
              <w:b w:val="false"/>
              <w:b w:val="false"/>
              <w:bCs w:val="false"/>
              <w:sz w:val="24"/>
              <w:szCs w:val="24"/>
            </w:rPr>
          </w:pPr>
          <w:hyperlink w:anchor="_Toc500425135">
            <w:ins w:id="21" w:author="HS, Yogesh" w:date="2017-12-07T15:50:00Z">
              <w:r>
                <w:rPr>
                  <w:webHidden/>
                  <w:rStyle w:val="IndexLink"/>
                  <w:vanish w:val="false"/>
                </w:rPr>
                <w:t>1.4</w:t>
              </w:r>
            </w:ins>
            <w:ins w:id="22" w:author="HS, Yogesh" w:date="2017-12-07T15:50:00Z">
              <w:r>
                <w:rPr>
                  <w:rStyle w:val="IndexLink"/>
                  <w:rFonts w:eastAsia="ＭＳ 明朝" w:cs="" w:cstheme="minorBidi" w:eastAsiaTheme="minorEastAsia"/>
                  <w:b w:val="false"/>
                  <w:bCs w:val="false"/>
                  <w:sz w:val="24"/>
                  <w:szCs w:val="24"/>
                </w:rPr>
                <w:tab/>
              </w:r>
            </w:ins>
            <w:ins w:id="23" w:author="HS, Yogesh" w:date="2017-12-07T15:50:00Z">
              <w:r>
                <w:rPr>
                  <w:rStyle w:val="IndexLink"/>
                </w:rPr>
                <w:t>Terminology &amp; Abbreviations</w:t>
              </w:r>
            </w:ins>
            <w:ins w:id="24" w:author="HS, Yogesh" w:date="2017-12-07T15:50:00Z">
              <w:r>
                <w:rPr>
                  <w:webHidden/>
                </w:rPr>
                <w:fldChar w:fldCharType="begin"/>
              </w:r>
              <w:r>
                <w:rPr>
                  <w:webHidden/>
                </w:rPr>
                <w:instrText>PAGEREF _Toc500425135 \h</w:instrText>
              </w:r>
              <w:r>
                <w:rPr>
                  <w:webHidden/>
                </w:rPr>
                <w:fldChar w:fldCharType="separate"/>
              </w:r>
              <w:r>
                <w:rPr>
                  <w:rStyle w:val="IndexLink"/>
                  <w:vanish w:val="false"/>
                </w:rPr>
                <w:tab/>
                <w:t>3</w:t>
              </w:r>
            </w:ins>
            <w:r>
              <w:rPr>
                <w:webHidden/>
              </w:rPr>
              <w:fldChar w:fldCharType="end"/>
            </w:r>
          </w:hyperlink>
        </w:p>
        <w:p>
          <w:pPr>
            <w:pStyle w:val="Contents1"/>
            <w:tabs>
              <w:tab w:val="left" w:pos="400" w:leader="none"/>
              <w:tab w:val="right" w:pos="9631" w:leader="dot"/>
            </w:tabs>
            <w:rPr>
              <w:rFonts w:eastAsia="ＭＳ 明朝" w:cs="" w:cstheme="minorBidi" w:eastAsiaTheme="minorEastAsia"/>
              <w:b w:val="false"/>
              <w:b w:val="false"/>
              <w:bCs w:val="false"/>
            </w:rPr>
          </w:pPr>
          <w:hyperlink w:anchor="_Toc500425136">
            <w:ins w:id="25" w:author="HS, Yogesh" w:date="2017-12-07T15:50:00Z">
              <w:r>
                <w:rPr>
                  <w:webHidden/>
                  <w:rStyle w:val="IndexLink"/>
                  <w:vanish w:val="false"/>
                </w:rPr>
                <w:t>2</w:t>
              </w:r>
            </w:ins>
            <w:ins w:id="26" w:author="HS, Yogesh" w:date="2017-12-07T15:50:00Z">
              <w:r>
                <w:rPr>
                  <w:rStyle w:val="IndexLink"/>
                  <w:rFonts w:eastAsia="ＭＳ 明朝" w:cs="" w:cstheme="minorBidi" w:eastAsiaTheme="minorEastAsia"/>
                  <w:b w:val="false"/>
                  <w:bCs w:val="false"/>
                </w:rPr>
                <w:tab/>
              </w:r>
            </w:ins>
            <w:ins w:id="27" w:author="HS, Yogesh" w:date="2017-12-07T15:50:00Z">
              <w:r>
                <w:rPr>
                  <w:rStyle w:val="IndexLink"/>
                </w:rPr>
                <w:t>Overview</w:t>
              </w:r>
            </w:ins>
            <w:ins w:id="28" w:author="HS, Yogesh" w:date="2017-12-07T15:50:00Z">
              <w:r>
                <w:rPr>
                  <w:webHidden/>
                </w:rPr>
                <w:fldChar w:fldCharType="begin"/>
              </w:r>
              <w:r>
                <w:rPr>
                  <w:webHidden/>
                </w:rPr>
                <w:instrText>PAGEREF _Toc500425136 \h</w:instrText>
              </w:r>
              <w:r>
                <w:rPr>
                  <w:webHidden/>
                </w:rPr>
                <w:fldChar w:fldCharType="separate"/>
              </w:r>
              <w:r>
                <w:rPr>
                  <w:rStyle w:val="IndexLink"/>
                  <w:vanish w:val="false"/>
                </w:rPr>
                <w:tab/>
                <w:t>4</w:t>
              </w:r>
            </w:ins>
            <w:r>
              <w:rPr>
                <w:webHidden/>
              </w:rPr>
              <w:fldChar w:fldCharType="end"/>
            </w:r>
          </w:hyperlink>
        </w:p>
        <w:p>
          <w:pPr>
            <w:pStyle w:val="Contents1"/>
            <w:tabs>
              <w:tab w:val="left" w:pos="400" w:leader="none"/>
              <w:tab w:val="right" w:pos="9631" w:leader="dot"/>
            </w:tabs>
            <w:rPr>
              <w:rFonts w:eastAsia="ＭＳ 明朝" w:cs="" w:cstheme="minorBidi" w:eastAsiaTheme="minorEastAsia"/>
              <w:b w:val="false"/>
              <w:b w:val="false"/>
              <w:bCs w:val="false"/>
            </w:rPr>
          </w:pPr>
          <w:hyperlink w:anchor="_Toc500425137">
            <w:ins w:id="29" w:author="HS, Yogesh" w:date="2017-12-07T15:50:00Z">
              <w:r>
                <w:rPr>
                  <w:webHidden/>
                  <w:rStyle w:val="IndexLink"/>
                  <w:vanish w:val="false"/>
                </w:rPr>
                <w:t>3</w:t>
              </w:r>
            </w:ins>
            <w:ins w:id="30" w:author="HS, Yogesh" w:date="2017-12-07T15:50:00Z">
              <w:r>
                <w:rPr>
                  <w:rStyle w:val="IndexLink"/>
                  <w:rFonts w:eastAsia="ＭＳ 明朝" w:cs="" w:cstheme="minorBidi" w:eastAsiaTheme="minorEastAsia"/>
                  <w:b w:val="false"/>
                  <w:bCs w:val="false"/>
                </w:rPr>
                <w:tab/>
              </w:r>
            </w:ins>
            <w:ins w:id="31" w:author="HS, Yogesh" w:date="2017-12-07T15:50:00Z">
              <w:r>
                <w:rPr>
                  <w:rStyle w:val="IndexLink"/>
                </w:rPr>
                <w:t>Integration</w:t>
              </w:r>
            </w:ins>
            <w:ins w:id="32" w:author="HS, Yogesh" w:date="2017-12-07T15:50:00Z">
              <w:r>
                <w:rPr>
                  <w:webHidden/>
                </w:rPr>
                <w:fldChar w:fldCharType="begin"/>
              </w:r>
              <w:r>
                <w:rPr>
                  <w:webHidden/>
                </w:rPr>
                <w:instrText>PAGEREF _Toc500425137 \h</w:instrText>
              </w:r>
              <w:r>
                <w:rPr>
                  <w:webHidden/>
                </w:rPr>
                <w:fldChar w:fldCharType="separate"/>
              </w:r>
              <w:r>
                <w:rPr>
                  <w:rStyle w:val="IndexLink"/>
                  <w:vanish w:val="false"/>
                </w:rPr>
                <w:tab/>
                <w:t>4</w:t>
              </w:r>
            </w:ins>
            <w:r>
              <w:rPr>
                <w:webHidden/>
              </w:rPr>
              <w:fldChar w:fldCharType="end"/>
            </w:r>
          </w:hyperlink>
        </w:p>
        <w:p>
          <w:pPr>
            <w:pStyle w:val="Contents2"/>
            <w:tabs>
              <w:tab w:val="left" w:pos="800" w:leader="none"/>
              <w:tab w:val="right" w:pos="9631" w:leader="dot"/>
            </w:tabs>
            <w:rPr>
              <w:rFonts w:eastAsia="ＭＳ 明朝" w:cs="" w:cstheme="minorBidi" w:eastAsiaTheme="minorEastAsia"/>
              <w:b w:val="false"/>
              <w:b w:val="false"/>
              <w:bCs w:val="false"/>
              <w:sz w:val="24"/>
              <w:szCs w:val="24"/>
            </w:rPr>
          </w:pPr>
          <w:hyperlink w:anchor="_Toc500425138">
            <w:ins w:id="33" w:author="HS, Yogesh" w:date="2017-12-07T15:50:00Z">
              <w:r>
                <w:rPr>
                  <w:webHidden/>
                  <w:rStyle w:val="IndexLink"/>
                  <w:vanish w:val="false"/>
                  <w:lang w:val="en-GB"/>
                </w:rPr>
                <w:t>3.1</w:t>
              </w:r>
            </w:ins>
            <w:ins w:id="34" w:author="HS, Yogesh" w:date="2017-12-07T15:50:00Z">
              <w:r>
                <w:rPr>
                  <w:rStyle w:val="IndexLink"/>
                  <w:rFonts w:eastAsia="ＭＳ 明朝" w:cs="" w:cstheme="minorBidi" w:eastAsiaTheme="minorEastAsia"/>
                  <w:b w:val="false"/>
                  <w:bCs w:val="false"/>
                  <w:sz w:val="24"/>
                  <w:szCs w:val="24"/>
                </w:rPr>
                <w:tab/>
              </w:r>
            </w:ins>
            <w:ins w:id="35" w:author="HS, Yogesh" w:date="2017-12-07T15:50:00Z">
              <w:r>
                <w:rPr>
                  <w:rStyle w:val="IndexLink"/>
                  <w:lang w:val="en-GB"/>
                </w:rPr>
                <w:t>Installation</w:t>
              </w:r>
            </w:ins>
            <w:ins w:id="36" w:author="HS, Yogesh" w:date="2017-12-07T15:50:00Z">
              <w:r>
                <w:rPr>
                  <w:webHidden/>
                </w:rPr>
                <w:fldChar w:fldCharType="begin"/>
              </w:r>
              <w:r>
                <w:rPr>
                  <w:webHidden/>
                </w:rPr>
                <w:instrText>PAGEREF _Toc500425138 \h</w:instrText>
              </w:r>
              <w:r>
                <w:rPr>
                  <w:webHidden/>
                </w:rPr>
                <w:fldChar w:fldCharType="separate"/>
              </w:r>
              <w:r>
                <w:rPr>
                  <w:rStyle w:val="IndexLink"/>
                  <w:vanish w:val="false"/>
                </w:rPr>
                <w:tab/>
                <w:t>4</w:t>
              </w:r>
            </w:ins>
            <w:r>
              <w:rPr>
                <w:webHidden/>
              </w:rPr>
              <w:fldChar w:fldCharType="end"/>
            </w:r>
          </w:hyperlink>
        </w:p>
        <w:p>
          <w:pPr>
            <w:pStyle w:val="Contents2"/>
            <w:tabs>
              <w:tab w:val="right" w:pos="9631" w:leader="dot"/>
            </w:tabs>
            <w:rPr>
              <w:rFonts w:eastAsia="ＭＳ 明朝" w:cs="" w:cstheme="minorBidi" w:eastAsiaTheme="minorEastAsia"/>
              <w:b w:val="false"/>
              <w:b w:val="false"/>
              <w:bCs w:val="false"/>
              <w:sz w:val="24"/>
              <w:szCs w:val="24"/>
            </w:rPr>
          </w:pPr>
          <w:hyperlink w:anchor="_Toc500425139">
            <w:ins w:id="37" w:author="HS, Yogesh" w:date="2017-12-07T15:50:00Z">
              <w:r>
                <w:rPr>
                  <w:webHidden/>
                </w:rPr>
                <w:fldChar w:fldCharType="begin"/>
              </w:r>
              <w:r>
                <w:rPr>
                  <w:webHidden/>
                </w:rPr>
                <w:instrText>PAGEREF _Toc500425139 \h</w:instrText>
              </w:r>
              <w:r>
                <w:rPr>
                  <w:webHidden/>
                </w:rPr>
                <w:fldChar w:fldCharType="separate"/>
              </w:r>
              <w:r>
                <w:rPr>
                  <w:webHidden/>
                  <w:rStyle w:val="IndexLink"/>
                  <w:vanish w:val="false"/>
                </w:rPr>
                <w:t>Pre-Requisite</w:t>
                <w:tab/>
                <w:t>4</w:t>
              </w:r>
            </w:ins>
            <w:r>
              <w:rPr>
                <w:webHidden/>
              </w:rPr>
              <w:fldChar w:fldCharType="end"/>
            </w:r>
          </w:hyperlink>
        </w:p>
        <w:p>
          <w:pPr>
            <w:pStyle w:val="Contents1"/>
            <w:tabs>
              <w:tab w:val="right" w:pos="9631" w:leader="dot"/>
            </w:tabs>
            <w:rPr>
              <w:rFonts w:eastAsia="ＭＳ 明朝" w:cs="" w:cstheme="minorBidi" w:eastAsiaTheme="minorEastAsia"/>
              <w:b w:val="false"/>
              <w:b w:val="false"/>
              <w:bCs w:val="false"/>
            </w:rPr>
          </w:pPr>
          <w:hyperlink w:anchor="_Toc500425140">
            <w:ins w:id="38" w:author="HS, Yogesh" w:date="2017-12-07T15:50:00Z">
              <w:r>
                <w:rPr>
                  <w:webHidden/>
                  <w:rStyle w:val="IndexLink"/>
                  <w:rFonts w:ascii="Times New Roman" w:hAnsi="Times New Roman"/>
                  <w:vanish w:val="false"/>
                </w:rPr>
                <w:t>Maven Repository</w:t>
              </w:r>
            </w:ins>
            <w:ins w:id="39" w:author="HS, Yogesh" w:date="2017-12-07T15:50:00Z">
              <w:r>
                <w:rPr>
                  <w:webHidden/>
                </w:rPr>
                <w:fldChar w:fldCharType="begin"/>
              </w:r>
              <w:r>
                <w:rPr>
                  <w:webHidden/>
                </w:rPr>
                <w:instrText>PAGEREF _Toc500425140 \h</w:instrText>
              </w:r>
              <w:r>
                <w:rPr>
                  <w:webHidden/>
                </w:rPr>
                <w:fldChar w:fldCharType="separate"/>
              </w:r>
              <w:r>
                <w:rPr>
                  <w:rStyle w:val="IndexLink"/>
                  <w:vanish w:val="false"/>
                </w:rPr>
                <w:tab/>
                <w:t>4</w:t>
              </w:r>
            </w:ins>
            <w:r>
              <w:rPr>
                <w:webHidden/>
              </w:rPr>
              <w:fldChar w:fldCharType="end"/>
            </w:r>
          </w:hyperlink>
        </w:p>
        <w:p>
          <w:pPr>
            <w:pStyle w:val="Contents2"/>
            <w:tabs>
              <w:tab w:val="left" w:pos="800" w:leader="none"/>
              <w:tab w:val="right" w:pos="9631" w:leader="dot"/>
            </w:tabs>
            <w:rPr>
              <w:rFonts w:eastAsia="ＭＳ 明朝" w:cs="" w:cstheme="minorBidi" w:eastAsiaTheme="minorEastAsia"/>
              <w:b w:val="false"/>
              <w:b w:val="false"/>
              <w:bCs w:val="false"/>
              <w:sz w:val="24"/>
              <w:szCs w:val="24"/>
            </w:rPr>
          </w:pPr>
          <w:hyperlink w:anchor="_Toc500425141">
            <w:ins w:id="40" w:author="HS, Yogesh" w:date="2017-12-07T15:50:00Z">
              <w:r>
                <w:rPr>
                  <w:webHidden/>
                  <w:rStyle w:val="IndexLink"/>
                  <w:vanish w:val="false"/>
                </w:rPr>
                <w:t>3.2</w:t>
              </w:r>
            </w:ins>
            <w:ins w:id="41" w:author="HS, Yogesh" w:date="2017-12-07T15:50:00Z">
              <w:r>
                <w:rPr>
                  <w:rStyle w:val="IndexLink"/>
                  <w:rFonts w:eastAsia="ＭＳ 明朝" w:cs="" w:cstheme="minorBidi" w:eastAsiaTheme="minorEastAsia"/>
                  <w:b w:val="false"/>
                  <w:bCs w:val="false"/>
                  <w:sz w:val="24"/>
                  <w:szCs w:val="24"/>
                </w:rPr>
                <w:tab/>
              </w:r>
            </w:ins>
            <w:ins w:id="42" w:author="HS, Yogesh" w:date="2017-12-07T15:50:00Z">
              <w:r>
                <w:rPr>
                  <w:rStyle w:val="IndexLink"/>
                </w:rPr>
                <w:t>Library Integration</w:t>
              </w:r>
            </w:ins>
            <w:ins w:id="43" w:author="HS, Yogesh" w:date="2017-12-07T15:50:00Z">
              <w:r>
                <w:rPr>
                  <w:webHidden/>
                </w:rPr>
                <w:fldChar w:fldCharType="begin"/>
              </w:r>
              <w:r>
                <w:rPr>
                  <w:webHidden/>
                </w:rPr>
                <w:instrText>PAGEREF _Toc500425141 \h</w:instrText>
              </w:r>
              <w:r>
                <w:rPr>
                  <w:webHidden/>
                </w:rPr>
                <w:fldChar w:fldCharType="separate"/>
              </w:r>
              <w:r>
                <w:rPr>
                  <w:rStyle w:val="IndexLink"/>
                  <w:vanish w:val="false"/>
                </w:rPr>
                <w:tab/>
                <w:t>4</w:t>
              </w:r>
            </w:ins>
            <w:r>
              <w:rPr>
                <w:webHidden/>
              </w:rPr>
              <w:fldChar w:fldCharType="end"/>
            </w:r>
          </w:hyperlink>
        </w:p>
        <w:p>
          <w:pPr>
            <w:pStyle w:val="Contents2"/>
            <w:tabs>
              <w:tab w:val="left" w:pos="800" w:leader="none"/>
              <w:tab w:val="right" w:pos="9631" w:leader="dot"/>
            </w:tabs>
            <w:rPr>
              <w:rFonts w:eastAsia="ＭＳ 明朝" w:cs="" w:cstheme="minorBidi" w:eastAsiaTheme="minorEastAsia"/>
              <w:b w:val="false"/>
              <w:b w:val="false"/>
              <w:bCs w:val="false"/>
              <w:sz w:val="24"/>
              <w:szCs w:val="24"/>
            </w:rPr>
          </w:pPr>
          <w:hyperlink w:anchor="_Toc500425156">
            <w:ins w:id="44" w:author="HS, Yogesh" w:date="2017-12-07T15:50:00Z">
              <w:r>
                <w:rPr>
                  <w:webHidden/>
                  <w:rStyle w:val="IndexLink"/>
                  <w:vanish w:val="false"/>
                  <w:lang w:val="en-GB"/>
                </w:rPr>
                <w:t>3.3</w:t>
              </w:r>
            </w:ins>
            <w:ins w:id="45" w:author="HS, Yogesh" w:date="2017-12-07T15:50:00Z">
              <w:r>
                <w:rPr>
                  <w:rStyle w:val="IndexLink"/>
                  <w:rFonts w:eastAsia="ＭＳ 明朝" w:cs="" w:cstheme="minorBidi" w:eastAsiaTheme="minorEastAsia"/>
                  <w:b w:val="false"/>
                  <w:bCs w:val="false"/>
                  <w:sz w:val="24"/>
                  <w:szCs w:val="24"/>
                </w:rPr>
                <w:tab/>
              </w:r>
            </w:ins>
            <w:ins w:id="46" w:author="HS, Yogesh" w:date="2017-12-07T15:50:00Z">
              <w:r>
                <w:rPr>
                  <w:rStyle w:val="IndexLink"/>
                  <w:lang w:val="en-GB"/>
                </w:rPr>
                <w:t>Configuration</w:t>
              </w:r>
            </w:ins>
            <w:ins w:id="47" w:author="HS, Yogesh" w:date="2017-12-07T15:50:00Z">
              <w:r>
                <w:rPr>
                  <w:webHidden/>
                </w:rPr>
                <w:fldChar w:fldCharType="begin"/>
              </w:r>
              <w:r>
                <w:rPr>
                  <w:webHidden/>
                </w:rPr>
                <w:instrText>PAGEREF _Toc500425156 \h</w:instrText>
              </w:r>
              <w:r>
                <w:rPr>
                  <w:webHidden/>
                </w:rPr>
                <w:fldChar w:fldCharType="separate"/>
              </w:r>
              <w:r>
                <w:rPr>
                  <w:rStyle w:val="IndexLink"/>
                  <w:vanish w:val="false"/>
                </w:rPr>
                <w:tab/>
                <w:t>4</w:t>
              </w:r>
            </w:ins>
            <w:r>
              <w:rPr>
                <w:webHidden/>
              </w:rPr>
              <w:fldChar w:fldCharType="end"/>
            </w:r>
          </w:hyperlink>
        </w:p>
        <w:p>
          <w:pPr>
            <w:pStyle w:val="Contents1"/>
            <w:tabs>
              <w:tab w:val="left" w:pos="400" w:leader="none"/>
              <w:tab w:val="right" w:pos="9631" w:leader="dot"/>
            </w:tabs>
            <w:rPr>
              <w:rFonts w:eastAsia="ＭＳ 明朝" w:cs="" w:cstheme="minorBidi" w:eastAsiaTheme="minorEastAsia"/>
              <w:b w:val="false"/>
              <w:b w:val="false"/>
              <w:bCs w:val="false"/>
            </w:rPr>
          </w:pPr>
          <w:hyperlink w:anchor="_Toc500425157">
            <w:ins w:id="48" w:author="HS, Yogesh" w:date="2017-12-07T15:50:00Z">
              <w:r>
                <w:rPr>
                  <w:webHidden/>
                  <w:rStyle w:val="IndexLink"/>
                  <w:vanish w:val="false"/>
                </w:rPr>
                <w:t>4</w:t>
              </w:r>
            </w:ins>
            <w:ins w:id="49" w:author="HS, Yogesh" w:date="2017-12-07T15:50:00Z">
              <w:r>
                <w:rPr>
                  <w:rStyle w:val="IndexLink"/>
                  <w:rFonts w:eastAsia="ＭＳ 明朝" w:cs="" w:cstheme="minorBidi" w:eastAsiaTheme="minorEastAsia"/>
                  <w:b w:val="false"/>
                  <w:bCs w:val="false"/>
                </w:rPr>
                <w:tab/>
              </w:r>
            </w:ins>
            <w:ins w:id="50" w:author="HS, Yogesh" w:date="2017-12-07T15:50:00Z">
              <w:r>
                <w:rPr>
                  <w:rStyle w:val="IndexLink"/>
                </w:rPr>
                <w:t>Usage</w:t>
              </w:r>
            </w:ins>
            <w:ins w:id="51" w:author="HS, Yogesh" w:date="2017-12-07T15:50:00Z">
              <w:r>
                <w:rPr>
                  <w:webHidden/>
                </w:rPr>
                <w:fldChar w:fldCharType="begin"/>
              </w:r>
              <w:r>
                <w:rPr>
                  <w:webHidden/>
                </w:rPr>
                <w:instrText>PAGEREF _Toc500425157 \h</w:instrText>
              </w:r>
              <w:r>
                <w:rPr>
                  <w:webHidden/>
                </w:rPr>
                <w:fldChar w:fldCharType="separate"/>
              </w:r>
              <w:r>
                <w:rPr>
                  <w:rStyle w:val="IndexLink"/>
                  <w:vanish w:val="false"/>
                </w:rPr>
                <w:tab/>
                <w:t>5</w:t>
              </w:r>
            </w:ins>
            <w:r>
              <w:rPr>
                <w:webHidden/>
              </w:rPr>
              <w:fldChar w:fldCharType="end"/>
            </w:r>
          </w:hyperlink>
        </w:p>
        <w:p>
          <w:pPr>
            <w:pStyle w:val="Contents2"/>
            <w:tabs>
              <w:tab w:val="left" w:pos="800" w:leader="none"/>
              <w:tab w:val="right" w:pos="9631" w:leader="dot"/>
            </w:tabs>
            <w:rPr>
              <w:rFonts w:eastAsia="ＭＳ 明朝" w:cs="" w:cstheme="minorBidi" w:eastAsiaTheme="minorEastAsia"/>
              <w:b w:val="false"/>
              <w:b w:val="false"/>
              <w:bCs w:val="false"/>
              <w:sz w:val="24"/>
              <w:szCs w:val="24"/>
            </w:rPr>
          </w:pPr>
          <w:hyperlink w:anchor="_Toc500425158">
            <w:ins w:id="52" w:author="HS, Yogesh" w:date="2017-12-07T15:50:00Z">
              <w:r>
                <w:rPr>
                  <w:webHidden/>
                  <w:rStyle w:val="IndexLink"/>
                  <w:vanish w:val="false"/>
                  <w:lang w:val="en-GB"/>
                </w:rPr>
                <w:t>4.1</w:t>
              </w:r>
            </w:ins>
            <w:ins w:id="53" w:author="HS, Yogesh" w:date="2017-12-07T15:50:00Z">
              <w:r>
                <w:rPr>
                  <w:rStyle w:val="IndexLink"/>
                  <w:rFonts w:eastAsia="ＭＳ 明朝" w:cs="" w:cstheme="minorBidi" w:eastAsiaTheme="minorEastAsia"/>
                  <w:b w:val="false"/>
                  <w:bCs w:val="false"/>
                  <w:sz w:val="24"/>
                  <w:szCs w:val="24"/>
                </w:rPr>
                <w:tab/>
              </w:r>
            </w:ins>
            <w:ins w:id="54" w:author="HS, Yogesh" w:date="2017-12-07T15:50:00Z">
              <w:r>
                <w:rPr>
                  <w:rStyle w:val="IndexLink"/>
                  <w:lang w:val="en-GB"/>
                </w:rPr>
                <w:t>Launching my account uApp</w:t>
              </w:r>
            </w:ins>
            <w:ins w:id="55" w:author="HS, Yogesh" w:date="2017-12-07T15:50:00Z">
              <w:r>
                <w:rPr>
                  <w:webHidden/>
                </w:rPr>
                <w:fldChar w:fldCharType="begin"/>
              </w:r>
              <w:r>
                <w:rPr>
                  <w:webHidden/>
                </w:rPr>
                <w:instrText>PAGEREF _Toc500425158 \h</w:instrText>
              </w:r>
              <w:r>
                <w:rPr>
                  <w:webHidden/>
                </w:rPr>
                <w:fldChar w:fldCharType="separate"/>
              </w:r>
              <w:r>
                <w:rPr>
                  <w:rStyle w:val="IndexLink"/>
                  <w:vanish w:val="false"/>
                </w:rPr>
                <w:tab/>
                <w:t>5</w:t>
              </w:r>
            </w:ins>
            <w:r>
              <w:rPr>
                <w:webHidden/>
              </w:rPr>
              <w:fldChar w:fldCharType="end"/>
            </w:r>
          </w:hyperlink>
        </w:p>
        <w:p>
          <w:pPr>
            <w:pStyle w:val="Contents2"/>
            <w:tabs>
              <w:tab w:val="left" w:pos="600" w:leader="none"/>
              <w:tab w:val="right" w:pos="9631" w:leader="dot"/>
            </w:tabs>
            <w:rPr>
              <w:rFonts w:eastAsia="ＭＳ 明朝" w:cs="" w:cstheme="minorBidi" w:eastAsiaTheme="minorEastAsia"/>
              <w:b w:val="false"/>
              <w:b w:val="false"/>
              <w:bCs w:val="false"/>
              <w:sz w:val="24"/>
              <w:szCs w:val="24"/>
            </w:rPr>
          </w:pPr>
          <w:hyperlink w:anchor="_Toc500425159">
            <w:ins w:id="56" w:author="HS, Yogesh" w:date="2017-12-07T15:50:00Z">
              <w:r>
                <w:rPr>
                  <w:webHidden/>
                  <w:rStyle w:val="IndexLink"/>
                  <w:rFonts w:eastAsia="ＭＳ 明朝" w:cs="" w:cstheme="minorBidi" w:eastAsiaTheme="minorEastAsia"/>
                  <w:b w:val="false"/>
                  <w:bCs w:val="false"/>
                  <w:vanish w:val="false"/>
                  <w:sz w:val="24"/>
                  <w:szCs w:val="24"/>
                </w:rPr>
                <w:tab/>
              </w:r>
            </w:ins>
            <w:ins w:id="57" w:author="HS, Yogesh" w:date="2017-12-07T15:50:00Z">
              <w:r>
                <w:rPr>
                  <w:rStyle w:val="IndexLink"/>
                </w:rPr>
                <w:t>Listener and Callbacks</w:t>
              </w:r>
            </w:ins>
            <w:ins w:id="58" w:author="HS, Yogesh" w:date="2017-12-07T15:50:00Z">
              <w:r>
                <w:rPr>
                  <w:webHidden/>
                </w:rPr>
                <w:fldChar w:fldCharType="begin"/>
              </w:r>
              <w:r>
                <w:rPr>
                  <w:webHidden/>
                </w:rPr>
                <w:instrText>PAGEREF _Toc500425159 \h</w:instrText>
              </w:r>
              <w:r>
                <w:rPr>
                  <w:webHidden/>
                </w:rPr>
                <w:fldChar w:fldCharType="separate"/>
              </w:r>
              <w:r>
                <w:rPr>
                  <w:rStyle w:val="IndexLink"/>
                  <w:vanish w:val="false"/>
                </w:rPr>
                <w:tab/>
                <w:t>6</w:t>
              </w:r>
            </w:ins>
            <w:r>
              <w:rPr>
                <w:webHidden/>
              </w:rPr>
              <w:fldChar w:fldCharType="end"/>
            </w:r>
          </w:hyperlink>
        </w:p>
        <w:p>
          <w:pPr>
            <w:pStyle w:val="Contents2"/>
            <w:tabs>
              <w:tab w:val="right" w:pos="9631" w:leader="dot"/>
            </w:tabs>
            <w:rPr>
              <w:rFonts w:eastAsia="ＭＳ 明朝" w:cs="" w:cstheme="minorBidi" w:eastAsiaTheme="minorEastAsia"/>
              <w:b w:val="false"/>
              <w:b w:val="false"/>
              <w:bCs w:val="false"/>
              <w:sz w:val="24"/>
              <w:szCs w:val="24"/>
            </w:rPr>
          </w:pPr>
          <w:hyperlink w:anchor="_Toc500425160">
            <w:ins w:id="59" w:author="HS, Yogesh" w:date="2017-12-07T15:50:00Z">
              <w:r>
                <w:rPr>
                  <w:webHidden/>
                  <w:rStyle w:val="IndexLink"/>
                  <w:rFonts w:cs="Arial"/>
                  <w:vanish w:val="false"/>
                </w:rPr>
                <w:t>4.2</w:t>
              </w:r>
            </w:ins>
            <w:ins w:id="60" w:author="HS, Yogesh" w:date="2017-12-07T15:50:00Z">
              <w:r>
                <w:rPr>
                  <w:webHidden/>
                </w:rPr>
                <w:fldChar w:fldCharType="begin"/>
              </w:r>
              <w:r>
                <w:rPr>
                  <w:webHidden/>
                </w:rPr>
                <w:instrText>PAGEREF _Toc500425160 \h</w:instrText>
              </w:r>
              <w:r>
                <w:rPr>
                  <w:webHidden/>
                </w:rPr>
                <w:fldChar w:fldCharType="separate"/>
              </w:r>
              <w:r>
                <w:rPr>
                  <w:rStyle w:val="IndexLink"/>
                  <w:vanish w:val="false"/>
                </w:rPr>
                <w:tab/>
                <w:t>6</w:t>
              </w:r>
            </w:ins>
            <w:r>
              <w:rPr>
                <w:webHidden/>
              </w:rPr>
              <w:fldChar w:fldCharType="end"/>
            </w:r>
          </w:hyperlink>
        </w:p>
        <w:p>
          <w:pPr>
            <w:pStyle w:val="Contents1"/>
            <w:tabs>
              <w:tab w:val="left" w:pos="400" w:leader="none"/>
              <w:tab w:val="right" w:pos="9631" w:leader="dot"/>
            </w:tabs>
            <w:rPr>
              <w:rFonts w:eastAsia="ＭＳ 明朝" w:cs="" w:cstheme="minorBidi" w:eastAsiaTheme="minorEastAsia"/>
              <w:b w:val="false"/>
              <w:b w:val="false"/>
              <w:bCs w:val="false"/>
            </w:rPr>
          </w:pPr>
          <w:hyperlink w:anchor="_Toc500425161">
            <w:ins w:id="61" w:author="HS, Yogesh" w:date="2017-12-07T15:50:00Z">
              <w:r>
                <w:rPr>
                  <w:webHidden/>
                  <w:rStyle w:val="IndexLink"/>
                  <w:vanish w:val="false"/>
                </w:rPr>
                <w:t>5</w:t>
              </w:r>
            </w:ins>
            <w:ins w:id="62" w:author="HS, Yogesh" w:date="2017-12-07T15:50:00Z">
              <w:r>
                <w:rPr>
                  <w:rStyle w:val="IndexLink"/>
                  <w:rFonts w:eastAsia="ＭＳ 明朝" w:cs="" w:cstheme="minorBidi" w:eastAsiaTheme="minorEastAsia"/>
                  <w:b w:val="false"/>
                  <w:bCs w:val="false"/>
                </w:rPr>
                <w:tab/>
              </w:r>
            </w:ins>
            <w:ins w:id="63" w:author="HS, Yogesh" w:date="2017-12-07T15:50:00Z">
              <w:r>
                <w:rPr>
                  <w:rStyle w:val="IndexLink"/>
                </w:rPr>
                <w:t>Revision History</w:t>
              </w:r>
            </w:ins>
            <w:ins w:id="64" w:author="HS, Yogesh" w:date="2017-12-07T15:50:00Z">
              <w:r>
                <w:rPr>
                  <w:webHidden/>
                </w:rPr>
                <w:fldChar w:fldCharType="begin"/>
              </w:r>
              <w:r>
                <w:rPr>
                  <w:webHidden/>
                </w:rPr>
                <w:instrText>PAGEREF _Toc500425161 \h</w:instrText>
              </w:r>
              <w:r>
                <w:rPr>
                  <w:webHidden/>
                </w:rPr>
                <w:fldChar w:fldCharType="separate"/>
              </w:r>
              <w:r>
                <w:rPr>
                  <w:rStyle w:val="IndexLink"/>
                  <w:vanish w:val="false"/>
                </w:rPr>
                <w:tab/>
                <w:t>7</w:t>
              </w:r>
            </w:ins>
            <w:r>
              <w:rPr>
                <w:webHidden/>
              </w:rPr>
              <w:fldChar w:fldCharType="end"/>
            </w:r>
          </w:hyperlink>
        </w:p>
        <w:p>
          <w:pPr>
            <w:pStyle w:val="Contents1"/>
            <w:tabs>
              <w:tab w:val="left" w:pos="400" w:leader="none"/>
              <w:tab w:val="right" w:pos="9631" w:leader="dot"/>
            </w:tabs>
            <w:rPr>
              <w:rFonts w:eastAsia="ＭＳ 明朝" w:cs="" w:cstheme="minorBidi" w:eastAsiaTheme="minorEastAsia"/>
              <w:b w:val="false"/>
              <w:b w:val="false"/>
              <w:bCs w:val="false"/>
            </w:rPr>
          </w:pPr>
          <w:hyperlink w:anchor="_Toc500425162">
            <w:ins w:id="65" w:author="HS, Yogesh" w:date="2017-12-07T15:50:00Z">
              <w:r>
                <w:rPr>
                  <w:webHidden/>
                  <w:rStyle w:val="IndexLink"/>
                  <w:vanish w:val="false"/>
                </w:rPr>
                <w:t>6</w:t>
              </w:r>
            </w:ins>
            <w:ins w:id="66" w:author="HS, Yogesh" w:date="2017-12-07T15:50:00Z">
              <w:r>
                <w:rPr>
                  <w:rStyle w:val="IndexLink"/>
                  <w:rFonts w:eastAsia="ＭＳ 明朝" w:cs="" w:cstheme="minorBidi" w:eastAsiaTheme="minorEastAsia"/>
                  <w:b w:val="false"/>
                  <w:bCs w:val="false"/>
                </w:rPr>
                <w:tab/>
              </w:r>
            </w:ins>
            <w:ins w:id="67" w:author="HS, Yogesh" w:date="2017-12-07T15:50:00Z">
              <w:r>
                <w:rPr>
                  <w:rStyle w:val="IndexLink"/>
                </w:rPr>
                <w:t>Approval</w:t>
              </w:r>
            </w:ins>
            <w:ins w:id="68" w:author="HS, Yogesh" w:date="2017-12-07T15:50:00Z">
              <w:r>
                <w:rPr>
                  <w:webHidden/>
                </w:rPr>
                <w:fldChar w:fldCharType="begin"/>
              </w:r>
              <w:r>
                <w:rPr>
                  <w:webHidden/>
                </w:rPr>
                <w:instrText>PAGEREF _Toc500425162 \h</w:instrText>
              </w:r>
              <w:r>
                <w:rPr>
                  <w:webHidden/>
                </w:rPr>
                <w:fldChar w:fldCharType="separate"/>
              </w:r>
              <w:r>
                <w:rPr>
                  <w:rStyle w:val="IndexLink"/>
                  <w:vanish w:val="false"/>
                </w:rPr>
                <w:tab/>
                <w:t>7</w:t>
              </w:r>
            </w:ins>
            <w:r>
              <w:rPr>
                <w:webHidden/>
              </w:rPr>
              <w:fldChar w:fldCharType="end"/>
            </w:r>
          </w:hyperlink>
        </w:p>
        <w:p>
          <w:pPr>
            <w:pStyle w:val="Contents1"/>
            <w:tabs>
              <w:tab w:val="left" w:pos="400" w:leader="none"/>
              <w:tab w:val="right" w:pos="9631" w:leader="dot"/>
            </w:tabs>
            <w:rPr>
              <w:vanish w:val="false"/>
            </w:rPr>
          </w:pPr>
          <w:del w:id="69" w:author="HS, Yogesh" w:date="2017-12-07T13:27:00Z">
            <w:r>
              <w:rPr>
                <w:b w:val="false"/>
                <w:bCs w:val="false"/>
              </w:rPr>
              <w:delText>1</w:delText>
            </w:r>
          </w:del>
          <w:del w:id="70" w:author="HS, Yogesh" w:date="2017-12-07T13:27:00Z">
            <w:r>
              <w:rPr>
                <w:rFonts w:eastAsia="ＭＳ 明朝" w:cs="" w:cstheme="minorBidi" w:eastAsiaTheme="minorEastAsia"/>
                <w:b w:val="false"/>
                <w:bCs w:val="false"/>
                <w:lang w:val="en-GB" w:eastAsia="en-GB"/>
              </w:rPr>
              <w:tab/>
            </w:r>
          </w:del>
          <w:del w:id="71" w:author="HS, Yogesh" w:date="2017-12-07T13:27:00Z">
            <w:r>
              <w:rPr>
                <w:b w:val="false"/>
                <w:bCs w:val="false"/>
              </w:rPr>
              <w:delText>DOCUMENT INTRODUCTION</w:delText>
            </w:r>
          </w:del>
          <w:del w:id="72" w:author="HS, Yogesh" w:date="2017-12-07T13:27:00Z">
            <w:r>
              <w:rPr>
                <w:vanish w:val="false"/>
              </w:rPr>
              <w:tab/>
              <w:delText>3</w:delText>
            </w:r>
          </w:del>
        </w:p>
        <w:p>
          <w:pPr>
            <w:pStyle w:val="Contents1"/>
            <w:tabs>
              <w:tab w:val="left" w:pos="800" w:leader="none"/>
              <w:tab w:val="right" w:pos="9631" w:leader="dot"/>
            </w:tabs>
            <w:rPr/>
          </w:pPr>
          <w:del w:id="73" w:author="HS, Yogesh" w:date="2017-12-07T13:27:00Z">
            <w:r>
              <w:rPr>
                <w:b w:val="false"/>
                <w:bCs w:val="false"/>
              </w:rPr>
              <w:delText>1.1</w:delText>
            </w:r>
          </w:del>
          <w:del w:id="74" w:author="HS, Yogesh" w:date="2017-12-07T13:27:00Z">
            <w:r>
              <w:rPr>
                <w:rFonts w:eastAsia="ＭＳ 明朝" w:cs="" w:cstheme="minorBidi" w:eastAsiaTheme="minorEastAsia"/>
                <w:b w:val="false"/>
                <w:bCs w:val="false"/>
                <w:sz w:val="24"/>
                <w:szCs w:val="24"/>
                <w:lang w:val="en-GB" w:eastAsia="en-GB"/>
              </w:rPr>
              <w:tab/>
            </w:r>
          </w:del>
          <w:del w:id="75" w:author="HS, Yogesh" w:date="2017-12-07T13:27:00Z">
            <w:r>
              <w:rPr>
                <w:b w:val="false"/>
                <w:bCs w:val="false"/>
              </w:rPr>
              <w:delText>Purpose</w:delText>
            </w:r>
          </w:del>
          <w:del w:id="76" w:author="HS, Yogesh" w:date="2017-12-07T13:27:00Z">
            <w:r>
              <w:rPr>
                <w:vanish w:val="false"/>
              </w:rPr>
              <w:tab/>
              <w:delText>3</w:delText>
            </w:r>
          </w:del>
        </w:p>
        <w:p>
          <w:pPr>
            <w:pStyle w:val="Contents1"/>
            <w:tabs>
              <w:tab w:val="left" w:pos="800" w:leader="none"/>
              <w:tab w:val="right" w:pos="9631" w:leader="dot"/>
            </w:tabs>
            <w:rPr/>
          </w:pPr>
          <w:del w:id="77" w:author="HS, Yogesh" w:date="2017-12-07T13:27:00Z">
            <w:r>
              <w:rPr>
                <w:rFonts w:cs="Arial"/>
                <w:b w:val="false"/>
                <w:bCs w:val="false"/>
              </w:rPr>
              <w:delText>1.2</w:delText>
            </w:r>
          </w:del>
          <w:del w:id="78" w:author="HS, Yogesh" w:date="2017-12-07T13:27:00Z">
            <w:r>
              <w:rPr>
                <w:rFonts w:eastAsia="ＭＳ 明朝" w:cs="" w:cstheme="minorBidi" w:eastAsiaTheme="minorEastAsia"/>
                <w:b w:val="false"/>
                <w:bCs w:val="false"/>
                <w:sz w:val="24"/>
                <w:szCs w:val="24"/>
                <w:lang w:val="en-GB" w:eastAsia="en-GB"/>
              </w:rPr>
              <w:tab/>
            </w:r>
          </w:del>
          <w:del w:id="79" w:author="HS, Yogesh" w:date="2017-12-07T13:27:00Z">
            <w:r>
              <w:rPr>
                <w:rFonts w:cs="Arial"/>
                <w:b w:val="false"/>
                <w:bCs w:val="false"/>
              </w:rPr>
              <w:delText>Scope</w:delText>
            </w:r>
          </w:del>
          <w:del w:id="80" w:author="HS, Yogesh" w:date="2017-12-07T13:27:00Z">
            <w:r>
              <w:rPr>
                <w:vanish w:val="false"/>
              </w:rPr>
              <w:tab/>
              <w:delText>3</w:delText>
            </w:r>
          </w:del>
        </w:p>
        <w:p>
          <w:pPr>
            <w:pStyle w:val="Contents1"/>
            <w:tabs>
              <w:tab w:val="left" w:pos="800" w:leader="none"/>
              <w:tab w:val="right" w:pos="9631" w:leader="dot"/>
            </w:tabs>
            <w:rPr/>
          </w:pPr>
          <w:del w:id="81" w:author="HS, Yogesh" w:date="2017-12-07T13:27:00Z">
            <w:r>
              <w:rPr>
                <w:b w:val="false"/>
                <w:bCs w:val="false"/>
              </w:rPr>
              <w:delText>1.3</w:delText>
            </w:r>
          </w:del>
          <w:del w:id="82" w:author="HS, Yogesh" w:date="2017-12-07T13:27:00Z">
            <w:r>
              <w:rPr>
                <w:rFonts w:eastAsia="ＭＳ 明朝" w:cs="" w:cstheme="minorBidi" w:eastAsiaTheme="minorEastAsia"/>
                <w:b w:val="false"/>
                <w:bCs w:val="false"/>
                <w:sz w:val="24"/>
                <w:szCs w:val="24"/>
                <w:lang w:val="en-GB" w:eastAsia="en-GB"/>
              </w:rPr>
              <w:tab/>
            </w:r>
          </w:del>
          <w:del w:id="83" w:author="HS, Yogesh" w:date="2017-12-07T13:27:00Z">
            <w:r>
              <w:rPr>
                <w:b w:val="false"/>
                <w:bCs w:val="false"/>
              </w:rPr>
              <w:delText>References</w:delText>
            </w:r>
          </w:del>
          <w:del w:id="84" w:author="HS, Yogesh" w:date="2017-12-07T13:27:00Z">
            <w:r>
              <w:rPr>
                <w:vanish w:val="false"/>
              </w:rPr>
              <w:tab/>
              <w:delText>3</w:delText>
            </w:r>
          </w:del>
        </w:p>
        <w:p>
          <w:pPr>
            <w:pStyle w:val="Contents1"/>
            <w:tabs>
              <w:tab w:val="left" w:pos="800" w:leader="none"/>
              <w:tab w:val="right" w:pos="9631" w:leader="dot"/>
            </w:tabs>
            <w:rPr/>
          </w:pPr>
          <w:del w:id="85" w:author="HS, Yogesh" w:date="2017-12-07T13:27:00Z">
            <w:r>
              <w:rPr>
                <w:b w:val="false"/>
                <w:bCs w:val="false"/>
              </w:rPr>
              <w:delText>1.4</w:delText>
            </w:r>
          </w:del>
          <w:del w:id="86" w:author="HS, Yogesh" w:date="2017-12-07T13:27:00Z">
            <w:r>
              <w:rPr>
                <w:rFonts w:eastAsia="ＭＳ 明朝" w:cs="" w:cstheme="minorBidi" w:eastAsiaTheme="minorEastAsia"/>
                <w:b w:val="false"/>
                <w:bCs w:val="false"/>
                <w:sz w:val="24"/>
                <w:szCs w:val="24"/>
                <w:lang w:val="en-GB" w:eastAsia="en-GB"/>
              </w:rPr>
              <w:tab/>
            </w:r>
          </w:del>
          <w:del w:id="87" w:author="HS, Yogesh" w:date="2017-12-07T13:27:00Z">
            <w:r>
              <w:rPr>
                <w:b w:val="false"/>
                <w:bCs w:val="false"/>
              </w:rPr>
              <w:delText>Terminology &amp; Abbreviations</w:delText>
            </w:r>
          </w:del>
          <w:del w:id="88" w:author="HS, Yogesh" w:date="2017-12-07T13:27:00Z">
            <w:r>
              <w:rPr>
                <w:vanish w:val="false"/>
              </w:rPr>
              <w:tab/>
              <w:delText>3</w:delText>
            </w:r>
          </w:del>
        </w:p>
        <w:p>
          <w:pPr>
            <w:pStyle w:val="Contents1"/>
            <w:tabs>
              <w:tab w:val="left" w:pos="400" w:leader="none"/>
              <w:tab w:val="right" w:pos="9631" w:leader="dot"/>
            </w:tabs>
            <w:rPr/>
          </w:pPr>
          <w:del w:id="89" w:author="HS, Yogesh" w:date="2017-12-07T13:27:00Z">
            <w:r>
              <w:rPr>
                <w:b w:val="false"/>
                <w:bCs w:val="false"/>
              </w:rPr>
              <w:delText>2</w:delText>
            </w:r>
          </w:del>
          <w:del w:id="90" w:author="HS, Yogesh" w:date="2017-12-07T13:27:00Z">
            <w:r>
              <w:rPr>
                <w:rFonts w:eastAsia="ＭＳ 明朝" w:cs="" w:cstheme="minorBidi" w:eastAsiaTheme="minorEastAsia"/>
                <w:b w:val="false"/>
                <w:bCs w:val="false"/>
                <w:lang w:val="en-GB" w:eastAsia="en-GB"/>
              </w:rPr>
              <w:tab/>
            </w:r>
          </w:del>
          <w:del w:id="91" w:author="HS, Yogesh" w:date="2017-12-07T13:27:00Z">
            <w:r>
              <w:rPr>
                <w:b w:val="false"/>
                <w:bCs w:val="false"/>
              </w:rPr>
              <w:delText>Overview</w:delText>
            </w:r>
          </w:del>
          <w:del w:id="92" w:author="HS, Yogesh" w:date="2017-12-07T13:27:00Z">
            <w:r>
              <w:rPr>
                <w:vanish w:val="false"/>
              </w:rPr>
              <w:tab/>
              <w:delText>4</w:delText>
            </w:r>
          </w:del>
        </w:p>
        <w:p>
          <w:pPr>
            <w:pStyle w:val="Contents1"/>
            <w:tabs>
              <w:tab w:val="left" w:pos="400" w:leader="none"/>
              <w:tab w:val="right" w:pos="9631" w:leader="dot"/>
            </w:tabs>
            <w:rPr/>
          </w:pPr>
          <w:del w:id="93" w:author="HS, Yogesh" w:date="2017-12-07T13:27:00Z">
            <w:r>
              <w:rPr>
                <w:b w:val="false"/>
                <w:bCs w:val="false"/>
              </w:rPr>
              <w:delText>3</w:delText>
            </w:r>
          </w:del>
          <w:del w:id="94" w:author="HS, Yogesh" w:date="2017-12-07T13:27:00Z">
            <w:r>
              <w:rPr>
                <w:rFonts w:eastAsia="ＭＳ 明朝" w:cs="" w:cstheme="minorBidi" w:eastAsiaTheme="minorEastAsia"/>
                <w:b w:val="false"/>
                <w:bCs w:val="false"/>
                <w:lang w:val="en-GB" w:eastAsia="en-GB"/>
              </w:rPr>
              <w:tab/>
            </w:r>
          </w:del>
          <w:del w:id="95" w:author="HS, Yogesh" w:date="2017-12-07T13:27:00Z">
            <w:r>
              <w:rPr>
                <w:b w:val="false"/>
                <w:bCs w:val="false"/>
              </w:rPr>
              <w:delText>Integration</w:delText>
            </w:r>
          </w:del>
          <w:del w:id="96" w:author="HS, Yogesh" w:date="2017-12-07T13:27:00Z">
            <w:r>
              <w:rPr>
                <w:vanish w:val="false"/>
              </w:rPr>
              <w:tab/>
              <w:delText>4</w:delText>
            </w:r>
          </w:del>
        </w:p>
        <w:p>
          <w:pPr>
            <w:pStyle w:val="Contents1"/>
            <w:tabs>
              <w:tab w:val="left" w:pos="800" w:leader="none"/>
              <w:tab w:val="right" w:pos="9631" w:leader="dot"/>
            </w:tabs>
            <w:rPr/>
          </w:pPr>
          <w:del w:id="97" w:author="HS, Yogesh" w:date="2017-12-07T13:27:00Z">
            <w:r>
              <w:rPr>
                <w:b w:val="false"/>
                <w:bCs w:val="false"/>
                <w:lang w:val="en-GB"/>
              </w:rPr>
              <w:delText>3.1</w:delText>
            </w:r>
          </w:del>
          <w:del w:id="98" w:author="HS, Yogesh" w:date="2017-12-07T13:27:00Z">
            <w:r>
              <w:rPr>
                <w:rFonts w:eastAsia="ＭＳ 明朝" w:cs="" w:cstheme="minorBidi" w:eastAsiaTheme="minorEastAsia"/>
                <w:b w:val="false"/>
                <w:bCs w:val="false"/>
                <w:sz w:val="24"/>
                <w:szCs w:val="24"/>
                <w:lang w:val="en-GB" w:eastAsia="en-GB"/>
              </w:rPr>
              <w:tab/>
            </w:r>
          </w:del>
          <w:del w:id="99" w:author="HS, Yogesh" w:date="2017-12-07T13:27:00Z">
            <w:r>
              <w:rPr>
                <w:b w:val="false"/>
                <w:bCs w:val="false"/>
                <w:lang w:val="en-GB"/>
              </w:rPr>
              <w:delText>Installation</w:delText>
            </w:r>
          </w:del>
          <w:del w:id="100" w:author="HS, Yogesh" w:date="2017-12-07T13:27:00Z">
            <w:r>
              <w:rPr>
                <w:vanish w:val="false"/>
              </w:rPr>
              <w:tab/>
              <w:delText>4</w:delText>
            </w:r>
          </w:del>
        </w:p>
        <w:p>
          <w:pPr>
            <w:pStyle w:val="Contents1"/>
            <w:tabs>
              <w:tab w:val="left" w:pos="800" w:leader="none"/>
              <w:tab w:val="right" w:pos="9631" w:leader="dot"/>
            </w:tabs>
            <w:rPr/>
          </w:pPr>
          <w:del w:id="101" w:author="HS, Yogesh" w:date="2017-12-07T13:27:00Z">
            <w:r>
              <w:rPr>
                <w:b w:val="false"/>
                <w:bCs w:val="false"/>
                <w:lang w:val="en-GB"/>
              </w:rPr>
              <w:delText>3.2</w:delText>
            </w:r>
          </w:del>
          <w:del w:id="102" w:author="HS, Yogesh" w:date="2017-12-07T13:27:00Z">
            <w:r>
              <w:rPr>
                <w:rFonts w:eastAsia="ＭＳ 明朝" w:cs="" w:cstheme="minorBidi" w:eastAsiaTheme="minorEastAsia"/>
                <w:b w:val="false"/>
                <w:bCs w:val="false"/>
                <w:sz w:val="24"/>
                <w:szCs w:val="24"/>
                <w:lang w:val="en-GB" w:eastAsia="en-GB"/>
              </w:rPr>
              <w:tab/>
            </w:r>
          </w:del>
          <w:del w:id="103" w:author="HS, Yogesh" w:date="2017-12-07T13:27:00Z">
            <w:r>
              <w:rPr>
                <w:b w:val="false"/>
                <w:bCs w:val="false"/>
                <w:lang w:val="en-GB"/>
              </w:rPr>
              <w:delText>Configuring</w:delText>
            </w:r>
          </w:del>
          <w:del w:id="104" w:author="HS, Yogesh" w:date="2017-12-07T13:27:00Z">
            <w:r>
              <w:rPr>
                <w:vanish w:val="false"/>
              </w:rPr>
              <w:tab/>
              <w:delText>4</w:delText>
            </w:r>
          </w:del>
        </w:p>
        <w:p>
          <w:pPr>
            <w:pStyle w:val="Contents1"/>
            <w:tabs>
              <w:tab w:val="left" w:pos="800" w:leader="none"/>
              <w:tab w:val="right" w:pos="9631" w:leader="dot"/>
            </w:tabs>
            <w:rPr/>
          </w:pPr>
          <w:del w:id="105" w:author="HS, Yogesh" w:date="2017-12-07T13:27:00Z">
            <w:r>
              <w:rPr>
                <w:b w:val="false"/>
                <w:bCs w:val="false"/>
                <w:lang w:val="en-GB"/>
              </w:rPr>
              <w:delText>3.3</w:delText>
            </w:r>
          </w:del>
          <w:del w:id="106" w:author="HS, Yogesh" w:date="2017-12-07T13:27:00Z">
            <w:r>
              <w:rPr>
                <w:rFonts w:eastAsia="ＭＳ 明朝" w:cs="" w:cstheme="minorBidi" w:eastAsiaTheme="minorEastAsia"/>
                <w:b w:val="false"/>
                <w:bCs w:val="false"/>
                <w:sz w:val="24"/>
                <w:szCs w:val="24"/>
                <w:lang w:val="en-GB" w:eastAsia="en-GB"/>
              </w:rPr>
              <w:tab/>
            </w:r>
          </w:del>
          <w:del w:id="107" w:author="HS, Yogesh" w:date="2017-12-07T13:27:00Z">
            <w:r>
              <w:rPr>
                <w:b w:val="false"/>
                <w:bCs w:val="false"/>
                <w:lang w:val="en-GB"/>
              </w:rPr>
              <w:delText>Usage</w:delText>
            </w:r>
          </w:del>
          <w:del w:id="108" w:author="HS, Yogesh" w:date="2017-12-07T13:27:00Z">
            <w:r>
              <w:rPr>
                <w:vanish w:val="false"/>
              </w:rPr>
              <w:tab/>
              <w:delText>5</w:delText>
            </w:r>
          </w:del>
        </w:p>
        <w:p>
          <w:pPr>
            <w:pStyle w:val="Contents1"/>
            <w:tabs>
              <w:tab w:val="left" w:pos="1200" w:leader="none"/>
              <w:tab w:val="right" w:pos="9631" w:leader="dot"/>
            </w:tabs>
            <w:rPr/>
          </w:pPr>
          <w:del w:id="109" w:author="HS, Yogesh" w:date="2017-12-07T13:27:00Z">
            <w:r>
              <w:rPr>
                <w:lang w:val="en-GB"/>
              </w:rPr>
              <w:delText>3.3.1</w:delText>
            </w:r>
          </w:del>
          <w:del w:id="110" w:author="HS, Yogesh" w:date="2017-12-07T13:27:00Z">
            <w:r>
              <w:rPr>
                <w:rFonts w:eastAsia="ＭＳ 明朝" w:cs="" w:cstheme="minorBidi" w:eastAsiaTheme="minorEastAsia"/>
                <w:sz w:val="24"/>
                <w:szCs w:val="24"/>
                <w:lang w:val="en-GB" w:eastAsia="en-GB"/>
              </w:rPr>
              <w:tab/>
            </w:r>
          </w:del>
          <w:del w:id="111" w:author="HS, Yogesh" w:date="2017-12-07T13:27:00Z">
            <w:r>
              <w:rPr>
                <w:lang w:val="en-GB"/>
              </w:rPr>
              <w:delText>Launching my account uApp</w:delText>
            </w:r>
          </w:del>
          <w:del w:id="112" w:author="HS, Yogesh" w:date="2017-12-07T13:27:00Z">
            <w:r>
              <w:rPr>
                <w:vanish w:val="false"/>
              </w:rPr>
              <w:tab/>
              <w:delText>5</w:delText>
            </w:r>
          </w:del>
        </w:p>
        <w:p>
          <w:pPr>
            <w:pStyle w:val="Contents1"/>
            <w:tabs>
              <w:tab w:val="left" w:pos="1200" w:leader="none"/>
              <w:tab w:val="right" w:pos="9631" w:leader="dot"/>
            </w:tabs>
            <w:rPr/>
          </w:pPr>
          <w:del w:id="113" w:author="HS, Yogesh" w:date="2017-12-07T13:27:00Z">
            <w:r>
              <w:rPr/>
              <w:delText>3.3.2</w:delText>
            </w:r>
          </w:del>
          <w:del w:id="114" w:author="HS, Yogesh" w:date="2017-12-07T13:27:00Z">
            <w:r>
              <w:rPr>
                <w:rFonts w:eastAsia="ＭＳ 明朝" w:cs="" w:cstheme="minorBidi" w:eastAsiaTheme="minorEastAsia"/>
                <w:sz w:val="24"/>
                <w:szCs w:val="24"/>
                <w:lang w:val="en-GB" w:eastAsia="en-GB"/>
              </w:rPr>
              <w:tab/>
            </w:r>
          </w:del>
          <w:del w:id="115" w:author="HS, Yogesh" w:date="2017-12-07T13:27:00Z">
            <w:r>
              <w:rPr/>
              <w:delText>Delegates and Callbacks</w:delText>
            </w:r>
          </w:del>
          <w:del w:id="116" w:author="HS, Yogesh" w:date="2017-12-07T13:27:00Z">
            <w:r>
              <w:rPr>
                <w:vanish w:val="false"/>
              </w:rPr>
              <w:tab/>
              <w:delText>6</w:delText>
            </w:r>
          </w:del>
        </w:p>
        <w:p>
          <w:pPr>
            <w:pStyle w:val="Contents1"/>
            <w:tabs>
              <w:tab w:val="left" w:pos="400" w:leader="none"/>
              <w:tab w:val="right" w:pos="9631" w:leader="dot"/>
            </w:tabs>
            <w:rPr/>
          </w:pPr>
          <w:del w:id="117" w:author="HS, Yogesh" w:date="2017-12-07T13:27:00Z">
            <w:r>
              <w:rPr>
                <w:b w:val="false"/>
                <w:bCs w:val="false"/>
              </w:rPr>
              <w:delText>4</w:delText>
            </w:r>
          </w:del>
          <w:del w:id="118" w:author="HS, Yogesh" w:date="2017-12-07T13:27:00Z">
            <w:r>
              <w:rPr>
                <w:rFonts w:eastAsia="ＭＳ 明朝" w:cs="" w:cstheme="minorBidi" w:eastAsiaTheme="minorEastAsia"/>
                <w:b w:val="false"/>
                <w:bCs w:val="false"/>
                <w:lang w:val="en-GB" w:eastAsia="en-GB"/>
              </w:rPr>
              <w:tab/>
            </w:r>
          </w:del>
          <w:del w:id="119" w:author="HS, Yogesh" w:date="2017-12-07T13:27:00Z">
            <w:r>
              <w:rPr>
                <w:b w:val="false"/>
                <w:bCs w:val="false"/>
              </w:rPr>
              <w:delText>Revision History</w:delText>
            </w:r>
          </w:del>
          <w:del w:id="120" w:author="HS, Yogesh" w:date="2017-12-07T13:27:00Z">
            <w:r>
              <w:rPr>
                <w:vanish w:val="false"/>
              </w:rPr>
              <w:tab/>
              <w:delText>7</w:delText>
            </w:r>
          </w:del>
        </w:p>
        <w:p>
          <w:pPr>
            <w:pStyle w:val="Contents1"/>
            <w:tabs>
              <w:tab w:val="left" w:pos="400" w:leader="none"/>
              <w:tab w:val="right" w:pos="9631" w:leader="dot"/>
            </w:tabs>
            <w:rPr>
              <w:vanish w:val="false"/>
            </w:rPr>
          </w:pPr>
          <w:del w:id="121" w:author="HS, Yogesh" w:date="2017-12-07T13:27:00Z">
            <w:r>
              <w:rPr>
                <w:b w:val="false"/>
                <w:bCs w:val="false"/>
              </w:rPr>
              <w:delText>5</w:delText>
            </w:r>
          </w:del>
          <w:del w:id="122" w:author="HS, Yogesh" w:date="2017-12-07T13:27:00Z">
            <w:r>
              <w:rPr>
                <w:rFonts w:eastAsia="ＭＳ 明朝" w:cs="" w:cstheme="minorBidi" w:eastAsiaTheme="minorEastAsia"/>
                <w:b w:val="false"/>
                <w:bCs w:val="false"/>
                <w:lang w:val="en-GB" w:eastAsia="en-GB"/>
              </w:rPr>
              <w:tab/>
            </w:r>
          </w:del>
          <w:del w:id="123" w:author="HS, Yogesh" w:date="2017-12-07T13:27:00Z">
            <w:r>
              <w:rPr>
                <w:b w:val="false"/>
                <w:bCs w:val="false"/>
              </w:rPr>
              <w:delText>Approval</w:delText>
            </w:r>
          </w:del>
          <w:del w:id="124" w:author="HS, Yogesh" w:date="2017-12-07T13:27:00Z">
            <w:r>
              <w:rPr>
                <w:vanish w:val="false"/>
              </w:rPr>
              <w:tab/>
              <w:delText>7</w:delText>
            </w:r>
          </w:del>
        </w:p>
        <w:p>
          <w:pPr>
            <w:pStyle w:val="Contents1"/>
            <w:rPr>
              <w:vanish w:val="false"/>
            </w:rPr>
          </w:pPr>
          <w:del w:id="125" w:author="HS, Yogesh" w:date="2017-12-07T13:27:00Z">
            <w:r>
              <w:rPr>
                <w:b w:val="false"/>
                <w:bCs w:val="false"/>
              </w:rPr>
              <w:delText>1</w:delText>
            </w:r>
          </w:del>
          <w:del w:id="126" w:author="HS, Yogesh" w:date="2017-12-07T13:27:00Z">
            <w:r>
              <w:rPr>
                <w:rFonts w:eastAsia="ＭＳ 明朝" w:cs="" w:cstheme="minorBidi" w:eastAsiaTheme="minorEastAsia"/>
                <w:b w:val="false"/>
                <w:lang w:val="en-GB" w:eastAsia="en-GB"/>
              </w:rPr>
              <w:tab/>
            </w:r>
          </w:del>
          <w:del w:id="127" w:author="HS, Yogesh" w:date="2017-12-07T13:27:00Z">
            <w:r>
              <w:rPr>
                <w:b w:val="false"/>
                <w:bCs w:val="false"/>
              </w:rPr>
              <w:delText>DOCUMENT INTRODUCTION</w:delText>
            </w:r>
          </w:del>
          <w:del w:id="128" w:author="HS, Yogesh" w:date="2017-12-07T13:27:00Z">
            <w:r>
              <w:rPr>
                <w:vanish w:val="false"/>
              </w:rPr>
              <w:tab/>
              <w:delText>3</w:delText>
            </w:r>
          </w:del>
        </w:p>
        <w:p>
          <w:pPr>
            <w:pStyle w:val="Contents2"/>
            <w:rPr>
              <w:vanish w:val="false"/>
            </w:rPr>
          </w:pPr>
          <w:del w:id="129" w:author="HS, Yogesh" w:date="2017-12-07T13:27:00Z">
            <w:r>
              <w:rPr>
                <w:b w:val="false"/>
                <w:bCs w:val="false"/>
              </w:rPr>
              <w:delText>1.1</w:delText>
            </w:r>
          </w:del>
          <w:del w:id="130" w:author="HS, Yogesh" w:date="2017-12-07T13:27:00Z">
            <w:r>
              <w:rPr>
                <w:rFonts w:eastAsia="ＭＳ 明朝" w:cs="" w:cstheme="minorBidi" w:eastAsiaTheme="minorEastAsia"/>
                <w:sz w:val="24"/>
                <w:szCs w:val="24"/>
                <w:lang w:val="en-GB" w:eastAsia="en-GB"/>
              </w:rPr>
              <w:tab/>
            </w:r>
          </w:del>
          <w:del w:id="131" w:author="HS, Yogesh" w:date="2017-12-07T13:27:00Z">
            <w:r>
              <w:rPr>
                <w:b w:val="false"/>
                <w:bCs w:val="false"/>
              </w:rPr>
              <w:delText>Purpose</w:delText>
            </w:r>
          </w:del>
          <w:del w:id="132" w:author="HS, Yogesh" w:date="2017-12-07T13:27:00Z">
            <w:r>
              <w:rPr>
                <w:vanish w:val="false"/>
              </w:rPr>
              <w:tab/>
              <w:delText>3</w:delText>
            </w:r>
          </w:del>
        </w:p>
        <w:p>
          <w:pPr>
            <w:pStyle w:val="Contents2"/>
            <w:rPr>
              <w:vanish w:val="false"/>
            </w:rPr>
          </w:pPr>
          <w:del w:id="133" w:author="HS, Yogesh" w:date="2017-12-07T13:27:00Z">
            <w:r>
              <w:rPr>
                <w:rFonts w:cs="Arial"/>
                <w:b w:val="false"/>
                <w:bCs w:val="false"/>
              </w:rPr>
              <w:delText>1.2</w:delText>
            </w:r>
          </w:del>
          <w:del w:id="134" w:author="HS, Yogesh" w:date="2017-12-07T13:27:00Z">
            <w:r>
              <w:rPr>
                <w:rFonts w:eastAsia="ＭＳ 明朝" w:cs="" w:cstheme="minorBidi" w:eastAsiaTheme="minorEastAsia"/>
                <w:sz w:val="24"/>
                <w:szCs w:val="24"/>
                <w:lang w:val="en-GB" w:eastAsia="en-GB"/>
              </w:rPr>
              <w:tab/>
            </w:r>
          </w:del>
          <w:del w:id="135" w:author="HS, Yogesh" w:date="2017-12-07T13:27:00Z">
            <w:r>
              <w:rPr>
                <w:rFonts w:cs="Arial"/>
                <w:b w:val="false"/>
                <w:bCs w:val="false"/>
              </w:rPr>
              <w:delText>Scope</w:delText>
            </w:r>
          </w:del>
          <w:del w:id="136" w:author="HS, Yogesh" w:date="2017-12-07T13:27:00Z">
            <w:r>
              <w:rPr>
                <w:vanish w:val="false"/>
              </w:rPr>
              <w:tab/>
              <w:delText>3</w:delText>
            </w:r>
          </w:del>
        </w:p>
        <w:p>
          <w:pPr>
            <w:pStyle w:val="Contents2"/>
            <w:rPr>
              <w:vanish w:val="false"/>
            </w:rPr>
          </w:pPr>
          <w:del w:id="137" w:author="HS, Yogesh" w:date="2017-12-07T13:27:00Z">
            <w:r>
              <w:rPr>
                <w:b w:val="false"/>
                <w:bCs w:val="false"/>
              </w:rPr>
              <w:delText>1.3</w:delText>
            </w:r>
          </w:del>
          <w:del w:id="138" w:author="HS, Yogesh" w:date="2017-12-07T13:27:00Z">
            <w:r>
              <w:rPr>
                <w:rFonts w:eastAsia="ＭＳ 明朝" w:cs="" w:cstheme="minorBidi" w:eastAsiaTheme="minorEastAsia"/>
                <w:sz w:val="24"/>
                <w:szCs w:val="24"/>
                <w:lang w:val="en-GB" w:eastAsia="en-GB"/>
              </w:rPr>
              <w:tab/>
            </w:r>
          </w:del>
          <w:del w:id="139" w:author="HS, Yogesh" w:date="2017-12-07T13:27:00Z">
            <w:r>
              <w:rPr>
                <w:b w:val="false"/>
                <w:bCs w:val="false"/>
              </w:rPr>
              <w:delText>References</w:delText>
            </w:r>
          </w:del>
          <w:del w:id="140" w:author="HS, Yogesh" w:date="2017-12-07T13:27:00Z">
            <w:r>
              <w:rPr>
                <w:vanish w:val="false"/>
              </w:rPr>
              <w:tab/>
              <w:delText>3</w:delText>
            </w:r>
          </w:del>
        </w:p>
        <w:p>
          <w:pPr>
            <w:pStyle w:val="Contents2"/>
            <w:rPr>
              <w:vanish w:val="false"/>
            </w:rPr>
          </w:pPr>
          <w:del w:id="141" w:author="HS, Yogesh" w:date="2017-12-07T13:27:00Z">
            <w:r>
              <w:rPr>
                <w:b w:val="false"/>
                <w:bCs w:val="false"/>
              </w:rPr>
              <w:delText>1.4</w:delText>
            </w:r>
          </w:del>
          <w:del w:id="142" w:author="HS, Yogesh" w:date="2017-12-07T13:27:00Z">
            <w:r>
              <w:rPr>
                <w:rFonts w:eastAsia="ＭＳ 明朝" w:cs="" w:cstheme="minorBidi" w:eastAsiaTheme="minorEastAsia"/>
                <w:sz w:val="24"/>
                <w:szCs w:val="24"/>
                <w:lang w:val="en-GB" w:eastAsia="en-GB"/>
              </w:rPr>
              <w:tab/>
            </w:r>
          </w:del>
          <w:del w:id="143" w:author="HS, Yogesh" w:date="2017-12-07T13:27:00Z">
            <w:r>
              <w:rPr>
                <w:b w:val="false"/>
                <w:bCs w:val="false"/>
              </w:rPr>
              <w:delText>Terminology &amp; Abbreviations</w:delText>
            </w:r>
          </w:del>
          <w:del w:id="144" w:author="HS, Yogesh" w:date="2017-12-07T13:27:00Z">
            <w:r>
              <w:rPr>
                <w:vanish w:val="false"/>
              </w:rPr>
              <w:tab/>
              <w:delText>3</w:delText>
            </w:r>
          </w:del>
        </w:p>
        <w:p>
          <w:pPr>
            <w:pStyle w:val="Contents1"/>
            <w:rPr>
              <w:vanish w:val="false"/>
            </w:rPr>
          </w:pPr>
          <w:del w:id="145" w:author="HS, Yogesh" w:date="2017-12-07T13:27:00Z">
            <w:r>
              <w:rPr>
                <w:b w:val="false"/>
                <w:bCs w:val="false"/>
              </w:rPr>
              <w:delText>2</w:delText>
            </w:r>
          </w:del>
          <w:del w:id="146" w:author="HS, Yogesh" w:date="2017-12-07T13:27:00Z">
            <w:r>
              <w:rPr>
                <w:rFonts w:eastAsia="ＭＳ 明朝" w:cs="" w:cstheme="minorBidi" w:eastAsiaTheme="minorEastAsia"/>
                <w:b w:val="false"/>
                <w:lang w:val="en-GB" w:eastAsia="en-GB"/>
              </w:rPr>
              <w:tab/>
            </w:r>
          </w:del>
          <w:del w:id="147" w:author="HS, Yogesh" w:date="2017-12-07T13:27:00Z">
            <w:r>
              <w:rPr>
                <w:b w:val="false"/>
                <w:bCs w:val="false"/>
              </w:rPr>
              <w:delText>Overview</w:delText>
            </w:r>
          </w:del>
          <w:del w:id="148" w:author="HS, Yogesh" w:date="2017-12-07T13:27:00Z">
            <w:r>
              <w:rPr>
                <w:vanish w:val="false"/>
              </w:rPr>
              <w:tab/>
              <w:delText>4</w:delText>
            </w:r>
          </w:del>
        </w:p>
        <w:p>
          <w:pPr>
            <w:pStyle w:val="Contents1"/>
            <w:rPr>
              <w:vanish w:val="false"/>
            </w:rPr>
          </w:pPr>
          <w:del w:id="149" w:author="HS, Yogesh" w:date="2017-12-07T13:27:00Z">
            <w:r>
              <w:rPr>
                <w:rFonts w:cs="Arial"/>
                <w:b w:val="false"/>
                <w:bCs w:val="false"/>
              </w:rPr>
              <w:delText>3</w:delText>
            </w:r>
          </w:del>
          <w:del w:id="150" w:author="HS, Yogesh" w:date="2017-12-07T13:27:00Z">
            <w:r>
              <w:rPr>
                <w:rFonts w:eastAsia="ＭＳ 明朝" w:cs="" w:cstheme="minorBidi" w:eastAsiaTheme="minorEastAsia"/>
                <w:b w:val="false"/>
                <w:lang w:val="en-GB" w:eastAsia="en-GB"/>
              </w:rPr>
              <w:tab/>
            </w:r>
          </w:del>
          <w:del w:id="151" w:author="HS, Yogesh" w:date="2017-12-07T13:27:00Z">
            <w:r>
              <w:rPr>
                <w:b w:val="false"/>
                <w:bCs w:val="false"/>
              </w:rPr>
              <w:delText>Integration</w:delText>
            </w:r>
          </w:del>
          <w:del w:id="152" w:author="HS, Yogesh" w:date="2017-12-07T13:27:00Z">
            <w:r>
              <w:rPr>
                <w:vanish w:val="false"/>
              </w:rPr>
              <w:tab/>
              <w:delText>4</w:delText>
            </w:r>
          </w:del>
        </w:p>
        <w:p>
          <w:pPr>
            <w:pStyle w:val="Contents1"/>
            <w:rPr>
              <w:vanish w:val="false"/>
            </w:rPr>
          </w:pPr>
          <w:del w:id="153" w:author="HS, Yogesh" w:date="2017-12-07T13:27:00Z">
            <w:r>
              <w:rPr>
                <w:b w:val="false"/>
                <w:bCs w:val="false"/>
              </w:rPr>
              <w:delText>4</w:delText>
            </w:r>
          </w:del>
          <w:del w:id="154" w:author="HS, Yogesh" w:date="2017-12-07T13:27:00Z">
            <w:r>
              <w:rPr>
                <w:rFonts w:eastAsia="ＭＳ 明朝" w:cs="" w:cstheme="minorBidi" w:eastAsiaTheme="minorEastAsia"/>
                <w:b w:val="false"/>
                <w:lang w:val="en-GB" w:eastAsia="en-GB"/>
              </w:rPr>
              <w:tab/>
            </w:r>
          </w:del>
          <w:del w:id="155" w:author="HS, Yogesh" w:date="2017-12-07T13:27:00Z">
            <w:r>
              <w:rPr>
                <w:b w:val="false"/>
                <w:bCs w:val="false"/>
              </w:rPr>
              <w:delText>Revision History</w:delText>
            </w:r>
          </w:del>
          <w:del w:id="156" w:author="HS, Yogesh" w:date="2017-12-07T13:27:00Z">
            <w:r>
              <w:rPr>
                <w:vanish w:val="false"/>
              </w:rPr>
              <w:tab/>
              <w:delText>5</w:delText>
            </w:r>
          </w:del>
        </w:p>
        <w:p>
          <w:pPr>
            <w:pStyle w:val="Contents1"/>
            <w:rPr>
              <w:vanish w:val="false"/>
            </w:rPr>
          </w:pPr>
          <w:del w:id="157" w:author="HS, Yogesh" w:date="2017-12-07T13:27:00Z">
            <w:r>
              <w:rPr>
                <w:b w:val="false"/>
                <w:bCs w:val="false"/>
              </w:rPr>
              <w:delText>5</w:delText>
            </w:r>
          </w:del>
          <w:del w:id="158" w:author="HS, Yogesh" w:date="2017-12-07T13:27:00Z">
            <w:r>
              <w:rPr>
                <w:rFonts w:eastAsia="ＭＳ 明朝" w:cs="" w:cstheme="minorBidi" w:eastAsiaTheme="minorEastAsia"/>
                <w:b w:val="false"/>
                <w:lang w:val="en-GB" w:eastAsia="en-GB"/>
              </w:rPr>
              <w:tab/>
            </w:r>
          </w:del>
          <w:del w:id="159" w:author="HS, Yogesh" w:date="2017-12-07T13:27:00Z">
            <w:r>
              <w:rPr>
                <w:b w:val="false"/>
                <w:bCs w:val="false"/>
              </w:rPr>
              <w:delText>Approval</w:delText>
            </w:r>
          </w:del>
          <w:del w:id="160" w:author="HS, Yogesh" w:date="2017-12-07T13:27:00Z">
            <w:r>
              <w:rPr>
                <w:vanish w:val="false"/>
              </w:rPr>
              <w:tab/>
              <w:delText>5</w:delText>
            </w:r>
          </w:del>
        </w:p>
        <w:p>
          <w:pPr>
            <w:pStyle w:val="Contents1"/>
            <w:tabs>
              <w:tab w:val="left" w:pos="400" w:leader="none"/>
              <w:tab w:val="right" w:pos="9631" w:leader="dot"/>
            </w:tabs>
            <w:rPr/>
          </w:pPr>
          <w:r>
            <w:rPr/>
          </w:r>
          <w:r>
            <w:rPr/>
            <w:fldChar w:fldCharType="end"/>
          </w:r>
        </w:p>
      </w:sdtContent>
    </w:sdt>
    <w:p>
      <w:pPr>
        <w:pStyle w:val="Contents1"/>
        <w:rPr>
          <w:i/>
          <w:i/>
          <w:vanish w:val="false"/>
          <w:color w:val="C0504D" w:themeColor="accent2"/>
        </w:rPr>
      </w:pPr>
      <w:r>
        <w:fldChar w:fldCharType="begin"/>
      </w:r>
      <w:r>
        <w:rPr>
          <w:webHidden/>
          <w:rStyle w:val="IndexLink"/>
          <w:i/>
          <w:vanish w:val="false"/>
        </w:rPr>
        <w:instrText> TOC \z \o "1-3" \u \h</w:instrText>
      </w:r>
      <w:r>
        <w:rPr>
          <w:webHidden/>
          <w:rStyle w:val="IndexLink"/>
          <w:i/>
          <w:vanish w:val="false"/>
        </w:rPr>
        <w:fldChar w:fldCharType="separate"/>
      </w:r>
      <w:hyperlink w:anchor="_Toc498547518">
        <w:del w:id="161" w:author="MH, Hashim" w:date="2017-11-22T11:25:00Z">
          <w:r>
            <w:rPr>
              <w:webHidden/>
              <w:rStyle w:val="IndexLink"/>
              <w:i/>
              <w:vanish w:val="false"/>
              <w:color w:val="C0504D" w:themeColor="accent2"/>
            </w:rPr>
            <w:delText>1</w:delText>
          </w:r>
        </w:del>
        <w:del w:id="162" w:author="MH, Hashim" w:date="2017-11-22T11:25:00Z">
          <w:r>
            <w:rPr>
              <w:rStyle w:val="IndexLink"/>
              <w:rFonts w:eastAsia="ＭＳ 明朝" w:cs="" w:cstheme="minorBidi" w:eastAsiaTheme="minorEastAsia"/>
              <w:i/>
              <w:color w:val="C0504D" w:themeColor="accent2"/>
              <w:lang w:val="en-GB" w:eastAsia="en-GB"/>
            </w:rPr>
            <w:tab/>
          </w:r>
        </w:del>
        <w:del w:id="163" w:author="MH, Hashim" w:date="2017-11-22T11:25:00Z">
          <w:r>
            <w:rPr>
              <w:rStyle w:val="IndexLink"/>
              <w:i/>
              <w:color w:val="C0504D" w:themeColor="accent2"/>
            </w:rPr>
            <w:delText>DOCUMENT INTRODUCTION</w:delText>
          </w:r>
        </w:del>
        <w:del w:id="164" w:author="MH, Hashim" w:date="2017-11-22T11:25:00Z">
          <w:r>
            <w:rPr>
              <w:webHidden/>
            </w:rPr>
            <w:fldChar w:fldCharType="begin"/>
          </w:r>
          <w:r>
            <w:rPr>
              <w:webHidden/>
            </w:rPr>
            <w:instrText>PAGEREF _Toc498547518 \h</w:instrText>
          </w:r>
          <w:r>
            <w:rPr>
              <w:webHidden/>
            </w:rPr>
            <w:fldChar w:fldCharType="separate"/>
          </w:r>
          <w:r>
            <w:rPr>
              <w:rStyle w:val="IndexLink"/>
              <w:i/>
              <w:vanish w:val="false"/>
              <w:color w:val="C0504D" w:themeColor="accent2"/>
            </w:rPr>
            <w:tab/>
            <w:delText>3</w:delText>
          </w:r>
        </w:del>
        <w:r>
          <w:rPr>
            <w:webHidden/>
          </w:rPr>
          <w:fldChar w:fldCharType="end"/>
        </w:r>
      </w:hyperlink>
    </w:p>
    <w:p>
      <w:pPr>
        <w:pStyle w:val="Contents1"/>
        <w:rPr/>
      </w:pPr>
      <w:hyperlink w:anchor="_Toc498547519">
        <w:del w:id="165" w:author="MH, Hashim" w:date="2017-11-22T11:25:00Z">
          <w:r>
            <w:rPr>
              <w:webHidden/>
              <w:rStyle w:val="IndexLink"/>
              <w:i/>
              <w:vanish w:val="false"/>
              <w:color w:val="C0504D" w:themeColor="accent2"/>
            </w:rPr>
            <w:delText>1.1</w:delText>
          </w:r>
        </w:del>
        <w:del w:id="166" w:author="MH, Hashim" w:date="2017-11-22T11:25:00Z">
          <w:r>
            <w:rPr>
              <w:rStyle w:val="IndexLink"/>
              <w:rFonts w:eastAsia="ＭＳ 明朝" w:cs="" w:cstheme="minorBidi" w:eastAsiaTheme="minorEastAsia"/>
              <w:i/>
              <w:color w:val="C0504D" w:themeColor="accent2"/>
              <w:sz w:val="24"/>
              <w:szCs w:val="24"/>
              <w:lang w:val="en-GB" w:eastAsia="en-GB"/>
            </w:rPr>
            <w:tab/>
          </w:r>
        </w:del>
        <w:del w:id="167" w:author="MH, Hashim" w:date="2017-11-22T11:25:00Z">
          <w:r>
            <w:rPr>
              <w:rStyle w:val="IndexLink"/>
              <w:i/>
              <w:color w:val="C0504D" w:themeColor="accent2"/>
            </w:rPr>
            <w:delText>Purpose</w:delText>
          </w:r>
        </w:del>
        <w:del w:id="168" w:author="MH, Hashim" w:date="2017-11-22T11:25:00Z">
          <w:r>
            <w:rPr>
              <w:webHidden/>
            </w:rPr>
            <w:fldChar w:fldCharType="begin"/>
          </w:r>
          <w:r>
            <w:rPr>
              <w:webHidden/>
            </w:rPr>
            <w:instrText>PAGEREF _Toc498547519 \h</w:instrText>
          </w:r>
          <w:r>
            <w:rPr>
              <w:webHidden/>
            </w:rPr>
            <w:fldChar w:fldCharType="separate"/>
          </w:r>
          <w:r>
            <w:rPr>
              <w:rStyle w:val="IndexLink"/>
              <w:i/>
              <w:vanish w:val="false"/>
              <w:color w:val="C0504D" w:themeColor="accent2"/>
            </w:rPr>
            <w:tab/>
            <w:delText>3</w:delText>
          </w:r>
        </w:del>
        <w:r>
          <w:rPr>
            <w:webHidden/>
          </w:rPr>
          <w:fldChar w:fldCharType="end"/>
        </w:r>
      </w:hyperlink>
    </w:p>
    <w:p>
      <w:pPr>
        <w:pStyle w:val="Contents1"/>
        <w:rPr/>
      </w:pPr>
      <w:hyperlink w:anchor="_Toc498547520">
        <w:del w:id="169" w:author="MH, Hashim" w:date="2017-11-22T11:25:00Z">
          <w:r>
            <w:rPr>
              <w:webHidden/>
              <w:rStyle w:val="IndexLink"/>
              <w:rFonts w:cs="Arial"/>
              <w:i/>
              <w:vanish w:val="false"/>
              <w:color w:val="C0504D" w:themeColor="accent2"/>
            </w:rPr>
            <w:delText>1.2</w:delText>
          </w:r>
        </w:del>
        <w:del w:id="170" w:author="MH, Hashim" w:date="2017-11-22T11:25:00Z">
          <w:r>
            <w:rPr>
              <w:rStyle w:val="IndexLink"/>
              <w:rFonts w:eastAsia="ＭＳ 明朝" w:cs="" w:cstheme="minorBidi" w:eastAsiaTheme="minorEastAsia"/>
              <w:i/>
              <w:color w:val="C0504D" w:themeColor="accent2"/>
              <w:sz w:val="24"/>
              <w:szCs w:val="24"/>
              <w:lang w:val="en-GB" w:eastAsia="en-GB"/>
            </w:rPr>
            <w:tab/>
          </w:r>
        </w:del>
        <w:del w:id="171" w:author="MH, Hashim" w:date="2017-11-22T11:25:00Z">
          <w:r>
            <w:rPr>
              <w:rStyle w:val="IndexLink"/>
              <w:rFonts w:cs="Arial"/>
              <w:i/>
              <w:color w:val="C0504D" w:themeColor="accent2"/>
            </w:rPr>
            <w:delText>Scope</w:delText>
          </w:r>
        </w:del>
        <w:del w:id="172" w:author="MH, Hashim" w:date="2017-11-22T11:25:00Z">
          <w:r>
            <w:rPr>
              <w:webHidden/>
            </w:rPr>
            <w:fldChar w:fldCharType="begin"/>
          </w:r>
          <w:r>
            <w:rPr>
              <w:webHidden/>
            </w:rPr>
            <w:instrText>PAGEREF _Toc498547520 \h</w:instrText>
          </w:r>
          <w:r>
            <w:rPr>
              <w:webHidden/>
            </w:rPr>
            <w:fldChar w:fldCharType="separate"/>
          </w:r>
          <w:r>
            <w:rPr>
              <w:rStyle w:val="IndexLink"/>
              <w:i/>
              <w:vanish w:val="false"/>
              <w:color w:val="C0504D" w:themeColor="accent2"/>
            </w:rPr>
            <w:tab/>
            <w:delText>3</w:delText>
          </w:r>
        </w:del>
        <w:r>
          <w:rPr>
            <w:webHidden/>
          </w:rPr>
          <w:fldChar w:fldCharType="end"/>
        </w:r>
      </w:hyperlink>
    </w:p>
    <w:p>
      <w:pPr>
        <w:pStyle w:val="Contents1"/>
        <w:rPr/>
      </w:pPr>
      <w:hyperlink w:anchor="_Toc498547521">
        <w:del w:id="173" w:author="MH, Hashim" w:date="2017-11-22T11:25:00Z">
          <w:r>
            <w:rPr>
              <w:webHidden/>
              <w:rStyle w:val="IndexLink"/>
              <w:i/>
              <w:vanish w:val="false"/>
              <w:color w:val="C0504D" w:themeColor="accent2"/>
            </w:rPr>
            <w:delText>1.3</w:delText>
          </w:r>
        </w:del>
        <w:del w:id="174" w:author="MH, Hashim" w:date="2017-11-22T11:25:00Z">
          <w:r>
            <w:rPr>
              <w:rStyle w:val="IndexLink"/>
              <w:rFonts w:eastAsia="ＭＳ 明朝" w:cs="" w:cstheme="minorBidi" w:eastAsiaTheme="minorEastAsia"/>
              <w:i/>
              <w:color w:val="C0504D" w:themeColor="accent2"/>
              <w:sz w:val="24"/>
              <w:szCs w:val="24"/>
              <w:lang w:val="en-GB" w:eastAsia="en-GB"/>
            </w:rPr>
            <w:tab/>
          </w:r>
        </w:del>
        <w:del w:id="175" w:author="MH, Hashim" w:date="2017-11-22T11:25:00Z">
          <w:r>
            <w:rPr>
              <w:rStyle w:val="IndexLink"/>
              <w:i/>
              <w:color w:val="C0504D" w:themeColor="accent2"/>
            </w:rPr>
            <w:delText>References</w:delText>
          </w:r>
        </w:del>
        <w:del w:id="176" w:author="MH, Hashim" w:date="2017-11-22T11:25:00Z">
          <w:r>
            <w:rPr>
              <w:webHidden/>
            </w:rPr>
            <w:fldChar w:fldCharType="begin"/>
          </w:r>
          <w:r>
            <w:rPr>
              <w:webHidden/>
            </w:rPr>
            <w:instrText>PAGEREF _Toc498547521 \h</w:instrText>
          </w:r>
          <w:r>
            <w:rPr>
              <w:webHidden/>
            </w:rPr>
            <w:fldChar w:fldCharType="separate"/>
          </w:r>
          <w:r>
            <w:rPr>
              <w:rStyle w:val="IndexLink"/>
              <w:i/>
              <w:vanish w:val="false"/>
              <w:color w:val="C0504D" w:themeColor="accent2"/>
            </w:rPr>
            <w:tab/>
            <w:delText>3</w:delText>
          </w:r>
        </w:del>
        <w:r>
          <w:rPr>
            <w:webHidden/>
          </w:rPr>
          <w:fldChar w:fldCharType="end"/>
        </w:r>
      </w:hyperlink>
    </w:p>
    <w:p>
      <w:pPr>
        <w:pStyle w:val="Contents1"/>
        <w:rPr/>
      </w:pPr>
      <w:hyperlink w:anchor="_Toc498547522">
        <w:del w:id="177" w:author="MH, Hashim" w:date="2017-11-22T11:25:00Z">
          <w:r>
            <w:rPr>
              <w:webHidden/>
              <w:rStyle w:val="IndexLink"/>
              <w:i/>
              <w:vanish w:val="false"/>
              <w:color w:val="C0504D" w:themeColor="accent2"/>
            </w:rPr>
            <w:delText>1.4</w:delText>
          </w:r>
        </w:del>
        <w:del w:id="178" w:author="MH, Hashim" w:date="2017-11-22T11:25:00Z">
          <w:r>
            <w:rPr>
              <w:rStyle w:val="IndexLink"/>
              <w:rFonts w:eastAsia="ＭＳ 明朝" w:cs="" w:cstheme="minorBidi" w:eastAsiaTheme="minorEastAsia"/>
              <w:i/>
              <w:color w:val="C0504D" w:themeColor="accent2"/>
              <w:sz w:val="24"/>
              <w:szCs w:val="24"/>
              <w:lang w:val="en-GB" w:eastAsia="en-GB"/>
            </w:rPr>
            <w:tab/>
          </w:r>
        </w:del>
        <w:del w:id="179" w:author="MH, Hashim" w:date="2017-11-22T11:25:00Z">
          <w:r>
            <w:rPr>
              <w:rStyle w:val="IndexLink"/>
              <w:i/>
              <w:color w:val="C0504D" w:themeColor="accent2"/>
            </w:rPr>
            <w:delText>Terminology &amp; Abbreviations</w:delText>
          </w:r>
        </w:del>
        <w:del w:id="180" w:author="MH, Hashim" w:date="2017-11-22T11:25:00Z">
          <w:r>
            <w:rPr>
              <w:webHidden/>
            </w:rPr>
            <w:fldChar w:fldCharType="begin"/>
          </w:r>
          <w:r>
            <w:rPr>
              <w:webHidden/>
            </w:rPr>
            <w:instrText>PAGEREF _Toc498547522 \h</w:instrText>
          </w:r>
          <w:r>
            <w:rPr>
              <w:webHidden/>
            </w:rPr>
            <w:fldChar w:fldCharType="separate"/>
          </w:r>
          <w:r>
            <w:rPr>
              <w:rStyle w:val="IndexLink"/>
              <w:i/>
              <w:vanish w:val="false"/>
              <w:color w:val="C0504D" w:themeColor="accent2"/>
            </w:rPr>
            <w:tab/>
            <w:delText>3</w:delText>
          </w:r>
        </w:del>
        <w:r>
          <w:rPr>
            <w:webHidden/>
          </w:rPr>
          <w:fldChar w:fldCharType="end"/>
        </w:r>
      </w:hyperlink>
    </w:p>
    <w:p>
      <w:pPr>
        <w:pStyle w:val="Contents1"/>
        <w:rPr/>
      </w:pPr>
      <w:hyperlink w:anchor="_Toc498547523">
        <w:del w:id="181" w:author="MH, Hashim" w:date="2017-11-22T11:25:00Z">
          <w:r>
            <w:rPr>
              <w:webHidden/>
              <w:rStyle w:val="IndexLink"/>
              <w:i/>
              <w:vanish w:val="false"/>
              <w:color w:val="C0504D" w:themeColor="accent2"/>
            </w:rPr>
            <w:delText>2</w:delText>
          </w:r>
        </w:del>
        <w:del w:id="182" w:author="MH, Hashim" w:date="2017-11-22T11:25:00Z">
          <w:r>
            <w:rPr>
              <w:rStyle w:val="IndexLink"/>
              <w:rFonts w:eastAsia="ＭＳ 明朝" w:cs="" w:cstheme="minorBidi" w:eastAsiaTheme="minorEastAsia"/>
              <w:i/>
              <w:color w:val="C0504D" w:themeColor="accent2"/>
              <w:lang w:val="en-GB" w:eastAsia="en-GB"/>
            </w:rPr>
            <w:tab/>
          </w:r>
        </w:del>
        <w:del w:id="183" w:author="MH, Hashim" w:date="2017-11-22T11:25:00Z">
          <w:r>
            <w:rPr>
              <w:rStyle w:val="IndexLink"/>
              <w:i/>
              <w:color w:val="C0504D" w:themeColor="accent2"/>
            </w:rPr>
            <w:delText>Overview</w:delText>
          </w:r>
        </w:del>
        <w:del w:id="184" w:author="MH, Hashim" w:date="2017-11-22T11:25:00Z">
          <w:r>
            <w:rPr>
              <w:webHidden/>
            </w:rPr>
            <w:fldChar w:fldCharType="begin"/>
          </w:r>
          <w:r>
            <w:rPr>
              <w:webHidden/>
            </w:rPr>
            <w:instrText>PAGEREF _Toc498547523 \h</w:instrText>
          </w:r>
          <w:r>
            <w:rPr>
              <w:webHidden/>
            </w:rPr>
            <w:fldChar w:fldCharType="separate"/>
          </w:r>
          <w:r>
            <w:rPr>
              <w:rStyle w:val="IndexLink"/>
              <w:i/>
              <w:vanish w:val="false"/>
              <w:color w:val="C0504D" w:themeColor="accent2"/>
            </w:rPr>
            <w:tab/>
            <w:delText>4</w:delText>
          </w:r>
        </w:del>
        <w:r>
          <w:rPr>
            <w:webHidden/>
          </w:rPr>
          <w:fldChar w:fldCharType="end"/>
        </w:r>
      </w:hyperlink>
    </w:p>
    <w:p>
      <w:pPr>
        <w:pStyle w:val="Contents1"/>
        <w:rPr/>
      </w:pPr>
      <w:hyperlink w:anchor="_Toc498547524">
        <w:del w:id="185" w:author="MH, Hashim" w:date="2017-11-22T11:25:00Z">
          <w:r>
            <w:rPr>
              <w:webHidden/>
              <w:rStyle w:val="IndexLink"/>
              <w:i/>
              <w:vanish w:val="false"/>
              <w:color w:val="C0504D" w:themeColor="accent2"/>
            </w:rPr>
            <w:delText>3</w:delText>
          </w:r>
        </w:del>
        <w:del w:id="186" w:author="MH, Hashim" w:date="2017-11-22T11:25:00Z">
          <w:r>
            <w:rPr>
              <w:rStyle w:val="IndexLink"/>
              <w:rFonts w:eastAsia="ＭＳ 明朝" w:cs="" w:cstheme="minorBidi" w:eastAsiaTheme="minorEastAsia"/>
              <w:i/>
              <w:color w:val="C0504D" w:themeColor="accent2"/>
              <w:lang w:val="en-GB" w:eastAsia="en-GB"/>
            </w:rPr>
            <w:tab/>
          </w:r>
        </w:del>
        <w:del w:id="187" w:author="MH, Hashim" w:date="2017-11-22T11:25:00Z">
          <w:r>
            <w:rPr>
              <w:rStyle w:val="IndexLink"/>
              <w:i/>
              <w:color w:val="C0504D" w:themeColor="accent2"/>
            </w:rPr>
            <w:delText>Architecture</w:delText>
          </w:r>
        </w:del>
        <w:del w:id="188" w:author="MH, Hashim" w:date="2017-11-22T11:25:00Z">
          <w:r>
            <w:rPr>
              <w:webHidden/>
            </w:rPr>
            <w:fldChar w:fldCharType="begin"/>
          </w:r>
          <w:r>
            <w:rPr>
              <w:webHidden/>
            </w:rPr>
            <w:instrText>PAGEREF _Toc498547524 \h</w:instrText>
          </w:r>
          <w:r>
            <w:rPr>
              <w:webHidden/>
            </w:rPr>
            <w:fldChar w:fldCharType="separate"/>
          </w:r>
          <w:r>
            <w:rPr>
              <w:rStyle w:val="IndexLink"/>
              <w:i/>
              <w:vanish w:val="false"/>
              <w:color w:val="C0504D" w:themeColor="accent2"/>
            </w:rPr>
            <w:tab/>
            <w:delText>4</w:delText>
          </w:r>
        </w:del>
        <w:r>
          <w:rPr>
            <w:webHidden/>
          </w:rPr>
          <w:fldChar w:fldCharType="end"/>
        </w:r>
      </w:hyperlink>
    </w:p>
    <w:p>
      <w:pPr>
        <w:pStyle w:val="Contents1"/>
        <w:rPr/>
      </w:pPr>
      <w:hyperlink w:anchor="_Toc498547525">
        <w:del w:id="189" w:author="MH, Hashim" w:date="2017-11-22T11:25:00Z">
          <w:r>
            <w:rPr>
              <w:webHidden/>
              <w:rStyle w:val="IndexLink"/>
              <w:rFonts w:cs="Arial"/>
              <w:i/>
              <w:vanish w:val="false"/>
              <w:color w:val="C0504D" w:themeColor="accent2"/>
            </w:rPr>
            <w:delText>3.1</w:delText>
          </w:r>
        </w:del>
        <w:del w:id="190" w:author="MH, Hashim" w:date="2017-11-22T11:25:00Z">
          <w:r>
            <w:rPr>
              <w:rStyle w:val="IndexLink"/>
              <w:rFonts w:eastAsia="ＭＳ 明朝" w:cs="" w:cstheme="minorBidi" w:eastAsiaTheme="minorEastAsia"/>
              <w:i/>
              <w:color w:val="C0504D" w:themeColor="accent2"/>
              <w:sz w:val="24"/>
              <w:szCs w:val="24"/>
              <w:lang w:val="en-GB" w:eastAsia="en-GB"/>
            </w:rPr>
            <w:tab/>
          </w:r>
        </w:del>
        <w:del w:id="191" w:author="MH, Hashim" w:date="2017-11-22T11:25:00Z">
          <w:r>
            <w:rPr>
              <w:rStyle w:val="IndexLink"/>
              <w:rFonts w:cs="Arial"/>
              <w:i/>
              <w:color w:val="C0504D" w:themeColor="accent2"/>
            </w:rPr>
            <w:delText>Architecture Overview</w:delText>
          </w:r>
        </w:del>
        <w:del w:id="192" w:author="MH, Hashim" w:date="2017-11-22T11:25:00Z">
          <w:r>
            <w:rPr>
              <w:webHidden/>
            </w:rPr>
            <w:fldChar w:fldCharType="begin"/>
          </w:r>
          <w:r>
            <w:rPr>
              <w:webHidden/>
            </w:rPr>
            <w:instrText>PAGEREF _Toc498547525 \h</w:instrText>
          </w:r>
          <w:r>
            <w:rPr>
              <w:webHidden/>
            </w:rPr>
            <w:fldChar w:fldCharType="separate"/>
          </w:r>
          <w:r>
            <w:rPr>
              <w:rStyle w:val="IndexLink"/>
              <w:i/>
              <w:vanish w:val="false"/>
              <w:color w:val="C0504D" w:themeColor="accent2"/>
            </w:rPr>
            <w:tab/>
            <w:delText>4</w:delText>
          </w:r>
        </w:del>
        <w:r>
          <w:rPr>
            <w:webHidden/>
          </w:rPr>
          <w:fldChar w:fldCharType="end"/>
        </w:r>
      </w:hyperlink>
    </w:p>
    <w:p>
      <w:pPr>
        <w:pStyle w:val="Contents1"/>
        <w:tabs>
          <w:tab w:val="left" w:pos="1200" w:leader="none"/>
          <w:tab w:val="right" w:pos="9631" w:leader="dot"/>
        </w:tabs>
        <w:rPr/>
      </w:pPr>
      <w:hyperlink w:anchor="_Toc498547526">
        <w:del w:id="193" w:author="MH, Hashim" w:date="2017-11-22T11:25:00Z">
          <w:r>
            <w:rPr>
              <w:webHidden/>
              <w:rStyle w:val="IndexLink"/>
              <w:i/>
              <w:vanish w:val="false"/>
              <w:color w:val="C0504D" w:themeColor="accent2"/>
            </w:rPr>
            <w:delText>3.1.1</w:delText>
          </w:r>
        </w:del>
        <w:del w:id="194" w:author="MH, Hashim" w:date="2017-11-22T11:25:00Z">
          <w:r>
            <w:rPr>
              <w:rStyle w:val="IndexLink"/>
              <w:rFonts w:eastAsia="ＭＳ 明朝" w:cs="" w:cstheme="minorBidi" w:eastAsiaTheme="minorEastAsia"/>
              <w:i/>
              <w:color w:val="C0504D" w:themeColor="accent2"/>
              <w:sz w:val="24"/>
              <w:szCs w:val="24"/>
              <w:lang w:val="en-GB" w:eastAsia="en-GB"/>
            </w:rPr>
            <w:tab/>
          </w:r>
        </w:del>
        <w:del w:id="195" w:author="MH, Hashim" w:date="2017-11-22T11:25:00Z">
          <w:r>
            <w:rPr>
              <w:rStyle w:val="IndexLink"/>
              <w:i/>
              <w:color w:val="C0504D" w:themeColor="accent2"/>
            </w:rPr>
            <w:delText>Top-level software architecture design</w:delText>
          </w:r>
        </w:del>
        <w:del w:id="196" w:author="MH, Hashim" w:date="2017-11-22T11:25:00Z">
          <w:r>
            <w:rPr>
              <w:webHidden/>
            </w:rPr>
            <w:fldChar w:fldCharType="begin"/>
          </w:r>
          <w:r>
            <w:rPr>
              <w:webHidden/>
            </w:rPr>
            <w:instrText>PAGEREF _Toc498547526 \h</w:instrText>
          </w:r>
          <w:r>
            <w:rPr>
              <w:webHidden/>
            </w:rPr>
            <w:fldChar w:fldCharType="separate"/>
          </w:r>
          <w:r>
            <w:rPr>
              <w:rStyle w:val="IndexLink"/>
              <w:i/>
              <w:vanish w:val="false"/>
              <w:color w:val="C0504D" w:themeColor="accent2"/>
            </w:rPr>
            <w:tab/>
            <w:delText>4</w:delText>
          </w:r>
        </w:del>
        <w:r>
          <w:rPr>
            <w:webHidden/>
          </w:rPr>
          <w:fldChar w:fldCharType="end"/>
        </w:r>
      </w:hyperlink>
    </w:p>
    <w:p>
      <w:pPr>
        <w:pStyle w:val="Contents1"/>
        <w:tabs>
          <w:tab w:val="left" w:pos="1200" w:leader="none"/>
          <w:tab w:val="right" w:pos="9631" w:leader="dot"/>
        </w:tabs>
        <w:rPr/>
      </w:pPr>
      <w:hyperlink w:anchor="_Toc498547527">
        <w:del w:id="197" w:author="MH, Hashim" w:date="2017-11-22T11:25:00Z">
          <w:r>
            <w:rPr>
              <w:webHidden/>
              <w:rStyle w:val="IndexLink"/>
              <w:i/>
              <w:vanish w:val="false"/>
              <w:color w:val="C0504D" w:themeColor="accent2"/>
            </w:rPr>
            <w:delText>3.2</w:delText>
          </w:r>
        </w:del>
        <w:del w:id="198" w:author="MH, Hashim" w:date="2017-11-22T11:25:00Z">
          <w:r>
            <w:rPr>
              <w:rStyle w:val="IndexLink"/>
              <w:rFonts w:eastAsia="ＭＳ 明朝" w:cs="" w:cstheme="minorBidi" w:eastAsiaTheme="minorEastAsia"/>
              <w:i/>
              <w:color w:val="C0504D" w:themeColor="accent2"/>
              <w:sz w:val="24"/>
              <w:szCs w:val="24"/>
              <w:lang w:val="en-GB" w:eastAsia="en-GB"/>
            </w:rPr>
            <w:tab/>
          </w:r>
        </w:del>
        <w:del w:id="199" w:author="MH, Hashim" w:date="2017-11-22T11:25:00Z">
          <w:r>
            <w:rPr>
              <w:rStyle w:val="IndexLink"/>
              <w:i/>
              <w:color w:val="C0504D" w:themeColor="accent2"/>
            </w:rPr>
            <w:delText>Architecture Principles</w:delText>
          </w:r>
        </w:del>
        <w:del w:id="200" w:author="MH, Hashim" w:date="2017-11-22T11:25:00Z">
          <w:r>
            <w:rPr>
              <w:webHidden/>
            </w:rPr>
            <w:fldChar w:fldCharType="begin"/>
          </w:r>
          <w:r>
            <w:rPr>
              <w:webHidden/>
            </w:rPr>
            <w:instrText>PAGEREF _Toc498547527 \h</w:instrText>
          </w:r>
          <w:r>
            <w:rPr>
              <w:webHidden/>
            </w:rPr>
            <w:fldChar w:fldCharType="separate"/>
          </w:r>
          <w:r>
            <w:rPr>
              <w:rStyle w:val="IndexLink"/>
              <w:i/>
              <w:vanish w:val="false"/>
              <w:color w:val="C0504D" w:themeColor="accent2"/>
            </w:rPr>
            <w:tab/>
            <w:delText>5</w:delText>
          </w:r>
        </w:del>
        <w:r>
          <w:rPr>
            <w:webHidden/>
          </w:rPr>
          <w:fldChar w:fldCharType="end"/>
        </w:r>
      </w:hyperlink>
    </w:p>
    <w:p>
      <w:pPr>
        <w:pStyle w:val="Contents1"/>
        <w:tabs>
          <w:tab w:val="left" w:pos="1200" w:leader="none"/>
          <w:tab w:val="right" w:pos="9631" w:leader="dot"/>
        </w:tabs>
        <w:rPr/>
      </w:pPr>
      <w:hyperlink w:anchor="_Toc498547528">
        <w:del w:id="201" w:author="MH, Hashim" w:date="2017-11-22T11:25:00Z">
          <w:r>
            <w:rPr>
              <w:webHidden/>
              <w:rStyle w:val="IndexLink"/>
              <w:i/>
              <w:vanish w:val="false"/>
              <w:color w:val="C0504D" w:themeColor="accent2"/>
            </w:rPr>
            <w:delText>3.3</w:delText>
          </w:r>
        </w:del>
        <w:del w:id="202" w:author="MH, Hashim" w:date="2017-11-22T11:25:00Z">
          <w:r>
            <w:rPr>
              <w:rStyle w:val="IndexLink"/>
              <w:rFonts w:eastAsia="ＭＳ 明朝" w:cs="" w:cstheme="minorBidi" w:eastAsiaTheme="minorEastAsia"/>
              <w:i/>
              <w:color w:val="C0504D" w:themeColor="accent2"/>
              <w:sz w:val="24"/>
              <w:szCs w:val="24"/>
              <w:lang w:val="en-GB" w:eastAsia="en-GB"/>
            </w:rPr>
            <w:tab/>
          </w:r>
        </w:del>
        <w:del w:id="203" w:author="MH, Hashim" w:date="2017-11-22T11:25:00Z">
          <w:r>
            <w:rPr>
              <w:rStyle w:val="IndexLink"/>
              <w:i/>
              <w:color w:val="C0504D" w:themeColor="accent2"/>
            </w:rPr>
            <w:delText>Architecture Views</w:delText>
          </w:r>
        </w:del>
        <w:del w:id="204" w:author="MH, Hashim" w:date="2017-11-22T11:25:00Z">
          <w:r>
            <w:rPr>
              <w:webHidden/>
            </w:rPr>
            <w:fldChar w:fldCharType="begin"/>
          </w:r>
          <w:r>
            <w:rPr>
              <w:webHidden/>
            </w:rPr>
            <w:instrText>PAGEREF _Toc498547528 \h</w:instrText>
          </w:r>
          <w:r>
            <w:rPr>
              <w:webHidden/>
            </w:rPr>
            <w:fldChar w:fldCharType="separate"/>
          </w:r>
          <w:r>
            <w:rPr>
              <w:rStyle w:val="IndexLink"/>
              <w:i/>
              <w:vanish w:val="false"/>
              <w:color w:val="C0504D" w:themeColor="accent2"/>
            </w:rPr>
            <w:tab/>
            <w:delText>5</w:delText>
          </w:r>
        </w:del>
        <w:r>
          <w:rPr>
            <w:webHidden/>
          </w:rPr>
          <w:fldChar w:fldCharType="end"/>
        </w:r>
      </w:hyperlink>
    </w:p>
    <w:p>
      <w:pPr>
        <w:pStyle w:val="Contents1"/>
        <w:tabs>
          <w:tab w:val="left" w:pos="1200" w:leader="none"/>
          <w:tab w:val="right" w:pos="9631" w:leader="dot"/>
        </w:tabs>
        <w:rPr/>
      </w:pPr>
      <w:hyperlink w:anchor="_Toc498547529">
        <w:del w:id="205" w:author="MH, Hashim" w:date="2017-11-22T11:25:00Z">
          <w:r>
            <w:rPr>
              <w:webHidden/>
              <w:rStyle w:val="IndexLink"/>
              <w:i/>
              <w:vanish w:val="false"/>
              <w:color w:val="C0504D" w:themeColor="accent2"/>
            </w:rPr>
            <w:delText>4</w:delText>
          </w:r>
        </w:del>
        <w:del w:id="206" w:author="MH, Hashim" w:date="2017-11-22T11:25:00Z">
          <w:r>
            <w:rPr>
              <w:rStyle w:val="IndexLink"/>
              <w:rFonts w:eastAsia="ＭＳ 明朝" w:cs="" w:cstheme="minorBidi" w:eastAsiaTheme="minorEastAsia"/>
              <w:i/>
              <w:color w:val="C0504D" w:themeColor="accent2"/>
              <w:lang w:val="en-GB" w:eastAsia="en-GB"/>
            </w:rPr>
            <w:tab/>
          </w:r>
        </w:del>
        <w:del w:id="207" w:author="MH, Hashim" w:date="2017-11-22T11:25:00Z">
          <w:r>
            <w:rPr>
              <w:rStyle w:val="IndexLink"/>
              <w:i/>
              <w:color w:val="C0504D" w:themeColor="accent2"/>
            </w:rPr>
            <w:delText>Allocation of Quality Aspects</w:delText>
          </w:r>
        </w:del>
        <w:del w:id="208" w:author="MH, Hashim" w:date="2017-11-22T11:25:00Z">
          <w:r>
            <w:rPr>
              <w:webHidden/>
            </w:rPr>
            <w:fldChar w:fldCharType="begin"/>
          </w:r>
          <w:r>
            <w:rPr>
              <w:webHidden/>
            </w:rPr>
            <w:instrText>PAGEREF _Toc498547529 \h</w:instrText>
          </w:r>
          <w:r>
            <w:rPr>
              <w:webHidden/>
            </w:rPr>
            <w:fldChar w:fldCharType="separate"/>
          </w:r>
          <w:r>
            <w:rPr>
              <w:rStyle w:val="IndexLink"/>
              <w:i/>
              <w:vanish w:val="false"/>
              <w:color w:val="C0504D" w:themeColor="accent2"/>
            </w:rPr>
            <w:tab/>
            <w:delText>5</w:delText>
          </w:r>
        </w:del>
        <w:r>
          <w:rPr>
            <w:webHidden/>
          </w:rPr>
          <w:fldChar w:fldCharType="end"/>
        </w:r>
      </w:hyperlink>
    </w:p>
    <w:p>
      <w:pPr>
        <w:pStyle w:val="Contents1"/>
        <w:tabs>
          <w:tab w:val="left" w:pos="1200" w:leader="none"/>
          <w:tab w:val="right" w:pos="9631" w:leader="dot"/>
        </w:tabs>
        <w:rPr/>
      </w:pPr>
      <w:hyperlink w:anchor="_Toc498547530">
        <w:del w:id="209" w:author="MH, Hashim" w:date="2017-11-22T11:25:00Z">
          <w:r>
            <w:rPr>
              <w:webHidden/>
              <w:rStyle w:val="IndexLink"/>
              <w:i/>
              <w:vanish w:val="false"/>
              <w:color w:val="C0504D" w:themeColor="accent2"/>
            </w:rPr>
            <w:delText>5</w:delText>
          </w:r>
        </w:del>
        <w:del w:id="210" w:author="MH, Hashim" w:date="2017-11-22T11:25:00Z">
          <w:r>
            <w:rPr>
              <w:rStyle w:val="IndexLink"/>
              <w:rFonts w:eastAsia="ＭＳ 明朝" w:cs="" w:cstheme="minorBidi" w:eastAsiaTheme="minorEastAsia"/>
              <w:i/>
              <w:color w:val="C0504D" w:themeColor="accent2"/>
              <w:lang w:val="en-GB" w:eastAsia="en-GB"/>
            </w:rPr>
            <w:tab/>
          </w:r>
        </w:del>
        <w:del w:id="211" w:author="MH, Hashim" w:date="2017-11-22T11:25:00Z">
          <w:r>
            <w:rPr>
              <w:rStyle w:val="IndexLink"/>
              <w:i/>
              <w:color w:val="C0504D" w:themeColor="accent2"/>
            </w:rPr>
            <w:delText>Design Details</w:delText>
          </w:r>
        </w:del>
        <w:del w:id="212" w:author="MH, Hashim" w:date="2017-11-22T11:25:00Z">
          <w:r>
            <w:rPr>
              <w:webHidden/>
            </w:rPr>
            <w:fldChar w:fldCharType="begin"/>
          </w:r>
          <w:r>
            <w:rPr>
              <w:webHidden/>
            </w:rPr>
            <w:instrText>PAGEREF _Toc498547530 \h</w:instrText>
          </w:r>
          <w:r>
            <w:rPr>
              <w:webHidden/>
            </w:rPr>
            <w:fldChar w:fldCharType="separate"/>
          </w:r>
          <w:r>
            <w:rPr>
              <w:rStyle w:val="IndexLink"/>
              <w:i/>
              <w:vanish w:val="false"/>
              <w:color w:val="C0504D" w:themeColor="accent2"/>
            </w:rPr>
            <w:tab/>
            <w:delText>6</w:delText>
          </w:r>
        </w:del>
        <w:r>
          <w:rPr>
            <w:webHidden/>
          </w:rPr>
          <w:fldChar w:fldCharType="end"/>
        </w:r>
      </w:hyperlink>
    </w:p>
    <w:p>
      <w:pPr>
        <w:pStyle w:val="Contents1"/>
        <w:tabs>
          <w:tab w:val="left" w:pos="1200" w:leader="none"/>
          <w:tab w:val="right" w:pos="9631" w:leader="dot"/>
        </w:tabs>
        <w:rPr/>
      </w:pPr>
      <w:hyperlink w:anchor="_Toc498547531">
        <w:del w:id="213" w:author="MH, Hashim" w:date="2017-11-22T11:25:00Z">
          <w:r>
            <w:rPr>
              <w:webHidden/>
              <w:rStyle w:val="IndexLink"/>
              <w:i/>
              <w:vanish w:val="false"/>
              <w:color w:val="C0504D" w:themeColor="accent2"/>
            </w:rPr>
            <w:delText>5.1</w:delText>
          </w:r>
        </w:del>
        <w:del w:id="214" w:author="MH, Hashim" w:date="2017-11-22T11:25:00Z">
          <w:r>
            <w:rPr>
              <w:rStyle w:val="IndexLink"/>
              <w:rFonts w:eastAsia="ＭＳ 明朝" w:cs="" w:cstheme="minorBidi" w:eastAsiaTheme="minorEastAsia"/>
              <w:i/>
              <w:color w:val="C0504D" w:themeColor="accent2"/>
              <w:sz w:val="24"/>
              <w:szCs w:val="24"/>
              <w:lang w:val="en-GB" w:eastAsia="en-GB"/>
            </w:rPr>
            <w:tab/>
          </w:r>
        </w:del>
        <w:del w:id="215" w:author="MH, Hashim" w:date="2017-11-22T11:25:00Z">
          <w:r>
            <w:rPr>
              <w:rStyle w:val="IndexLink"/>
              <w:i/>
              <w:color w:val="C0504D" w:themeColor="accent2"/>
            </w:rPr>
            <w:delText>External Interfaces</w:delText>
          </w:r>
        </w:del>
        <w:del w:id="216" w:author="MH, Hashim" w:date="2017-11-22T11:25:00Z">
          <w:r>
            <w:rPr>
              <w:webHidden/>
            </w:rPr>
            <w:fldChar w:fldCharType="begin"/>
          </w:r>
          <w:r>
            <w:rPr>
              <w:webHidden/>
            </w:rPr>
            <w:instrText>PAGEREF _Toc498547531 \h</w:instrText>
          </w:r>
          <w:r>
            <w:rPr>
              <w:webHidden/>
            </w:rPr>
            <w:fldChar w:fldCharType="separate"/>
          </w:r>
          <w:r>
            <w:rPr>
              <w:rStyle w:val="IndexLink"/>
              <w:i/>
              <w:vanish w:val="false"/>
              <w:color w:val="C0504D" w:themeColor="accent2"/>
            </w:rPr>
            <w:tab/>
            <w:delText>6</w:delText>
          </w:r>
        </w:del>
        <w:r>
          <w:rPr>
            <w:webHidden/>
          </w:rPr>
          <w:fldChar w:fldCharType="end"/>
        </w:r>
      </w:hyperlink>
    </w:p>
    <w:p>
      <w:pPr>
        <w:pStyle w:val="Contents1"/>
        <w:tabs>
          <w:tab w:val="left" w:pos="1200" w:leader="none"/>
          <w:tab w:val="right" w:pos="9631" w:leader="dot"/>
        </w:tabs>
        <w:rPr/>
      </w:pPr>
      <w:hyperlink w:anchor="_Toc498547532">
        <w:del w:id="217" w:author="MH, Hashim" w:date="2017-11-22T11:25:00Z">
          <w:r>
            <w:rPr>
              <w:webHidden/>
              <w:rStyle w:val="IndexLink"/>
              <w:i/>
              <w:vanish w:val="false"/>
              <w:color w:val="C0504D" w:themeColor="accent2"/>
            </w:rPr>
            <w:delText>5.2</w:delText>
          </w:r>
        </w:del>
        <w:del w:id="218" w:author="MH, Hashim" w:date="2017-11-22T11:25:00Z">
          <w:r>
            <w:rPr>
              <w:rStyle w:val="IndexLink"/>
              <w:rFonts w:eastAsia="ＭＳ 明朝" w:cs="" w:cstheme="minorBidi" w:eastAsiaTheme="minorEastAsia"/>
              <w:i/>
              <w:color w:val="C0504D" w:themeColor="accent2"/>
              <w:sz w:val="24"/>
              <w:szCs w:val="24"/>
              <w:lang w:val="en-GB" w:eastAsia="en-GB"/>
            </w:rPr>
            <w:tab/>
          </w:r>
        </w:del>
        <w:del w:id="219" w:author="MH, Hashim" w:date="2017-11-22T11:25:00Z">
          <w:r>
            <w:rPr>
              <w:rStyle w:val="IndexLink"/>
              <w:i/>
              <w:color w:val="C0504D" w:themeColor="accent2"/>
            </w:rPr>
            <w:delText>Elements</w:delText>
          </w:r>
        </w:del>
        <w:del w:id="220" w:author="MH, Hashim" w:date="2017-11-22T11:25:00Z">
          <w:r>
            <w:rPr>
              <w:webHidden/>
            </w:rPr>
            <w:fldChar w:fldCharType="begin"/>
          </w:r>
          <w:r>
            <w:rPr>
              <w:webHidden/>
            </w:rPr>
            <w:instrText>PAGEREF _Toc498547532 \h</w:instrText>
          </w:r>
          <w:r>
            <w:rPr>
              <w:webHidden/>
            </w:rPr>
            <w:fldChar w:fldCharType="separate"/>
          </w:r>
          <w:r>
            <w:rPr>
              <w:rStyle w:val="IndexLink"/>
              <w:i/>
              <w:vanish w:val="false"/>
              <w:color w:val="C0504D" w:themeColor="accent2"/>
            </w:rPr>
            <w:tab/>
            <w:delText>6</w:delText>
          </w:r>
        </w:del>
        <w:r>
          <w:rPr>
            <w:webHidden/>
          </w:rPr>
          <w:fldChar w:fldCharType="end"/>
        </w:r>
      </w:hyperlink>
    </w:p>
    <w:p>
      <w:pPr>
        <w:pStyle w:val="Contents1"/>
        <w:tabs>
          <w:tab w:val="left" w:pos="1200" w:leader="none"/>
          <w:tab w:val="right" w:pos="9631" w:leader="dot"/>
        </w:tabs>
        <w:rPr/>
      </w:pPr>
      <w:hyperlink w:anchor="_Toc498547533">
        <w:del w:id="221" w:author="MH, Hashim" w:date="2017-11-22T11:25:00Z">
          <w:r>
            <w:rPr>
              <w:webHidden/>
              <w:rStyle w:val="IndexLink"/>
              <w:i/>
              <w:vanish w:val="false"/>
              <w:color w:val="C0504D" w:themeColor="accent2"/>
            </w:rPr>
            <w:delText>5.3</w:delText>
          </w:r>
        </w:del>
        <w:del w:id="222" w:author="MH, Hashim" w:date="2017-11-22T11:25:00Z">
          <w:r>
            <w:rPr>
              <w:rStyle w:val="IndexLink"/>
              <w:rFonts w:eastAsia="ＭＳ 明朝" w:cs="" w:cstheme="minorBidi" w:eastAsiaTheme="minorEastAsia"/>
              <w:i/>
              <w:color w:val="C0504D" w:themeColor="accent2"/>
              <w:sz w:val="24"/>
              <w:szCs w:val="24"/>
              <w:lang w:val="en-GB" w:eastAsia="en-GB"/>
            </w:rPr>
            <w:tab/>
          </w:r>
        </w:del>
        <w:del w:id="223" w:author="MH, Hashim" w:date="2017-11-22T11:25:00Z">
          <w:r>
            <w:rPr>
              <w:rStyle w:val="IndexLink"/>
              <w:i/>
              <w:color w:val="C0504D" w:themeColor="accent2"/>
            </w:rPr>
            <w:delText>Internal Interfaces</w:delText>
          </w:r>
        </w:del>
        <w:del w:id="224" w:author="MH, Hashim" w:date="2017-11-22T11:25:00Z">
          <w:r>
            <w:rPr>
              <w:webHidden/>
            </w:rPr>
            <w:fldChar w:fldCharType="begin"/>
          </w:r>
          <w:r>
            <w:rPr>
              <w:webHidden/>
            </w:rPr>
            <w:instrText>PAGEREF _Toc498547533 \h</w:instrText>
          </w:r>
          <w:r>
            <w:rPr>
              <w:webHidden/>
            </w:rPr>
            <w:fldChar w:fldCharType="separate"/>
          </w:r>
          <w:r>
            <w:rPr>
              <w:rStyle w:val="IndexLink"/>
              <w:i/>
              <w:vanish w:val="false"/>
              <w:color w:val="C0504D" w:themeColor="accent2"/>
            </w:rPr>
            <w:tab/>
            <w:delText>6</w:delText>
          </w:r>
        </w:del>
        <w:r>
          <w:rPr>
            <w:webHidden/>
          </w:rPr>
          <w:fldChar w:fldCharType="end"/>
        </w:r>
      </w:hyperlink>
    </w:p>
    <w:p>
      <w:pPr>
        <w:pStyle w:val="Contents1"/>
        <w:tabs>
          <w:tab w:val="left" w:pos="1200" w:leader="none"/>
          <w:tab w:val="right" w:pos="9631" w:leader="dot"/>
        </w:tabs>
        <w:rPr/>
      </w:pPr>
      <w:hyperlink w:anchor="_Toc498547534">
        <w:del w:id="225" w:author="MH, Hashim" w:date="2017-11-22T11:25:00Z">
          <w:r>
            <w:rPr>
              <w:webHidden/>
              <w:rStyle w:val="IndexLink"/>
              <w:i/>
              <w:vanish w:val="false"/>
              <w:color w:val="C0504D" w:themeColor="accent2"/>
            </w:rPr>
            <w:delText>6</w:delText>
          </w:r>
        </w:del>
        <w:del w:id="226" w:author="MH, Hashim" w:date="2017-11-22T11:25:00Z">
          <w:r>
            <w:rPr>
              <w:rStyle w:val="IndexLink"/>
              <w:rFonts w:eastAsia="ＭＳ 明朝" w:cs="" w:cstheme="minorBidi" w:eastAsiaTheme="minorEastAsia"/>
              <w:i/>
              <w:color w:val="C0504D" w:themeColor="accent2"/>
              <w:lang w:val="en-GB" w:eastAsia="en-GB"/>
            </w:rPr>
            <w:tab/>
          </w:r>
        </w:del>
        <w:del w:id="227" w:author="MH, Hashim" w:date="2017-11-22T11:25:00Z">
          <w:r>
            <w:rPr>
              <w:rStyle w:val="IndexLink"/>
              <w:i/>
              <w:color w:val="C0504D" w:themeColor="accent2"/>
            </w:rPr>
            <w:delText>Revision History</w:delText>
          </w:r>
        </w:del>
        <w:del w:id="228" w:author="MH, Hashim" w:date="2017-11-22T11:25:00Z">
          <w:r>
            <w:rPr>
              <w:webHidden/>
            </w:rPr>
            <w:fldChar w:fldCharType="begin"/>
          </w:r>
          <w:r>
            <w:rPr>
              <w:webHidden/>
            </w:rPr>
            <w:instrText>PAGEREF _Toc498547534 \h</w:instrText>
          </w:r>
          <w:r>
            <w:rPr>
              <w:webHidden/>
            </w:rPr>
            <w:fldChar w:fldCharType="separate"/>
          </w:r>
          <w:r>
            <w:rPr>
              <w:rStyle w:val="IndexLink"/>
              <w:i/>
              <w:vanish w:val="false"/>
              <w:color w:val="C0504D" w:themeColor="accent2"/>
            </w:rPr>
            <w:tab/>
            <w:delText>7</w:delText>
          </w:r>
        </w:del>
        <w:r>
          <w:rPr>
            <w:webHidden/>
          </w:rPr>
          <w:fldChar w:fldCharType="end"/>
        </w:r>
      </w:hyperlink>
    </w:p>
    <w:p>
      <w:pPr>
        <w:pStyle w:val="Contents1"/>
        <w:rPr>
          <w:i/>
          <w:i/>
          <w:vanish w:val="false"/>
          <w:color w:val="C0504D" w:themeColor="accent2"/>
        </w:rPr>
      </w:pPr>
      <w:hyperlink w:anchor="_Toc498547535">
        <w:del w:id="229" w:author="MH, Hashim" w:date="2017-11-22T11:25:00Z">
          <w:r>
            <w:rPr>
              <w:webHidden/>
              <w:rStyle w:val="IndexLink"/>
              <w:i/>
              <w:vanish w:val="false"/>
              <w:color w:val="C0504D" w:themeColor="accent2"/>
            </w:rPr>
            <w:delText>7</w:delText>
          </w:r>
        </w:del>
        <w:del w:id="230" w:author="MH, Hashim" w:date="2017-11-22T11:25:00Z">
          <w:r>
            <w:rPr>
              <w:rStyle w:val="IndexLink"/>
              <w:rFonts w:eastAsia="ＭＳ 明朝" w:cs="" w:cstheme="minorBidi" w:eastAsiaTheme="minorEastAsia"/>
              <w:i/>
              <w:color w:val="C0504D" w:themeColor="accent2"/>
              <w:lang w:val="en-GB" w:eastAsia="en-GB"/>
            </w:rPr>
            <w:tab/>
          </w:r>
        </w:del>
        <w:del w:id="231" w:author="MH, Hashim" w:date="2017-11-22T11:25:00Z">
          <w:r>
            <w:rPr>
              <w:rStyle w:val="IndexLink"/>
              <w:i/>
              <w:color w:val="C0504D" w:themeColor="accent2"/>
            </w:rPr>
            <w:delText>Approval</w:delText>
          </w:r>
        </w:del>
        <w:del w:id="232" w:author="MH, Hashim" w:date="2017-11-22T11:25:00Z">
          <w:r>
            <w:rPr>
              <w:webHidden/>
            </w:rPr>
            <w:fldChar w:fldCharType="begin"/>
          </w:r>
          <w:r>
            <w:rPr>
              <w:webHidden/>
            </w:rPr>
            <w:instrText>PAGEREF _Toc498547535 \h</w:instrText>
          </w:r>
          <w:r>
            <w:rPr>
              <w:webHidden/>
            </w:rPr>
            <w:fldChar w:fldCharType="separate"/>
          </w:r>
          <w:r>
            <w:rPr>
              <w:rStyle w:val="IndexLink"/>
              <w:i/>
              <w:vanish w:val="false"/>
              <w:color w:val="C0504D" w:themeColor="accent2"/>
            </w:rPr>
            <w:tab/>
            <w:delText>7</w:delText>
          </w:r>
        </w:del>
        <w:r>
          <w:rPr>
            <w:webHidden/>
          </w:rPr>
          <w:fldChar w:fldCharType="end"/>
        </w:r>
      </w:hyperlink>
    </w:p>
    <w:p>
      <w:pPr>
        <w:pStyle w:val="Contents1"/>
        <w:rPr>
          <w:vanish w:val="false"/>
        </w:rPr>
      </w:pPr>
      <w:del w:id="233" w:author="MH, Hashim" w:date="2017-11-22T11:25:00Z">
        <w:r>
          <w:rPr/>
          <w:delText>1</w:delText>
        </w:r>
      </w:del>
      <w:del w:id="234" w:author="MH, Hashim" w:date="2017-11-22T11:25:00Z">
        <w:r>
          <w:rPr>
            <w:rFonts w:eastAsia="ＭＳ 明朝" w:cs="" w:cstheme="minorBidi" w:eastAsiaTheme="minorEastAsia"/>
            <w:b w:val="false"/>
          </w:rPr>
          <w:tab/>
        </w:r>
      </w:del>
      <w:del w:id="235" w:author="MH, Hashim" w:date="2017-11-22T11:25:00Z">
        <w:r>
          <w:rPr/>
          <w:delText>DOCUMENT INTRODUCTION</w:delText>
        </w:r>
      </w:del>
      <w:del w:id="236" w:author="MH, Hashim" w:date="2017-11-22T11:25:00Z">
        <w:r>
          <w:rPr>
            <w:vanish w:val="false"/>
          </w:rPr>
          <w:tab/>
          <w:delText>3</w:delText>
        </w:r>
      </w:del>
    </w:p>
    <w:p>
      <w:pPr>
        <w:pStyle w:val="Contents2"/>
        <w:rPr>
          <w:vanish w:val="false"/>
        </w:rPr>
      </w:pPr>
      <w:del w:id="237" w:author="MH, Hashim" w:date="2017-11-22T11:25:00Z">
        <w:r>
          <w:rPr/>
          <w:delText>1.1</w:delText>
        </w:r>
      </w:del>
      <w:del w:id="238" w:author="MH, Hashim" w:date="2017-11-22T11:25:00Z">
        <w:r>
          <w:rPr>
            <w:rFonts w:eastAsia="ＭＳ 明朝" w:cs="" w:cstheme="minorBidi" w:eastAsiaTheme="minorEastAsia"/>
            <w:sz w:val="24"/>
            <w:szCs w:val="24"/>
          </w:rPr>
          <w:tab/>
        </w:r>
      </w:del>
      <w:del w:id="239" w:author="MH, Hashim" w:date="2017-11-22T11:25:00Z">
        <w:r>
          <w:rPr/>
          <w:delText>Purpose</w:delText>
        </w:r>
      </w:del>
      <w:del w:id="240" w:author="MH, Hashim" w:date="2017-11-22T11:25:00Z">
        <w:r>
          <w:rPr>
            <w:vanish w:val="false"/>
          </w:rPr>
          <w:tab/>
          <w:delText>3</w:delText>
        </w:r>
      </w:del>
    </w:p>
    <w:p>
      <w:pPr>
        <w:pStyle w:val="Contents2"/>
        <w:rPr>
          <w:vanish w:val="false"/>
        </w:rPr>
      </w:pPr>
      <w:del w:id="241" w:author="MH, Hashim" w:date="2017-11-22T11:25:00Z">
        <w:r>
          <w:rPr/>
          <w:delText>1.2</w:delText>
        </w:r>
      </w:del>
      <w:del w:id="242" w:author="MH, Hashim" w:date="2017-11-22T11:25:00Z">
        <w:r>
          <w:rPr>
            <w:rFonts w:eastAsia="ＭＳ 明朝" w:cs="" w:cstheme="minorBidi" w:eastAsiaTheme="minorEastAsia"/>
            <w:sz w:val="24"/>
            <w:szCs w:val="24"/>
          </w:rPr>
          <w:tab/>
        </w:r>
      </w:del>
      <w:del w:id="243" w:author="MH, Hashim" w:date="2017-11-22T11:25:00Z">
        <w:r>
          <w:rPr/>
          <w:delText>Scope</w:delText>
        </w:r>
      </w:del>
      <w:del w:id="244" w:author="MH, Hashim" w:date="2017-11-22T11:25:00Z">
        <w:r>
          <w:rPr>
            <w:vanish w:val="false"/>
          </w:rPr>
          <w:tab/>
          <w:delText>3</w:delText>
        </w:r>
      </w:del>
    </w:p>
    <w:p>
      <w:pPr>
        <w:pStyle w:val="Contents2"/>
        <w:rPr>
          <w:vanish w:val="false"/>
        </w:rPr>
      </w:pPr>
      <w:del w:id="245" w:author="MH, Hashim" w:date="2017-11-22T11:25:00Z">
        <w:r>
          <w:rPr/>
          <w:delText>1.3</w:delText>
        </w:r>
      </w:del>
      <w:del w:id="246" w:author="MH, Hashim" w:date="2017-11-22T11:25:00Z">
        <w:r>
          <w:rPr>
            <w:rFonts w:eastAsia="ＭＳ 明朝" w:cs="" w:cstheme="minorBidi" w:eastAsiaTheme="minorEastAsia"/>
            <w:sz w:val="24"/>
            <w:szCs w:val="24"/>
          </w:rPr>
          <w:tab/>
        </w:r>
      </w:del>
      <w:del w:id="247" w:author="MH, Hashim" w:date="2017-11-22T11:25:00Z">
        <w:r>
          <w:rPr/>
          <w:delText>References</w:delText>
        </w:r>
      </w:del>
      <w:del w:id="248" w:author="MH, Hashim" w:date="2017-11-22T11:25:00Z">
        <w:r>
          <w:rPr>
            <w:vanish w:val="false"/>
          </w:rPr>
          <w:tab/>
          <w:delText>3</w:delText>
        </w:r>
      </w:del>
    </w:p>
    <w:p>
      <w:pPr>
        <w:pStyle w:val="Contents2"/>
        <w:rPr>
          <w:vanish w:val="false"/>
        </w:rPr>
      </w:pPr>
      <w:del w:id="249" w:author="MH, Hashim" w:date="2017-11-22T11:25:00Z">
        <w:r>
          <w:rPr/>
          <w:delText>1.4</w:delText>
        </w:r>
      </w:del>
      <w:del w:id="250" w:author="MH, Hashim" w:date="2017-11-22T11:25:00Z">
        <w:r>
          <w:rPr>
            <w:rFonts w:eastAsia="ＭＳ 明朝" w:cs="" w:cstheme="minorBidi" w:eastAsiaTheme="minorEastAsia"/>
            <w:sz w:val="24"/>
            <w:szCs w:val="24"/>
          </w:rPr>
          <w:tab/>
        </w:r>
      </w:del>
      <w:del w:id="251" w:author="MH, Hashim" w:date="2017-11-22T11:25:00Z">
        <w:r>
          <w:rPr/>
          <w:delText>Terminology &amp; Abbreviations</w:delText>
        </w:r>
      </w:del>
      <w:del w:id="252" w:author="MH, Hashim" w:date="2017-11-22T11:25:00Z">
        <w:r>
          <w:rPr>
            <w:vanish w:val="false"/>
          </w:rPr>
          <w:tab/>
          <w:delText>3</w:delText>
        </w:r>
      </w:del>
    </w:p>
    <w:p>
      <w:pPr>
        <w:pStyle w:val="Contents1"/>
        <w:rPr>
          <w:vanish w:val="false"/>
        </w:rPr>
      </w:pPr>
      <w:del w:id="253" w:author="MH, Hashim" w:date="2017-11-22T11:25:00Z">
        <w:r>
          <w:rPr/>
          <w:delText>2</w:delText>
        </w:r>
      </w:del>
      <w:del w:id="254" w:author="MH, Hashim" w:date="2017-11-22T11:25:00Z">
        <w:r>
          <w:rPr>
            <w:rFonts w:eastAsia="ＭＳ 明朝" w:cs="" w:cstheme="minorBidi" w:eastAsiaTheme="minorEastAsia"/>
            <w:b w:val="false"/>
          </w:rPr>
          <w:tab/>
        </w:r>
      </w:del>
      <w:del w:id="255" w:author="MH, Hashim" w:date="2017-11-22T11:25:00Z">
        <w:r>
          <w:rPr/>
          <w:delText>Overview</w:delText>
        </w:r>
      </w:del>
      <w:del w:id="256" w:author="MH, Hashim" w:date="2017-11-22T11:25:00Z">
        <w:r>
          <w:rPr>
            <w:vanish w:val="false"/>
          </w:rPr>
          <w:tab/>
          <w:delText>4</w:delText>
        </w:r>
      </w:del>
    </w:p>
    <w:p>
      <w:pPr>
        <w:pStyle w:val="Contents1"/>
        <w:rPr>
          <w:vanish w:val="false"/>
        </w:rPr>
      </w:pPr>
      <w:del w:id="257" w:author="MH, Hashim" w:date="2017-11-22T11:25:00Z">
        <w:r>
          <w:rPr/>
          <w:delText>3</w:delText>
        </w:r>
      </w:del>
      <w:del w:id="258" w:author="MH, Hashim" w:date="2017-11-22T11:25:00Z">
        <w:r>
          <w:rPr>
            <w:rFonts w:eastAsia="ＭＳ 明朝" w:cs="" w:cstheme="minorBidi" w:eastAsiaTheme="minorEastAsia"/>
            <w:b w:val="false"/>
          </w:rPr>
          <w:tab/>
        </w:r>
      </w:del>
      <w:del w:id="259" w:author="MH, Hashim" w:date="2017-11-22T11:25:00Z">
        <w:r>
          <w:rPr/>
          <w:delText>Architecture</w:delText>
        </w:r>
      </w:del>
      <w:del w:id="260" w:author="MH, Hashim" w:date="2017-11-22T11:25:00Z">
        <w:r>
          <w:rPr>
            <w:vanish w:val="false"/>
          </w:rPr>
          <w:tab/>
          <w:delText>4</w:delText>
        </w:r>
      </w:del>
    </w:p>
    <w:p>
      <w:pPr>
        <w:pStyle w:val="Contents2"/>
        <w:rPr>
          <w:vanish w:val="false"/>
        </w:rPr>
      </w:pPr>
      <w:del w:id="261" w:author="MH, Hashim" w:date="2017-11-22T11:25:00Z">
        <w:r>
          <w:rPr/>
          <w:delText>3.1</w:delText>
        </w:r>
      </w:del>
      <w:del w:id="262" w:author="MH, Hashim" w:date="2017-11-22T11:25:00Z">
        <w:r>
          <w:rPr>
            <w:rFonts w:eastAsia="ＭＳ 明朝" w:cs="" w:cstheme="minorBidi" w:eastAsiaTheme="minorEastAsia"/>
            <w:sz w:val="24"/>
            <w:szCs w:val="24"/>
          </w:rPr>
          <w:tab/>
        </w:r>
      </w:del>
      <w:del w:id="263" w:author="MH, Hashim" w:date="2017-11-22T11:25:00Z">
        <w:r>
          <w:rPr/>
          <w:delText>Architecture Overview</w:delText>
        </w:r>
      </w:del>
      <w:del w:id="264" w:author="MH, Hashim" w:date="2017-11-22T11:25:00Z">
        <w:r>
          <w:rPr>
            <w:vanish w:val="false"/>
          </w:rPr>
          <w:tab/>
          <w:delText>4</w:delText>
        </w:r>
      </w:del>
    </w:p>
    <w:p>
      <w:pPr>
        <w:pStyle w:val="Contents3"/>
        <w:tabs>
          <w:tab w:val="left" w:pos="1200" w:leader="none"/>
          <w:tab w:val="right" w:pos="9631" w:leader="dot"/>
        </w:tabs>
        <w:rPr>
          <w:vanish w:val="false"/>
        </w:rPr>
      </w:pPr>
      <w:del w:id="265" w:author="MH, Hashim" w:date="2017-11-22T11:25:00Z">
        <w:r>
          <w:rPr/>
          <w:delText>3.1.1</w:delText>
        </w:r>
      </w:del>
      <w:del w:id="266" w:author="MH, Hashim" w:date="2017-11-22T11:25:00Z">
        <w:r>
          <w:rPr>
            <w:rFonts w:eastAsia="ＭＳ 明朝" w:cs="" w:cstheme="minorBidi" w:eastAsiaTheme="minorEastAsia"/>
            <w:sz w:val="24"/>
            <w:szCs w:val="24"/>
          </w:rPr>
          <w:tab/>
        </w:r>
      </w:del>
      <w:del w:id="267" w:author="MH, Hashim" w:date="2017-11-22T11:25:00Z">
        <w:r>
          <w:rPr/>
          <w:delText>Top-level software architecture design</w:delText>
        </w:r>
      </w:del>
      <w:del w:id="268" w:author="MH, Hashim" w:date="2017-11-22T11:25:00Z">
        <w:r>
          <w:rPr>
            <w:vanish w:val="false"/>
          </w:rPr>
          <w:tab/>
          <w:delText>4</w:delText>
        </w:r>
      </w:del>
    </w:p>
    <w:p>
      <w:pPr>
        <w:pStyle w:val="Contents2"/>
        <w:rPr>
          <w:vanish w:val="false"/>
        </w:rPr>
      </w:pPr>
      <w:del w:id="269" w:author="MH, Hashim" w:date="2017-11-22T11:25:00Z">
        <w:r>
          <w:rPr/>
          <w:delText>3.2</w:delText>
        </w:r>
      </w:del>
      <w:del w:id="270" w:author="MH, Hashim" w:date="2017-11-22T11:25:00Z">
        <w:r>
          <w:rPr>
            <w:rFonts w:eastAsia="ＭＳ 明朝" w:cs="" w:cstheme="minorBidi" w:eastAsiaTheme="minorEastAsia"/>
            <w:sz w:val="24"/>
            <w:szCs w:val="24"/>
          </w:rPr>
          <w:tab/>
        </w:r>
      </w:del>
      <w:del w:id="271" w:author="MH, Hashim" w:date="2017-11-22T11:25:00Z">
        <w:r>
          <w:rPr/>
          <w:delText>Architecture Principles</w:delText>
        </w:r>
      </w:del>
      <w:del w:id="272" w:author="MH, Hashim" w:date="2017-11-22T11:25:00Z">
        <w:r>
          <w:rPr>
            <w:vanish w:val="false"/>
          </w:rPr>
          <w:tab/>
          <w:delText>5</w:delText>
        </w:r>
      </w:del>
    </w:p>
    <w:p>
      <w:pPr>
        <w:pStyle w:val="Contents2"/>
        <w:rPr>
          <w:vanish w:val="false"/>
        </w:rPr>
      </w:pPr>
      <w:del w:id="273" w:author="MH, Hashim" w:date="2017-11-22T11:25:00Z">
        <w:r>
          <w:rPr/>
          <w:delText>3.3</w:delText>
        </w:r>
      </w:del>
      <w:del w:id="274" w:author="MH, Hashim" w:date="2017-11-22T11:25:00Z">
        <w:r>
          <w:rPr>
            <w:rFonts w:eastAsia="ＭＳ 明朝" w:cs="" w:cstheme="minorBidi" w:eastAsiaTheme="minorEastAsia"/>
            <w:sz w:val="24"/>
            <w:szCs w:val="24"/>
          </w:rPr>
          <w:tab/>
        </w:r>
      </w:del>
      <w:del w:id="275" w:author="MH, Hashim" w:date="2017-11-22T11:25:00Z">
        <w:r>
          <w:rPr/>
          <w:delText>Architecture Views</w:delText>
        </w:r>
      </w:del>
      <w:del w:id="276" w:author="MH, Hashim" w:date="2017-11-22T11:25:00Z">
        <w:r>
          <w:rPr>
            <w:vanish w:val="false"/>
          </w:rPr>
          <w:tab/>
          <w:delText>5</w:delText>
        </w:r>
      </w:del>
    </w:p>
    <w:p>
      <w:pPr>
        <w:pStyle w:val="Contents1"/>
        <w:rPr>
          <w:vanish w:val="false"/>
        </w:rPr>
      </w:pPr>
      <w:del w:id="277" w:author="MH, Hashim" w:date="2017-11-22T11:25:00Z">
        <w:r>
          <w:rPr/>
          <w:delText>4</w:delText>
        </w:r>
      </w:del>
      <w:del w:id="278" w:author="MH, Hashim" w:date="2017-11-22T11:25:00Z">
        <w:r>
          <w:rPr>
            <w:rFonts w:eastAsia="ＭＳ 明朝" w:cs="" w:cstheme="minorBidi" w:eastAsiaTheme="minorEastAsia"/>
            <w:b w:val="false"/>
          </w:rPr>
          <w:tab/>
        </w:r>
      </w:del>
      <w:del w:id="279" w:author="MH, Hashim" w:date="2017-11-22T11:25:00Z">
        <w:r>
          <w:rPr/>
          <w:delText>Allocation of Quality Aspects</w:delText>
        </w:r>
      </w:del>
      <w:del w:id="280" w:author="MH, Hashim" w:date="2017-11-22T11:25:00Z">
        <w:r>
          <w:rPr>
            <w:vanish w:val="false"/>
          </w:rPr>
          <w:tab/>
          <w:delText>5</w:delText>
        </w:r>
      </w:del>
    </w:p>
    <w:p>
      <w:pPr>
        <w:pStyle w:val="Contents2"/>
        <w:rPr>
          <w:vanish w:val="false"/>
        </w:rPr>
      </w:pPr>
      <w:del w:id="281" w:author="MH, Hashim" w:date="2017-11-22T11:25:00Z">
        <w:r>
          <w:rPr/>
          <w:delText>4.1</w:delText>
        </w:r>
      </w:del>
      <w:del w:id="282" w:author="MH, Hashim" w:date="2017-11-22T11:25:00Z">
        <w:r>
          <w:rPr>
            <w:rFonts w:eastAsia="ＭＳ 明朝" w:cs="" w:cstheme="minorBidi" w:eastAsiaTheme="minorEastAsia"/>
            <w:sz w:val="24"/>
            <w:szCs w:val="24"/>
          </w:rPr>
          <w:tab/>
        </w:r>
      </w:del>
      <w:del w:id="283" w:author="MH, Hashim" w:date="2017-11-22T11:25:00Z">
        <w:r>
          <w:rPr/>
          <w:delText>Threading</w:delText>
        </w:r>
      </w:del>
      <w:del w:id="284" w:author="MH, Hashim" w:date="2017-11-22T11:25:00Z">
        <w:r>
          <w:rPr>
            <w:vanish w:val="false"/>
          </w:rPr>
          <w:tab/>
          <w:delText>6</w:delText>
        </w:r>
      </w:del>
    </w:p>
    <w:p>
      <w:pPr>
        <w:pStyle w:val="Contents2"/>
        <w:rPr>
          <w:vanish w:val="false"/>
        </w:rPr>
      </w:pPr>
      <w:del w:id="285" w:author="MH, Hashim" w:date="2017-11-22T11:25:00Z">
        <w:r>
          <w:rPr/>
          <w:delText>4.2</w:delText>
        </w:r>
      </w:del>
      <w:del w:id="286" w:author="MH, Hashim" w:date="2017-11-22T11:25:00Z">
        <w:r>
          <w:rPr>
            <w:rFonts w:eastAsia="ＭＳ 明朝" w:cs="" w:cstheme="minorBidi" w:eastAsiaTheme="minorEastAsia"/>
            <w:sz w:val="24"/>
            <w:szCs w:val="24"/>
          </w:rPr>
          <w:tab/>
        </w:r>
      </w:del>
      <w:del w:id="287" w:author="MH, Hashim" w:date="2017-11-22T11:25:00Z">
        <w:r>
          <w:rPr/>
          <w:delText>Memory Management</w:delText>
        </w:r>
      </w:del>
      <w:del w:id="288" w:author="MH, Hashim" w:date="2017-11-22T11:25:00Z">
        <w:r>
          <w:rPr>
            <w:vanish w:val="false"/>
          </w:rPr>
          <w:tab/>
          <w:delText>6</w:delText>
        </w:r>
      </w:del>
    </w:p>
    <w:p>
      <w:pPr>
        <w:pStyle w:val="Contents2"/>
        <w:rPr>
          <w:vanish w:val="false"/>
        </w:rPr>
      </w:pPr>
      <w:del w:id="289" w:author="MH, Hashim" w:date="2017-11-22T11:25:00Z">
        <w:r>
          <w:rPr/>
          <w:delText>4.3</w:delText>
        </w:r>
      </w:del>
      <w:del w:id="290" w:author="MH, Hashim" w:date="2017-11-22T11:25:00Z">
        <w:r>
          <w:rPr>
            <w:rFonts w:eastAsia="ＭＳ 明朝" w:cs="" w:cstheme="minorBidi" w:eastAsiaTheme="minorEastAsia"/>
            <w:sz w:val="24"/>
            <w:szCs w:val="24"/>
          </w:rPr>
          <w:tab/>
        </w:r>
      </w:del>
      <w:del w:id="291" w:author="MH, Hashim" w:date="2017-11-22T11:25:00Z">
        <w:r>
          <w:rPr/>
          <w:delText>Network Performance</w:delText>
        </w:r>
      </w:del>
      <w:del w:id="292" w:author="MH, Hashim" w:date="2017-11-22T11:25:00Z">
        <w:r>
          <w:rPr>
            <w:vanish w:val="false"/>
          </w:rPr>
          <w:tab/>
          <w:delText>7</w:delText>
        </w:r>
      </w:del>
    </w:p>
    <w:p>
      <w:pPr>
        <w:pStyle w:val="Contents3"/>
        <w:tabs>
          <w:tab w:val="left" w:pos="1200" w:leader="none"/>
          <w:tab w:val="right" w:pos="9631" w:leader="dot"/>
        </w:tabs>
        <w:rPr>
          <w:vanish w:val="false"/>
        </w:rPr>
      </w:pPr>
      <w:del w:id="293" w:author="MH, Hashim" w:date="2017-11-22T11:25:00Z">
        <w:r>
          <w:rPr/>
          <w:delText>4.3.1</w:delText>
        </w:r>
      </w:del>
      <w:del w:id="294" w:author="MH, Hashim" w:date="2017-11-22T11:25:00Z">
        <w:r>
          <w:rPr>
            <w:rFonts w:eastAsia="ＭＳ 明朝" w:cs="" w:cstheme="minorBidi" w:eastAsiaTheme="minorEastAsia"/>
            <w:sz w:val="24"/>
            <w:szCs w:val="24"/>
          </w:rPr>
          <w:tab/>
        </w:r>
      </w:del>
      <w:del w:id="295" w:author="MH, Hashim" w:date="2017-11-22T11:25:00Z">
        <w:r>
          <w:rPr/>
          <w:delText>Tips for Efficient Networking:</w:delText>
        </w:r>
      </w:del>
      <w:del w:id="296" w:author="MH, Hashim" w:date="2017-11-22T11:25:00Z">
        <w:r>
          <w:rPr>
            <w:vanish w:val="false"/>
          </w:rPr>
          <w:tab/>
          <w:delText>7</w:delText>
        </w:r>
      </w:del>
    </w:p>
    <w:p>
      <w:pPr>
        <w:pStyle w:val="Contents1"/>
        <w:rPr>
          <w:vanish w:val="false"/>
        </w:rPr>
      </w:pPr>
      <w:del w:id="297" w:author="MH, Hashim" w:date="2017-11-22T11:25:00Z">
        <w:r>
          <w:rPr/>
          <w:delText>5</w:delText>
        </w:r>
      </w:del>
      <w:del w:id="298" w:author="MH, Hashim" w:date="2017-11-22T11:25:00Z">
        <w:r>
          <w:rPr>
            <w:rFonts w:eastAsia="ＭＳ 明朝" w:cs="" w:cstheme="minorBidi" w:eastAsiaTheme="minorEastAsia"/>
            <w:b w:val="false"/>
          </w:rPr>
          <w:tab/>
        </w:r>
      </w:del>
      <w:del w:id="299" w:author="MH, Hashim" w:date="2017-11-22T11:25:00Z">
        <w:r>
          <w:rPr/>
          <w:delText>Design Details</w:delText>
        </w:r>
      </w:del>
      <w:del w:id="300" w:author="MH, Hashim" w:date="2017-11-22T11:25:00Z">
        <w:r>
          <w:rPr>
            <w:vanish w:val="false"/>
          </w:rPr>
          <w:tab/>
          <w:delText>8</w:delText>
        </w:r>
      </w:del>
    </w:p>
    <w:p>
      <w:pPr>
        <w:pStyle w:val="Contents2"/>
        <w:rPr>
          <w:vanish w:val="false"/>
        </w:rPr>
      </w:pPr>
      <w:del w:id="301" w:author="MH, Hashim" w:date="2017-11-22T11:25:00Z">
        <w:r>
          <w:rPr/>
          <w:delText>5.1</w:delText>
        </w:r>
      </w:del>
      <w:del w:id="302" w:author="MH, Hashim" w:date="2017-11-22T11:25:00Z">
        <w:r>
          <w:rPr>
            <w:rFonts w:eastAsia="ＭＳ 明朝" w:cs="" w:cstheme="minorBidi" w:eastAsiaTheme="minorEastAsia"/>
            <w:sz w:val="24"/>
            <w:szCs w:val="24"/>
          </w:rPr>
          <w:tab/>
        </w:r>
      </w:del>
      <w:del w:id="303" w:author="MH, Hashim" w:date="2017-11-22T11:25:00Z">
        <w:r>
          <w:rPr/>
          <w:delText>External Interfaces</w:delText>
        </w:r>
      </w:del>
      <w:del w:id="304" w:author="MH, Hashim" w:date="2017-11-22T11:25:00Z">
        <w:r>
          <w:rPr>
            <w:vanish w:val="false"/>
          </w:rPr>
          <w:tab/>
          <w:delText>8</w:delText>
        </w:r>
      </w:del>
    </w:p>
    <w:p>
      <w:pPr>
        <w:pStyle w:val="Contents2"/>
        <w:rPr>
          <w:vanish w:val="false"/>
        </w:rPr>
      </w:pPr>
      <w:del w:id="305" w:author="MH, Hashim" w:date="2017-11-22T11:25:00Z">
        <w:r>
          <w:rPr/>
          <w:delText>5.2</w:delText>
        </w:r>
      </w:del>
      <w:del w:id="306" w:author="MH, Hashim" w:date="2017-11-22T11:25:00Z">
        <w:r>
          <w:rPr>
            <w:rFonts w:eastAsia="ＭＳ 明朝" w:cs="" w:cstheme="minorBidi" w:eastAsiaTheme="minorEastAsia"/>
            <w:sz w:val="24"/>
            <w:szCs w:val="24"/>
          </w:rPr>
          <w:tab/>
        </w:r>
      </w:del>
      <w:del w:id="307" w:author="MH, Hashim" w:date="2017-11-22T11:25:00Z">
        <w:r>
          <w:rPr/>
          <w:delText>Elements</w:delText>
        </w:r>
      </w:del>
      <w:del w:id="308" w:author="MH, Hashim" w:date="2017-11-22T11:25:00Z">
        <w:r>
          <w:rPr>
            <w:vanish w:val="false"/>
          </w:rPr>
          <w:tab/>
          <w:delText>8</w:delText>
        </w:r>
      </w:del>
    </w:p>
    <w:p>
      <w:pPr>
        <w:pStyle w:val="Contents2"/>
        <w:rPr>
          <w:vanish w:val="false"/>
        </w:rPr>
      </w:pPr>
      <w:del w:id="309" w:author="MH, Hashim" w:date="2017-11-22T11:25:00Z">
        <w:r>
          <w:rPr/>
          <w:delText>5.3</w:delText>
        </w:r>
      </w:del>
      <w:del w:id="310" w:author="MH, Hashim" w:date="2017-11-22T11:25:00Z">
        <w:r>
          <w:rPr>
            <w:rFonts w:eastAsia="ＭＳ 明朝" w:cs="" w:cstheme="minorBidi" w:eastAsiaTheme="minorEastAsia"/>
            <w:sz w:val="24"/>
            <w:szCs w:val="24"/>
          </w:rPr>
          <w:tab/>
        </w:r>
      </w:del>
      <w:del w:id="311" w:author="MH, Hashim" w:date="2017-11-22T11:25:00Z">
        <w:r>
          <w:rPr/>
          <w:delText>Internal Interfaces</w:delText>
        </w:r>
      </w:del>
      <w:del w:id="312" w:author="MH, Hashim" w:date="2017-11-22T11:25:00Z">
        <w:r>
          <w:rPr>
            <w:vanish w:val="false"/>
          </w:rPr>
          <w:tab/>
          <w:delText>8</w:delText>
        </w:r>
      </w:del>
    </w:p>
    <w:p>
      <w:pPr>
        <w:pStyle w:val="Contents1"/>
        <w:rPr>
          <w:vanish w:val="false"/>
        </w:rPr>
      </w:pPr>
      <w:del w:id="313" w:author="MH, Hashim" w:date="2017-11-22T11:25:00Z">
        <w:r>
          <w:rPr/>
          <w:delText>6</w:delText>
        </w:r>
      </w:del>
      <w:del w:id="314" w:author="MH, Hashim" w:date="2017-11-22T11:25:00Z">
        <w:r>
          <w:rPr>
            <w:rFonts w:eastAsia="ＭＳ 明朝" w:cs="" w:cstheme="minorBidi" w:eastAsiaTheme="minorEastAsia"/>
            <w:b w:val="false"/>
          </w:rPr>
          <w:tab/>
        </w:r>
      </w:del>
      <w:del w:id="315" w:author="MH, Hashim" w:date="2017-11-22T11:25:00Z">
        <w:r>
          <w:rPr/>
          <w:delText>Revision History</w:delText>
        </w:r>
      </w:del>
      <w:del w:id="316" w:author="MH, Hashim" w:date="2017-11-22T11:25:00Z">
        <w:r>
          <w:rPr>
            <w:vanish w:val="false"/>
          </w:rPr>
          <w:tab/>
          <w:delText>9</w:delText>
        </w:r>
      </w:del>
    </w:p>
    <w:p>
      <w:pPr>
        <w:pStyle w:val="Contents1"/>
        <w:rPr>
          <w:vanish w:val="false"/>
        </w:rPr>
      </w:pPr>
      <w:del w:id="317" w:author="MH, Hashim" w:date="2017-11-22T11:25:00Z">
        <w:r>
          <w:rPr/>
          <w:delText>7</w:delText>
        </w:r>
      </w:del>
      <w:del w:id="318" w:author="MH, Hashim" w:date="2017-11-22T11:25:00Z">
        <w:r>
          <w:rPr>
            <w:rFonts w:eastAsia="ＭＳ 明朝" w:cs="" w:cstheme="minorBidi" w:eastAsiaTheme="minorEastAsia"/>
            <w:b w:val="false"/>
          </w:rPr>
          <w:tab/>
        </w:r>
      </w:del>
      <w:del w:id="319" w:author="MH, Hashim" w:date="2017-11-22T11:25:00Z">
        <w:r>
          <w:rPr/>
          <w:delText>Approval</w:delText>
        </w:r>
      </w:del>
      <w:del w:id="320" w:author="MH, Hashim" w:date="2017-11-22T11:25:00Z">
        <w:r>
          <w:rPr>
            <w:vanish w:val="false"/>
          </w:rPr>
          <w:tab/>
          <w:delText>9</w:delText>
        </w:r>
      </w:del>
    </w:p>
    <w:p>
      <w:pPr>
        <w:pStyle w:val="Contents1"/>
        <w:tabs>
          <w:tab w:val="left" w:pos="1200" w:leader="none"/>
          <w:tab w:val="right" w:pos="9631" w:leader="dot"/>
        </w:tabs>
        <w:rPr>
          <w:vanish w:val="false"/>
        </w:rPr>
      </w:pPr>
      <w:r>
        <w:rPr>
          <w:vanish w:val="false"/>
        </w:rPr>
      </w:r>
      <w:r>
        <w:rPr>
          <w:vanish w:val="false"/>
        </w:rPr>
        <w:fldChar w:fldCharType="end"/>
      </w:r>
    </w:p>
    <w:p>
      <w:pPr>
        <w:pStyle w:val="Normal"/>
        <w:rPr/>
      </w:pPr>
      <w:r>
        <w:rPr/>
      </w:r>
      <w:r>
        <w:br w:type="page"/>
      </w:r>
    </w:p>
    <w:p>
      <w:pPr>
        <w:pStyle w:val="Heading1"/>
        <w:numPr>
          <w:ilvl w:val="0"/>
          <w:numId w:val="3"/>
        </w:numPr>
        <w:rPr>
          <w:lang w:val="en-US"/>
        </w:rPr>
      </w:pPr>
      <w:bookmarkStart w:id="1" w:name="_Toc498547518"/>
      <w:bookmarkStart w:id="2" w:name="_Toc500425131"/>
      <w:bookmarkStart w:id="3" w:name="_Toc228603451"/>
      <w:r>
        <w:rPr>
          <w:lang w:val="en-US"/>
        </w:rPr>
        <w:t>DOCUMENT INTRODUCTION</w:t>
      </w:r>
      <w:bookmarkEnd w:id="1"/>
      <w:bookmarkEnd w:id="2"/>
      <w:bookmarkEnd w:id="3"/>
    </w:p>
    <w:p>
      <w:pPr>
        <w:pStyle w:val="Heading2"/>
        <w:numPr>
          <w:ilvl w:val="1"/>
          <w:numId w:val="3"/>
        </w:numPr>
        <w:rPr/>
      </w:pPr>
      <w:bookmarkStart w:id="4" w:name="_Toc220980188"/>
      <w:bookmarkStart w:id="5" w:name="_Toc228603452"/>
      <w:bookmarkStart w:id="6" w:name="_Toc498547519"/>
      <w:bookmarkStart w:id="7" w:name="_Toc500425132"/>
      <w:r>
        <w:rPr/>
        <w:t>Purpose</w:t>
      </w:r>
      <w:bookmarkEnd w:id="4"/>
      <w:bookmarkEnd w:id="5"/>
      <w:bookmarkEnd w:id="6"/>
      <w:bookmarkEnd w:id="7"/>
    </w:p>
    <w:p>
      <w:pPr>
        <w:pStyle w:val="Normal"/>
        <w:rPr>
          <w:color w:val="C0504D" w:themeColor="accent2"/>
        </w:rPr>
      </w:pPr>
      <w:bookmarkStart w:id="8" w:name="_Toc220980189"/>
      <w:bookmarkStart w:id="9" w:name="_Toc228603453"/>
      <w:bookmarkEnd w:id="8"/>
      <w:bookmarkEnd w:id="9"/>
      <w:r>
        <w:rPr/>
        <w:t xml:space="preserve">This document describes the </w:t>
      </w:r>
      <w:ins w:id="321" w:author="MH, Hashim" w:date="2017-11-22T10:38:00Z">
        <w:r>
          <w:rPr/>
          <w:t>Integration document for</w:t>
        </w:r>
      </w:ins>
      <w:del w:id="322" w:author="MH, Hashim" w:date="2017-11-22T10:38:00Z">
        <w:r>
          <w:rPr/>
          <w:delText>technical design</w:delText>
        </w:r>
      </w:del>
      <w:r>
        <w:rPr/>
        <w:t xml:space="preserve"> </w:t>
      </w:r>
      <w:del w:id="323" w:author="MH, Hashim" w:date="2017-11-22T10:38:00Z">
        <w:r>
          <w:rPr/>
          <w:delText>of</w:delText>
        </w:r>
      </w:del>
      <w:r>
        <w:rPr/>
        <w:t xml:space="preserve"> My </w:t>
      </w:r>
      <w:ins w:id="324" w:author="Shivakumar, Deepthi" w:date="2017-11-15T12:13:00Z">
        <w:r>
          <w:rPr/>
          <w:t>A</w:t>
        </w:r>
      </w:ins>
      <w:del w:id="325" w:author="Shivakumar, Deepthi" w:date="2017-11-15T22:15:00Z">
        <w:r>
          <w:rPr/>
          <w:delText>a</w:delText>
        </w:r>
      </w:del>
      <w:r>
        <w:rPr/>
        <w:t xml:space="preserve">ccount. </w:t>
      </w:r>
    </w:p>
    <w:p>
      <w:pPr>
        <w:pStyle w:val="Heading2"/>
        <w:numPr>
          <w:ilvl w:val="1"/>
          <w:numId w:val="3"/>
        </w:numPr>
        <w:tabs>
          <w:tab w:val="left" w:pos="576" w:leader="none"/>
          <w:tab w:val="left" w:pos="851" w:leader="none"/>
        </w:tabs>
        <w:ind w:left="851" w:hanging="851"/>
        <w:rPr>
          <w:rFonts w:cs="Arial"/>
        </w:rPr>
      </w:pPr>
      <w:bookmarkStart w:id="10" w:name="_Toc444618997"/>
      <w:bookmarkStart w:id="11" w:name="_Toc477169207"/>
      <w:bookmarkStart w:id="12" w:name="_Toc498547520"/>
      <w:bookmarkStart w:id="13" w:name="_Toc500425133"/>
      <w:r>
        <w:rPr>
          <w:rFonts w:cs="Arial"/>
        </w:rPr>
        <w:t>Scope</w:t>
      </w:r>
      <w:bookmarkEnd w:id="10"/>
      <w:bookmarkEnd w:id="11"/>
      <w:bookmarkEnd w:id="12"/>
      <w:bookmarkEnd w:id="13"/>
    </w:p>
    <w:p>
      <w:pPr>
        <w:pStyle w:val="Normal"/>
        <w:rPr>
          <w:rFonts w:cs="Arial"/>
        </w:rPr>
      </w:pPr>
      <w:r>
        <w:rPr>
          <w:rFonts w:cs="Arial"/>
        </w:rPr>
        <w:t xml:space="preserve">The scope of this document is limited to the </w:t>
      </w:r>
      <w:r>
        <w:rPr/>
        <w:t xml:space="preserve">My </w:t>
      </w:r>
      <w:ins w:id="326" w:author="Shivakumar, Deepthi" w:date="2017-11-15T12:13:00Z">
        <w:r>
          <w:rPr/>
          <w:t>Account</w:t>
        </w:r>
      </w:ins>
      <w:ins w:id="327" w:author="Shivakumar, Deepthi" w:date="2017-11-15T22:16:00Z">
        <w:r>
          <w:rPr/>
          <w:t xml:space="preserve"> </w:t>
        </w:r>
      </w:ins>
      <w:del w:id="328" w:author="Shivakumar, Deepthi" w:date="2017-11-15T12:13:00Z">
        <w:r>
          <w:rPr/>
          <w:delText>account</w:delText>
        </w:r>
      </w:del>
      <w:del w:id="329" w:author="Shivakumar, Deepthi" w:date="2017-11-15T12:13:00Z">
        <w:r>
          <w:rPr>
            <w:rFonts w:cs="Arial"/>
          </w:rPr>
          <w:delText xml:space="preserve"> </w:delText>
        </w:r>
      </w:del>
      <w:r>
        <w:rPr>
          <w:rFonts w:cs="Arial"/>
        </w:rPr>
        <w:t>micro app, which is to be used by</w:t>
      </w:r>
      <w:ins w:id="330" w:author="Shivakumar, Deepthi" w:date="2017-11-15T12:13:00Z">
        <w:r>
          <w:rPr>
            <w:rFonts w:cs="Arial"/>
          </w:rPr>
          <w:t xml:space="preserve"> a</w:t>
        </w:r>
      </w:ins>
      <w:del w:id="331" w:author="Shivakumar, Deepthi" w:date="2017-11-15T12:13:00Z">
        <w:r>
          <w:rPr>
            <w:rFonts w:cs="Arial"/>
          </w:rPr>
          <w:delText xml:space="preserve"> common components</w:delText>
        </w:r>
      </w:del>
      <w:r>
        <w:rPr>
          <w:rFonts w:cs="Arial"/>
        </w:rPr>
        <w:commentReference w:id="0"/>
      </w:r>
      <w:del w:id="332" w:author="Shivakumar, Deepthi" w:date="2017-11-15T12:13:00Z">
        <w:r>
          <w:rPr>
            <w:rFonts w:cs="Arial"/>
          </w:rPr>
          <w:delText xml:space="preserve"> and a</w:delText>
        </w:r>
      </w:del>
      <w:r>
        <w:rPr>
          <w:rFonts w:cs="Arial"/>
        </w:rPr>
        <w:t>pplication</w:t>
      </w:r>
      <w:del w:id="333" w:author="Shivakumar, Deepthi" w:date="2017-11-15T12:13:00Z">
        <w:r>
          <w:rPr>
            <w:rFonts w:cs="Arial"/>
          </w:rPr>
          <w:delText>s</w:delText>
        </w:r>
      </w:del>
      <w:r>
        <w:rPr>
          <w:rFonts w:cs="Arial"/>
        </w:rPr>
        <w:t xml:space="preserve">. This document does not describe the application as a whole, nor does it describe in detail any cloud services that may be related to the functionalities covered in the </w:t>
      </w:r>
      <w:r>
        <w:rPr/>
        <w:t xml:space="preserve">My </w:t>
      </w:r>
      <w:ins w:id="334" w:author="Shivakumar, Deepthi" w:date="2017-11-15T12:13:00Z">
        <w:r>
          <w:rPr/>
          <w:t>A</w:t>
        </w:r>
      </w:ins>
      <w:del w:id="335" w:author="Shivakumar, Deepthi" w:date="2017-11-15T12:13:00Z">
        <w:r>
          <w:rPr/>
          <w:delText>a</w:delText>
        </w:r>
      </w:del>
      <w:r>
        <w:rPr/>
        <w:t>ccount</w:t>
      </w:r>
      <w:r>
        <w:rPr>
          <w:rFonts w:cs="Arial"/>
        </w:rPr>
        <w:t xml:space="preserve"> component.</w:t>
      </w:r>
    </w:p>
    <w:p>
      <w:pPr>
        <w:pStyle w:val="Normal"/>
        <w:rPr>
          <w:rFonts w:cs="Arial"/>
        </w:rPr>
      </w:pPr>
      <w:r>
        <w:rPr>
          <w:rFonts w:cs="Arial"/>
        </w:rPr>
        <w:t xml:space="preserve">This document </w:t>
      </w:r>
      <w:del w:id="336" w:author="MH, Hashim" w:date="2017-11-22T10:39:00Z">
        <w:r>
          <w:rPr>
            <w:rFonts w:cs="Arial"/>
          </w:rPr>
          <w:delText>does not</w:delText>
        </w:r>
      </w:del>
      <w:r>
        <w:rPr>
          <w:rFonts w:cs="Arial"/>
        </w:rPr>
        <w:t xml:space="preserve"> include an extensive API description;</w:t>
      </w:r>
      <w:del w:id="337" w:author="MH, Hashim" w:date="2017-11-22T10:39:00Z">
        <w:r>
          <w:rPr>
            <w:rFonts w:cs="Arial"/>
          </w:rPr>
          <w:delText xml:space="preserve"> please refer to [</w:delText>
        </w:r>
      </w:del>
      <w:del w:id="338" w:author="MH, Hashim" w:date="2017-11-22T10:39:00Z">
        <w:r>
          <w:rPr>
            <w:rFonts w:cs="Arial"/>
            <w:color w:val="000000" w:themeColor="text1"/>
            <w:sz w:val="16"/>
            <w:szCs w:val="16"/>
          </w:rPr>
          <w:delText>INTEGRATION DOC</w:delText>
        </w:r>
      </w:del>
      <w:del w:id="339" w:author="MH, Hashim" w:date="2017-11-22T10:39:00Z">
        <w:r>
          <w:rPr>
            <w:rFonts w:cs="Arial"/>
          </w:rPr>
          <w:delText>] for both Android and iOS.</w:delText>
        </w:r>
      </w:del>
    </w:p>
    <w:p>
      <w:pPr>
        <w:pStyle w:val="Heading2"/>
        <w:numPr>
          <w:ilvl w:val="1"/>
          <w:numId w:val="3"/>
        </w:numPr>
        <w:rPr/>
      </w:pPr>
      <w:bookmarkStart w:id="14" w:name="_Toc220980190"/>
      <w:bookmarkStart w:id="15" w:name="_Toc228603454"/>
      <w:bookmarkStart w:id="16" w:name="_Toc498547521"/>
      <w:bookmarkStart w:id="17" w:name="_Toc500425134"/>
      <w:bookmarkStart w:id="18" w:name="_Toc2209801891"/>
      <w:bookmarkStart w:id="19" w:name="_Toc2286034531"/>
      <w:bookmarkEnd w:id="18"/>
      <w:bookmarkEnd w:id="19"/>
      <w:r>
        <w:rPr/>
        <w:t>References</w:t>
      </w:r>
      <w:bookmarkStart w:id="20" w:name="_Toc228603455"/>
      <w:bookmarkStart w:id="21" w:name="_Toc220980191"/>
      <w:bookmarkEnd w:id="14"/>
      <w:bookmarkEnd w:id="15"/>
      <w:bookmarkEnd w:id="16"/>
      <w:bookmarkEnd w:id="17"/>
    </w:p>
    <w:tbl>
      <w:tblPr>
        <w:tblW w:w="9857"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2245"/>
        <w:gridCol w:w="2271"/>
        <w:gridCol w:w="5341"/>
      </w:tblGrid>
      <w:tr>
        <w:trPr>
          <w:tblHeader w:val="true"/>
          <w:cantSplit w:val="true"/>
        </w:trPr>
        <w:tc>
          <w:tcPr>
            <w:tcW w:w="2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b/>
                <w:b/>
              </w:rPr>
            </w:pPr>
            <w:r>
              <w:rPr>
                <w:b/>
              </w:rPr>
              <w:t>Reference</w:t>
            </w:r>
          </w:p>
        </w:tc>
        <w:tc>
          <w:tcPr>
            <w:tcW w:w="2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b/>
                <w:b/>
              </w:rPr>
            </w:pPr>
            <w:r>
              <w:rPr>
                <w:b/>
              </w:rPr>
              <w:t>Identification</w:t>
            </w:r>
          </w:p>
        </w:tc>
        <w:tc>
          <w:tcPr>
            <w:tcW w:w="5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b/>
                <w:b/>
              </w:rPr>
            </w:pPr>
            <w:r>
              <w:rPr>
                <w:b/>
              </w:rPr>
              <w:t>Title / additional remarks</w:t>
            </w:r>
          </w:p>
        </w:tc>
      </w:tr>
      <w:tr>
        <w:trPr>
          <w:cantSplit w:val="true"/>
        </w:trPr>
        <w:tc>
          <w:tcPr>
            <w:tcW w:w="2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rPr/>
            </w:pPr>
            <w:r>
              <w:rPr>
                <w:rFonts w:cs="Arial"/>
                <w:color w:val="000000" w:themeColor="text1"/>
                <w:sz w:val="16"/>
              </w:rPr>
              <w:t>[REQUIREMENT]</w:t>
            </w:r>
          </w:p>
        </w:tc>
        <w:tc>
          <w:tcPr>
            <w:tcW w:w="2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pPr>
            <w:r>
              <w:rPr/>
              <w:t>MYA000001</w:t>
            </w:r>
          </w:p>
        </w:tc>
        <w:tc>
          <w:tcPr>
            <w:tcW w:w="5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pPr>
            <w:r>
              <w:rPr/>
              <w:t>Software Requirement Specification</w:t>
            </w:r>
          </w:p>
        </w:tc>
      </w:tr>
      <w:tr>
        <w:trPr>
          <w:cantSplit w:val="true"/>
        </w:trPr>
        <w:tc>
          <w:tcPr>
            <w:tcW w:w="2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rPr/>
            </w:pPr>
            <w:r>
              <w:rPr>
                <w:rFonts w:cs="Arial"/>
                <w:color w:val="000000" w:themeColor="text1"/>
                <w:sz w:val="16"/>
                <w:szCs w:val="16"/>
              </w:rPr>
              <w:t>[</w:t>
            </w:r>
            <w:ins w:id="340" w:author="MH, Hashim" w:date="2017-11-22T10:40:00Z">
              <w:r>
                <w:rPr>
                  <w:rFonts w:cs="Arial"/>
                  <w:color w:val="000000" w:themeColor="text1"/>
                  <w:sz w:val="16"/>
                  <w:szCs w:val="16"/>
                </w:rPr>
                <w:t>TECHNICAL DESIGN</w:t>
              </w:r>
            </w:ins>
            <w:del w:id="341" w:author="MH, Hashim" w:date="2017-11-22T10:40:00Z">
              <w:r>
                <w:rPr>
                  <w:rFonts w:cs="Arial"/>
                  <w:color w:val="000000" w:themeColor="text1"/>
                  <w:sz w:val="16"/>
                  <w:szCs w:val="16"/>
                </w:rPr>
                <w:delText>INTEGRATION DOC</w:delText>
              </w:r>
            </w:del>
            <w:r>
              <w:rPr>
                <w:rFonts w:cs="Arial"/>
                <w:color w:val="000000" w:themeColor="text1"/>
                <w:sz w:val="16"/>
                <w:szCs w:val="16"/>
              </w:rPr>
              <w:t>]</w:t>
            </w:r>
          </w:p>
        </w:tc>
        <w:tc>
          <w:tcPr>
            <w:tcW w:w="2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pPr>
            <w:r>
              <w:rPr/>
              <w:t>MYA00000</w:t>
            </w:r>
            <w:ins w:id="342" w:author="MH, Hashim" w:date="2017-11-22T10:40:00Z">
              <w:r>
                <w:rPr/>
                <w:t>2</w:t>
              </w:r>
            </w:ins>
            <w:del w:id="343" w:author="MH, Hashim" w:date="2017-11-22T10:40:00Z">
              <w:r>
                <w:rPr/>
                <w:delText>8</w:delText>
              </w:r>
            </w:del>
          </w:p>
        </w:tc>
        <w:tc>
          <w:tcPr>
            <w:tcW w:w="5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pPr>
            <w:ins w:id="344" w:author="MH, Hashim" w:date="2017-11-22T10:41:00Z">
              <w:r>
                <w:rPr/>
                <w:t>Technical Design MYA</w:t>
              </w:r>
            </w:ins>
            <w:del w:id="345" w:author="MH, Hashim" w:date="2017-11-22T10:41:00Z">
              <w:r>
                <w:rPr/>
                <w:delText>iOS Integration guideline</w:delText>
              </w:r>
            </w:del>
            <w:del w:id="346" w:author="MH, Hashim" w:date="2017-11-22T10:40:00Z">
              <w:r>
                <w:rPr/>
                <w:delText>s</w:delText>
              </w:r>
            </w:del>
          </w:p>
        </w:tc>
      </w:tr>
      <w:tr>
        <w:trPr>
          <w:cantSplit w:val="true"/>
        </w:trPr>
        <w:tc>
          <w:tcPr>
            <w:tcW w:w="2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rPr>
                <w:rFonts w:cs="Arial"/>
                <w:color w:val="000000" w:themeColor="text1"/>
                <w:sz w:val="16"/>
                <w:szCs w:val="16"/>
              </w:rPr>
            </w:pPr>
            <w:r>
              <w:rPr>
                <w:rFonts w:cs="Arial"/>
                <w:color w:val="000000" w:themeColor="text1"/>
                <w:sz w:val="16"/>
                <w:szCs w:val="16"/>
              </w:rPr>
              <w:t>[INTEGRATION DOC]</w:t>
            </w:r>
          </w:p>
        </w:tc>
        <w:tc>
          <w:tcPr>
            <w:tcW w:w="2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pPr>
            <w:r>
              <w:rPr/>
              <w:t>MYA000009</w:t>
            </w:r>
          </w:p>
        </w:tc>
        <w:tc>
          <w:tcPr>
            <w:tcW w:w="5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pPr>
            <w:r>
              <w:rPr/>
              <w:t>Android Integration guidelines</w:t>
            </w:r>
          </w:p>
        </w:tc>
      </w:tr>
      <w:tr>
        <w:trPr>
          <w:trHeight w:val="399" w:hRule="atLeast"/>
          <w:cantSplit w:val="true"/>
        </w:trPr>
        <w:tc>
          <w:tcPr>
            <w:tcW w:w="2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rPr>
                <w:rFonts w:cs="Arial"/>
                <w:color w:val="000000" w:themeColor="text1"/>
                <w:sz w:val="16"/>
                <w:szCs w:val="16"/>
              </w:rPr>
            </w:pPr>
            <w:r>
              <w:rPr>
                <w:rFonts w:cs="Arial"/>
                <w:color w:val="000000" w:themeColor="text1"/>
                <w:sz w:val="16"/>
                <w:szCs w:val="16"/>
              </w:rPr>
              <w:t>[PLATFORM TECH DESIGN]</w:t>
            </w:r>
          </w:p>
        </w:tc>
        <w:tc>
          <w:tcPr>
            <w:tcW w:w="2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pPr>
            <w:r>
              <w:rPr/>
              <w:t>PLL000002</w:t>
            </w:r>
          </w:p>
        </w:tc>
        <w:tc>
          <w:tcPr>
            <w:tcW w:w="5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pPr>
            <w:r>
              <w:rPr/>
              <w:t>Platform technical design</w:t>
            </w:r>
          </w:p>
        </w:tc>
      </w:tr>
      <w:tr>
        <w:trPr>
          <w:trHeight w:val="354" w:hRule="atLeast"/>
          <w:cantSplit w:val="true"/>
        </w:trPr>
        <w:tc>
          <w:tcPr>
            <w:tcW w:w="2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rPr>
                <w:rFonts w:cs="Arial"/>
                <w:color w:val="000000" w:themeColor="text1"/>
                <w:sz w:val="16"/>
                <w:szCs w:val="16"/>
              </w:rPr>
            </w:pPr>
            <w:r>
              <w:rPr>
                <w:rFonts w:cs="Arial"/>
                <w:color w:val="000000" w:themeColor="text1"/>
                <w:sz w:val="16"/>
                <w:szCs w:val="16"/>
              </w:rPr>
              <w:t>[PLATFORM SRS]</w:t>
            </w:r>
          </w:p>
        </w:tc>
        <w:tc>
          <w:tcPr>
            <w:tcW w:w="2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pPr>
            <w:r>
              <w:rPr/>
              <w:t>PLL000001</w:t>
            </w:r>
          </w:p>
        </w:tc>
        <w:tc>
          <w:tcPr>
            <w:tcW w:w="5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pPr>
            <w:r>
              <w:rPr/>
              <w:t>Platform Software Requirement Specification</w:t>
            </w:r>
          </w:p>
        </w:tc>
      </w:tr>
    </w:tbl>
    <w:p>
      <w:pPr>
        <w:pStyle w:val="Normal"/>
        <w:rPr/>
      </w:pPr>
      <w:r>
        <w:rPr/>
      </w:r>
    </w:p>
    <w:p>
      <w:pPr>
        <w:pStyle w:val="Heading2"/>
        <w:numPr>
          <w:ilvl w:val="1"/>
          <w:numId w:val="3"/>
        </w:numPr>
        <w:rPr/>
      </w:pPr>
      <w:bookmarkStart w:id="22" w:name="_Toc498547522"/>
      <w:bookmarkStart w:id="23" w:name="_Toc500425135"/>
      <w:r>
        <w:rPr/>
        <w:t>Terminology &amp; Abbreviation</w:t>
      </w:r>
      <w:bookmarkEnd w:id="21"/>
      <w:r>
        <w:rPr/>
        <w:t>s</w:t>
      </w:r>
      <w:bookmarkEnd w:id="20"/>
      <w:bookmarkEnd w:id="22"/>
      <w:bookmarkEnd w:id="23"/>
    </w:p>
    <w:tbl>
      <w:tblPr>
        <w:tblW w:w="985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7" w:type="dxa"/>
          <w:bottom w:w="0" w:type="dxa"/>
          <w:right w:w="107" w:type="dxa"/>
        </w:tblCellMar>
        <w:tblLook w:val="0000" w:noVBand="0" w:noHBand="0" w:lastColumn="0" w:firstColumn="0" w:lastRow="0" w:firstRow="0"/>
      </w:tblPr>
      <w:tblGrid>
        <w:gridCol w:w="2205"/>
        <w:gridCol w:w="7649"/>
      </w:tblGrid>
      <w:tr>
        <w:trPr>
          <w:tblHeader w:val="true"/>
          <w:cantSplit w:val="true"/>
        </w:trPr>
        <w:tc>
          <w:tcPr>
            <w:tcW w:w="2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b/>
                <w:b/>
              </w:rPr>
            </w:pPr>
            <w:r>
              <w:rPr>
                <w:b/>
              </w:rPr>
              <w:t>Terminology &amp; Abbreviations</w:t>
            </w:r>
          </w:p>
        </w:tc>
        <w:tc>
          <w:tcPr>
            <w:tcW w:w="7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b/>
                <w:b/>
              </w:rPr>
            </w:pPr>
            <w:r>
              <w:rPr>
                <w:b/>
              </w:rPr>
              <w:t>Description/Definition</w:t>
            </w:r>
          </w:p>
        </w:tc>
      </w:tr>
      <w:tr>
        <w:trPr>
          <w:tblHeader w:val="true"/>
          <w:ins w:id="347" w:author="Shivakumar, Deepthi" w:date="2017-11-15T22:17:00Z"/>
          <w:cantSplit w:val="true"/>
        </w:trPr>
        <w:tc>
          <w:tcPr>
            <w:tcW w:w="2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pPr>
            <w:ins w:id="348" w:author="Shivakumar, Deepthi" w:date="2017-11-15T22:17:00Z">
              <w:r>
                <w:rPr/>
                <w:t>CDPP</w:t>
              </w:r>
            </w:ins>
          </w:p>
        </w:tc>
        <w:tc>
          <w:tcPr>
            <w:tcW w:w="7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pPr>
            <w:ins w:id="349" w:author="Shivakumar, Deepthi" w:date="2017-11-15T22:18:00Z">
              <w:r>
                <w:rPr/>
                <w:t>Connected Digital propositions and platform</w:t>
              </w:r>
            </w:ins>
          </w:p>
        </w:tc>
      </w:tr>
      <w:tr>
        <w:trPr>
          <w:cantSplit w:val="true"/>
        </w:trPr>
        <w:tc>
          <w:tcPr>
            <w:tcW w:w="2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rPr>
                <w:color w:val="C0504D" w:themeColor="accent2"/>
              </w:rPr>
            </w:pPr>
            <w:r>
              <w:rPr/>
              <w:t>app</w:t>
            </w:r>
          </w:p>
        </w:tc>
        <w:tc>
          <w:tcPr>
            <w:tcW w:w="7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rPr>
                <w:color w:val="C0504D" w:themeColor="accent2"/>
              </w:rPr>
            </w:pPr>
            <w:r>
              <w:rPr/>
              <w:t>Mobile application</w:t>
            </w:r>
          </w:p>
        </w:tc>
      </w:tr>
      <w:tr>
        <w:trPr>
          <w:cantSplit w:val="true"/>
        </w:trPr>
        <w:tc>
          <w:tcPr>
            <w:tcW w:w="2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rPr/>
            </w:pPr>
            <w:r>
              <w:rPr/>
              <w:t>App Infra</w:t>
            </w:r>
          </w:p>
        </w:tc>
        <w:tc>
          <w:tcPr>
            <w:tcW w:w="7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rPr/>
            </w:pPr>
            <w:r>
              <w:rPr>
                <w:lang w:val="en-GB"/>
              </w:rPr>
              <w:t>Mobile application infrastructure library</w:t>
            </w:r>
          </w:p>
        </w:tc>
      </w:tr>
      <w:tr>
        <w:trPr>
          <w:cantSplit w:val="true"/>
        </w:trPr>
        <w:tc>
          <w:tcPr>
            <w:tcW w:w="2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rPr/>
            </w:pPr>
            <w:r>
              <w:rPr/>
              <w:t>CoCo</w:t>
            </w:r>
          </w:p>
        </w:tc>
        <w:tc>
          <w:tcPr>
            <w:tcW w:w="7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rPr>
                <w:lang w:val="en-GB"/>
              </w:rPr>
            </w:pPr>
            <w:r>
              <w:rPr>
                <w:lang w:val="en-GB"/>
              </w:rPr>
              <w:t>Common Component</w:t>
            </w:r>
          </w:p>
        </w:tc>
      </w:tr>
      <w:tr>
        <w:trPr>
          <w:trHeight w:val="264" w:hRule="atLeast"/>
          <w:cantSplit w:val="true"/>
        </w:trPr>
        <w:tc>
          <w:tcPr>
            <w:tcW w:w="2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rPr/>
            </w:pPr>
            <w:r>
              <w:rPr>
                <w:lang w:val="nl-NL"/>
              </w:rPr>
              <w:t>OS</w:t>
            </w:r>
          </w:p>
        </w:tc>
        <w:tc>
          <w:tcPr>
            <w:tcW w:w="7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rPr>
                <w:lang w:val="en-GB"/>
              </w:rPr>
            </w:pPr>
            <w:r>
              <w:rPr>
                <w:lang w:val="en-GB"/>
              </w:rPr>
              <w:t>Operating system</w:t>
            </w:r>
          </w:p>
        </w:tc>
      </w:tr>
      <w:tr>
        <w:trPr>
          <w:trHeight w:val="309" w:hRule="atLeast"/>
          <w:cantSplit w:val="true"/>
        </w:trPr>
        <w:tc>
          <w:tcPr>
            <w:tcW w:w="2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rPr/>
            </w:pPr>
            <w:r>
              <w:rPr/>
              <w:t>MYA</w:t>
            </w:r>
          </w:p>
        </w:tc>
        <w:tc>
          <w:tcPr>
            <w:tcW w:w="7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rPr/>
            </w:pPr>
            <w:r>
              <w:rPr/>
              <w:t xml:space="preserve"> </w:t>
            </w:r>
            <w:r>
              <w:rPr/>
              <w:t>My Account</w:t>
            </w:r>
          </w:p>
        </w:tc>
      </w:tr>
      <w:tr>
        <w:trPr>
          <w:trHeight w:val="210" w:hRule="atLeast"/>
          <w:cantSplit w:val="true"/>
        </w:trPr>
        <w:tc>
          <w:tcPr>
            <w:tcW w:w="2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rPr/>
            </w:pPr>
            <w:r>
              <w:rPr/>
              <w:t>uApp</w:t>
            </w:r>
          </w:p>
        </w:tc>
        <w:tc>
          <w:tcPr>
            <w:tcW w:w="7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rPr/>
            </w:pPr>
            <w:r>
              <w:rPr/>
              <w:t>Micro app</w:t>
            </w:r>
          </w:p>
        </w:tc>
      </w:tr>
    </w:tbl>
    <w:p>
      <w:pPr>
        <w:pStyle w:val="Normal"/>
        <w:rPr/>
      </w:pPr>
      <w:r>
        <w:rPr/>
      </w:r>
    </w:p>
    <w:p>
      <w:pPr>
        <w:pStyle w:val="Normal"/>
        <w:spacing w:before="0" w:after="0"/>
        <w:rPr/>
      </w:pPr>
      <w:r>
        <w:rPr/>
      </w:r>
      <w:r>
        <w:br w:type="page"/>
      </w:r>
    </w:p>
    <w:p>
      <w:pPr>
        <w:pStyle w:val="Heading1"/>
        <w:numPr>
          <w:ilvl w:val="0"/>
          <w:numId w:val="3"/>
        </w:numPr>
        <w:rPr>
          <w:lang w:val="en-US"/>
        </w:rPr>
      </w:pPr>
      <w:bookmarkStart w:id="24" w:name="_Toc432768213"/>
      <w:bookmarkStart w:id="25" w:name="_Toc498547523"/>
      <w:bookmarkStart w:id="26" w:name="_Toc500425136"/>
      <w:r>
        <w:rPr>
          <w:lang w:val="en-US"/>
        </w:rPr>
        <w:t>Overview</w:t>
      </w:r>
      <w:bookmarkEnd w:id="24"/>
      <w:bookmarkEnd w:id="25"/>
      <w:bookmarkEnd w:id="26"/>
    </w:p>
    <w:p>
      <w:pPr>
        <w:pStyle w:val="Normal"/>
        <w:rPr>
          <w:rFonts w:cs="Arial"/>
        </w:rPr>
      </w:pPr>
      <w:del w:id="350" w:author="MH, Hashim" w:date="2017-11-22T10:41:00Z">
        <w:r>
          <w:rPr>
            <w:rFonts w:cs="Arial"/>
          </w:rPr>
          <w:delText xml:space="preserve">The following block diagram provides a high-level overview of My Aaccount. </w:delText>
        </w:r>
      </w:del>
    </w:p>
    <w:p>
      <w:pPr>
        <w:pStyle w:val="Normal"/>
        <w:rPr>
          <w:rFonts w:cs="Arial"/>
        </w:rPr>
      </w:pPr>
      <w:r>
        <w:rPr>
          <w:rFonts w:cs="Arial"/>
        </w:rPr>
      </w:r>
    </w:p>
    <w:p>
      <w:pPr>
        <w:pStyle w:val="Normal"/>
        <w:rPr>
          <w:rFonts w:cs="Arial"/>
        </w:rPr>
      </w:pPr>
      <w:r>
        <w:rPr>
          <w:rFonts w:cs="Arial"/>
        </w:rPr>
        <mc:AlternateContent>
          <mc:Choice Requires="wps">
            <w:drawing>
              <wp:anchor behindDoc="0" distT="0" distB="0" distL="114300" distR="114300" simplePos="0" locked="0" layoutInCell="1" allowOverlap="1" relativeHeight="2" wp14:anchorId="055922F6">
                <wp:simplePos x="0" y="0"/>
                <wp:positionH relativeFrom="column">
                  <wp:posOffset>247650</wp:posOffset>
                </wp:positionH>
                <wp:positionV relativeFrom="paragraph">
                  <wp:posOffset>42545</wp:posOffset>
                </wp:positionV>
                <wp:extent cx="1141730" cy="458470"/>
                <wp:effectExtent l="0" t="0" r="27940" b="25400"/>
                <wp:wrapThrough wrapText="bothSides">
                  <wp:wrapPolygon edited="0">
                    <wp:start x="0" y="0"/>
                    <wp:lineTo x="0" y="21600"/>
                    <wp:lineTo x="21648" y="21600"/>
                    <wp:lineTo x="21648" y="0"/>
                    <wp:lineTo x="0" y="0"/>
                  </wp:wrapPolygon>
                </wp:wrapThrough>
                <wp:docPr id="1" name="Rectangle 10"/>
                <a:graphic xmlns:a="http://schemas.openxmlformats.org/drawingml/2006/main">
                  <a:graphicData uri="http://schemas.microsoft.com/office/word/2010/wordprocessingShape">
                    <wps:wsp>
                      <wps:cNvSpPr/>
                      <wps:spPr>
                        <a:xfrm>
                          <a:off x="0" y="0"/>
                          <a:ext cx="1141200" cy="457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sz w:val="28"/>
                                <w:szCs w:val="28"/>
                              </w:rPr>
                            </w:pPr>
                            <w:del w:id="351" w:author="MH, Hashim" w:date="2017-11-22T10:41:00Z">
                              <w:r>
                                <w:rPr>
                                  <w:color w:val="FFFFFF"/>
                                  <w:sz w:val="28"/>
                                  <w:szCs w:val="28"/>
                                </w:rPr>
                                <w:delText>USR</w:delText>
                              </w:r>
                            </w:del>
                          </w:p>
                        </w:txbxContent>
                      </wps:txbx>
                      <wps:bodyPr anchor="ctr">
                        <a:prstTxWarp prst="textNoShape"/>
                        <a:noAutofit/>
                      </wps:bodyPr>
                    </wps:wsp>
                  </a:graphicData>
                </a:graphic>
              </wp:anchor>
            </w:drawing>
          </mc:Choice>
          <mc:Fallback>
            <w:pict>
              <v:rect id="shape_0" ID="Rectangle 10" fillcolor="#4f81bd" stroked="t" style="position:absolute;margin-left:19.5pt;margin-top:3.35pt;width:89.8pt;height:36pt" wp14:anchorId="055922F6">
                <w10:wrap type="square"/>
                <v:fill o:detectmouseclick="t" type="solid" color2="#b07e42"/>
                <v:stroke color="#3a5f8b" weight="25560" joinstyle="round" endcap="flat"/>
                <v:textbox>
                  <w:txbxContent>
                    <w:p>
                      <w:pPr>
                        <w:pStyle w:val="FrameContents"/>
                        <w:spacing w:before="0" w:after="120"/>
                        <w:jc w:val="center"/>
                        <w:rPr>
                          <w:color w:val="FFFFFF"/>
                          <w:sz w:val="28"/>
                          <w:szCs w:val="28"/>
                        </w:rPr>
                      </w:pPr>
                      <w:del w:id="352" w:author="MH, Hashim" w:date="2017-11-22T10:41:00Z">
                        <w:r>
                          <w:rPr>
                            <w:color w:val="FFFFFF"/>
                            <w:sz w:val="28"/>
                            <w:szCs w:val="28"/>
                          </w:rPr>
                          <w:delText>USR</w:delText>
                        </w:r>
                      </w:del>
                    </w:p>
                  </w:txbxContent>
                </v:textbox>
              </v:rect>
            </w:pict>
          </mc:Fallback>
        </mc:AlternateContent>
        <mc:AlternateContent>
          <mc:Choice Requires="wps">
            <w:drawing>
              <wp:anchor behindDoc="0" distT="0" distB="0" distL="114300" distR="114300" simplePos="0" locked="0" layoutInCell="1" allowOverlap="1" relativeHeight="3" wp14:anchorId="5C67BDEC">
                <wp:simplePos x="0" y="0"/>
                <wp:positionH relativeFrom="column">
                  <wp:posOffset>1616710</wp:posOffset>
                </wp:positionH>
                <wp:positionV relativeFrom="paragraph">
                  <wp:posOffset>38100</wp:posOffset>
                </wp:positionV>
                <wp:extent cx="1033780" cy="458470"/>
                <wp:effectExtent l="0" t="0" r="34290" b="25400"/>
                <wp:wrapThrough wrapText="bothSides">
                  <wp:wrapPolygon edited="0">
                    <wp:start x="0" y="0"/>
                    <wp:lineTo x="0" y="21600"/>
                    <wp:lineTo x="21786" y="21600"/>
                    <wp:lineTo x="21786" y="0"/>
                    <wp:lineTo x="0" y="0"/>
                  </wp:wrapPolygon>
                </wp:wrapThrough>
                <wp:docPr id="3" name="Rectangle 14"/>
                <a:graphic xmlns:a="http://schemas.openxmlformats.org/drawingml/2006/main">
                  <a:graphicData uri="http://schemas.microsoft.com/office/word/2010/wordprocessingShape">
                    <wps:wsp>
                      <wps:cNvSpPr/>
                      <wps:spPr>
                        <a:xfrm>
                          <a:off x="0" y="0"/>
                          <a:ext cx="1033200" cy="457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sz w:val="32"/>
                                <w:szCs w:val="32"/>
                              </w:rPr>
                            </w:pPr>
                            <w:del w:id="353" w:author="MH, Hashim" w:date="2017-11-22T10:41:00Z">
                              <w:r>
                                <w:rPr>
                                  <w:color w:val="FFFFFF"/>
                                  <w:sz w:val="32"/>
                                  <w:szCs w:val="32"/>
                                </w:rPr>
                                <w:delText>IAP</w:delText>
                              </w:r>
                            </w:del>
                          </w:p>
                        </w:txbxContent>
                      </wps:txbx>
                      <wps:bodyPr anchor="ctr">
                        <a:prstTxWarp prst="textNoShape"/>
                        <a:noAutofit/>
                      </wps:bodyPr>
                    </wps:wsp>
                  </a:graphicData>
                </a:graphic>
              </wp:anchor>
            </w:drawing>
          </mc:Choice>
          <mc:Fallback>
            <w:pict>
              <v:rect id="shape_0" ID="Rectangle 14" fillcolor="#4f81bd" stroked="t" style="position:absolute;margin-left:127.3pt;margin-top:3pt;width:81.3pt;height:36pt" wp14:anchorId="5C67BDEC">
                <w10:wrap type="square"/>
                <v:fill o:detectmouseclick="t" type="solid" color2="#b07e42"/>
                <v:stroke color="#3a5f8b" weight="25560" joinstyle="round" endcap="flat"/>
                <v:textbox>
                  <w:txbxContent>
                    <w:p>
                      <w:pPr>
                        <w:pStyle w:val="FrameContents"/>
                        <w:spacing w:before="0" w:after="120"/>
                        <w:jc w:val="center"/>
                        <w:rPr>
                          <w:color w:val="FFFFFF"/>
                          <w:sz w:val="32"/>
                          <w:szCs w:val="32"/>
                        </w:rPr>
                      </w:pPr>
                      <w:del w:id="354" w:author="MH, Hashim" w:date="2017-11-22T10:41:00Z">
                        <w:r>
                          <w:rPr>
                            <w:color w:val="FFFFFF"/>
                            <w:sz w:val="32"/>
                            <w:szCs w:val="32"/>
                          </w:rPr>
                          <w:delText>IAP</w:delText>
                        </w:r>
                      </w:del>
                    </w:p>
                  </w:txbxContent>
                </v:textbox>
              </v:rect>
            </w:pict>
          </mc:Fallback>
        </mc:AlternateContent>
        <mc:AlternateContent>
          <mc:Choice Requires="wps">
            <w:drawing>
              <wp:anchor behindDoc="0" distT="0" distB="0" distL="114300" distR="114300" simplePos="0" locked="0" layoutInCell="1" allowOverlap="1" relativeHeight="4" wp14:anchorId="37E246AC">
                <wp:simplePos x="0" y="0"/>
                <wp:positionH relativeFrom="column">
                  <wp:posOffset>2874010</wp:posOffset>
                </wp:positionH>
                <wp:positionV relativeFrom="paragraph">
                  <wp:posOffset>38100</wp:posOffset>
                </wp:positionV>
                <wp:extent cx="1262380" cy="458470"/>
                <wp:effectExtent l="0" t="0" r="34290" b="25400"/>
                <wp:wrapThrough wrapText="bothSides">
                  <wp:wrapPolygon edited="0">
                    <wp:start x="0" y="0"/>
                    <wp:lineTo x="0" y="21600"/>
                    <wp:lineTo x="21752" y="21600"/>
                    <wp:lineTo x="21752" y="0"/>
                    <wp:lineTo x="0" y="0"/>
                  </wp:wrapPolygon>
                </wp:wrapThrough>
                <wp:docPr id="5" name="Rectangle 16"/>
                <a:graphic xmlns:a="http://schemas.openxmlformats.org/drawingml/2006/main">
                  <a:graphicData uri="http://schemas.microsoft.com/office/word/2010/wordprocessingShape">
                    <wps:wsp>
                      <wps:cNvSpPr/>
                      <wps:spPr>
                        <a:xfrm>
                          <a:off x="0" y="0"/>
                          <a:ext cx="1261800" cy="457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sz w:val="32"/>
                                <w:szCs w:val="32"/>
                              </w:rPr>
                            </w:pPr>
                            <w:del w:id="355" w:author="MH, Hashim" w:date="2017-11-22T10:41:00Z">
                              <w:r>
                                <w:rPr>
                                  <w:color w:val="FFFFFF"/>
                                  <w:sz w:val="32"/>
                                  <w:szCs w:val="32"/>
                                </w:rPr>
                                <w:delText>Consents</w:delText>
                              </w:r>
                            </w:del>
                          </w:p>
                        </w:txbxContent>
                      </wps:txbx>
                      <wps:bodyPr anchor="ctr">
                        <a:prstTxWarp prst="textNoShape"/>
                        <a:noAutofit/>
                      </wps:bodyPr>
                    </wps:wsp>
                  </a:graphicData>
                </a:graphic>
              </wp:anchor>
            </w:drawing>
          </mc:Choice>
          <mc:Fallback>
            <w:pict>
              <v:rect id="shape_0" ID="Rectangle 16" fillcolor="#4f81bd" stroked="t" style="position:absolute;margin-left:226.3pt;margin-top:3pt;width:99.3pt;height:36pt" wp14:anchorId="37E246AC">
                <w10:wrap type="square"/>
                <v:fill o:detectmouseclick="t" type="solid" color2="#b07e42"/>
                <v:stroke color="#3a5f8b" weight="25560" joinstyle="round" endcap="flat"/>
                <v:textbox>
                  <w:txbxContent>
                    <w:p>
                      <w:pPr>
                        <w:pStyle w:val="FrameContents"/>
                        <w:spacing w:before="0" w:after="120"/>
                        <w:jc w:val="center"/>
                        <w:rPr>
                          <w:color w:val="FFFFFF"/>
                          <w:sz w:val="32"/>
                          <w:szCs w:val="32"/>
                        </w:rPr>
                      </w:pPr>
                      <w:del w:id="356" w:author="MH, Hashim" w:date="2017-11-22T10:41:00Z">
                        <w:r>
                          <w:rPr>
                            <w:color w:val="FFFFFF"/>
                            <w:sz w:val="32"/>
                            <w:szCs w:val="32"/>
                          </w:rPr>
                          <w:delText>Consents</w:delText>
                        </w:r>
                      </w:del>
                    </w:p>
                  </w:txbxContent>
                </v:textbox>
              </v:rect>
            </w:pict>
          </mc:Fallback>
        </mc:AlternateContent>
        <mc:AlternateContent>
          <mc:Choice Requires="wps">
            <w:drawing>
              <wp:anchor behindDoc="0" distT="0" distB="0" distL="114300" distR="114300" simplePos="0" locked="0" layoutInCell="1" allowOverlap="1" relativeHeight="5" wp14:anchorId="08228AF4">
                <wp:simplePos x="0" y="0"/>
                <wp:positionH relativeFrom="column">
                  <wp:posOffset>4363720</wp:posOffset>
                </wp:positionH>
                <wp:positionV relativeFrom="paragraph">
                  <wp:posOffset>33655</wp:posOffset>
                </wp:positionV>
                <wp:extent cx="1370330" cy="458470"/>
                <wp:effectExtent l="0" t="0" r="27940" b="25400"/>
                <wp:wrapThrough wrapText="bothSides">
                  <wp:wrapPolygon edited="0">
                    <wp:start x="0" y="0"/>
                    <wp:lineTo x="0" y="21600"/>
                    <wp:lineTo x="21640" y="21600"/>
                    <wp:lineTo x="21640" y="0"/>
                    <wp:lineTo x="0" y="0"/>
                  </wp:wrapPolygon>
                </wp:wrapThrough>
                <wp:docPr id="7" name="Rectangle 17"/>
                <a:graphic xmlns:a="http://schemas.openxmlformats.org/drawingml/2006/main">
                  <a:graphicData uri="http://schemas.microsoft.com/office/word/2010/wordprocessingShape">
                    <wps:wsp>
                      <wps:cNvSpPr/>
                      <wps:spPr>
                        <a:xfrm>
                          <a:off x="0" y="0"/>
                          <a:ext cx="1369800" cy="457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sz w:val="32"/>
                                <w:szCs w:val="32"/>
                              </w:rPr>
                            </w:pPr>
                            <w:del w:id="357" w:author="MH, Hashim" w:date="2017-11-22T10:41:00Z">
                              <w:r>
                                <w:rPr>
                                  <w:color w:val="FFFFFF"/>
                                  <w:sz w:val="32"/>
                                  <w:szCs w:val="32"/>
                                </w:rPr>
                                <w:delText>PRG</w:delText>
                              </w:r>
                            </w:del>
                          </w:p>
                        </w:txbxContent>
                      </wps:txbx>
                      <wps:bodyPr anchor="ctr">
                        <a:prstTxWarp prst="textNoShape"/>
                        <a:noAutofit/>
                      </wps:bodyPr>
                    </wps:wsp>
                  </a:graphicData>
                </a:graphic>
              </wp:anchor>
            </w:drawing>
          </mc:Choice>
          <mc:Fallback>
            <w:pict>
              <v:rect id="shape_0" ID="Rectangle 17" fillcolor="#4f81bd" stroked="t" style="position:absolute;margin-left:343.6pt;margin-top:2.65pt;width:107.8pt;height:36pt" wp14:anchorId="08228AF4">
                <w10:wrap type="square"/>
                <v:fill o:detectmouseclick="t" type="solid" color2="#b07e42"/>
                <v:stroke color="#3a5f8b" weight="25560" joinstyle="round" endcap="flat"/>
                <v:textbox>
                  <w:txbxContent>
                    <w:p>
                      <w:pPr>
                        <w:pStyle w:val="FrameContents"/>
                        <w:spacing w:before="0" w:after="120"/>
                        <w:jc w:val="center"/>
                        <w:rPr>
                          <w:color w:val="FFFFFF"/>
                          <w:sz w:val="32"/>
                          <w:szCs w:val="32"/>
                        </w:rPr>
                      </w:pPr>
                      <w:del w:id="358" w:author="MH, Hashim" w:date="2017-11-22T10:41:00Z">
                        <w:r>
                          <w:rPr>
                            <w:color w:val="FFFFFF"/>
                            <w:sz w:val="32"/>
                            <w:szCs w:val="32"/>
                          </w:rPr>
                          <w:delText>PRG</w:delText>
                        </w:r>
                      </w:del>
                    </w:p>
                  </w:txbxContent>
                </v:textbox>
              </v:rect>
            </w:pict>
          </mc:Fallback>
        </mc:AlternateContent>
      </w:r>
    </w:p>
    <w:p>
      <w:pPr>
        <w:pStyle w:val="Normal"/>
        <w:rPr>
          <w:rFonts w:cs="Arial"/>
          <w:del w:id="360" w:author="MH, Hashim" w:date="2017-11-22T10:41:00Z"/>
        </w:rPr>
      </w:pPr>
      <w:del w:id="359" w:author="MH, Hashim" w:date="2017-11-22T10:41:00Z">
        <w:r>
          <w:rPr>
            <w:rFonts w:cs="Arial"/>
          </w:rPr>
        </w:r>
      </w:del>
    </w:p>
    <w:p>
      <w:pPr>
        <w:pStyle w:val="Normal"/>
        <w:rPr>
          <w:rFonts w:cs="Arial"/>
        </w:rPr>
      </w:pPr>
      <w:r>
        <w:rPr>
          <w:rFonts w:cs="Arial"/>
        </w:rPr>
        <mc:AlternateContent>
          <mc:Choice Requires="wps">
            <w:drawing>
              <wp:anchor behindDoc="0" distT="0" distB="0" distL="114300" distR="114300" simplePos="0" locked="0" layoutInCell="1" allowOverlap="1" relativeHeight="19" wp14:anchorId="46071967">
                <wp:simplePos x="0" y="0"/>
                <wp:positionH relativeFrom="column">
                  <wp:posOffset>4361815</wp:posOffset>
                </wp:positionH>
                <wp:positionV relativeFrom="paragraph">
                  <wp:posOffset>193675</wp:posOffset>
                </wp:positionV>
                <wp:extent cx="1370330" cy="347345"/>
                <wp:effectExtent l="0" t="0" r="27940" b="34925"/>
                <wp:wrapThrough wrapText="bothSides">
                  <wp:wrapPolygon edited="0">
                    <wp:start x="0" y="0"/>
                    <wp:lineTo x="0" y="22194"/>
                    <wp:lineTo x="21640" y="22194"/>
                    <wp:lineTo x="21640" y="0"/>
                    <wp:lineTo x="0" y="0"/>
                  </wp:wrapPolygon>
                </wp:wrapThrough>
                <wp:docPr id="9" name="Snip and Round Single Corner Rectangle 22"/>
                <a:graphic xmlns:a="http://schemas.openxmlformats.org/drawingml/2006/main">
                  <a:graphicData uri="http://schemas.microsoft.com/office/word/2010/wordprocessingShape">
                    <wps:wsp>
                      <wps:cNvSpPr/>
                      <wps:spPr>
                        <a:xfrm>
                          <a:off x="0" y="0"/>
                          <a:ext cx="1369800" cy="346680"/>
                        </a:xfrm>
                        <a:prstGeom prst="snipRoundRect">
                          <a:avLst>
                            <a:gd name="adj1" fmla="val 16667"/>
                            <a:gd name="adj2" fmla="val 16667"/>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rPr>
                            </w:pPr>
                            <w:del w:id="361" w:author="MH, Hashim" w:date="2017-11-22T10:41:00Z">
                              <w:r>
                                <w:rPr>
                                  <w:color w:val="FFFFFF"/>
                                </w:rPr>
                                <w:delText>My Products</w:delText>
                              </w:r>
                            </w:del>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0" wp14:anchorId="1BDC841E">
                <wp:simplePos x="0" y="0"/>
                <wp:positionH relativeFrom="column">
                  <wp:posOffset>245745</wp:posOffset>
                </wp:positionH>
                <wp:positionV relativeFrom="paragraph">
                  <wp:posOffset>203200</wp:posOffset>
                </wp:positionV>
                <wp:extent cx="1137920" cy="344170"/>
                <wp:effectExtent l="0" t="0" r="31750" b="38100"/>
                <wp:wrapThrough wrapText="bothSides">
                  <wp:wrapPolygon edited="0">
                    <wp:start x="0" y="0"/>
                    <wp:lineTo x="0" y="22400"/>
                    <wp:lineTo x="21721" y="22400"/>
                    <wp:lineTo x="21721" y="0"/>
                    <wp:lineTo x="0" y="0"/>
                  </wp:wrapPolygon>
                </wp:wrapThrough>
                <wp:docPr id="11" name="Snip and Round Single Corner Rectangle 23"/>
                <a:graphic xmlns:a="http://schemas.openxmlformats.org/drawingml/2006/main">
                  <a:graphicData uri="http://schemas.microsoft.com/office/word/2010/wordprocessingShape">
                    <wps:wsp>
                      <wps:cNvSpPr/>
                      <wps:spPr>
                        <a:xfrm>
                          <a:off x="0" y="0"/>
                          <a:ext cx="1137240" cy="343440"/>
                        </a:xfrm>
                        <a:prstGeom prst="snipRoundRect">
                          <a:avLst>
                            <a:gd name="adj1" fmla="val 16667"/>
                            <a:gd name="adj2" fmla="val 16667"/>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rPr>
                            </w:pPr>
                            <w:del w:id="362" w:author="MH, Hashim" w:date="2017-11-22T10:41:00Z">
                              <w:r>
                                <w:rPr>
                                  <w:color w:val="FFFFFF"/>
                                </w:rPr>
                                <w:delText>My Details</w:delText>
                              </w:r>
                            </w:del>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1" wp14:anchorId="1F414E86">
                <wp:simplePos x="0" y="0"/>
                <wp:positionH relativeFrom="column">
                  <wp:posOffset>1618615</wp:posOffset>
                </wp:positionH>
                <wp:positionV relativeFrom="paragraph">
                  <wp:posOffset>193675</wp:posOffset>
                </wp:positionV>
                <wp:extent cx="1028065" cy="344170"/>
                <wp:effectExtent l="0" t="0" r="14605" b="38100"/>
                <wp:wrapThrough wrapText="bothSides">
                  <wp:wrapPolygon edited="0">
                    <wp:start x="0" y="0"/>
                    <wp:lineTo x="0" y="22400"/>
                    <wp:lineTo x="21373" y="22400"/>
                    <wp:lineTo x="21373" y="0"/>
                    <wp:lineTo x="0" y="0"/>
                  </wp:wrapPolygon>
                </wp:wrapThrough>
                <wp:docPr id="13" name="Snip and Round Single Corner Rectangle 25"/>
                <a:graphic xmlns:a="http://schemas.openxmlformats.org/drawingml/2006/main">
                  <a:graphicData uri="http://schemas.microsoft.com/office/word/2010/wordprocessingShape">
                    <wps:wsp>
                      <wps:cNvSpPr/>
                      <wps:spPr>
                        <a:xfrm>
                          <a:off x="0" y="0"/>
                          <a:ext cx="1027440" cy="343440"/>
                        </a:xfrm>
                        <a:prstGeom prst="snipRoundRect">
                          <a:avLst>
                            <a:gd name="adj1" fmla="val 16667"/>
                            <a:gd name="adj2" fmla="val 16667"/>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rPr>
                            </w:pPr>
                            <w:del w:id="363" w:author="MH, Hashim" w:date="2017-11-22T10:41:00Z">
                              <w:r>
                                <w:rPr>
                                  <w:color w:val="FFFFFF"/>
                                </w:rPr>
                                <w:delText>My Orders</w:delText>
                              </w:r>
                            </w:del>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2" wp14:anchorId="09AA4B65">
                <wp:simplePos x="0" y="0"/>
                <wp:positionH relativeFrom="column">
                  <wp:posOffset>2875915</wp:posOffset>
                </wp:positionH>
                <wp:positionV relativeFrom="paragraph">
                  <wp:posOffset>196850</wp:posOffset>
                </wp:positionV>
                <wp:extent cx="1252220" cy="355600"/>
                <wp:effectExtent l="0" t="0" r="19050" b="26670"/>
                <wp:wrapThrough wrapText="bothSides">
                  <wp:wrapPolygon edited="0">
                    <wp:start x="0" y="0"/>
                    <wp:lineTo x="0" y="21677"/>
                    <wp:lineTo x="21490" y="21677"/>
                    <wp:lineTo x="21490" y="0"/>
                    <wp:lineTo x="0" y="0"/>
                  </wp:wrapPolygon>
                </wp:wrapThrough>
                <wp:docPr id="15" name="Snip and Round Single Corner Rectangle 26"/>
                <a:graphic xmlns:a="http://schemas.openxmlformats.org/drawingml/2006/main">
                  <a:graphicData uri="http://schemas.microsoft.com/office/word/2010/wordprocessingShape">
                    <wps:wsp>
                      <wps:cNvSpPr/>
                      <wps:spPr>
                        <a:xfrm>
                          <a:off x="0" y="0"/>
                          <a:ext cx="1251720" cy="354960"/>
                        </a:xfrm>
                        <a:prstGeom prst="snipRoundRect">
                          <a:avLst>
                            <a:gd name="adj1" fmla="val 16667"/>
                            <a:gd name="adj2" fmla="val 16667"/>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rPr>
                            </w:pPr>
                            <w:del w:id="364" w:author="MH, Hashim" w:date="2017-11-22T10:41:00Z">
                              <w:r>
                                <w:rPr>
                                  <w:color w:val="FFFFFF"/>
                                </w:rPr>
                                <w:delText>My Consents</w:delText>
                              </w:r>
                            </w:del>
                          </w:p>
                        </w:txbxContent>
                      </wps:txbx>
                      <wps:bodyPr anchor="ctr">
                        <a:prstTxWarp prst="textNoShape"/>
                        <a:noAutofit/>
                      </wps:bodyPr>
                    </wps:wsp>
                  </a:graphicData>
                </a:graphic>
              </wp:anchor>
            </w:drawing>
          </mc:Choice>
          <mc:Fallback>
            <w:pict/>
          </mc:Fallback>
        </mc:AlternateContent>
      </w:r>
    </w:p>
    <w:p>
      <w:pPr>
        <w:pStyle w:val="Normal"/>
        <w:rPr>
          <w:rFonts w:cs="Arial"/>
        </w:rPr>
      </w:pPr>
      <w:r>
        <w:rPr>
          <w:rFonts w:cs="Arial"/>
        </w:rPr>
      </w:r>
    </w:p>
    <w:p>
      <w:pPr>
        <w:pStyle w:val="Normal"/>
        <w:rPr>
          <w:rFonts w:cs="Arial"/>
        </w:rPr>
      </w:pPr>
      <w:r>
        <w:rPr>
          <w:rFonts w:cs="Arial"/>
        </w:rPr>
        <mc:AlternateContent>
          <mc:Choice Requires="wps">
            <w:drawing>
              <wp:anchor behindDoc="0" distT="0" distB="0" distL="114300" distR="114300" simplePos="0" locked="0" layoutInCell="1" allowOverlap="1" relativeHeight="39" wp14:anchorId="7CEE5E79">
                <wp:simplePos x="0" y="0"/>
                <wp:positionH relativeFrom="column">
                  <wp:posOffset>331470</wp:posOffset>
                </wp:positionH>
                <wp:positionV relativeFrom="paragraph">
                  <wp:posOffset>331470</wp:posOffset>
                </wp:positionV>
                <wp:extent cx="801370" cy="801370"/>
                <wp:effectExtent l="0" t="0" r="38100" b="38100"/>
                <wp:wrapNone/>
                <wp:docPr id="17" name="Straight Connector 62"/>
                <a:graphic xmlns:a="http://schemas.openxmlformats.org/drawingml/2006/main">
                  <a:graphicData uri="http://schemas.microsoft.com/office/word/2010/wordprocessingShape">
                    <wps:wsp>
                      <wps:cNvSpPr/>
                      <wps:spPr>
                        <a:xfrm>
                          <a:off x="0" y="0"/>
                          <a:ext cx="800640" cy="80064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3.05pt,13.05pt" to="76.05pt,76.05pt" ID="Straight Connector 62" stroked="t" style="position:absolute" wp14:anchorId="7CEE5E79">
                <v:stroke color="#4a7ebb"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40" wp14:anchorId="378D148C">
                <wp:simplePos x="0" y="0"/>
                <wp:positionH relativeFrom="column">
                  <wp:posOffset>331470</wp:posOffset>
                </wp:positionH>
                <wp:positionV relativeFrom="paragraph">
                  <wp:posOffset>331470</wp:posOffset>
                </wp:positionV>
                <wp:extent cx="801370" cy="801370"/>
                <wp:effectExtent l="0" t="0" r="38100" b="38100"/>
                <wp:wrapNone/>
                <wp:docPr id="18" name="Straight Connector 64"/>
                <a:graphic xmlns:a="http://schemas.openxmlformats.org/drawingml/2006/main">
                  <a:graphicData uri="http://schemas.microsoft.com/office/word/2010/wordprocessingShape">
                    <wps:wsp>
                      <wps:cNvSpPr/>
                      <wps:spPr>
                        <a:xfrm>
                          <a:off x="0" y="0"/>
                          <a:ext cx="800640" cy="80064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3.05pt,13.05pt" to="76.05pt,76.05pt" ID="Straight Connector 64" stroked="t" style="position:absolute" wp14:anchorId="378D148C">
                <v:stroke color="#4a7ebb"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41" wp14:anchorId="3B93B3BE">
                <wp:simplePos x="0" y="0"/>
                <wp:positionH relativeFrom="column">
                  <wp:posOffset>411480</wp:posOffset>
                </wp:positionH>
                <wp:positionV relativeFrom="paragraph">
                  <wp:posOffset>129540</wp:posOffset>
                </wp:positionV>
                <wp:extent cx="572770" cy="801370"/>
                <wp:effectExtent l="0" t="0" r="38735" b="38100"/>
                <wp:wrapNone/>
                <wp:docPr id="19" name="Straight Connector 65"/>
                <a:graphic xmlns:a="http://schemas.openxmlformats.org/drawingml/2006/main">
                  <a:graphicData uri="http://schemas.microsoft.com/office/word/2010/wordprocessingShape">
                    <wps:wsp>
                      <wps:cNvSpPr/>
                      <wps:spPr>
                        <a:xfrm flipH="1">
                          <a:off x="0" y="0"/>
                          <a:ext cx="572040" cy="80136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2pt,5.1pt" to="61.2pt,68.15pt" ID="Straight Connector 65" stroked="t" style="position:absolute;flip:x" wp14:anchorId="3B93B3BE">
                <v:stroke color="#4a7ebb"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42" wp14:anchorId="3119213B">
                <wp:simplePos x="0" y="0"/>
                <wp:positionH relativeFrom="column">
                  <wp:posOffset>562610</wp:posOffset>
                </wp:positionH>
                <wp:positionV relativeFrom="paragraph">
                  <wp:posOffset>-96520</wp:posOffset>
                </wp:positionV>
                <wp:extent cx="452755" cy="909320"/>
                <wp:effectExtent l="0" t="0" r="30480" b="34290"/>
                <wp:wrapNone/>
                <wp:docPr id="20" name="Straight Connector 66"/>
                <a:graphic xmlns:a="http://schemas.openxmlformats.org/drawingml/2006/main">
                  <a:graphicData uri="http://schemas.microsoft.com/office/word/2010/wordprocessingShape">
                    <wps:wsp>
                      <wps:cNvSpPr/>
                      <wps:spPr>
                        <a:xfrm flipH="1">
                          <a:off x="0" y="0"/>
                          <a:ext cx="451440" cy="90756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2.15pt,-3.75pt" to="57.65pt,67.65pt" ID="Straight Connector 66" stroked="t" style="position:absolute;flip:x" wp14:anchorId="3119213B">
                <v:stroke color="#4a7ebb" weight="9360" joinstyle="round" endcap="flat"/>
                <v:fill o:detectmouseclick="t" on="false"/>
              </v:line>
            </w:pict>
          </mc:Fallback>
        </mc:AlternateConten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mc:AlternateContent>
          <mc:Choice Requires="wps">
            <w:drawing>
              <wp:anchor behindDoc="0" distT="0" distB="0" distL="114300" distR="114300" simplePos="0" locked="0" layoutInCell="1" allowOverlap="1" relativeHeight="18" wp14:anchorId="50ED9AC8">
                <wp:simplePos x="0" y="0"/>
                <wp:positionH relativeFrom="column">
                  <wp:posOffset>702310</wp:posOffset>
                </wp:positionH>
                <wp:positionV relativeFrom="paragraph">
                  <wp:posOffset>6350</wp:posOffset>
                </wp:positionV>
                <wp:extent cx="4570730" cy="690245"/>
                <wp:effectExtent l="0" t="0" r="27940" b="22225"/>
                <wp:wrapThrough wrapText="bothSides">
                  <wp:wrapPolygon edited="0">
                    <wp:start x="0" y="0"/>
                    <wp:lineTo x="0" y="21500"/>
                    <wp:lineTo x="21612" y="21500"/>
                    <wp:lineTo x="21612" y="0"/>
                    <wp:lineTo x="0" y="0"/>
                  </wp:wrapPolygon>
                </wp:wrapThrough>
                <wp:docPr id="21" name="Rounded Rectangle 21"/>
                <a:graphic xmlns:a="http://schemas.openxmlformats.org/drawingml/2006/main">
                  <a:graphicData uri="http://schemas.microsoft.com/office/word/2010/wordprocessingShape">
                    <wps:wsp>
                      <wps:cNvSpPr/>
                      <wps:spPr>
                        <a:xfrm>
                          <a:off x="0" y="0"/>
                          <a:ext cx="4570200" cy="689760"/>
                        </a:xfrm>
                        <a:prstGeom prst="roundRect">
                          <a:avLst>
                            <a:gd name="adj" fmla="val 16667"/>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rPr>
                                <w:color w:val="FFFFFF"/>
                                <w:sz w:val="40"/>
                                <w:szCs w:val="40"/>
                              </w:rPr>
                            </w:pPr>
                            <w:del w:id="365" w:author="MH, Hashim" w:date="2017-11-22T10:41:00Z">
                              <w:r>
                                <w:rPr>
                                  <w:color w:val="FFFFFF"/>
                                  <w:sz w:val="28"/>
                                  <w:szCs w:val="28"/>
                                </w:rPr>
                                <w:delText xml:space="preserve">                             </w:delText>
                              </w:r>
                            </w:del>
                            <w:del w:id="366" w:author="MH, Hashim" w:date="2017-11-22T10:41:00Z">
                              <w:r>
                                <w:rPr>
                                  <w:color w:val="FFFFFF"/>
                                  <w:sz w:val="40"/>
                                  <w:szCs w:val="40"/>
                                </w:rPr>
                                <w:delText>My Account</w:delText>
                              </w:r>
                            </w:del>
                          </w:p>
                          <w:p>
                            <w:pPr>
                              <w:pStyle w:val="FrameContents"/>
                              <w:rPr>
                                <w:sz w:val="40"/>
                                <w:szCs w:val="40"/>
                              </w:rPr>
                            </w:pPr>
                            <w:r>
                              <w:rPr>
                                <w:sz w:val="40"/>
                                <w:szCs w:val="40"/>
                              </w:rPr>
                            </w:r>
                          </w:p>
                          <w:p>
                            <w:pPr>
                              <w:pStyle w:val="FrameContents"/>
                              <w:rPr>
                                <w:color w:val="FFFFFF"/>
                                <w:sz w:val="28"/>
                                <w:szCs w:val="28"/>
                              </w:rPr>
                            </w:pPr>
                            <w:r>
                              <w:rPr>
                                <w:color w:val="FFFFFF"/>
                                <w:sz w:val="28"/>
                                <w:szCs w:val="28"/>
                              </w:rPr>
                            </w:r>
                          </w:p>
                          <w:p>
                            <w:pPr>
                              <w:pStyle w:val="FrameContents"/>
                              <w:rPr>
                                <w:color w:val="FFFFFF"/>
                              </w:rPr>
                            </w:pPr>
                            <w:r>
                              <w:rPr>
                                <w:color w:val="FFFFFF"/>
                              </w:rPr>
                            </w:r>
                          </w:p>
                          <w:p>
                            <w:pPr>
                              <w:pStyle w:val="FrameContents"/>
                              <w:rPr>
                                <w:color w:val="FFFFFF"/>
                              </w:rPr>
                            </w:pPr>
                            <w:r>
                              <w:rPr>
                                <w:color w:val="FFFFFF"/>
                              </w:rPr>
                            </w:r>
                          </w:p>
                          <w:p>
                            <w:pPr>
                              <w:pStyle w:val="FrameContents"/>
                              <w:spacing w:before="0" w:after="120"/>
                              <w:rPr/>
                            </w:pPr>
                            <w:r>
                              <w:rPr/>
                            </w:r>
                          </w:p>
                        </w:txbxContent>
                      </wps:txbx>
                      <wps:bodyPr anchor="ctr">
                        <a:prstTxWarp prst="textNoShape"/>
                        <a:noAutofit/>
                      </wps:bodyPr>
                    </wps:wsp>
                  </a:graphicData>
                </a:graphic>
              </wp:anchor>
            </w:drawing>
          </mc:Choice>
          <mc:Fallback>
            <w:pict/>
          </mc:Fallback>
        </mc:AlternateContent>
      </w:r>
    </w:p>
    <w:p>
      <w:pPr>
        <w:pStyle w:val="Normal"/>
        <w:rPr/>
      </w:pPr>
      <w:r>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pPr>
      <w:del w:id="367" w:author="MH, Hashim" w:date="2017-11-22T10:41:00Z">
        <w:r>
          <w:rPr/>
          <w:delText xml:space="preserve">Figure </w:delText>
        </w:r>
      </w:del>
      <w:r>
        <w:rPr/>
        <w:fldChar w:fldCharType="begin"/>
      </w:r>
      <w:r>
        <w:rPr/>
        <w:instrText> SEQ Figure \* ARABIC </w:instrText>
      </w:r>
      <w:r>
        <w:rPr/>
        <w:fldChar w:fldCharType="separate"/>
      </w:r>
      <w:r>
        <w:rPr/>
        <w:t>1</w:t>
      </w:r>
      <w:r>
        <w:rPr/>
        <w:fldChar w:fldCharType="end"/>
      </w:r>
      <w:del w:id="368" w:author="MH, Hashim" w:date="2017-11-22T10:41:00Z">
        <w:r>
          <w:rPr/>
          <w:delText>: My Aaccount system diagram</w:delText>
        </w:r>
      </w:del>
    </w:p>
    <w:p>
      <w:pPr>
        <w:pStyle w:val="Normal"/>
        <w:rPr/>
      </w:pPr>
      <w:r>
        <w:rPr>
          <w:rFonts w:cs="Arial"/>
        </w:rPr>
        <w:t xml:space="preserve">My </w:t>
      </w:r>
      <w:ins w:id="369" w:author="Shivakumar, Deepthi" w:date="2017-11-15T12:14:00Z">
        <w:r>
          <w:rPr>
            <w:rFonts w:cs="Arial"/>
          </w:rPr>
          <w:t>A</w:t>
        </w:r>
      </w:ins>
      <w:del w:id="370" w:author="Shivakumar, Deepthi" w:date="2017-11-15T12:14:00Z">
        <w:r>
          <w:rPr>
            <w:rFonts w:cs="Arial"/>
          </w:rPr>
          <w:delText>a</w:delText>
        </w:r>
      </w:del>
      <w:r>
        <w:rPr>
          <w:rFonts w:cs="Arial"/>
        </w:rPr>
        <w:t>ccount is a micro app which provides centralized place for user profile management and settings.</w:t>
      </w:r>
    </w:p>
    <w:p>
      <w:pPr>
        <w:pStyle w:val="Normal"/>
        <w:spacing w:before="0" w:after="0"/>
        <w:rPr>
          <w:rFonts w:eastAsia="Times New Roman" w:cs="Arial"/>
          <w:color w:val="000000"/>
          <w:del w:id="371" w:author="MH, Hashim" w:date="2017-11-22T10:42:00Z"/>
          <w:highlight w:val="white"/>
        </w:rPr>
      </w:pPr>
      <w:r>
        <w:rPr>
          <w:rFonts w:eastAsia="Times New Roman" w:cs="Arial"/>
          <w:color w:val="000000"/>
          <w:shd w:fill="FFFFFF" w:val="clear"/>
        </w:rPr>
        <w:t>Currently user has no centralized space to manage all related information in one place, features are spread across multiple CoCo’s :Product registration, User registration, Consumer care and Data services. This creates a centralized place for user related settings, consents, orders, subscriptions etc.</w:t>
      </w:r>
    </w:p>
    <w:p>
      <w:pPr>
        <w:pStyle w:val="Normal"/>
        <w:spacing w:before="0" w:after="0"/>
        <w:rPr>
          <w:rFonts w:eastAsia="Times New Roman" w:cs="Arial"/>
          <w:color w:val="000000"/>
          <w:highlight w:val="white"/>
        </w:rPr>
      </w:pPr>
      <w:r>
        <w:rPr/>
      </w:r>
    </w:p>
    <w:p>
      <w:pPr>
        <w:pStyle w:val="Normal"/>
        <w:rPr/>
      </w:pPr>
      <w:r>
        <w:rPr/>
      </w:r>
    </w:p>
    <w:p>
      <w:pPr>
        <w:pStyle w:val="Heading1"/>
        <w:numPr>
          <w:ilvl w:val="0"/>
          <w:numId w:val="3"/>
        </w:numPr>
        <w:pPrChange w:id="0" w:author="MH, Hashim" w:date="2017-11-22T10:45:00Z"/>
        <w:rPr/>
      </w:pPr>
      <w:bookmarkStart w:id="27" w:name="_Toc500425137"/>
      <w:bookmarkStart w:id="28" w:name="_Toc498547524"/>
      <w:bookmarkEnd w:id="28"/>
      <w:r>
        <w:rPr/>
        <w:t>Integration</w:t>
      </w:r>
      <w:bookmarkEnd w:id="27"/>
    </w:p>
    <w:p>
      <w:pPr>
        <w:pStyle w:val="Heading2"/>
        <w:numPr>
          <w:ilvl w:val="1"/>
          <w:numId w:val="3"/>
        </w:numPr>
        <w:pPrChange w:id="0" w:author="MH, Hashim" w:date="2017-11-24T09:47:00Z"/>
        <w:rPr>
          <w:lang w:val="en-GB"/>
        </w:rPr>
      </w:pPr>
      <w:ins w:id="372" w:author="MH, Hashim" w:date="2017-11-24T09:46:00Z">
        <w:bookmarkStart w:id="29" w:name="_Toc500425138"/>
        <w:r>
          <w:rPr>
            <w:lang w:val="en-GB"/>
          </w:rPr>
          <w:t>I</w:t>
        </w:r>
      </w:ins>
      <w:ins w:id="373" w:author="MH, Hashim" w:date="2017-11-24T09:46:00Z">
        <w:r>
          <w:rPr>
            <w:lang w:val="en-GB"/>
          </w:rPr>
          <w:t>nstallation</w:t>
        </w:r>
      </w:ins>
      <w:bookmarkEnd w:id="29"/>
    </w:p>
    <w:p>
      <w:pPr>
        <w:pStyle w:val="Normal"/>
        <w:ind w:left="432" w:hanging="0"/>
        <w:pPrChange w:id="0" w:author="HS, Yogesh" w:date="2017-12-07T13:28:00Z"/>
        <w:rPr>
          <w:lang w:val="en-GB"/>
        </w:rPr>
      </w:pPr>
      <w:r>
        <w:rPr>
          <w:lang w:val="en-GB"/>
        </w:rPr>
        <w:t>My account</w:t>
      </w:r>
      <w:ins w:id="374" w:author="MH, Hashim" w:date="2017-11-24T10:09:00Z">
        <w:r>
          <w:rPr>
            <w:lang w:val="en-GB"/>
          </w:rPr>
          <w:t xml:space="preserve"> can</w:t>
        </w:r>
      </w:ins>
      <w:ins w:id="375" w:author="MH, Hashim" w:date="2017-11-24T10:37:00Z">
        <w:r>
          <w:rPr>
            <w:lang w:val="en-GB"/>
          </w:rPr>
          <w:t xml:space="preserve"> be</w:t>
        </w:r>
      </w:ins>
      <w:ins w:id="376" w:author="MH, Hashim" w:date="2017-11-24T10:09:00Z">
        <w:r>
          <w:rPr>
            <w:lang w:val="en-GB"/>
          </w:rPr>
          <w:t xml:space="preserve"> </w:t>
        </w:r>
      </w:ins>
      <w:ins w:id="377" w:author="MH, Hashim" w:date="2017-11-24T10:09:00Z">
        <w:r>
          <w:rPr>
            <w:lang w:val="en-GB"/>
          </w:rPr>
          <w:t>integrate</w:t>
        </w:r>
      </w:ins>
      <w:ins w:id="378" w:author="MH, Hashim" w:date="2017-11-24T10:37:00Z">
        <w:r>
          <w:rPr>
            <w:lang w:val="en-GB"/>
          </w:rPr>
          <w:t>d</w:t>
        </w:r>
      </w:ins>
      <w:ins w:id="379" w:author="MH, Hashim" w:date="2017-11-24T10:09:00Z">
        <w:r>
          <w:rPr>
            <w:lang w:val="en-GB"/>
          </w:rPr>
          <w:t xml:space="preserve"> </w:t>
        </w:r>
      </w:ins>
      <w:ins w:id="380" w:author="MH, Hashim" w:date="2017-11-24T10:09:00Z">
        <w:r>
          <w:rPr>
            <w:lang w:val="en-GB"/>
          </w:rPr>
          <w:t xml:space="preserve"> using</w:t>
        </w:r>
      </w:ins>
      <w:ins w:id="381" w:author="MH, Hashim" w:date="2017-11-24T10:09:00Z">
        <w:r>
          <w:rPr>
            <w:lang w:val="en-GB"/>
          </w:rPr>
          <w:t xml:space="preserve"> </w:t>
        </w:r>
      </w:ins>
      <w:del w:id="382" w:author="HS, Yogesh" w:date="2017-12-07T12:40:00Z">
        <w:r>
          <w:rPr>
            <w:lang w:val="en-GB"/>
          </w:rPr>
          <w:delText>pods, minimal Podfile looks as follows</w:delText>
        </w:r>
      </w:del>
      <w:ins w:id="383" w:author="HS, Yogesh" w:date="2017-12-07T12:40:00Z">
        <w:r>
          <w:rPr>
            <w:lang w:val="en-GB"/>
          </w:rPr>
          <w:t>artifactory</w:t>
        </w:r>
      </w:ins>
    </w:p>
    <w:p>
      <w:pPr>
        <w:pStyle w:val="Heading2"/>
        <w:numPr>
          <w:ilvl w:val="0"/>
          <w:numId w:val="0"/>
        </w:numPr>
        <w:ind w:left="576" w:hanging="0"/>
        <w:pPrChange w:id="0" w:author="HS, Yogesh" w:date="2017-12-07T13:28:00Z"/>
        <w:rPr/>
      </w:pPr>
      <w:bookmarkStart w:id="30" w:name="_Toc468357568"/>
      <w:bookmarkStart w:id="31" w:name="_Toc492979272"/>
      <w:bookmarkStart w:id="32" w:name="_Toc500425139"/>
      <w:r>
        <w:rPr/>
        <w:t>Pre-Requisite</w:t>
      </w:r>
      <w:bookmarkEnd w:id="30"/>
      <w:bookmarkEnd w:id="31"/>
      <w:bookmarkEnd w:id="32"/>
    </w:p>
    <w:p>
      <w:pPr>
        <w:pStyle w:val="ListParagraph"/>
        <w:numPr>
          <w:ilvl w:val="0"/>
          <w:numId w:val="6"/>
        </w:numPr>
        <w:spacing w:lineRule="auto" w:line="259" w:before="0" w:after="160"/>
        <w:contextualSpacing/>
        <w:rPr>
          <w:rFonts w:ascii="Times New Roman" w:hAnsi="Times New Roman"/>
        </w:rPr>
      </w:pPr>
      <w:ins w:id="384" w:author="HS, Yogesh" w:date="2017-12-07T13:20:00Z">
        <w:r>
          <w:rPr>
            <w:rFonts w:ascii="Times New Roman" w:hAnsi="Times New Roman"/>
          </w:rPr>
          <w:t>Android Studio 1.5 or higher</w:t>
        </w:r>
      </w:ins>
    </w:p>
    <w:p>
      <w:pPr>
        <w:pStyle w:val="ListParagraph"/>
        <w:numPr>
          <w:ilvl w:val="0"/>
          <w:numId w:val="6"/>
        </w:numPr>
        <w:spacing w:lineRule="auto" w:line="259" w:before="0" w:after="160"/>
        <w:contextualSpacing/>
        <w:rPr>
          <w:rFonts w:ascii="Times New Roman" w:hAnsi="Times New Roman"/>
        </w:rPr>
      </w:pPr>
      <w:ins w:id="385" w:author="HS, Yogesh" w:date="2017-12-07T13:20:00Z">
        <w:r>
          <w:rPr>
            <w:rFonts w:ascii="Times New Roman" w:hAnsi="Times New Roman"/>
          </w:rPr>
          <w:t>A device running Android version 5.0 or newer</w:t>
        </w:r>
      </w:ins>
    </w:p>
    <w:p>
      <w:pPr>
        <w:pStyle w:val="Heading1"/>
        <w:numPr>
          <w:ilvl w:val="0"/>
          <w:numId w:val="0"/>
        </w:numPr>
        <w:ind w:left="432" w:hanging="0"/>
        <w:pPrChange w:id="0" w:author="HS, Yogesh" w:date="2017-12-07T13:25:00Z"/>
        <w:rPr>
          <w:rFonts w:ascii="Times New Roman" w:hAnsi="Times New Roman"/>
        </w:rPr>
      </w:pPr>
      <w:ins w:id="386" w:author="HS, Yogesh" w:date="2017-12-07T13:20:00Z">
        <w:bookmarkStart w:id="33" w:name="_Toc492979273"/>
        <w:bookmarkStart w:id="34" w:name="_Toc500425140"/>
        <w:r>
          <w:rPr>
            <w:rFonts w:ascii="Times New Roman" w:hAnsi="Times New Roman"/>
          </w:rPr>
          <w:t>Maven Repository</w:t>
        </w:r>
      </w:ins>
      <w:bookmarkEnd w:id="33"/>
      <w:bookmarkEnd w:id="34"/>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32" w:hanging="0"/>
        <w:pPrChange w:id="0" w:author="HS, Yogesh" w:date="2017-12-07T13:25:00Z"/>
        <w:rPr>
          <w:rFonts w:ascii="Menlo" w:hAnsi="Menlo" w:eastAsia="Times New Roman" w:cs="Menlo"/>
          <w:color w:val="000000"/>
          <w:sz w:val="18"/>
          <w:szCs w:val="18"/>
        </w:rPr>
      </w:pPr>
      <w:r>
        <w:rPr>
          <w:rFonts w:eastAsia="Times New Roman" w:cs="Menlo" w:ascii="Menlo" w:hAnsi="Menlo"/>
          <w:color w:val="000000"/>
          <w:sz w:val="18"/>
          <w:szCs w:val="18"/>
        </w:rPr>
        <w:t>allprojects</w:t>
      </w:r>
      <w:ins w:id="387" w:author="HS, Yogesh" w:date="2017-12-07T13:20:00Z">
        <w:r>
          <w:rPr>
            <w:rFonts w:eastAsia="Times New Roman" w:cs="Menlo" w:ascii="Menlo" w:hAnsi="Menlo"/>
            <w:color w:val="000000"/>
            <w:sz w:val="18"/>
            <w:szCs w:val="18"/>
          </w:rPr>
          <w:t xml:space="preserve"> {</w:t>
        </w:r>
      </w:ins>
      <w:ins w:id="388" w:author="HS, Yogesh" w:date="2017-12-07T13:20:00Z">
        <w:r>
          <w:rPr>
            <w:rFonts w:eastAsia="Times New Roman" w:cs="Menlo" w:ascii="Menlo" w:hAnsi="Menlo"/>
            <w:color w:val="000000"/>
            <w:sz w:val="18"/>
            <w:szCs w:val="18"/>
          </w:rPr>
          <w:br/>
        </w:r>
      </w:ins>
      <w:ins w:id="389" w:author="HS, Yogesh" w:date="2017-12-07T13:20:00Z">
        <w:r>
          <w:rPr>
            <w:rFonts w:eastAsia="Times New Roman" w:cs="Menlo" w:ascii="Menlo" w:hAnsi="Menlo"/>
            <w:color w:val="000000"/>
            <w:sz w:val="18"/>
            <w:szCs w:val="18"/>
          </w:rPr>
          <w:t xml:space="preserve">    repositories {</w:t>
        </w:r>
      </w:ins>
      <w:ins w:id="390" w:author="HS, Yogesh" w:date="2017-12-07T13:20:00Z">
        <w:r>
          <w:rPr>
            <w:rFonts w:eastAsia="Times New Roman" w:cs="Menlo" w:ascii="Menlo" w:hAnsi="Menlo"/>
            <w:color w:val="000000"/>
            <w:sz w:val="18"/>
            <w:szCs w:val="18"/>
          </w:rPr>
          <w:br/>
        </w:r>
      </w:ins>
      <w:ins w:id="391" w:author="HS, Yogesh" w:date="2017-12-07T13:20:00Z">
        <w:r>
          <w:rPr>
            <w:rFonts w:eastAsia="Times New Roman" w:cs="Menlo" w:ascii="Menlo" w:hAnsi="Menlo"/>
            <w:color w:val="000000"/>
            <w:sz w:val="18"/>
            <w:szCs w:val="18"/>
          </w:rPr>
          <w:t xml:space="preserve">        maven </w:t>
        </w:r>
      </w:ins>
      <w:ins w:id="392" w:author="HS, Yogesh" w:date="2017-12-07T13:20:00Z">
        <w:r>
          <w:rPr>
            <w:rFonts w:eastAsia="Times New Roman" w:cs="Menlo" w:ascii="Menlo" w:hAnsi="Menlo"/>
            <w:color w:val="000000"/>
            <w:sz w:val="18"/>
            <w:szCs w:val="18"/>
          </w:rPr>
          <w:t xml:space="preserve">{ </w:t>
        </w:r>
      </w:ins>
      <w:ins w:id="393" w:author="HS, Yogesh" w:date="2017-12-07T13:20:00Z">
        <w:r>
          <w:rPr>
            <w:rFonts w:eastAsia="Times New Roman" w:cs="Menlo" w:ascii="Menlo" w:hAnsi="Menlo"/>
            <w:color w:val="000000"/>
            <w:sz w:val="18"/>
            <w:szCs w:val="18"/>
          </w:rPr>
          <w:t>url</w:t>
        </w:r>
      </w:ins>
      <w:ins w:id="394" w:author="HS, Yogesh" w:date="2017-12-07T13:20:00Z">
        <w:r>
          <w:rPr>
            <w:rFonts w:eastAsia="Times New Roman" w:cs="Menlo" w:ascii="Menlo" w:hAnsi="Menlo"/>
            <w:color w:val="000000"/>
            <w:sz w:val="18"/>
            <w:szCs w:val="18"/>
          </w:rPr>
          <w:t xml:space="preserve"> </w:t>
        </w:r>
      </w:ins>
      <w:ins w:id="395" w:author="HS, Yogesh" w:date="2017-12-07T13:20:00Z">
        <w:r>
          <w:rPr>
            <w:rFonts w:eastAsia="Times New Roman" w:cs="Menlo" w:ascii="Menlo" w:hAnsi="Menlo"/>
            <w:b/>
            <w:bCs/>
            <w:color w:val="008000"/>
            <w:sz w:val="18"/>
            <w:szCs w:val="18"/>
          </w:rPr>
          <w:t>'http://artifactory-ehv.ta.philips.com:8082/artifactory/platform-jcenter-remote'</w:t>
        </w:r>
      </w:ins>
      <w:ins w:id="396" w:author="HS, Yogesh" w:date="2017-12-07T13:20:00Z">
        <w:r>
          <w:rPr>
            <w:rFonts w:eastAsia="Times New Roman" w:cs="Menlo" w:ascii="Menlo" w:hAnsi="Menlo"/>
            <w:b/>
            <w:bCs/>
            <w:color w:val="008000"/>
            <w:sz w:val="18"/>
            <w:szCs w:val="18"/>
          </w:rPr>
          <w:br/>
        </w:r>
      </w:ins>
      <w:ins w:id="397" w:author="HS, Yogesh" w:date="2017-12-07T13:20:00Z">
        <w:r>
          <w:rPr>
            <w:rFonts w:eastAsia="Times New Roman" w:cs="Menlo" w:ascii="Menlo" w:hAnsi="Menlo"/>
            <w:b/>
            <w:bCs/>
            <w:color w:val="008000"/>
            <w:sz w:val="18"/>
            <w:szCs w:val="18"/>
          </w:rPr>
          <w:t xml:space="preserve">            </w:t>
        </w:r>
      </w:ins>
      <w:ins w:id="398" w:author="HS, Yogesh" w:date="2017-12-07T13:20:00Z">
        <w:r>
          <w:rPr>
            <w:rFonts w:eastAsia="Times New Roman" w:cs="Menlo" w:ascii="Menlo" w:hAnsi="Menlo"/>
            <w:color w:val="000000"/>
            <w:sz w:val="18"/>
            <w:szCs w:val="18"/>
          </w:rPr>
          <w:t>credentials {</w:t>
        </w:r>
      </w:ins>
      <w:ins w:id="399" w:author="HS, Yogesh" w:date="2017-12-07T13:20:00Z">
        <w:r>
          <w:rPr>
            <w:rFonts w:eastAsia="Times New Roman" w:cs="Menlo" w:ascii="Menlo" w:hAnsi="Menlo"/>
            <w:color w:val="000000"/>
            <w:sz w:val="18"/>
            <w:szCs w:val="18"/>
          </w:rPr>
          <w:br/>
        </w:r>
      </w:ins>
      <w:ins w:id="400" w:author="HS, Yogesh" w:date="2017-12-07T13:20:00Z">
        <w:r>
          <w:rPr>
            <w:rFonts w:eastAsia="Times New Roman" w:cs="Menlo" w:ascii="Menlo" w:hAnsi="Menlo"/>
            <w:color w:val="000000"/>
            <w:sz w:val="18"/>
            <w:szCs w:val="18"/>
          </w:rPr>
          <w:t xml:space="preserve">                username = </w:t>
        </w:r>
      </w:ins>
      <w:ins w:id="401" w:author="HS, Yogesh" w:date="2017-12-07T13:20:00Z">
        <w:r>
          <w:rPr>
            <w:rFonts w:eastAsia="Times New Roman" w:cs="Menlo" w:ascii="Menlo" w:hAnsi="Menlo"/>
            <w:b/>
            <w:bCs/>
            <w:color w:val="008000"/>
            <w:sz w:val="18"/>
            <w:szCs w:val="18"/>
          </w:rPr>
          <w:t>"</w:t>
        </w:r>
      </w:ins>
      <w:ins w:id="402" w:author="HS, Yogesh" w:date="2017-12-07T13:20:00Z">
        <w:r>
          <w:rPr>
            <w:rFonts w:eastAsia="Times New Roman" w:cs="Menlo" w:ascii="Menlo" w:hAnsi="Menlo"/>
            <w:b/>
            <w:bCs/>
            <w:color w:val="008000"/>
            <w:sz w:val="18"/>
            <w:szCs w:val="18"/>
          </w:rPr>
          <w:t>readonly</w:t>
        </w:r>
      </w:ins>
      <w:ins w:id="403" w:author="HS, Yogesh" w:date="2017-12-07T13:20:00Z">
        <w:r>
          <w:rPr>
            <w:rFonts w:eastAsia="Times New Roman" w:cs="Menlo" w:ascii="Menlo" w:hAnsi="Menlo"/>
            <w:b/>
            <w:bCs/>
            <w:color w:val="008000"/>
            <w:sz w:val="18"/>
            <w:szCs w:val="18"/>
          </w:rPr>
          <w:t>"</w:t>
        </w:r>
      </w:ins>
      <w:ins w:id="404" w:author="HS, Yogesh" w:date="2017-12-07T13:20:00Z">
        <w:r>
          <w:rPr>
            <w:rFonts w:eastAsia="Times New Roman" w:cs="Menlo" w:ascii="Menlo" w:hAnsi="Menlo"/>
            <w:b/>
            <w:bCs/>
            <w:color w:val="008000"/>
            <w:sz w:val="18"/>
            <w:szCs w:val="18"/>
          </w:rPr>
          <w:br/>
        </w:r>
      </w:ins>
      <w:ins w:id="405" w:author="HS, Yogesh" w:date="2017-12-07T13:20:00Z">
        <w:r>
          <w:rPr>
            <w:rFonts w:eastAsia="Times New Roman" w:cs="Menlo" w:ascii="Menlo" w:hAnsi="Menlo"/>
            <w:b/>
            <w:bCs/>
            <w:color w:val="008000"/>
            <w:sz w:val="18"/>
            <w:szCs w:val="18"/>
          </w:rPr>
          <w:t xml:space="preserve">                </w:t>
        </w:r>
      </w:ins>
      <w:ins w:id="406" w:author="HS, Yogesh" w:date="2017-12-07T13:20:00Z">
        <w:r>
          <w:rPr>
            <w:rFonts w:eastAsia="Times New Roman" w:cs="Menlo" w:ascii="Menlo" w:hAnsi="Menlo"/>
            <w:color w:val="000000"/>
            <w:sz w:val="18"/>
            <w:szCs w:val="18"/>
          </w:rPr>
          <w:t xml:space="preserve">password = </w:t>
        </w:r>
      </w:ins>
      <w:ins w:id="407" w:author="HS, Yogesh" w:date="2017-12-07T13:20:00Z">
        <w:r>
          <w:rPr>
            <w:rFonts w:eastAsia="Times New Roman" w:cs="Menlo" w:ascii="Menlo" w:hAnsi="Menlo"/>
            <w:b/>
            <w:bCs/>
            <w:color w:val="008000"/>
            <w:sz w:val="18"/>
            <w:szCs w:val="18"/>
          </w:rPr>
          <w:t>"123qweasdzxc"</w:t>
        </w:r>
      </w:ins>
      <w:ins w:id="408" w:author="HS, Yogesh" w:date="2017-12-07T13:20:00Z">
        <w:r>
          <w:rPr>
            <w:rFonts w:eastAsia="Times New Roman" w:cs="Menlo" w:ascii="Menlo" w:hAnsi="Menlo"/>
            <w:b/>
            <w:bCs/>
            <w:color w:val="008000"/>
            <w:sz w:val="18"/>
            <w:szCs w:val="18"/>
          </w:rPr>
          <w:br/>
        </w:r>
      </w:ins>
      <w:ins w:id="409" w:author="HS, Yogesh" w:date="2017-12-07T13:20:00Z">
        <w:r>
          <w:rPr>
            <w:rFonts w:eastAsia="Times New Roman" w:cs="Menlo" w:ascii="Menlo" w:hAnsi="Menlo"/>
            <w:b/>
            <w:bCs/>
            <w:color w:val="008000"/>
            <w:sz w:val="18"/>
            <w:szCs w:val="18"/>
          </w:rPr>
          <w:t xml:space="preserve">            </w:t>
        </w:r>
      </w:ins>
      <w:ins w:id="410" w:author="HS, Yogesh" w:date="2017-12-07T13:20:00Z">
        <w:r>
          <w:rPr>
            <w:rFonts w:eastAsia="Times New Roman" w:cs="Menlo" w:ascii="Menlo" w:hAnsi="Menlo"/>
            <w:color w:val="000000"/>
            <w:sz w:val="18"/>
            <w:szCs w:val="18"/>
          </w:rPr>
          <w:t>}</w:t>
        </w:r>
      </w:ins>
      <w:ins w:id="411" w:author="HS, Yogesh" w:date="2017-12-07T13:20:00Z">
        <w:r>
          <w:rPr>
            <w:rFonts w:eastAsia="Times New Roman" w:cs="Menlo" w:ascii="Menlo" w:hAnsi="Menlo"/>
            <w:color w:val="000000"/>
            <w:sz w:val="18"/>
            <w:szCs w:val="18"/>
          </w:rPr>
          <w:br/>
        </w:r>
      </w:ins>
      <w:ins w:id="412" w:author="HS, Yogesh" w:date="2017-12-07T13:20:00Z">
        <w:r>
          <w:rPr>
            <w:rFonts w:eastAsia="Times New Roman" w:cs="Menlo" w:ascii="Menlo" w:hAnsi="Menlo"/>
            <w:color w:val="000000"/>
            <w:sz w:val="18"/>
            <w:szCs w:val="18"/>
          </w:rPr>
          <w:t xml:space="preserve">        }</w:t>
        </w:r>
      </w:ins>
      <w:ins w:id="413" w:author="HS, Yogesh" w:date="2017-12-07T13:20:00Z">
        <w:r>
          <w:rPr>
            <w:rFonts w:eastAsia="Times New Roman" w:cs="Menlo" w:ascii="Menlo" w:hAnsi="Menlo"/>
            <w:color w:val="000000"/>
            <w:sz w:val="18"/>
            <w:szCs w:val="18"/>
          </w:rPr>
          <w:br/>
        </w:r>
      </w:ins>
      <w:ins w:id="414" w:author="HS, Yogesh" w:date="2017-12-07T13:20:00Z">
        <w:r>
          <w:rPr>
            <w:rFonts w:eastAsia="Times New Roman" w:cs="Menlo" w:ascii="Menlo" w:hAnsi="Menlo"/>
            <w:color w:val="000000"/>
            <w:sz w:val="18"/>
            <w:szCs w:val="18"/>
          </w:rPr>
          <w:t xml:space="preserve">    }</w:t>
        </w:r>
      </w:ins>
      <w:ins w:id="415" w:author="HS, Yogesh" w:date="2017-12-07T13:20:00Z">
        <w:r>
          <w:rPr>
            <w:rFonts w:eastAsia="Times New Roman" w:cs="Menlo" w:ascii="Menlo" w:hAnsi="Menlo"/>
            <w:color w:val="000000"/>
            <w:sz w:val="18"/>
            <w:szCs w:val="18"/>
          </w:rPr>
          <w:br/>
        </w:r>
      </w:ins>
      <w:ins w:id="416" w:author="HS, Yogesh" w:date="2017-12-07T13:20:00Z">
        <w:r>
          <w:rPr>
            <w:rFonts w:eastAsia="Times New Roman" w:cs="Menlo" w:ascii="Menlo" w:hAnsi="Menlo"/>
            <w:color w:val="000000"/>
            <w:sz w:val="18"/>
            <w:szCs w:val="18"/>
          </w:rPr>
          <w:t>}</w:t>
        </w:r>
      </w:ins>
    </w:p>
    <w:p>
      <w:pPr>
        <w:pStyle w:val="Heading2"/>
        <w:numPr>
          <w:ilvl w:val="1"/>
          <w:numId w:val="3"/>
        </w:numPr>
        <w:pPrChange w:id="0" w:author="HS, Yogesh" w:date="2017-12-07T13:24:00Z"/>
        <w:rPr/>
      </w:pPr>
      <w:bookmarkStart w:id="35" w:name="_Toc492979274"/>
      <w:bookmarkStart w:id="36" w:name="_Toc500425141"/>
      <w:r>
        <w:rPr/>
        <w:t>Library Integration</w:t>
      </w:r>
      <w:bookmarkEnd w:id="35"/>
      <w:bookmarkEnd w:id="36"/>
    </w:p>
    <w:p>
      <w:pPr>
        <w:pStyle w:val="HTMLPreformatted"/>
        <w:shd w:val="clear" w:color="auto" w:fill="FFFFFF"/>
        <w:ind w:left="720" w:hanging="0"/>
        <w:pPrChange w:id="0" w:author="HS, Yogesh" w:date="2017-12-07T13:22:00Z">
          <w:pPr>
            <w:ind w:hanging="360"/>
            <w:contextualSpacing/>
            <w:spacing w:lineRule="auto" w:line="259" w:before="0" w:after="160"/>
          </w:pPr>
        </w:pPrChange>
        <w:rPr>
          <w:rFonts w:ascii="Menlo" w:hAnsi="Menlo" w:cs="Menlo"/>
          <w:color w:val="000000"/>
          <w:sz w:val="18"/>
          <w:szCs w:val="18"/>
        </w:rPr>
      </w:pPr>
      <w:r>
        <w:rPr>
          <w:rFonts w:ascii="Times New Roman" w:hAnsi="Times New Roman"/>
        </w:rPr>
        <w:tab/>
      </w:r>
      <w:ins w:id="417" w:author="HS, Yogesh" w:date="2017-12-07T13:21:00Z">
        <w:r>
          <w:rPr>
            <w:rFonts w:ascii="Times New Roman" w:hAnsi="Times New Roman"/>
          </w:rPr>
          <w:t>My accounts</w:t>
        </w:r>
      </w:ins>
      <w:ins w:id="418" w:author="HS, Yogesh" w:date="2017-12-07T13:21:00Z">
        <w:r>
          <w:rPr>
            <w:rFonts w:cs="Times New Roman" w:ascii="Times New Roman" w:hAnsi="Times New Roman"/>
          </w:rPr>
          <w:t xml:space="preserve"> can be integrated by adding the library to the </w:t>
        </w:r>
      </w:ins>
      <w:ins w:id="419" w:author="HS, Yogesh" w:date="2017-12-07T13:21:00Z">
        <w:r>
          <w:rPr>
            <w:rFonts w:cs="Times New Roman" w:ascii="Times New Roman" w:hAnsi="Times New Roman"/>
          </w:rPr>
          <w:t>build.gradle</w:t>
        </w:r>
      </w:ins>
      <w:ins w:id="420" w:author="HS, Yogesh" w:date="2017-12-07T13:21:00Z">
        <w:r>
          <w:rPr>
            <w:rFonts w:cs="Times New Roman" w:ascii="Times New Roman" w:hAnsi="Times New Roman"/>
          </w:rPr>
          <w:t xml:space="preserve"> file as </w:t>
        </w:r>
      </w:ins>
      <w:ins w:id="421" w:author="HS, Yogesh" w:date="2017-12-07T13:22:00Z">
        <w:r>
          <w:rPr>
            <w:rFonts w:cs="Times New Roman" w:ascii="Times New Roman" w:hAnsi="Times New Roman"/>
          </w:rPr>
          <w:t xml:space="preserve">       </w:t>
        </w:r>
      </w:ins>
      <w:ins w:id="422" w:author="HS, Yogesh" w:date="2017-12-07T13:21:00Z">
        <w:r>
          <w:rPr>
            <w:rFonts w:cs="Times New Roman" w:ascii="Times New Roman" w:hAnsi="Times New Roman"/>
            <w:color w:val="000000"/>
            <w:highlight w:val="lightGray"/>
          </w:rPr>
          <w:t>compile(</w:t>
        </w:r>
      </w:ins>
      <w:ins w:id="423" w:author="HS, Yogesh" w:date="2017-12-07T13:21:00Z">
        <w:r>
          <w:rPr>
            <w:rFonts w:cs="Times New Roman" w:ascii="Times New Roman" w:hAnsi="Times New Roman"/>
            <w:b/>
            <w:color w:val="4F6228" w:themeColor="accent3" w:themeShade="80"/>
            <w:highlight w:val="lightGray"/>
          </w:rPr>
          <w:t>‘</w:t>
        </w:r>
      </w:ins>
      <w:ins w:id="424" w:author="HS, Yogesh" w:date="2017-12-07T13:21:00Z">
        <w:r>
          <w:rPr>
            <w:rFonts w:cs="Times New Roman" w:ascii="Times New Roman" w:hAnsi="Times New Roman"/>
            <w:b/>
            <w:color w:val="4F6228" w:themeColor="accent3" w:themeShade="80"/>
            <w:highlight w:val="lightGray"/>
          </w:rPr>
          <w:t>com.philips.cdp:</w:t>
        </w:r>
      </w:ins>
      <w:ins w:id="425" w:author="HS, Yogesh" w:date="2017-12-07T13:22:00Z">
        <w:r>
          <w:rPr>
            <w:rFonts w:cs="Times New Roman" w:ascii="Times New Roman" w:hAnsi="Times New Roman"/>
            <w:b/>
            <w:color w:val="4F6228" w:themeColor="accent3" w:themeShade="80"/>
            <w:highlight w:val="lightGray"/>
          </w:rPr>
          <w:t>MyAccoun</w:t>
        </w:r>
      </w:ins>
      <w:ins w:id="426" w:author="HS, Yogesh" w:date="2017-12-07T13:22:00Z">
        <w:r>
          <w:rPr>
            <w:rFonts w:cs="Times New Roman" w:ascii="Times New Roman" w:hAnsi="Times New Roman"/>
            <w:b/>
            <w:color w:val="4F6228" w:themeColor="accent3" w:themeShade="80"/>
            <w:highlight w:val="lightGray"/>
          </w:rPr>
          <w:t>t</w:t>
        </w:r>
      </w:ins>
      <w:ins w:id="427" w:author="HS, Yogesh" w:date="2017-12-07T13:21:00Z">
        <w:r>
          <w:rPr>
            <w:rFonts w:cs="Times New Roman" w:ascii="Times New Roman" w:hAnsi="Times New Roman"/>
            <w:b/>
            <w:color w:val="4F6228" w:themeColor="accent3" w:themeShade="80"/>
            <w:highlight w:val="lightGray"/>
          </w:rPr>
          <w:t>’)</w:t>
        </w:r>
      </w:ins>
      <w:ins w:id="428" w:author="HS, Yogesh" w:date="2017-12-07T13:21:00Z">
        <w:r>
          <w:rPr>
            <w:rFonts w:ascii="Times New Roman" w:hAnsi="Times New Roman"/>
          </w:rPr>
          <w:t xml:space="preserve"> </w:t>
        </w:r>
      </w:ins>
    </w:p>
    <w:p>
      <w:pPr>
        <w:pStyle w:val="ListParagraph"/>
        <w:rPr>
          <w:rFonts w:ascii="Times New Roman" w:hAnsi="Times New Roman"/>
        </w:rPr>
      </w:pPr>
      <w:r>
        <w:rPr>
          <w:rFonts w:ascii="Times New Roman" w:hAnsi="Times New Roman"/>
        </w:rPr>
      </w:r>
    </w:p>
    <w:p>
      <w:pPr>
        <w:pStyle w:val="ListParagraph"/>
        <w:spacing w:lineRule="auto" w:line="259" w:before="0" w:after="160"/>
        <w:contextualSpacing/>
        <w:pPrChange w:id="0" w:author="HS, Yogesh" w:date="2017-12-07T13:23:00Z">
          <w:pPr>
            <w:ind w:hanging="360"/>
            <w:contextualSpacing/>
            <w:spacing w:lineRule="auto" w:line="259" w:before="0" w:after="160"/>
          </w:pPr>
        </w:pPrChange>
        <w:rPr>
          <w:rFonts w:ascii="Times New Roman" w:hAnsi="Times New Roman"/>
        </w:rPr>
      </w:pPr>
      <w:ins w:id="429" w:author="HS, Yogesh" w:date="2017-12-07T15:51:00Z">
        <w:r>
          <w:rPr>
            <w:rFonts w:ascii="Times New Roman" w:hAnsi="Times New Roman"/>
          </w:rPr>
          <w:t xml:space="preserve">Source code can be found </w:t>
        </w:r>
      </w:ins>
      <w:hyperlink r:id="rId2">
        <w:ins w:id="430" w:author="HS, Yogesh" w:date="2017-12-07T15:51:00Z">
          <w:r>
            <w:rPr>
              <w:rStyle w:val="InternetLink"/>
              <w:rFonts w:ascii="Times New Roman" w:hAnsi="Times New Roman"/>
            </w:rPr>
            <w:t>here</w:t>
          </w:r>
        </w:ins>
      </w:hyperlink>
      <w:ins w:id="431" w:author="HS, Yogesh" w:date="2017-12-07T15:51:00Z">
        <w:r>
          <w:rPr>
            <w:rFonts w:ascii="Times New Roman" w:hAnsi="Times New Roman"/>
          </w:rPr>
          <w:t>.</w:t>
        </w:r>
      </w:ins>
    </w:p>
    <w:p>
      <w:pPr>
        <w:pStyle w:val="ListParagraph"/>
        <w:spacing w:lineRule="auto" w:line="259" w:before="0" w:after="160"/>
        <w:contextualSpacing/>
        <w:rPr>
          <w:rFonts w:ascii="Times New Roman" w:hAnsi="Times New Roman"/>
        </w:rPr>
      </w:pPr>
      <w:r>
        <w:rPr>
          <w:rFonts w:ascii="Times New Roman" w:hAnsi="Times New Roman"/>
        </w:rPr>
      </w:r>
    </w:p>
    <w:p>
      <w:pPr>
        <w:pStyle w:val="Normal"/>
        <w:ind w:left="432" w:hanging="0"/>
        <w:rPr>
          <w:lang w:val="en-GB"/>
        </w:rPr>
      </w:pPr>
      <w:del w:id="432" w:author="HS, Yogesh" w:date="2017-12-07T13:23:00Z">
        <w:r>
          <w:rPr>
            <w:lang w:val="en-GB"/>
          </w:rPr>
        </w:r>
      </w:del>
    </w:p>
    <w:p>
      <w:pPr>
        <w:pStyle w:val="Normal"/>
        <w:ind w:left="432" w:hanging="0"/>
        <w:rPr/>
      </w:pPr>
      <w:del w:id="433" w:author="HS, Yogesh" w:date="2017-12-07T13:23:00Z">
        <w:r>
          <w:rPr>
            <w:rStyle w:val="S1"/>
          </w:rPr>
          <w:delText xml:space="preserve">source </w:delText>
        </w:r>
      </w:del>
      <w:del w:id="434" w:author="HS, Yogesh" w:date="2017-12-07T13:23:00Z">
        <w:r>
          <w:rPr/>
          <w:delText>'https://github.com/CocoaPods/Specs.git'</w:delText>
        </w:r>
      </w:del>
    </w:p>
    <w:p>
      <w:pPr>
        <w:pStyle w:val="Normal"/>
        <w:ind w:left="432" w:hanging="0"/>
        <w:rPr>
          <w:lang w:val="en-GB"/>
        </w:rPr>
      </w:pPr>
      <w:del w:id="435" w:author="HS, Yogesh" w:date="2017-12-07T13:23:00Z">
        <w:r>
          <w:rPr>
            <w:rStyle w:val="S1"/>
          </w:rPr>
          <w:delText xml:space="preserve">source </w:delText>
        </w:r>
      </w:del>
      <w:del w:id="436" w:author="HS, Yogesh" w:date="2017-12-07T13:23:00Z">
        <w:r>
          <w:rPr/>
          <w:delText>'http://tfsemea1.ta.philips.com:8080/tfs/TPC_Region24/CDP2/_git/cocoapod-specs-develop'</w:delText>
        </w:r>
      </w:del>
    </w:p>
    <w:p>
      <w:pPr>
        <w:pStyle w:val="P2"/>
        <w:rPr/>
      </w:pPr>
      <w:r>
        <w:rPr/>
      </w:r>
      <w:bookmarkStart w:id="37" w:name="_Toc500416577111111111111111111111111111"/>
      <w:bookmarkStart w:id="38" w:name="_Toc500425145111111111111111111111111111"/>
      <w:bookmarkStart w:id="39" w:name="_Toc500416577111111111111111111111111111"/>
      <w:bookmarkStart w:id="40" w:name="_Toc500425145111111111111111111111111111"/>
      <w:bookmarkEnd w:id="39"/>
      <w:bookmarkEnd w:id="40"/>
    </w:p>
    <w:p>
      <w:pPr>
        <w:pStyle w:val="Normal"/>
        <w:ind w:left="432" w:hanging="0"/>
        <w:rPr>
          <w:rStyle w:val="S2"/>
          <w:rFonts w:eastAsia="ＭＳ ゴシック" w:eastAsiaTheme="majorEastAsia"/>
          <w:lang w:val="en-GB"/>
        </w:rPr>
      </w:pPr>
      <w:del w:id="437" w:author="HS, Yogesh" w:date="2017-12-07T13:23:00Z">
        <w:r>
          <w:rPr>
            <w:rStyle w:val="S1"/>
          </w:rPr>
          <w:delText xml:space="preserve">target </w:delText>
        </w:r>
      </w:del>
      <w:del w:id="438" w:author="HS, Yogesh" w:date="2017-12-07T13:23:00Z">
        <w:r>
          <w:rPr/>
          <w:delText>'DemoApp'</w:delText>
        </w:r>
      </w:del>
      <w:del w:id="439" w:author="HS, Yogesh" w:date="2017-12-07T13:23:00Z">
        <w:r>
          <w:rPr>
            <w:rStyle w:val="S1"/>
          </w:rPr>
          <w:delText xml:space="preserve"> </w:delText>
        </w:r>
      </w:del>
      <w:del w:id="440" w:author="HS, Yogesh" w:date="2017-12-07T13:23:00Z">
        <w:r>
          <w:rPr>
            <w:rStyle w:val="S2"/>
            <w:rFonts w:eastAsia="ＭＳ ゴシック" w:eastAsiaTheme="majorEastAsia"/>
          </w:rPr>
          <w:delText>do</w:delText>
        </w:r>
      </w:del>
    </w:p>
    <w:p>
      <w:pPr>
        <w:pStyle w:val="Normal"/>
        <w:ind w:left="432" w:hanging="0"/>
        <w:rPr>
          <w:rStyle w:val="S2"/>
          <w:rFonts w:eastAsia="ＭＳ ゴシック" w:eastAsiaTheme="majorEastAsia"/>
          <w:lang w:val="en-GB"/>
        </w:rPr>
      </w:pPr>
      <w:del w:id="441" w:author="HS, Yogesh" w:date="2017-12-07T13:23:00Z">
        <w:r>
          <w:rPr>
            <w:rStyle w:val="Appleconvertedspace"/>
          </w:rPr>
          <w:delText xml:space="preserve">  </w:delText>
        </w:r>
      </w:del>
      <w:del w:id="442" w:author="HS, Yogesh" w:date="2017-12-07T13:23:00Z">
        <w:r>
          <w:rPr/>
          <w:delText>use_frameworks!</w:delText>
        </w:r>
      </w:del>
    </w:p>
    <w:p>
      <w:pPr>
        <w:pStyle w:val="P2"/>
        <w:rPr/>
      </w:pPr>
      <w:r>
        <w:rPr/>
      </w:r>
      <w:bookmarkStart w:id="41" w:name="_Toc500416580111111111111111111111111111"/>
      <w:bookmarkStart w:id="42" w:name="_Toc500425148111111111111111111111111111"/>
      <w:bookmarkStart w:id="43" w:name="_Toc500416580111111111111111111111111111"/>
      <w:bookmarkStart w:id="44" w:name="_Toc500425148111111111111111111111111111"/>
      <w:bookmarkEnd w:id="43"/>
      <w:bookmarkEnd w:id="44"/>
    </w:p>
    <w:p>
      <w:pPr>
        <w:pStyle w:val="Normal"/>
        <w:ind w:left="432" w:hanging="0"/>
        <w:rPr>
          <w:rStyle w:val="S2"/>
          <w:rFonts w:eastAsia="ＭＳ ゴシック" w:eastAsiaTheme="majorEastAsia"/>
          <w:lang w:val="en-GB"/>
        </w:rPr>
      </w:pPr>
      <w:del w:id="443" w:author="HS, Yogesh" w:date="2017-12-07T13:23:00Z">
        <w:r>
          <w:rPr>
            <w:rStyle w:val="Appleconvertedspace"/>
            <w:color w:val="FFFFFF"/>
          </w:rPr>
          <w:delText xml:space="preserve">  </w:delText>
        </w:r>
      </w:del>
      <w:del w:id="444" w:author="HS, Yogesh" w:date="2017-12-07T13:23:00Z">
        <w:r>
          <w:rPr>
            <w:rStyle w:val="S1"/>
          </w:rPr>
          <w:delText xml:space="preserve">pod </w:delText>
        </w:r>
      </w:del>
      <w:del w:id="445" w:author="HS, Yogesh" w:date="2017-12-07T13:23:00Z">
        <w:r>
          <w:rPr/>
          <w:delText>'MyAccount'</w:delText>
        </w:r>
      </w:del>
      <w:del w:id="446" w:author="HS, Yogesh" w:date="2017-12-07T13:23:00Z">
        <w:r>
          <w:rPr>
            <w:rStyle w:val="S1"/>
          </w:rPr>
          <w:delText xml:space="preserve">,  </w:delText>
        </w:r>
      </w:del>
      <w:del w:id="447" w:author="HS, Yogesh" w:date="2017-12-07T13:23:00Z">
        <w:r>
          <w:rPr/>
          <w:delText>'~&gt; 2017.15.0'</w:delText>
        </w:r>
      </w:del>
    </w:p>
    <w:p>
      <w:pPr>
        <w:pStyle w:val="P2"/>
        <w:rPr/>
      </w:pPr>
      <w:r>
        <w:rPr/>
      </w:r>
      <w:bookmarkStart w:id="45" w:name="_Toc500416582111111111111111111111111111"/>
      <w:bookmarkStart w:id="46" w:name="_Toc500425150111111111111111111111111111"/>
      <w:bookmarkStart w:id="47" w:name="_Toc500416582111111111111111111111111111"/>
      <w:bookmarkStart w:id="48" w:name="_Toc500425150111111111111111111111111111"/>
      <w:bookmarkEnd w:id="47"/>
      <w:bookmarkEnd w:id="48"/>
    </w:p>
    <w:p>
      <w:pPr>
        <w:pStyle w:val="Normal"/>
        <w:ind w:left="432" w:hanging="0"/>
        <w:rPr>
          <w:rStyle w:val="S2"/>
          <w:rFonts w:eastAsia="ＭＳ ゴシック" w:eastAsiaTheme="majorEastAsia"/>
          <w:lang w:val="en-GB"/>
        </w:rPr>
      </w:pPr>
      <w:del w:id="448" w:author="HS, Yogesh" w:date="2017-12-07T13:23:00Z">
        <w:r>
          <w:rPr>
            <w:rStyle w:val="Appleconvertedspace"/>
            <w:color w:val="FFFFFF"/>
          </w:rPr>
          <w:delText xml:space="preserve">  </w:delText>
        </w:r>
      </w:del>
      <w:del w:id="449" w:author="HS, Yogesh" w:date="2017-12-07T13:23:00Z">
        <w:r>
          <w:rPr>
            <w:rStyle w:val="S1"/>
          </w:rPr>
          <w:delText xml:space="preserve">target </w:delText>
        </w:r>
      </w:del>
      <w:del w:id="450" w:author="HS, Yogesh" w:date="2017-12-07T13:23:00Z">
        <w:r>
          <w:rPr/>
          <w:delText>'DemoAppTests'</w:delText>
        </w:r>
      </w:del>
      <w:del w:id="451" w:author="HS, Yogesh" w:date="2017-12-07T13:23:00Z">
        <w:r>
          <w:rPr>
            <w:rStyle w:val="S1"/>
          </w:rPr>
          <w:delText xml:space="preserve"> </w:delText>
        </w:r>
      </w:del>
      <w:del w:id="452" w:author="HS, Yogesh" w:date="2017-12-07T13:23:00Z">
        <w:r>
          <w:rPr>
            <w:rStyle w:val="S2"/>
            <w:rFonts w:eastAsia="ＭＳ ゴシック" w:eastAsiaTheme="majorEastAsia"/>
          </w:rPr>
          <w:delText>do</w:delText>
        </w:r>
      </w:del>
    </w:p>
    <w:p>
      <w:pPr>
        <w:pStyle w:val="Normal"/>
        <w:ind w:left="432" w:hanging="0"/>
        <w:rPr/>
      </w:pPr>
      <w:del w:id="453" w:author="HS, Yogesh" w:date="2017-12-07T13:23:00Z">
        <w:r>
          <w:rPr>
            <w:rStyle w:val="Appleconvertedspace"/>
          </w:rPr>
          <w:delText xml:space="preserve">    </w:delText>
        </w:r>
      </w:del>
      <w:del w:id="454" w:author="HS, Yogesh" w:date="2017-12-07T13:23:00Z">
        <w:r>
          <w:rPr>
            <w:rStyle w:val="Appleconvertedspace"/>
          </w:rPr>
          <w:delText>inherit! :search_paths </w:delText>
        </w:r>
      </w:del>
    </w:p>
    <w:p>
      <w:pPr>
        <w:pStyle w:val="Normal"/>
        <w:ind w:left="432" w:hanging="0"/>
        <w:rPr/>
      </w:pPr>
      <w:del w:id="455" w:author="HS, Yogesh" w:date="2017-12-07T13:23:00Z">
        <w:r>
          <w:rPr>
            <w:rStyle w:val="Appleconvertedspace"/>
            <w:color w:val="FFFFFF"/>
          </w:rPr>
          <w:delText xml:space="preserve">  </w:delText>
        </w:r>
      </w:del>
      <w:del w:id="456" w:author="HS, Yogesh" w:date="2017-12-07T13:23:00Z">
        <w:r>
          <w:rPr/>
          <w:delText>end</w:delText>
        </w:r>
      </w:del>
    </w:p>
    <w:p>
      <w:pPr>
        <w:pStyle w:val="Normal"/>
        <w:ind w:left="432" w:hanging="0"/>
        <w:rPr>
          <w:rStyle w:val="S2"/>
          <w:rFonts w:eastAsia="ＭＳ ゴシック" w:eastAsiaTheme="majorEastAsia"/>
          <w:lang w:val="en-GB"/>
        </w:rPr>
      </w:pPr>
      <w:del w:id="457" w:author="HS, Yogesh" w:date="2017-12-07T13:23:00Z">
        <w:r>
          <w:rPr/>
          <w:delText>end</w:delText>
        </w:r>
      </w:del>
    </w:p>
    <w:p>
      <w:pPr>
        <w:pStyle w:val="Normal"/>
        <w:rPr>
          <w:lang w:val="en-GB"/>
        </w:rPr>
      </w:pPr>
      <w:r>
        <w:rPr>
          <w:lang w:val="en-GB"/>
        </w:rPr>
      </w:r>
      <w:bookmarkStart w:id="49" w:name="_Toc500416587111111111111111111111111111"/>
      <w:bookmarkStart w:id="50" w:name="_Toc500425155111111111111111111111111111"/>
      <w:bookmarkStart w:id="51" w:name="_Toc500416587111111111111111111111111111"/>
      <w:bookmarkStart w:id="52" w:name="_Toc500425155111111111111111111111111111"/>
      <w:bookmarkEnd w:id="51"/>
      <w:bookmarkEnd w:id="52"/>
    </w:p>
    <w:p>
      <w:pPr>
        <w:pStyle w:val="Normal"/>
        <w:ind w:left="432" w:hanging="0"/>
        <w:rPr/>
      </w:pPr>
      <w:ins w:id="458" w:author="HS, Yogesh" w:date="2017-12-07T15:20:00Z">
        <w:bookmarkStart w:id="53" w:name="_Toc500425156"/>
        <w:bookmarkStart w:id="54" w:name="_Toc499650136"/>
        <w:r>
          <w:rPr>
            <w:lang w:val="en-GB"/>
          </w:rPr>
          <w:t>Configur</w:t>
        </w:r>
      </w:ins>
      <w:ins w:id="459" w:author="HS, Yogesh" w:date="2017-12-07T15:20:00Z">
        <w:bookmarkEnd w:id="54"/>
        <w:r>
          <w:rPr>
            <w:lang w:val="en-GB"/>
          </w:rPr>
          <w:t>ation</w:t>
        </w:r>
      </w:ins>
      <w:bookmarkEnd w:id="53"/>
    </w:p>
    <w:p>
      <w:pPr>
        <w:pStyle w:val="Heading2"/>
        <w:numPr>
          <w:ilvl w:val="1"/>
          <w:numId w:val="3"/>
        </w:numPr>
        <w:rPr/>
      </w:pPr>
      <w:del w:id="460" w:author="HS, Yogesh" w:date="2017-12-07T15:20:00Z">
        <w:r>
          <w:rPr>
            <w:lang w:val="en-GB"/>
          </w:rPr>
          <w:delText>Configuring</w:delText>
        </w:r>
      </w:del>
    </w:p>
    <w:p>
      <w:pPr>
        <w:pStyle w:val="Heading2"/>
        <w:numPr>
          <w:ilvl w:val="1"/>
          <w:numId w:val="3"/>
        </w:numPr>
        <w:rPr/>
      </w:pPr>
      <w:ins w:id="461" w:author="MH, Hashim" w:date="2017-11-24T10:13:00Z">
        <w:r>
          <w:rPr>
            <w:lang w:val="en-GB"/>
          </w:rPr>
          <w:t xml:space="preserve">Profile and Settings menu in the my account is configurable. These items can be configured in the </w:t>
        </w:r>
      </w:ins>
      <w:ins w:id="462" w:author="MH, Hashim" w:date="2017-11-24T10:17:00Z">
        <w:r>
          <w:rPr>
            <w:lang w:val="en-GB"/>
          </w:rPr>
          <w:t>AppConfig.json file as follows</w:t>
        </w:r>
      </w:ins>
      <w:ins w:id="463" w:author="MH, Hashim" w:date="2017-11-24T10:20:00Z">
        <w:r>
          <w:rPr>
            <w:lang w:val="en-GB"/>
          </w:rPr>
          <w:t>. This configuration is optional and in the absence of this confuration My account will display the default items ie My details under profile tab and country and privacy settings under settings tab.</w:t>
        </w:r>
      </w:ins>
      <w:ins w:id="464" w:author="MH, Hashim" w:date="2017-11-24T10:38:00Z">
        <w:r>
          <w:rPr>
            <w:lang w:val="en-GB"/>
          </w:rPr>
          <w:t xml:space="preserve"> Propositions can add extra items to this list</w:t>
        </w:r>
      </w:ins>
    </w:p>
    <w:p>
      <w:pPr>
        <w:pStyle w:val="Normal"/>
        <w:shd w:val="clear" w:color="auto" w:fill="000000"/>
        <w:spacing w:before="0" w:after="0"/>
        <w:rPr>
          <w:rFonts w:ascii="Menlo" w:hAnsi="Menlo" w:eastAsia="Times New Roman" w:cs="Menlo"/>
          <w:color w:val="FFFFFF"/>
          <w:lang w:val="en-GB" w:eastAsia="en-GB"/>
        </w:rPr>
      </w:pPr>
      <w:ins w:id="465" w:author="MH, Hashim" w:date="2017-11-24T10:17:00Z">
        <w:r>
          <w:rPr>
            <w:rFonts w:eastAsia="Times New Roman" w:cs="Menlo" w:ascii="Menlo" w:hAnsi="Menlo"/>
            <w:color w:val="FFFFFF"/>
            <w:lang w:val="en-GB" w:eastAsia="en-GB"/>
          </w:rPr>
          <w:t xml:space="preserve">    </w:t>
        </w:r>
      </w:ins>
      <w:ins w:id="466" w:author="MH, Hashim" w:date="2017-11-24T10:17:00Z">
        <w:r>
          <w:rPr>
            <w:rFonts w:eastAsia="Times New Roman" w:cs="Menlo" w:ascii="Menlo" w:hAnsi="Menlo"/>
            <w:color w:val="FF4647"/>
            <w:lang w:val="en-GB" w:eastAsia="en-GB"/>
          </w:rPr>
          <w:t>"mya"</w:t>
        </w:r>
      </w:ins>
      <w:ins w:id="467" w:author="MH, Hashim" w:date="2017-11-24T10:17:00Z">
        <w:r>
          <w:rPr>
            <w:rFonts w:eastAsia="Times New Roman" w:cs="Menlo" w:ascii="Menlo" w:hAnsi="Menlo"/>
            <w:color w:val="FFFFFF"/>
            <w:lang w:val="en-GB" w:eastAsia="en-GB"/>
          </w:rPr>
          <w:t>: {</w:t>
        </w:r>
      </w:ins>
    </w:p>
    <w:p>
      <w:pPr>
        <w:pStyle w:val="Normal"/>
        <w:shd w:val="clear" w:color="auto" w:fill="000000"/>
        <w:spacing w:before="0" w:after="0"/>
        <w:rPr>
          <w:rFonts w:ascii="Menlo" w:hAnsi="Menlo" w:eastAsia="Times New Roman" w:cs="Menlo"/>
          <w:color w:val="FF4647"/>
          <w:lang w:val="en-GB" w:eastAsia="en-GB"/>
        </w:rPr>
      </w:pPr>
      <w:ins w:id="468" w:author="MH, Hashim" w:date="2017-11-24T10:17:00Z">
        <w:r>
          <w:rPr>
            <w:rFonts w:eastAsia="Times New Roman" w:cs="Menlo" w:ascii="Menlo" w:hAnsi="Menlo"/>
            <w:color w:val="FFFFFF"/>
            <w:lang w:val="en-GB" w:eastAsia="en-GB"/>
          </w:rPr>
          <w:t xml:space="preserve">        </w:t>
        </w:r>
      </w:ins>
      <w:ins w:id="469" w:author="MH, Hashim" w:date="2017-11-24T10:17:00Z">
        <w:r>
          <w:rPr>
            <w:rFonts w:eastAsia="Times New Roman" w:cs="Menlo" w:ascii="Menlo" w:hAnsi="Menlo"/>
            <w:color w:val="FF4647"/>
            <w:lang w:val="en-GB" w:eastAsia="en-GB"/>
          </w:rPr>
          <w:t>"profile.menuItems"</w:t>
        </w:r>
      </w:ins>
      <w:ins w:id="470" w:author="MH, Hashim" w:date="2017-11-24T10:17:00Z">
        <w:r>
          <w:rPr>
            <w:rFonts w:eastAsia="Times New Roman" w:cs="Menlo" w:ascii="Menlo" w:hAnsi="Menlo"/>
            <w:color w:val="FFFFFF"/>
            <w:lang w:val="en-GB" w:eastAsia="en-GB"/>
          </w:rPr>
          <w:t>:[</w:t>
        </w:r>
      </w:ins>
      <w:ins w:id="471" w:author="MH, Hashim" w:date="2017-11-24T10:17:00Z">
        <w:r>
          <w:rPr>
            <w:rFonts w:eastAsia="Times New Roman" w:cs="Menlo" w:ascii="Menlo" w:hAnsi="Menlo"/>
            <w:color w:val="FF4647"/>
            <w:lang w:val="en-GB" w:eastAsia="en-GB"/>
          </w:rPr>
          <w:t>"MYA_My_details"</w:t>
        </w:r>
      </w:ins>
    </w:p>
    <w:p>
      <w:pPr>
        <w:pStyle w:val="Normal"/>
        <w:shd w:val="clear" w:color="auto" w:fill="000000"/>
        <w:spacing w:before="0" w:after="0"/>
        <w:rPr>
          <w:rFonts w:ascii="Menlo" w:hAnsi="Menlo" w:eastAsia="Times New Roman" w:cs="Menlo"/>
          <w:color w:val="FFFFFF"/>
          <w:lang w:val="en-GB" w:eastAsia="en-GB"/>
        </w:rPr>
      </w:pPr>
      <w:ins w:id="472" w:author="MH, Hashim" w:date="2017-11-24T10:17:00Z">
        <w:r>
          <w:rPr>
            <w:rFonts w:eastAsia="Times New Roman" w:cs="Menlo" w:ascii="Menlo" w:hAnsi="Menlo"/>
            <w:color w:val="FFFFFF"/>
            <w:lang w:val="en-GB" w:eastAsia="en-GB"/>
          </w:rPr>
          <w:t xml:space="preserve">                             </w:t>
        </w:r>
      </w:ins>
      <w:ins w:id="473" w:author="MH, Hashim" w:date="2017-11-24T10:17:00Z">
        <w:r>
          <w:rPr>
            <w:rFonts w:eastAsia="Times New Roman" w:cs="Menlo" w:ascii="Menlo" w:hAnsi="Menlo"/>
            <w:color w:val="FFFFFF"/>
            <w:lang w:val="en-GB" w:eastAsia="en-GB"/>
          </w:rPr>
          <w:t>],</w:t>
        </w:r>
      </w:ins>
    </w:p>
    <w:p>
      <w:pPr>
        <w:pStyle w:val="Normal"/>
        <w:shd w:val="clear" w:color="auto" w:fill="000000"/>
        <w:spacing w:before="0" w:after="0"/>
        <w:rPr>
          <w:rFonts w:ascii="Menlo" w:hAnsi="Menlo" w:eastAsia="Times New Roman" w:cs="Menlo"/>
          <w:color w:val="FF4647"/>
          <w:lang w:val="en-GB" w:eastAsia="en-GB"/>
        </w:rPr>
      </w:pPr>
      <w:ins w:id="474" w:author="MH, Hashim" w:date="2017-11-24T10:17:00Z">
        <w:r>
          <w:rPr>
            <w:rFonts w:eastAsia="Times New Roman" w:cs="Menlo" w:ascii="Menlo" w:hAnsi="Menlo"/>
            <w:color w:val="FFFFFF"/>
            <w:lang w:val="en-GB" w:eastAsia="en-GB"/>
          </w:rPr>
          <w:t xml:space="preserve">        </w:t>
        </w:r>
      </w:ins>
      <w:ins w:id="475" w:author="MH, Hashim" w:date="2017-11-24T10:17:00Z">
        <w:r>
          <w:rPr>
            <w:rFonts w:eastAsia="Times New Roman" w:cs="Menlo" w:ascii="Menlo" w:hAnsi="Menlo"/>
            <w:color w:val="FF4647"/>
            <w:lang w:val="en-GB" w:eastAsia="en-GB"/>
          </w:rPr>
          <w:t>"settings.menuItems"</w:t>
        </w:r>
      </w:ins>
      <w:ins w:id="476" w:author="MH, Hashim" w:date="2017-11-24T10:17:00Z">
        <w:r>
          <w:rPr>
            <w:rFonts w:eastAsia="Times New Roman" w:cs="Menlo" w:ascii="Menlo" w:hAnsi="Menlo"/>
            <w:color w:val="FFFFFF"/>
            <w:lang w:val="en-GB" w:eastAsia="en-GB"/>
          </w:rPr>
          <w:t>:[</w:t>
        </w:r>
      </w:ins>
      <w:ins w:id="477" w:author="MH, Hashim" w:date="2017-11-24T10:17:00Z">
        <w:r>
          <w:rPr>
            <w:rFonts w:eastAsia="Times New Roman" w:cs="Menlo" w:ascii="Menlo" w:hAnsi="Menlo"/>
            <w:color w:val="FF4647"/>
            <w:lang w:val="en-GB" w:eastAsia="en-GB"/>
          </w:rPr>
          <w:t>"MYA_Country"</w:t>
        </w:r>
      </w:ins>
      <w:ins w:id="478" w:author="MH, Hashim" w:date="2017-11-24T10:17:00Z">
        <w:r>
          <w:rPr>
            <w:rFonts w:eastAsia="Times New Roman" w:cs="Menlo" w:ascii="Menlo" w:hAnsi="Menlo"/>
            <w:color w:val="FFFFFF"/>
            <w:lang w:val="en-GB" w:eastAsia="en-GB"/>
          </w:rPr>
          <w:t>,</w:t>
        </w:r>
      </w:ins>
    </w:p>
    <w:p>
      <w:pPr>
        <w:pStyle w:val="Normal"/>
        <w:shd w:val="clear" w:color="auto" w:fill="000000"/>
        <w:spacing w:before="0" w:after="0"/>
        <w:rPr>
          <w:rFonts w:ascii="Menlo" w:hAnsi="Menlo" w:eastAsia="Times New Roman" w:cs="Menlo"/>
          <w:color w:val="FFFFFF"/>
          <w:lang w:val="en-GB" w:eastAsia="en-GB"/>
        </w:rPr>
      </w:pPr>
      <w:ins w:id="479" w:author="MH, Hashim" w:date="2017-11-24T10:17:00Z">
        <w:r>
          <w:rPr>
            <w:rFonts w:eastAsia="Times New Roman" w:cs="Menlo" w:ascii="Menlo" w:hAnsi="Menlo"/>
            <w:color w:val="FFFFFF"/>
            <w:lang w:val="en-GB" w:eastAsia="en-GB"/>
          </w:rPr>
          <w:t xml:space="preserve">                              </w:t>
        </w:r>
      </w:ins>
      <w:ins w:id="480" w:author="MH, Hashim" w:date="2017-11-24T10:17:00Z">
        <w:r>
          <w:rPr>
            <w:rFonts w:eastAsia="Times New Roman" w:cs="Menlo" w:ascii="Menlo" w:hAnsi="Menlo"/>
            <w:color w:val="FF4647"/>
            <w:lang w:val="en-GB" w:eastAsia="en-GB"/>
          </w:rPr>
          <w:t>"</w:t>
        </w:r>
      </w:ins>
      <w:ins w:id="481" w:author="MH, Hashim" w:date="2017-11-28T16:15:00Z">
        <w:r>
          <w:rPr>
            <w:rFonts w:eastAsia="Times New Roman" w:cs="Menlo" w:ascii="Menlo" w:hAnsi="Menlo"/>
            <w:color w:val="FF4647"/>
            <w:lang w:val="en-GB" w:eastAsia="en-GB"/>
          </w:rPr>
          <w:t>MYA_Privacy_Settings</w:t>
        </w:r>
      </w:ins>
      <w:ins w:id="482" w:author="MH, Hashim" w:date="2017-11-24T10:17:00Z">
        <w:r>
          <w:rPr>
            <w:rFonts w:eastAsia="Times New Roman" w:cs="Menlo" w:ascii="Menlo" w:hAnsi="Menlo"/>
            <w:color w:val="FF4647"/>
            <w:lang w:val="en-GB" w:eastAsia="en-GB"/>
          </w:rPr>
          <w:t>"</w:t>
        </w:r>
      </w:ins>
      <w:ins w:id="483" w:author="MH, Hashim" w:date="2017-11-24T10:17:00Z">
        <w:r>
          <w:rPr>
            <w:rFonts w:eastAsia="Times New Roman" w:cs="Menlo" w:ascii="Menlo" w:hAnsi="Menlo"/>
            <w:color w:val="FFFFFF"/>
            <w:lang w:val="en-GB" w:eastAsia="en-GB"/>
          </w:rPr>
          <w:t>,</w:t>
        </w:r>
      </w:ins>
    </w:p>
    <w:p>
      <w:pPr>
        <w:pStyle w:val="Normal"/>
        <w:shd w:val="clear" w:color="auto" w:fill="000000"/>
        <w:spacing w:before="0" w:after="0"/>
        <w:rPr>
          <w:rFonts w:ascii="Menlo" w:hAnsi="Menlo" w:eastAsia="Times New Roman" w:cs="Menlo"/>
          <w:color w:val="FFFFFF"/>
          <w:lang w:val="en-GB" w:eastAsia="en-GB"/>
        </w:rPr>
      </w:pPr>
      <w:ins w:id="484" w:author="MH, Hashim" w:date="2017-11-24T10:17:00Z">
        <w:r>
          <w:rPr>
            <w:rFonts w:eastAsia="Times New Roman" w:cs="Menlo" w:ascii="Menlo" w:hAnsi="Menlo"/>
            <w:color w:val="FFFFFF"/>
            <w:lang w:val="en-GB" w:eastAsia="en-GB"/>
          </w:rPr>
          <w:t xml:space="preserve">                             </w:t>
        </w:r>
      </w:ins>
      <w:ins w:id="485" w:author="MH, Hashim" w:date="2017-11-24T10:17:00Z">
        <w:r>
          <w:rPr>
            <w:rFonts w:eastAsia="Times New Roman" w:cs="Menlo" w:ascii="Menlo" w:hAnsi="Menlo"/>
            <w:color w:val="FFFFFF"/>
            <w:lang w:val="en-GB" w:eastAsia="en-GB"/>
          </w:rPr>
          <w:t>]</w:t>
        </w:r>
      </w:ins>
    </w:p>
    <w:p>
      <w:pPr>
        <w:pStyle w:val="Normal"/>
        <w:shd w:val="clear" w:color="auto" w:fill="000000"/>
        <w:spacing w:before="0" w:after="0"/>
        <w:rPr>
          <w:rFonts w:ascii="Menlo" w:hAnsi="Menlo" w:eastAsia="Times New Roman" w:cs="Menlo"/>
          <w:color w:val="FFFFFF"/>
          <w:lang w:val="en-GB" w:eastAsia="en-GB"/>
        </w:rPr>
      </w:pPr>
      <w:ins w:id="486" w:author="MH, Hashim" w:date="2017-11-24T10:17:00Z">
        <w:r>
          <w:rPr>
            <w:rFonts w:eastAsia="Times New Roman" w:cs="Menlo" w:ascii="Menlo" w:hAnsi="Menlo"/>
            <w:color w:val="FFFFFF"/>
            <w:lang w:val="en-GB" w:eastAsia="en-GB"/>
          </w:rPr>
          <w:t xml:space="preserve">    </w:t>
        </w:r>
      </w:ins>
      <w:ins w:id="487" w:author="MH, Hashim" w:date="2017-11-24T10:17:00Z">
        <w:r>
          <w:rPr>
            <w:rFonts w:eastAsia="Times New Roman" w:cs="Menlo" w:ascii="Menlo" w:hAnsi="Menlo"/>
            <w:color w:val="FFFFFF"/>
            <w:lang w:val="en-GB" w:eastAsia="en-GB"/>
          </w:rPr>
          <w:t>}</w:t>
        </w:r>
      </w:ins>
    </w:p>
    <w:p>
      <w:pPr>
        <w:pStyle w:val="Normal"/>
        <w:rPr>
          <w:lang w:val="en-GB"/>
          <w:ins w:id="489" w:author="MH, Hashim" w:date="2017-11-24T10:11:00Z"/>
        </w:rPr>
      </w:pPr>
      <w:ins w:id="488" w:author="MH, Hashim" w:date="2017-11-24T10:11:00Z">
        <w:r>
          <w:rPr>
            <w:lang w:val="en-GB"/>
          </w:rPr>
        </w:r>
      </w:ins>
    </w:p>
    <w:p>
      <w:pPr>
        <w:pStyle w:val="Normal"/>
        <w:rPr>
          <w:lang w:val="en-GB"/>
        </w:rPr>
      </w:pPr>
      <w:ins w:id="490" w:author="MH, Hashim" w:date="2017-11-24T10:17:00Z">
        <w:r>
          <w:rPr>
            <w:lang w:val="en-GB"/>
          </w:rPr>
          <w:t xml:space="preserve">Group name for My Account is </w:t>
        </w:r>
      </w:ins>
      <w:ins w:id="491" w:author="MH, Hashim" w:date="2017-11-24T10:18:00Z">
        <w:r>
          <w:rPr>
            <w:lang w:val="en-GB"/>
          </w:rPr>
          <w:t xml:space="preserve">“mya”. Under this group we can specify the the items in profile.menuItems and settings.menuItems as array of strings. These strings will be the localized key for the menu item title appears in the My account pages. The same keys will be passed back to proposition when user tap on this menu item via </w:t>
        </w:r>
      </w:ins>
      <w:del w:id="492" w:author="HS, Yogesh" w:date="2017-12-07T13:28:00Z">
        <w:r>
          <w:rPr>
            <w:lang w:val="en-GB"/>
          </w:rPr>
          <w:delText>delegate</w:delText>
        </w:r>
      </w:del>
      <w:ins w:id="493" w:author="HS, Yogesh" w:date="2017-12-07T13:28:00Z">
        <w:r>
          <w:rPr>
            <w:lang w:val="en-GB"/>
          </w:rPr>
          <w:t>callback listener</w:t>
        </w:r>
      </w:ins>
      <w:ins w:id="494" w:author="MH, Hashim" w:date="2017-11-24T10:18:00Z">
        <w:r>
          <w:rPr>
            <w:lang w:val="en-GB"/>
          </w:rPr>
          <w:t xml:space="preserve">. </w:t>
        </w:r>
      </w:ins>
    </w:p>
    <w:p>
      <w:pPr>
        <w:pStyle w:val="Normal"/>
        <w:rPr>
          <w:lang w:val="en-GB"/>
        </w:rPr>
      </w:pPr>
      <w:ins w:id="495" w:author="MH, Hashim" w:date="2017-11-28T13:49:00Z">
        <w:r>
          <w:rPr>
            <w:lang w:val="en-GB"/>
          </w:rPr>
          <w:t>If application is using consent via my account then the following configuration is required</w:t>
        </w:r>
      </w:ins>
    </w:p>
    <w:p>
      <w:pPr>
        <w:pStyle w:val="P1"/>
        <w:rPr>
          <w:color w:val="FF4647"/>
        </w:rPr>
      </w:pPr>
      <w:ins w:id="496" w:author="MH, Hashim" w:date="2017-11-28T13:49:00Z">
        <w:r>
          <w:rPr>
            <w:color w:val="FFFFFF"/>
          </w:rPr>
          <w:t> </w:t>
        </w:r>
      </w:ins>
      <w:ins w:id="497" w:author="MH, Hashim" w:date="2017-12-01T17:12:00Z">
        <w:r>
          <w:rPr>
            <w:color w:val="FF4647"/>
          </w:rPr>
          <w:t>"hsdp"</w:t>
        </w:r>
      </w:ins>
      <w:ins w:id="498" w:author="MH, Hashim" w:date="2017-12-01T17:12:00Z">
        <w:r>
          <w:rPr>
            <w:color w:val="FFFFFF"/>
          </w:rPr>
          <w:t>: {</w:t>
        </w:r>
      </w:ins>
    </w:p>
    <w:p>
      <w:pPr>
        <w:pStyle w:val="Normal"/>
        <w:shd w:val="clear" w:color="auto" w:fill="000000"/>
        <w:spacing w:before="0" w:after="0"/>
        <w:rPr>
          <w:rFonts w:ascii="Menlo" w:hAnsi="Menlo" w:eastAsia="Times New Roman" w:cs="Menlo"/>
          <w:color w:val="FF4647"/>
          <w:lang w:val="en-GB" w:eastAsia="en-GB"/>
        </w:rPr>
      </w:pPr>
      <w:ins w:id="499" w:author="MH, Hashim" w:date="2017-12-01T17:12:00Z">
        <w:r>
          <w:rPr>
            <w:rFonts w:eastAsia="Times New Roman" w:cs="Menlo" w:ascii="Menlo" w:hAnsi="Menlo"/>
            <w:color w:val="FFFFFF"/>
            <w:lang w:val="en-GB" w:eastAsia="en-GB"/>
          </w:rPr>
          <w:t xml:space="preserve">        </w:t>
        </w:r>
      </w:ins>
      <w:ins w:id="500" w:author="MH, Hashim" w:date="2017-12-01T17:12:00Z">
        <w:r>
          <w:rPr>
            <w:rFonts w:eastAsia="Times New Roman" w:cs="Menlo" w:ascii="Menlo" w:hAnsi="Menlo"/>
            <w:color w:val="FF4647"/>
            <w:lang w:val="en-GB" w:eastAsia="en-GB"/>
          </w:rPr>
          <w:t>"appName"</w:t>
        </w:r>
      </w:ins>
      <w:ins w:id="501" w:author="MH, Hashim" w:date="2017-12-01T17:12:00Z">
        <w:r>
          <w:rPr>
            <w:rFonts w:eastAsia="Times New Roman" w:cs="Menlo" w:ascii="Menlo" w:hAnsi="Menlo"/>
            <w:color w:val="FFFFFF"/>
            <w:lang w:val="en-GB" w:eastAsia="en-GB"/>
          </w:rPr>
          <w:t xml:space="preserve">: </w:t>
        </w:r>
      </w:ins>
      <w:ins w:id="502" w:author="MH, Hashim" w:date="2017-12-01T17:12:00Z">
        <w:r>
          <w:rPr>
            <w:rFonts w:eastAsia="Times New Roman" w:cs="Menlo" w:ascii="Menlo" w:hAnsi="Menlo"/>
            <w:color w:val="FF4647"/>
            <w:lang w:val="en-GB" w:eastAsia="en-GB"/>
          </w:rPr>
          <w:t>"OneBackend"</w:t>
        </w:r>
      </w:ins>
      <w:ins w:id="503" w:author="MH, Hashim" w:date="2017-12-01T17:12:00Z">
        <w:r>
          <w:rPr>
            <w:rFonts w:eastAsia="Times New Roman" w:cs="Menlo" w:ascii="Menlo" w:hAnsi="Menlo"/>
            <w:color w:val="FFFFFF"/>
            <w:lang w:val="en-GB" w:eastAsia="en-GB"/>
          </w:rPr>
          <w:t>,</w:t>
        </w:r>
      </w:ins>
    </w:p>
    <w:p>
      <w:pPr>
        <w:pStyle w:val="Normal"/>
        <w:shd w:val="clear" w:color="auto" w:fill="000000"/>
        <w:spacing w:before="0" w:after="0"/>
        <w:rPr>
          <w:rFonts w:ascii="Menlo" w:hAnsi="Menlo" w:eastAsia="Times New Roman" w:cs="Menlo"/>
          <w:color w:val="FF4647"/>
          <w:lang w:val="en-GB" w:eastAsia="en-GB"/>
        </w:rPr>
      </w:pPr>
      <w:ins w:id="504" w:author="MH, Hashim" w:date="2017-12-01T17:12:00Z">
        <w:r>
          <w:rPr>
            <w:rFonts w:eastAsia="Times New Roman" w:cs="Menlo" w:ascii="Menlo" w:hAnsi="Menlo"/>
            <w:color w:val="FFFFFF"/>
            <w:lang w:val="en-GB" w:eastAsia="en-GB"/>
          </w:rPr>
          <w:t xml:space="preserve">        </w:t>
        </w:r>
      </w:ins>
      <w:ins w:id="505" w:author="MH, Hashim" w:date="2017-12-01T17:12:00Z">
        <w:r>
          <w:rPr>
            <w:rFonts w:eastAsia="Times New Roman" w:cs="Menlo" w:ascii="Menlo" w:hAnsi="Menlo"/>
            <w:color w:val="FF4647"/>
            <w:lang w:val="en-GB" w:eastAsia="en-GB"/>
          </w:rPr>
          <w:t>"propositionName"</w:t>
        </w:r>
      </w:ins>
      <w:ins w:id="506" w:author="MH, Hashim" w:date="2017-12-01T17:12:00Z">
        <w:r>
          <w:rPr>
            <w:rFonts w:eastAsia="Times New Roman" w:cs="Menlo" w:ascii="Menlo" w:hAnsi="Menlo"/>
            <w:color w:val="FFFFFF"/>
            <w:lang w:val="en-GB" w:eastAsia="en-GB"/>
          </w:rPr>
          <w:t xml:space="preserve">: </w:t>
        </w:r>
      </w:ins>
      <w:ins w:id="507" w:author="MH, Hashim" w:date="2017-12-01T17:12:00Z">
        <w:r>
          <w:rPr>
            <w:rFonts w:eastAsia="Times New Roman" w:cs="Menlo" w:ascii="Menlo" w:hAnsi="Menlo"/>
            <w:color w:val="FF4647"/>
            <w:lang w:val="en-GB" w:eastAsia="en-GB"/>
          </w:rPr>
          <w:t>"OneBackendProp"</w:t>
        </w:r>
      </w:ins>
    </w:p>
    <w:p>
      <w:pPr>
        <w:pStyle w:val="Normal"/>
        <w:shd w:val="clear" w:color="auto" w:fill="000000"/>
        <w:spacing w:before="0" w:after="0"/>
        <w:rPr>
          <w:rFonts w:ascii="Menlo" w:hAnsi="Menlo" w:eastAsia="Times New Roman" w:cs="Menlo"/>
          <w:color w:val="FFFFFF"/>
          <w:lang w:val="en-GB" w:eastAsia="en-GB"/>
        </w:rPr>
      </w:pPr>
      <w:ins w:id="508" w:author="MH, Hashim" w:date="2017-12-01T17:12:00Z">
        <w:r>
          <w:rPr>
            <w:rFonts w:eastAsia="Times New Roman" w:cs="Menlo" w:ascii="Menlo" w:hAnsi="Menlo"/>
            <w:color w:val="FFFFFF"/>
            <w:lang w:val="en-GB" w:eastAsia="en-GB"/>
          </w:rPr>
          <w:t xml:space="preserve">    </w:t>
        </w:r>
      </w:ins>
      <w:ins w:id="509" w:author="MH, Hashim" w:date="2017-12-01T17:12:00Z">
        <w:r>
          <w:rPr>
            <w:rFonts w:eastAsia="Times New Roman" w:cs="Menlo" w:ascii="Menlo" w:hAnsi="Menlo"/>
            <w:color w:val="FFFFFF"/>
            <w:lang w:val="en-GB" w:eastAsia="en-GB"/>
          </w:rPr>
          <w:t>}</w:t>
        </w:r>
      </w:ins>
    </w:p>
    <w:p>
      <w:pPr>
        <w:pStyle w:val="Normal"/>
        <w:shd w:val="clear" w:color="auto" w:fill="000000"/>
        <w:spacing w:before="0" w:after="0"/>
        <w:rPr>
          <w:rFonts w:ascii="Menlo" w:hAnsi="Menlo" w:eastAsia="Times New Roman" w:cs="Menlo"/>
          <w:color w:val="FFFFFF"/>
          <w:lang w:val="en-GB" w:eastAsia="en-GB"/>
          <w:ins w:id="511" w:author="MH, Hashim" w:date="2017-11-28T13:49:00Z"/>
        </w:rPr>
      </w:pPr>
      <w:ins w:id="510" w:author="MH, Hashim" w:date="2017-11-28T13:49:00Z">
        <w:r>
          <w:rPr>
            <w:rFonts w:eastAsia="Times New Roman" w:cs="Menlo" w:ascii="Menlo" w:hAnsi="Menlo"/>
            <w:color w:val="FFFFFF"/>
            <w:lang w:val="en-GB" w:eastAsia="en-GB"/>
          </w:rPr>
        </w:r>
      </w:ins>
    </w:p>
    <w:p>
      <w:pPr>
        <w:pStyle w:val="Normal"/>
        <w:rPr>
          <w:lang w:val="en-GB"/>
        </w:rPr>
      </w:pPr>
      <w:r>
        <w:rPr>
          <w:lang w:val="en-GB"/>
        </w:rPr>
      </w:r>
    </w:p>
    <w:p>
      <w:pPr>
        <w:pStyle w:val="Heading1"/>
        <w:numPr>
          <w:ilvl w:val="0"/>
          <w:numId w:val="3"/>
        </w:numPr>
        <w:pPrChange w:id="0" w:author="HS, Yogesh" w:date="2017-12-07T13:27:00Z"/>
        <w:rPr/>
      </w:pPr>
      <w:bookmarkStart w:id="55" w:name="_Toc500425157"/>
      <w:r>
        <w:rPr/>
        <w:t>Usage</w:t>
      </w:r>
      <w:ins w:id="512" w:author="MH, Hashim" w:date="2017-11-24T09:47:00Z">
        <w:bookmarkEnd w:id="55"/>
        <w:r>
          <w:rPr/>
          <w:t xml:space="preserve"> </w:t>
        </w:r>
      </w:ins>
    </w:p>
    <w:p>
      <w:pPr>
        <w:pStyle w:val="Heading2"/>
        <w:numPr>
          <w:ilvl w:val="1"/>
          <w:numId w:val="3"/>
        </w:numPr>
        <w:pPrChange w:id="0" w:author="HS, Yogesh" w:date="2017-12-07T13:28:00Z"/>
        <w:rPr>
          <w:lang w:val="en-GB"/>
          <w:ins w:id="514" w:author="MH, Hashim" w:date="2017-11-24T10:36:00Z"/>
        </w:rPr>
      </w:pPr>
      <w:bookmarkStart w:id="56" w:name="_Toc500425158"/>
      <w:r>
        <w:rPr>
          <w:lang w:val="en-GB"/>
        </w:rPr>
        <w:t xml:space="preserve">Launching my account </w:t>
      </w:r>
      <w:ins w:id="513" w:author="MH, Hashim" w:date="2017-11-24T10:36:00Z">
        <w:r>
          <w:rPr>
            <w:lang w:val="en-GB"/>
          </w:rPr>
          <w:t>uApp</w:t>
        </w:r>
      </w:ins>
      <w:bookmarkEnd w:id="56"/>
    </w:p>
    <w:p>
      <w:pPr>
        <w:pStyle w:val="Normal"/>
        <w:rPr>
          <w:lang w:val="en-GB"/>
        </w:rPr>
      </w:pPr>
      <w:r>
        <w:rPr>
          <w:lang w:val="en-GB"/>
        </w:rPr>
      </w:r>
    </w:p>
    <w:p>
      <w:pPr>
        <w:pStyle w:val="Normal"/>
        <w:rPr>
          <w:lang w:val="en-GB"/>
        </w:rPr>
      </w:pPr>
      <w:ins w:id="515" w:author="MH, Hashim" w:date="2017-11-24T11:12:00Z">
        <w:r>
          <w:rPr>
            <w:lang w:val="en-GB"/>
          </w:rPr>
          <w:t xml:space="preserve">My account confirms to standard </w:t>
        </w:r>
      </w:ins>
      <w:del w:id="516" w:author="HS, Yogesh" w:date="2017-12-07T13:26:00Z">
        <w:r>
          <w:rPr>
            <w:lang w:val="en-GB"/>
          </w:rPr>
          <w:delText>protocol</w:delText>
        </w:r>
      </w:del>
      <w:ins w:id="517" w:author="HS, Yogesh" w:date="2017-12-07T13:26:00Z">
        <w:r>
          <w:rPr>
            <w:lang w:val="en-GB"/>
          </w:rPr>
          <w:t>interface</w:t>
        </w:r>
      </w:ins>
      <w:ins w:id="518" w:author="MH, Hashim" w:date="2017-11-24T11:12:00Z">
        <w:r>
          <w:rPr>
            <w:lang w:val="en-GB"/>
          </w:rPr>
          <w:t xml:space="preserve"> of micro app so it can be lauch as any other mico app as follows</w:t>
        </w:r>
      </w:ins>
    </w:p>
    <w:p>
      <w:pPr>
        <w:pStyle w:val="Normal"/>
        <w:shd w:val="clear" w:color="auto" w:fill="000000"/>
        <w:spacing w:before="0" w:after="0"/>
        <w:rPr>
          <w:rFonts w:ascii="Menlo" w:hAnsi="Menlo" w:eastAsia="Times New Roman" w:cs="Menlo"/>
          <w:color w:val="FFFFFF"/>
          <w:lang w:val="en-GB" w:eastAsia="en-GB"/>
          <w:ins w:id="521" w:author="HS, Yogesh" w:date="2017-12-07T13:51:00Z"/>
        </w:rPr>
      </w:pPr>
      <w:ins w:id="519" w:author="MH, Hashim" w:date="2017-11-24T11:13:00Z">
        <w:r>
          <w:rPr>
            <w:rFonts w:eastAsia="Times New Roman" w:cs="Menlo" w:ascii="Menlo" w:hAnsi="Menlo"/>
            <w:color w:val="FFFFFF"/>
            <w:lang w:val="en-GB" w:eastAsia="en-GB"/>
          </w:rPr>
          <w:t> </w:t>
        </w:r>
      </w:ins>
      <w:ins w:id="520" w:author="HS, Yogesh" w:date="2017-12-07T13:40:00Z">
        <w:r>
          <w:rPr>
            <w:rFonts w:eastAsia="Times New Roman" w:cs="Menlo" w:ascii="Menlo" w:hAnsi="Menlo"/>
            <w:color w:val="FFFFFF"/>
            <w:lang w:val="en-GB" w:eastAsia="en-GB"/>
          </w:rPr>
          <w:t>MyaDependencies uappDependencies = new MyaDependencies(MyAccountDemoUAppInterface.getAppInfra());</w:t>
        </w:r>
      </w:ins>
    </w:p>
    <w:p>
      <w:pPr>
        <w:pStyle w:val="Normal"/>
        <w:shd w:val="clear" w:color="auto" w:fill="000000"/>
        <w:spacing w:before="0" w:after="0"/>
        <w:rPr>
          <w:rFonts w:ascii="Menlo" w:hAnsi="Menlo" w:eastAsia="Times New Roman" w:cs="Menlo"/>
          <w:color w:val="FF0000"/>
          <w:lang w:val="en-GB" w:eastAsia="en-GB"/>
        </w:rPr>
      </w:pPr>
      <w:ins w:id="522" w:author="HS, Yogesh" w:date="2017-12-07T13:40:00Z">
        <w:r>
          <w:rPr>
            <w:rFonts w:eastAsia="Times New Roman" w:cs="Menlo" w:ascii="Menlo" w:hAnsi="Menlo"/>
            <w:color w:val="FF0000"/>
            <w:lang w:val="en-GB" w:eastAsia="en-GB"/>
          </w:rPr>
          <w:t>// Pass app-infra as dependency</w:t>
        </w:r>
      </w:ins>
    </w:p>
    <w:p>
      <w:pPr>
        <w:pStyle w:val="Normal"/>
        <w:shd w:val="clear" w:color="auto" w:fill="000000"/>
        <w:spacing w:before="0" w:after="0"/>
        <w:rPr>
          <w:rFonts w:ascii="Menlo" w:hAnsi="Menlo" w:eastAsia="Times New Roman" w:cs="Menlo"/>
          <w:color w:val="FFFFFF"/>
          <w:lang w:val="en-GB" w:eastAsia="en-GB"/>
        </w:rPr>
      </w:pPr>
      <w:ins w:id="523" w:author="HS, Yogesh" w:date="2017-12-07T13:40:00Z">
        <w:r>
          <w:rPr>
            <w:rFonts w:eastAsia="Times New Roman" w:cs="Menlo" w:ascii="Menlo" w:hAnsi="Menlo"/>
            <w:color w:val="FFFFFF"/>
            <w:lang w:val="en-GB" w:eastAsia="en-GB"/>
          </w:rPr>
          <w:t xml:space="preserve">        </w:t>
        </w:r>
      </w:ins>
      <w:ins w:id="524" w:author="HS, Yogesh" w:date="2017-12-07T13:40:00Z">
        <w:r>
          <w:rPr>
            <w:rFonts w:eastAsia="Times New Roman" w:cs="Menlo" w:ascii="Menlo" w:hAnsi="Menlo"/>
            <w:color w:val="FFFFFF"/>
            <w:lang w:val="en-GB" w:eastAsia="en-GB"/>
          </w:rPr>
          <w:t>MyaLaunchInput launchInput = new MyaLaunchInput(context, getMyaListener());</w:t>
        </w:r>
      </w:ins>
    </w:p>
    <w:p>
      <w:pPr>
        <w:pStyle w:val="Normal"/>
        <w:shd w:val="clear" w:color="auto" w:fill="000000"/>
        <w:spacing w:before="0" w:after="0"/>
        <w:rPr>
          <w:rFonts w:ascii="Menlo" w:hAnsi="Menlo" w:eastAsia="Times New Roman" w:cs="Menlo"/>
          <w:color w:val="FF0000"/>
          <w:lang w:val="en-GB" w:eastAsia="en-GB"/>
        </w:rPr>
      </w:pPr>
      <w:ins w:id="525" w:author="HS, Yogesh" w:date="2017-12-07T13:40:00Z">
        <w:r>
          <w:rPr>
            <w:rFonts w:eastAsia="Times New Roman" w:cs="Menlo" w:ascii="Menlo" w:hAnsi="Menlo"/>
            <w:color w:val="FFFFFF"/>
            <w:lang w:val="en-GB" w:eastAsia="en-GB"/>
          </w:rPr>
          <w:t xml:space="preserve">        </w:t>
        </w:r>
      </w:ins>
      <w:ins w:id="526" w:author="HS, Yogesh" w:date="2017-12-07T13:40:00Z">
        <w:r>
          <w:rPr>
            <w:rFonts w:eastAsia="Times New Roman" w:cs="Menlo" w:ascii="Menlo" w:hAnsi="Menlo"/>
            <w:color w:val="FFFFFF"/>
            <w:lang w:val="en-GB" w:eastAsia="en-GB"/>
          </w:rPr>
          <w:t xml:space="preserve">launchInput.setConsentDefinitions(createConsentDefinitions(Locale.US)); </w:t>
        </w:r>
      </w:ins>
      <w:ins w:id="527" w:author="HS, Yogesh" w:date="2017-12-07T13:40:00Z">
        <w:r>
          <w:rPr>
            <w:rFonts w:eastAsia="Times New Roman" w:cs="Menlo" w:ascii="Menlo" w:hAnsi="Menlo"/>
            <w:color w:val="FF0000"/>
            <w:lang w:val="en-GB" w:eastAsia="en-GB"/>
          </w:rPr>
          <w:t>// pass list of consent definitions required to launch consent screen</w:t>
        </w:r>
      </w:ins>
    </w:p>
    <w:p>
      <w:pPr>
        <w:pStyle w:val="Normal"/>
        <w:shd w:val="clear" w:color="auto" w:fill="000000"/>
        <w:spacing w:before="0" w:after="0"/>
        <w:rPr>
          <w:rFonts w:ascii="Menlo" w:hAnsi="Menlo" w:eastAsia="Times New Roman" w:cs="Menlo"/>
          <w:color w:val="FFFFFF"/>
          <w:lang w:val="en-GB" w:eastAsia="en-GB"/>
        </w:rPr>
      </w:pPr>
      <w:ins w:id="528" w:author="HS, Yogesh" w:date="2017-12-07T13:40:00Z">
        <w:r>
          <w:rPr>
            <w:rFonts w:eastAsia="Times New Roman" w:cs="Menlo" w:ascii="Menlo" w:hAnsi="Menlo"/>
            <w:color w:val="FF0000"/>
            <w:lang w:val="en-GB" w:eastAsia="en-GB"/>
          </w:rPr>
          <w:t xml:space="preserve"> </w:t>
        </w:r>
      </w:ins>
      <w:ins w:id="529" w:author="HS, Yogesh" w:date="2017-12-07T13:40:00Z">
        <w:r>
          <w:rPr>
            <w:rFonts w:eastAsia="Times New Roman" w:cs="Menlo" w:ascii="Menlo" w:hAnsi="Menlo"/>
            <w:color w:val="FFFFFF"/>
            <w:lang w:val="en-GB" w:eastAsia="en-GB"/>
          </w:rPr>
          <w:t xml:space="preserve">       </w:t>
        </w:r>
      </w:ins>
      <w:ins w:id="530" w:author="HS, Yogesh" w:date="2017-12-07T13:40:00Z">
        <w:r>
          <w:rPr>
            <w:rFonts w:eastAsia="Times New Roman" w:cs="Menlo" w:ascii="Menlo" w:hAnsi="Menlo"/>
            <w:color w:val="FFFFFF"/>
            <w:lang w:val="en-GB" w:eastAsia="en-GB"/>
          </w:rPr>
          <w:t>MyaInterface myaInterface = new MyaInterface();</w:t>
        </w:r>
      </w:ins>
    </w:p>
    <w:p>
      <w:pPr>
        <w:pStyle w:val="Normal"/>
        <w:shd w:val="clear" w:color="auto" w:fill="000000"/>
        <w:spacing w:before="0" w:after="0"/>
        <w:rPr>
          <w:rFonts w:ascii="Menlo" w:hAnsi="Menlo" w:eastAsia="Times New Roman" w:cs="Menlo"/>
          <w:color w:val="FFFFFF"/>
          <w:lang w:val="en-GB" w:eastAsia="en-GB"/>
        </w:rPr>
      </w:pPr>
      <w:ins w:id="531" w:author="HS, Yogesh" w:date="2017-12-07T13:40:00Z">
        <w:r>
          <w:rPr>
            <w:rFonts w:eastAsia="Times New Roman" w:cs="Menlo" w:ascii="Menlo" w:hAnsi="Menlo"/>
            <w:color w:val="FFFFFF"/>
            <w:lang w:val="en-GB" w:eastAsia="en-GB"/>
          </w:rPr>
          <w:t xml:space="preserve">        </w:t>
        </w:r>
      </w:ins>
      <w:ins w:id="532" w:author="HS, Yogesh" w:date="2017-12-07T13:40:00Z">
        <w:r>
          <w:rPr>
            <w:rFonts w:eastAsia="Times New Roman" w:cs="Menlo" w:ascii="Menlo" w:hAnsi="Menlo"/>
            <w:color w:val="FFFFFF"/>
            <w:lang w:val="en-GB" w:eastAsia="en-GB"/>
          </w:rPr>
          <w:t>myaInterface.init(uappDependencies, new MyaSettings(context));</w:t>
        </w:r>
      </w:ins>
    </w:p>
    <w:p>
      <w:pPr>
        <w:pStyle w:val="Normal"/>
        <w:shd w:val="clear" w:color="auto" w:fill="000000"/>
        <w:spacing w:before="0" w:after="0"/>
        <w:rPr>
          <w:rFonts w:ascii="Menlo" w:hAnsi="Menlo" w:eastAsia="Times New Roman" w:cs="Menlo"/>
          <w:color w:val="FFFFFF"/>
          <w:lang w:val="en-GB" w:eastAsia="en-GB"/>
        </w:rPr>
      </w:pPr>
      <w:ins w:id="533" w:author="HS, Yogesh" w:date="2017-12-07T13:40:00Z">
        <w:r>
          <w:rPr>
            <w:rFonts w:eastAsia="Times New Roman" w:cs="Menlo" w:ascii="Menlo" w:hAnsi="Menlo"/>
            <w:color w:val="FFFFFF"/>
            <w:lang w:val="en-GB" w:eastAsia="en-GB"/>
          </w:rPr>
          <w:t xml:space="preserve">        </w:t>
        </w:r>
      </w:ins>
      <w:ins w:id="534" w:author="HS, Yogesh" w:date="2017-12-07T13:40:00Z">
        <w:r>
          <w:rPr>
            <w:rFonts w:eastAsia="Times New Roman" w:cs="Menlo" w:ascii="Menlo" w:hAnsi="Menlo"/>
            <w:color w:val="FFFFFF"/>
            <w:lang w:val="en-GB" w:eastAsia="en-GB"/>
          </w:rPr>
          <w:t>if (to be launched as Activity) {</w:t>
        </w:r>
      </w:ins>
    </w:p>
    <w:p>
      <w:pPr>
        <w:pStyle w:val="Normal"/>
        <w:shd w:val="clear" w:color="auto" w:fill="000000"/>
        <w:spacing w:before="0" w:after="0"/>
        <w:rPr>
          <w:rFonts w:ascii="Menlo" w:hAnsi="Menlo" w:eastAsia="Times New Roman" w:cs="Menlo"/>
          <w:color w:val="FFFFFF"/>
          <w:lang w:val="en-GB" w:eastAsia="en-GB"/>
        </w:rPr>
      </w:pPr>
      <w:ins w:id="535" w:author="HS, Yogesh" w:date="2017-12-07T13:40:00Z">
        <w:r>
          <w:rPr>
            <w:rFonts w:eastAsia="Times New Roman" w:cs="Menlo" w:ascii="Menlo" w:hAnsi="Menlo"/>
            <w:color w:val="FFFFFF"/>
            <w:lang w:val="en-GB" w:eastAsia="en-GB"/>
          </w:rPr>
          <w:t xml:space="preserve">            </w:t>
        </w:r>
      </w:ins>
      <w:ins w:id="536" w:author="HS, Yogesh" w:date="2017-12-07T13:40:00Z">
        <w:r>
          <w:rPr>
            <w:rFonts w:eastAsia="Times New Roman" w:cs="Menlo" w:ascii="Menlo" w:hAnsi="Menlo"/>
            <w:color w:val="FFFFFF"/>
            <w:lang w:val="en-GB" w:eastAsia="en-GB"/>
          </w:rPr>
          <w:t>ActivityLauncher activityLauncher = new ActivityLauncher(ActivityLauncher.ActivityOrientation.SCREEN_ORIENTATION_SENSOR,</w:t>
        </w:r>
      </w:ins>
    </w:p>
    <w:p>
      <w:pPr>
        <w:pStyle w:val="Normal"/>
        <w:shd w:val="clear" w:color="auto" w:fill="000000"/>
        <w:spacing w:before="0" w:after="0"/>
        <w:rPr>
          <w:rFonts w:ascii="Menlo" w:hAnsi="Menlo" w:eastAsia="Times New Roman" w:cs="Menlo"/>
          <w:color w:val="FFFFFF"/>
          <w:lang w:val="en-GB" w:eastAsia="en-GB"/>
        </w:rPr>
      </w:pPr>
      <w:ins w:id="537" w:author="HS, Yogesh" w:date="2017-12-07T13:40:00Z">
        <w:r>
          <w:rPr>
            <w:rFonts w:eastAsia="Times New Roman" w:cs="Menlo" w:ascii="Menlo" w:hAnsi="Menlo"/>
            <w:color w:val="FFFFFF"/>
            <w:lang w:val="en-GB" w:eastAsia="en-GB"/>
          </w:rPr>
          <w:t xml:space="preserve">                    </w:t>
        </w:r>
      </w:ins>
      <w:ins w:id="538" w:author="HS, Yogesh" w:date="2017-12-07T13:40:00Z">
        <w:r>
          <w:rPr>
            <w:rFonts w:eastAsia="Times New Roman" w:cs="Menlo" w:ascii="Menlo" w:hAnsi="Menlo"/>
            <w:color w:val="FFFFFF"/>
            <w:lang w:val="en-GB" w:eastAsia="en-GB"/>
          </w:rPr>
          <w:t>dlsThemeConfig,</w:t>
        </w:r>
      </w:ins>
    </w:p>
    <w:p>
      <w:pPr>
        <w:pStyle w:val="Normal"/>
        <w:shd w:val="clear" w:color="auto" w:fill="000000"/>
        <w:spacing w:before="0" w:after="0"/>
        <w:rPr>
          <w:rFonts w:ascii="Menlo" w:hAnsi="Menlo" w:eastAsia="Times New Roman" w:cs="Menlo"/>
          <w:color w:val="FFFFFF"/>
          <w:lang w:val="en-GB" w:eastAsia="en-GB"/>
        </w:rPr>
      </w:pPr>
      <w:ins w:id="539" w:author="HS, Yogesh" w:date="2017-12-07T13:40:00Z">
        <w:r>
          <w:rPr>
            <w:rFonts w:eastAsia="Times New Roman" w:cs="Menlo" w:ascii="Menlo" w:hAnsi="Menlo"/>
            <w:color w:val="FFFFFF"/>
            <w:lang w:val="en-GB" w:eastAsia="en-GB"/>
          </w:rPr>
          <w:t xml:space="preserve">                    </w:t>
        </w:r>
      </w:ins>
      <w:ins w:id="540" w:author="HS, Yogesh" w:date="2017-12-07T13:40:00Z">
        <w:r>
          <w:rPr>
            <w:rFonts w:eastAsia="Times New Roman" w:cs="Menlo" w:ascii="Menlo" w:hAnsi="Menlo"/>
            <w:color w:val="FFFFFF"/>
            <w:lang w:val="en-GB" w:eastAsia="en-GB"/>
          </w:rPr>
          <w:t>dlsThemeResId, bundle);</w:t>
        </w:r>
      </w:ins>
    </w:p>
    <w:p>
      <w:pPr>
        <w:pStyle w:val="Normal"/>
        <w:shd w:val="clear" w:color="auto" w:fill="000000"/>
        <w:spacing w:before="0" w:after="0"/>
        <w:rPr>
          <w:rFonts w:ascii="Menlo" w:hAnsi="Menlo" w:eastAsia="Times New Roman" w:cs="Menlo"/>
          <w:color w:val="FFFFFF"/>
          <w:lang w:val="en-GB" w:eastAsia="en-GB"/>
        </w:rPr>
      </w:pPr>
      <w:ins w:id="541" w:author="HS, Yogesh" w:date="2017-12-07T13:40:00Z">
        <w:r>
          <w:rPr>
            <w:rFonts w:eastAsia="Times New Roman" w:cs="Menlo" w:ascii="Menlo" w:hAnsi="Menlo"/>
            <w:color w:val="FFFFFF"/>
            <w:lang w:val="en-GB" w:eastAsia="en-GB"/>
          </w:rPr>
          <w:t xml:space="preserve">            </w:t>
        </w:r>
      </w:ins>
      <w:ins w:id="542" w:author="HS, Yogesh" w:date="2017-12-07T13:40:00Z">
        <w:r>
          <w:rPr>
            <w:rFonts w:eastAsia="Times New Roman" w:cs="Menlo" w:ascii="Menlo" w:hAnsi="Menlo"/>
            <w:color w:val="FFFFFF"/>
            <w:lang w:val="en-GB" w:eastAsia="en-GB"/>
          </w:rPr>
          <w:t>myaInterface.launch(activityLauncher, launchInput);</w:t>
        </w:r>
      </w:ins>
    </w:p>
    <w:p>
      <w:pPr>
        <w:pStyle w:val="Normal"/>
        <w:shd w:val="clear" w:color="auto" w:fill="000000"/>
        <w:spacing w:before="0" w:after="0"/>
        <w:rPr>
          <w:rFonts w:ascii="Menlo" w:hAnsi="Menlo" w:eastAsia="Times New Roman" w:cs="Menlo"/>
          <w:color w:val="FFFFFF"/>
          <w:lang w:val="en-GB" w:eastAsia="en-GB"/>
        </w:rPr>
      </w:pPr>
      <w:ins w:id="543" w:author="HS, Yogesh" w:date="2017-12-07T13:40:00Z">
        <w:r>
          <w:rPr>
            <w:rFonts w:eastAsia="Times New Roman" w:cs="Menlo" w:ascii="Menlo" w:hAnsi="Menlo"/>
            <w:color w:val="FFFFFF"/>
            <w:lang w:val="en-GB" w:eastAsia="en-GB"/>
          </w:rPr>
          <w:t xml:space="preserve">        </w:t>
        </w:r>
      </w:ins>
      <w:ins w:id="544" w:author="HS, Yogesh" w:date="2017-12-07T13:40:00Z">
        <w:r>
          <w:rPr>
            <w:rFonts w:eastAsia="Times New Roman" w:cs="Menlo" w:ascii="Menlo" w:hAnsi="Menlo"/>
            <w:color w:val="FFFFFF"/>
            <w:lang w:val="en-GB" w:eastAsia="en-GB"/>
          </w:rPr>
          <w:t>} else {</w:t>
        </w:r>
      </w:ins>
    </w:p>
    <w:p>
      <w:pPr>
        <w:pStyle w:val="Normal"/>
        <w:shd w:val="clear" w:color="auto" w:fill="000000"/>
        <w:spacing w:before="0" w:after="0"/>
        <w:rPr>
          <w:rFonts w:ascii="Menlo" w:hAnsi="Menlo" w:eastAsia="Times New Roman" w:cs="Menlo"/>
          <w:color w:val="FFFFFF"/>
          <w:lang w:val="en-GB" w:eastAsia="en-GB"/>
        </w:rPr>
      </w:pPr>
      <w:ins w:id="545" w:author="HS, Yogesh" w:date="2017-12-07T13:40:00Z">
        <w:r>
          <w:rPr>
            <w:rFonts w:eastAsia="Times New Roman" w:cs="Menlo" w:ascii="Menlo" w:hAnsi="Menlo"/>
            <w:color w:val="FFFFFF"/>
            <w:lang w:val="en-GB" w:eastAsia="en-GB"/>
          </w:rPr>
          <w:t xml:space="preserve">            </w:t>
        </w:r>
      </w:ins>
      <w:ins w:id="546" w:author="HS, Yogesh" w:date="2017-12-07T13:40:00Z">
        <w:r>
          <w:rPr>
            <w:rFonts w:eastAsia="Times New Roman" w:cs="Menlo" w:ascii="Menlo" w:hAnsi="Menlo"/>
            <w:color w:val="FFFFFF"/>
            <w:lang w:val="en-GB" w:eastAsia="en-GB"/>
          </w:rPr>
          <w:t>myaInterface.launch(new FragmentLauncher(context, fragment_container_id, new ActionBarListener() {</w:t>
        </w:r>
      </w:ins>
    </w:p>
    <w:p>
      <w:pPr>
        <w:pStyle w:val="Normal"/>
        <w:shd w:val="clear" w:color="auto" w:fill="000000"/>
        <w:spacing w:before="0" w:after="0"/>
        <w:rPr>
          <w:rFonts w:ascii="Menlo" w:hAnsi="Menlo" w:eastAsia="Times New Roman" w:cs="Menlo"/>
          <w:color w:val="FFFFFF"/>
          <w:lang w:val="en-GB" w:eastAsia="en-GB"/>
        </w:rPr>
      </w:pPr>
      <w:ins w:id="547" w:author="HS, Yogesh" w:date="2017-12-07T13:40:00Z">
        <w:r>
          <w:rPr>
            <w:rFonts w:eastAsia="Times New Roman" w:cs="Menlo" w:ascii="Menlo" w:hAnsi="Menlo"/>
            <w:color w:val="FFFFFF"/>
            <w:lang w:val="en-GB" w:eastAsia="en-GB"/>
          </w:rPr>
          <w:t xml:space="preserve">                </w:t>
        </w:r>
      </w:ins>
      <w:ins w:id="548" w:author="HS, Yogesh" w:date="2017-12-07T13:40:00Z">
        <w:r>
          <w:rPr>
            <w:rFonts w:eastAsia="Times New Roman" w:cs="Menlo" w:ascii="Menlo" w:hAnsi="Menlo"/>
            <w:color w:val="FFFFFF"/>
            <w:lang w:val="en-GB" w:eastAsia="en-GB"/>
          </w:rPr>
          <w:t>@Override</w:t>
        </w:r>
      </w:ins>
    </w:p>
    <w:p>
      <w:pPr>
        <w:pStyle w:val="Normal"/>
        <w:shd w:val="clear" w:color="auto" w:fill="000000"/>
        <w:spacing w:before="0" w:after="0"/>
        <w:rPr>
          <w:rFonts w:ascii="Menlo" w:hAnsi="Menlo" w:eastAsia="Times New Roman" w:cs="Menlo"/>
          <w:color w:val="FFFFFF"/>
          <w:lang w:val="en-GB" w:eastAsia="en-GB"/>
        </w:rPr>
      </w:pPr>
      <w:ins w:id="549" w:author="HS, Yogesh" w:date="2017-12-07T13:40:00Z">
        <w:r>
          <w:rPr>
            <w:rFonts w:eastAsia="Times New Roman" w:cs="Menlo" w:ascii="Menlo" w:hAnsi="Menlo"/>
            <w:color w:val="FFFFFF"/>
            <w:lang w:val="en-GB" w:eastAsia="en-GB"/>
          </w:rPr>
          <w:t xml:space="preserve">                </w:t>
        </w:r>
      </w:ins>
      <w:ins w:id="550" w:author="HS, Yogesh" w:date="2017-12-07T13:40:00Z">
        <w:r>
          <w:rPr>
            <w:rFonts w:eastAsia="Times New Roman" w:cs="Menlo" w:ascii="Menlo" w:hAnsi="Menlo"/>
            <w:color w:val="FFFFFF"/>
            <w:lang w:val="en-GB" w:eastAsia="en-GB"/>
          </w:rPr>
          <w:t>public void updateActionBar(@StringRes int i, boolean b) {</w:t>
        </w:r>
      </w:ins>
    </w:p>
    <w:p>
      <w:pPr>
        <w:pStyle w:val="Normal"/>
        <w:shd w:val="clear" w:color="auto" w:fill="000000"/>
        <w:spacing w:before="0" w:after="0"/>
        <w:rPr>
          <w:rFonts w:ascii="Menlo" w:hAnsi="Menlo" w:eastAsia="Times New Roman" w:cs="Menlo"/>
          <w:color w:val="FFFFFF"/>
          <w:lang w:val="en-GB" w:eastAsia="en-GB"/>
        </w:rPr>
      </w:pPr>
      <w:ins w:id="551" w:author="HS, Yogesh" w:date="2017-12-07T13:40:00Z">
        <w:r>
          <w:rPr>
            <w:rFonts w:eastAsia="Times New Roman" w:cs="Menlo" w:ascii="Menlo" w:hAnsi="Menlo"/>
            <w:color w:val="FFFFFF"/>
            <w:lang w:val="en-GB" w:eastAsia="en-GB"/>
          </w:rPr>
          <w:t xml:space="preserve">                    </w:t>
        </w:r>
      </w:ins>
    </w:p>
    <w:p>
      <w:pPr>
        <w:pStyle w:val="Normal"/>
        <w:shd w:val="clear" w:color="auto" w:fill="000000"/>
        <w:spacing w:before="0" w:after="0"/>
        <w:rPr>
          <w:rFonts w:ascii="Menlo" w:hAnsi="Menlo" w:eastAsia="Times New Roman" w:cs="Menlo"/>
          <w:color w:val="FFFFFF"/>
          <w:lang w:val="en-GB" w:eastAsia="en-GB"/>
        </w:rPr>
      </w:pPr>
      <w:ins w:id="552" w:author="HS, Yogesh" w:date="2017-12-07T13:40:00Z">
        <w:r>
          <w:rPr>
            <w:rFonts w:eastAsia="Times New Roman" w:cs="Menlo" w:ascii="Menlo" w:hAnsi="Menlo"/>
            <w:color w:val="FFFFFF"/>
            <w:lang w:val="en-GB" w:eastAsia="en-GB"/>
          </w:rPr>
          <w:t xml:space="preserve">                </w:t>
        </w:r>
      </w:ins>
      <w:ins w:id="553" w:author="HS, Yogesh" w:date="2017-12-07T13:40:00Z">
        <w:r>
          <w:rPr>
            <w:rFonts w:eastAsia="Times New Roman" w:cs="Menlo" w:ascii="Menlo" w:hAnsi="Menlo"/>
            <w:color w:val="FFFFFF"/>
            <w:lang w:val="en-GB" w:eastAsia="en-GB"/>
          </w:rPr>
          <w:t>}</w:t>
        </w:r>
      </w:ins>
    </w:p>
    <w:p>
      <w:pPr>
        <w:pStyle w:val="Normal"/>
        <w:shd w:val="clear" w:color="auto" w:fill="000000"/>
        <w:spacing w:before="0" w:after="0"/>
        <w:rPr>
          <w:rFonts w:ascii="Menlo" w:hAnsi="Menlo" w:eastAsia="Times New Roman" w:cs="Menlo"/>
          <w:color w:val="FFFFFF"/>
          <w:lang w:val="en-GB" w:eastAsia="en-GB"/>
        </w:rPr>
      </w:pPr>
      <w:r>
        <w:rPr>
          <w:rFonts w:eastAsia="Times New Roman" w:cs="Menlo" w:ascii="Menlo" w:hAnsi="Menlo"/>
          <w:color w:val="FFFFFF"/>
          <w:lang w:val="en-GB" w:eastAsia="en-GB"/>
        </w:rPr>
      </w:r>
    </w:p>
    <w:p>
      <w:pPr>
        <w:pStyle w:val="Normal"/>
        <w:shd w:val="clear" w:color="auto" w:fill="000000"/>
        <w:spacing w:before="0" w:after="0"/>
        <w:rPr>
          <w:rFonts w:ascii="Menlo" w:hAnsi="Menlo" w:eastAsia="Times New Roman" w:cs="Menlo"/>
          <w:color w:val="FFFFFF"/>
          <w:lang w:val="en-GB" w:eastAsia="en-GB"/>
        </w:rPr>
      </w:pPr>
      <w:ins w:id="554" w:author="HS, Yogesh" w:date="2017-12-07T13:40:00Z">
        <w:r>
          <w:rPr>
            <w:rFonts w:eastAsia="Times New Roman" w:cs="Menlo" w:ascii="Menlo" w:hAnsi="Menlo"/>
            <w:color w:val="FFFFFF"/>
            <w:lang w:val="en-GB" w:eastAsia="en-GB"/>
          </w:rPr>
          <w:t xml:space="preserve">                </w:t>
        </w:r>
      </w:ins>
      <w:ins w:id="555" w:author="HS, Yogesh" w:date="2017-12-07T13:40:00Z">
        <w:r>
          <w:rPr>
            <w:rFonts w:eastAsia="Times New Roman" w:cs="Menlo" w:ascii="Menlo" w:hAnsi="Menlo"/>
            <w:color w:val="FFFFFF"/>
            <w:lang w:val="en-GB" w:eastAsia="en-GB"/>
          </w:rPr>
          <w:t>@Override</w:t>
        </w:r>
      </w:ins>
    </w:p>
    <w:p>
      <w:pPr>
        <w:pStyle w:val="Normal"/>
        <w:shd w:val="clear" w:color="auto" w:fill="000000"/>
        <w:spacing w:before="0" w:after="0"/>
        <w:rPr>
          <w:rFonts w:ascii="Menlo" w:hAnsi="Menlo" w:eastAsia="Times New Roman" w:cs="Menlo"/>
          <w:color w:val="FFFFFF"/>
          <w:lang w:val="en-GB" w:eastAsia="en-GB"/>
        </w:rPr>
      </w:pPr>
      <w:ins w:id="556" w:author="HS, Yogesh" w:date="2017-12-07T13:40:00Z">
        <w:r>
          <w:rPr>
            <w:rFonts w:eastAsia="Times New Roman" w:cs="Menlo" w:ascii="Menlo" w:hAnsi="Menlo"/>
            <w:color w:val="FFFFFF"/>
            <w:lang w:val="en-GB" w:eastAsia="en-GB"/>
          </w:rPr>
          <w:t xml:space="preserve">                </w:t>
        </w:r>
      </w:ins>
      <w:ins w:id="557" w:author="HS, Yogesh" w:date="2017-12-07T13:40:00Z">
        <w:r>
          <w:rPr>
            <w:rFonts w:eastAsia="Times New Roman" w:cs="Menlo" w:ascii="Menlo" w:hAnsi="Menlo"/>
            <w:color w:val="FFFFFF"/>
            <w:lang w:val="en-GB" w:eastAsia="en-GB"/>
          </w:rPr>
          <w:t>public void updateActionBar(String s, boolean b) {</w:t>
        </w:r>
      </w:ins>
    </w:p>
    <w:p>
      <w:pPr>
        <w:pStyle w:val="Normal"/>
        <w:shd w:val="clear" w:color="auto" w:fill="000000"/>
        <w:spacing w:before="0" w:after="0"/>
        <w:rPr>
          <w:rFonts w:ascii="Menlo" w:hAnsi="Menlo" w:eastAsia="Times New Roman" w:cs="Menlo"/>
          <w:color w:val="FFFFFF"/>
          <w:lang w:val="en-GB" w:eastAsia="en-GB"/>
        </w:rPr>
      </w:pPr>
      <w:ins w:id="558" w:author="HS, Yogesh" w:date="2017-12-07T13:40:00Z">
        <w:r>
          <w:rPr>
            <w:rFonts w:eastAsia="Times New Roman" w:cs="Menlo" w:ascii="Menlo" w:hAnsi="Menlo"/>
            <w:color w:val="FFFFFF"/>
            <w:lang w:val="en-GB" w:eastAsia="en-GB"/>
          </w:rPr>
          <w:t xml:space="preserve">                    </w:t>
        </w:r>
      </w:ins>
    </w:p>
    <w:p>
      <w:pPr>
        <w:pStyle w:val="Normal"/>
        <w:shd w:val="clear" w:color="auto" w:fill="000000"/>
        <w:spacing w:before="0" w:after="0"/>
        <w:rPr>
          <w:rFonts w:ascii="Menlo" w:hAnsi="Menlo" w:eastAsia="Times New Roman" w:cs="Menlo"/>
          <w:color w:val="FFFFFF"/>
          <w:lang w:val="en-GB" w:eastAsia="en-GB"/>
        </w:rPr>
      </w:pPr>
      <w:ins w:id="559" w:author="HS, Yogesh" w:date="2017-12-07T13:40:00Z">
        <w:r>
          <w:rPr>
            <w:rFonts w:eastAsia="Times New Roman" w:cs="Menlo" w:ascii="Menlo" w:hAnsi="Menlo"/>
            <w:color w:val="FFFFFF"/>
            <w:lang w:val="en-GB" w:eastAsia="en-GB"/>
          </w:rPr>
          <w:t xml:space="preserve">                </w:t>
        </w:r>
      </w:ins>
      <w:ins w:id="560" w:author="HS, Yogesh" w:date="2017-12-07T13:40:00Z">
        <w:r>
          <w:rPr>
            <w:rFonts w:eastAsia="Times New Roman" w:cs="Menlo" w:ascii="Menlo" w:hAnsi="Menlo"/>
            <w:color w:val="FFFFFF"/>
            <w:lang w:val="en-GB" w:eastAsia="en-GB"/>
          </w:rPr>
          <w:t>}</w:t>
        </w:r>
      </w:ins>
    </w:p>
    <w:p>
      <w:pPr>
        <w:pStyle w:val="Normal"/>
        <w:shd w:val="clear" w:color="auto" w:fill="000000"/>
        <w:spacing w:before="0" w:after="0"/>
        <w:rPr>
          <w:rFonts w:ascii="Menlo" w:hAnsi="Menlo" w:eastAsia="Times New Roman" w:cs="Menlo"/>
          <w:color w:val="FFFFFF"/>
          <w:lang w:val="en-GB" w:eastAsia="en-GB"/>
        </w:rPr>
      </w:pPr>
      <w:ins w:id="561" w:author="HS, Yogesh" w:date="2017-12-07T13:40:00Z">
        <w:r>
          <w:rPr>
            <w:rFonts w:eastAsia="Times New Roman" w:cs="Menlo" w:ascii="Menlo" w:hAnsi="Menlo"/>
            <w:color w:val="FFFFFF"/>
            <w:lang w:val="en-GB" w:eastAsia="en-GB"/>
          </w:rPr>
          <w:t xml:space="preserve">            </w:t>
        </w:r>
      </w:ins>
      <w:ins w:id="562" w:author="HS, Yogesh" w:date="2017-12-07T13:40:00Z">
        <w:r>
          <w:rPr>
            <w:rFonts w:eastAsia="Times New Roman" w:cs="Menlo" w:ascii="Menlo" w:hAnsi="Menlo"/>
            <w:color w:val="FFFFFF"/>
            <w:lang w:val="en-GB" w:eastAsia="en-GB"/>
          </w:rPr>
          <w:t>}), launchInput);</w:t>
        </w:r>
      </w:ins>
    </w:p>
    <w:p>
      <w:pPr>
        <w:pStyle w:val="Normal"/>
        <w:shd w:val="clear" w:color="auto" w:fill="000000"/>
        <w:spacing w:before="0" w:after="0"/>
        <w:rPr>
          <w:rFonts w:ascii="Menlo" w:hAnsi="Menlo" w:eastAsia="Times New Roman" w:cs="Menlo"/>
          <w:color w:val="FFFFFF"/>
          <w:lang w:val="en-GB" w:eastAsia="en-GB"/>
        </w:rPr>
      </w:pPr>
      <w:ins w:id="563" w:author="HS, Yogesh" w:date="2017-12-07T13:40:00Z">
        <w:r>
          <w:rPr>
            <w:rFonts w:eastAsia="Times New Roman" w:cs="Menlo" w:ascii="Menlo" w:hAnsi="Menlo"/>
            <w:color w:val="FFFFFF"/>
            <w:lang w:val="en-GB" w:eastAsia="en-GB"/>
          </w:rPr>
          <w:t xml:space="preserve">        </w:t>
        </w:r>
      </w:ins>
      <w:ins w:id="564" w:author="HS, Yogesh" w:date="2017-12-07T13:40:00Z">
        <w:r>
          <w:rPr>
            <w:rFonts w:eastAsia="Times New Roman" w:cs="Menlo" w:ascii="Menlo" w:hAnsi="Menlo"/>
            <w:color w:val="FFFFFF"/>
            <w:lang w:val="en-GB" w:eastAsia="en-GB"/>
          </w:rPr>
          <w:t>}</w:t>
        </w:r>
      </w:ins>
    </w:p>
    <w:p>
      <w:pPr>
        <w:pStyle w:val="Normal"/>
        <w:shd w:val="clear" w:color="auto" w:fill="000000"/>
        <w:spacing w:before="0" w:after="0"/>
        <w:rPr>
          <w:rFonts w:ascii="Menlo" w:hAnsi="Menlo" w:eastAsia="Times New Roman" w:cs="Menlo"/>
          <w:color w:val="FFFFFF"/>
          <w:lang w:val="en-GB" w:eastAsia="en-GB"/>
        </w:rPr>
      </w:pPr>
      <w:r>
        <w:rPr>
          <w:rFonts w:eastAsia="Times New Roman" w:cs="Menlo" w:ascii="Menlo" w:hAnsi="Menlo"/>
          <w:color w:val="FFFFFF"/>
          <w:lang w:val="en-GB" w:eastAsia="en-GB"/>
        </w:rPr>
      </w:r>
    </w:p>
    <w:p>
      <w:pPr>
        <w:pStyle w:val="Normal"/>
        <w:shd w:val="clear" w:color="auto" w:fill="000000"/>
        <w:spacing w:before="0" w:after="0"/>
        <w:rPr>
          <w:rFonts w:ascii="Menlo" w:hAnsi="Menlo" w:eastAsia="Times New Roman" w:cs="Menlo"/>
          <w:color w:val="FFFFFF"/>
          <w:lang w:val="en-GB" w:eastAsia="en-GB"/>
        </w:rPr>
      </w:pPr>
      <w:r>
        <w:rPr>
          <w:rFonts w:eastAsia="Times New Roman" w:cs="Menlo" w:ascii="Menlo" w:hAnsi="Menlo"/>
          <w:color w:val="FFFFFF"/>
          <w:lang w:val="en-GB" w:eastAsia="en-GB"/>
        </w:rPr>
      </w:r>
    </w:p>
    <w:p>
      <w:pPr>
        <w:pStyle w:val="Normal"/>
        <w:shd w:val="clear" w:color="auto" w:fill="000000"/>
        <w:spacing w:before="0" w:after="0"/>
        <w:rPr>
          <w:rFonts w:ascii="Menlo" w:hAnsi="Menlo" w:eastAsia="Times New Roman" w:cs="Menlo"/>
          <w:color w:val="FFFFFF"/>
          <w:lang w:val="en-GB" w:eastAsia="en-GB"/>
        </w:rPr>
      </w:pPr>
      <w:r>
        <w:rPr>
          <w:rFonts w:eastAsia="Times New Roman" w:cs="Menlo" w:ascii="Menlo" w:hAnsi="Menlo"/>
          <w:color w:val="FFFFFF"/>
          <w:lang w:val="en-GB" w:eastAsia="en-GB"/>
        </w:rPr>
      </w:r>
    </w:p>
    <w:p>
      <w:pPr>
        <w:pStyle w:val="Normal"/>
        <w:shd w:val="clear" w:color="auto" w:fill="000000"/>
        <w:spacing w:before="0" w:after="0"/>
        <w:rPr>
          <w:rFonts w:ascii="Menlo" w:hAnsi="Menlo" w:eastAsia="Times New Roman" w:cs="Menlo"/>
          <w:color w:val="FFFFFF"/>
          <w:lang w:val="en-GB" w:eastAsia="en-GB"/>
        </w:rPr>
      </w:pPr>
      <w:r>
        <w:rPr>
          <w:rFonts w:eastAsia="Times New Roman" w:cs="Menlo" w:ascii="Menlo" w:hAnsi="Menlo"/>
          <w:color w:val="FFFFFF"/>
          <w:lang w:val="en-GB" w:eastAsia="en-GB"/>
        </w:rPr>
      </w:r>
    </w:p>
    <w:p>
      <w:pPr>
        <w:pStyle w:val="Normal"/>
        <w:shd w:val="clear" w:color="auto" w:fill="000000"/>
        <w:spacing w:before="0" w:after="0"/>
        <w:rPr>
          <w:rFonts w:ascii="Menlo" w:hAnsi="Menlo" w:eastAsia="Times New Roman" w:cs="Menlo"/>
          <w:color w:val="FFFFFF"/>
          <w:lang w:val="en-GB" w:eastAsia="en-GB"/>
        </w:rPr>
      </w:pPr>
      <w:r>
        <w:rPr>
          <w:rFonts w:eastAsia="Times New Roman" w:cs="Menlo" w:ascii="Menlo" w:hAnsi="Menlo"/>
          <w:color w:val="FFFFFF"/>
          <w:lang w:val="en-GB" w:eastAsia="en-GB"/>
        </w:rPr>
      </w:r>
    </w:p>
    <w:p>
      <w:pPr>
        <w:pStyle w:val="Normal"/>
        <w:shd w:val="clear" w:color="auto" w:fill="000000"/>
        <w:spacing w:before="0" w:after="0"/>
        <w:rPr>
          <w:rFonts w:ascii="Menlo" w:hAnsi="Menlo" w:eastAsia="Times New Roman" w:cs="Menlo"/>
          <w:color w:val="FFFFFF"/>
          <w:lang w:val="en-GB" w:eastAsia="en-GB"/>
        </w:rPr>
      </w:pPr>
      <w:r>
        <w:rPr>
          <w:rFonts w:eastAsia="Times New Roman" w:cs="Menlo" w:ascii="Menlo" w:hAnsi="Menlo"/>
          <w:color w:val="FFFFFF"/>
          <w:lang w:val="en-GB" w:eastAsia="en-GB"/>
        </w:rPr>
      </w:r>
    </w:p>
    <w:p>
      <w:pPr>
        <w:pStyle w:val="Normal"/>
        <w:shd w:val="clear" w:color="auto" w:fill="000000"/>
        <w:spacing w:before="0" w:after="0"/>
        <w:rPr>
          <w:rFonts w:ascii="Menlo" w:hAnsi="Menlo" w:eastAsia="Times New Roman" w:cs="Menlo"/>
          <w:color w:val="FFFFFF"/>
          <w:lang w:val="en-GB" w:eastAsia="en-GB"/>
        </w:rPr>
      </w:pPr>
      <w:ins w:id="565" w:author="HS, Yogesh" w:date="2017-12-07T13:40:00Z">
        <w:r>
          <w:rPr>
            <w:rFonts w:eastAsia="Times New Roman" w:cs="Menlo" w:ascii="Menlo" w:hAnsi="Menlo"/>
            <w:color w:val="FFFFFF"/>
            <w:lang w:val="en-GB" w:eastAsia="en-GB"/>
          </w:rPr>
          <w:t xml:space="preserve">         </w:t>
        </w:r>
      </w:ins>
      <w:ins w:id="566" w:author="HS, Yogesh" w:date="2017-12-07T13:40:00Z">
        <w:r>
          <w:rPr>
            <w:rFonts w:eastAsia="Times New Roman" w:cs="Menlo" w:ascii="Menlo" w:hAnsi="Menlo"/>
            <w:color w:val="FFFFFF"/>
            <w:lang w:val="en-GB" w:eastAsia="en-GB"/>
          </w:rPr>
          <w:t>@NonNull</w:t>
        </w:r>
      </w:ins>
    </w:p>
    <w:p>
      <w:pPr>
        <w:pStyle w:val="Normal"/>
        <w:shd w:val="clear" w:color="auto" w:fill="000000"/>
        <w:spacing w:before="0" w:after="0"/>
        <w:rPr>
          <w:rFonts w:ascii="Menlo" w:hAnsi="Menlo" w:eastAsia="Times New Roman" w:cs="Menlo"/>
          <w:color w:val="FFFFFF"/>
          <w:lang w:val="en-GB" w:eastAsia="en-GB"/>
        </w:rPr>
      </w:pPr>
      <w:ins w:id="567" w:author="HS, Yogesh" w:date="2017-12-07T13:40:00Z">
        <w:r>
          <w:rPr>
            <w:rFonts w:eastAsia="Times New Roman" w:cs="Menlo" w:ascii="Menlo" w:hAnsi="Menlo"/>
            <w:color w:val="FFFFFF"/>
            <w:lang w:val="en-GB" w:eastAsia="en-GB"/>
          </w:rPr>
          <w:t xml:space="preserve">    </w:t>
        </w:r>
      </w:ins>
      <w:ins w:id="568" w:author="HS, Yogesh" w:date="2017-12-07T13:40:00Z">
        <w:r>
          <w:rPr>
            <w:rFonts w:eastAsia="Times New Roman" w:cs="Menlo" w:ascii="Menlo" w:hAnsi="Menlo"/>
            <w:color w:val="FFFFFF"/>
            <w:lang w:val="en-GB" w:eastAsia="en-GB"/>
          </w:rPr>
          <w:t>private MyaListener getMyaListener() {</w:t>
        </w:r>
      </w:ins>
    </w:p>
    <w:p>
      <w:pPr>
        <w:pStyle w:val="Normal"/>
        <w:shd w:val="clear" w:color="auto" w:fill="000000"/>
        <w:spacing w:before="0" w:after="0"/>
        <w:rPr>
          <w:rFonts w:ascii="Menlo" w:hAnsi="Menlo" w:eastAsia="Times New Roman" w:cs="Menlo"/>
          <w:color w:val="FFFFFF"/>
          <w:lang w:val="en-GB" w:eastAsia="en-GB"/>
        </w:rPr>
      </w:pPr>
      <w:ins w:id="569" w:author="HS, Yogesh" w:date="2017-12-07T13:40:00Z">
        <w:r>
          <w:rPr>
            <w:rFonts w:eastAsia="Times New Roman" w:cs="Menlo" w:ascii="Menlo" w:hAnsi="Menlo"/>
            <w:color w:val="FFFFFF"/>
            <w:lang w:val="en-GB" w:eastAsia="en-GB"/>
          </w:rPr>
          <w:t xml:space="preserve">        </w:t>
        </w:r>
      </w:ins>
      <w:ins w:id="570" w:author="HS, Yogesh" w:date="2017-12-07T13:40:00Z">
        <w:r>
          <w:rPr>
            <w:rFonts w:eastAsia="Times New Roman" w:cs="Menlo" w:ascii="Menlo" w:hAnsi="Menlo"/>
            <w:color w:val="FFFFFF"/>
            <w:lang w:val="en-GB" w:eastAsia="en-GB"/>
          </w:rPr>
          <w:t>return new MyaListener() {</w:t>
        </w:r>
      </w:ins>
    </w:p>
    <w:p>
      <w:pPr>
        <w:pStyle w:val="Normal"/>
        <w:shd w:val="clear" w:color="auto" w:fill="000000"/>
        <w:spacing w:before="0" w:after="0"/>
        <w:rPr>
          <w:rFonts w:ascii="Menlo" w:hAnsi="Menlo" w:eastAsia="Times New Roman" w:cs="Menlo"/>
          <w:color w:val="FFFFFF"/>
          <w:lang w:val="en-GB" w:eastAsia="en-GB"/>
        </w:rPr>
      </w:pPr>
      <w:ins w:id="571" w:author="HS, Yogesh" w:date="2017-12-07T13:40:00Z">
        <w:r>
          <w:rPr>
            <w:rFonts w:eastAsia="Times New Roman" w:cs="Menlo" w:ascii="Menlo" w:hAnsi="Menlo"/>
            <w:color w:val="FFFFFF"/>
            <w:lang w:val="en-GB" w:eastAsia="en-GB"/>
          </w:rPr>
          <w:t xml:space="preserve">            </w:t>
        </w:r>
      </w:ins>
      <w:ins w:id="572" w:author="HS, Yogesh" w:date="2017-12-07T13:40:00Z">
        <w:r>
          <w:rPr>
            <w:rFonts w:eastAsia="Times New Roman" w:cs="Menlo" w:ascii="Menlo" w:hAnsi="Menlo"/>
            <w:color w:val="FFFFFF"/>
            <w:lang w:val="en-GB" w:eastAsia="en-GB"/>
          </w:rPr>
          <w:t>@Override</w:t>
        </w:r>
      </w:ins>
    </w:p>
    <w:p>
      <w:pPr>
        <w:pStyle w:val="Normal"/>
        <w:shd w:val="clear" w:color="auto" w:fill="000000"/>
        <w:spacing w:before="0" w:after="0"/>
        <w:rPr>
          <w:rFonts w:ascii="Menlo" w:hAnsi="Menlo" w:eastAsia="Times New Roman" w:cs="Menlo"/>
          <w:color w:val="FFFFFF"/>
          <w:lang w:val="en-GB" w:eastAsia="en-GB"/>
        </w:rPr>
      </w:pPr>
      <w:ins w:id="573" w:author="HS, Yogesh" w:date="2017-12-07T13:40:00Z">
        <w:r>
          <w:rPr>
            <w:rFonts w:eastAsia="Times New Roman" w:cs="Menlo" w:ascii="Menlo" w:hAnsi="Menlo"/>
            <w:color w:val="FFFFFF"/>
            <w:lang w:val="en-GB" w:eastAsia="en-GB"/>
          </w:rPr>
          <w:t xml:space="preserve">            </w:t>
        </w:r>
      </w:ins>
      <w:ins w:id="574" w:author="HS, Yogesh" w:date="2017-12-07T13:40:00Z">
        <w:r>
          <w:rPr>
            <w:rFonts w:eastAsia="Times New Roman" w:cs="Menlo" w:ascii="Menlo" w:hAnsi="Menlo"/>
            <w:color w:val="FFFFFF"/>
            <w:lang w:val="en-GB" w:eastAsia="en-GB"/>
          </w:rPr>
          <w:t>public boolean onClickMyaItem(String itemName) {</w:t>
        </w:r>
      </w:ins>
    </w:p>
    <w:p>
      <w:pPr>
        <w:pStyle w:val="Normal"/>
        <w:shd w:val="clear" w:color="auto" w:fill="000000"/>
        <w:spacing w:before="0" w:after="0"/>
        <w:rPr>
          <w:rFonts w:ascii="Menlo" w:hAnsi="Menlo" w:eastAsia="Times New Roman" w:cs="Menlo"/>
          <w:color w:val="FFFFFF"/>
          <w:lang w:val="en-GB" w:eastAsia="en-GB"/>
          <w:ins w:id="577" w:author="HS, Yogesh" w:date="2017-12-07T13:47:00Z"/>
        </w:rPr>
      </w:pPr>
      <w:ins w:id="575" w:author="HS, Yogesh" w:date="2017-12-07T13:40:00Z">
        <w:r>
          <w:rPr>
            <w:rFonts w:eastAsia="Times New Roman" w:cs="Menlo" w:ascii="Menlo" w:hAnsi="Menlo"/>
            <w:color w:val="FFFFFF"/>
            <w:lang w:val="en-GB" w:eastAsia="en-GB"/>
          </w:rPr>
          <w:t xml:space="preserve">                </w:t>
        </w:r>
      </w:ins>
      <w:ins w:id="576" w:author="HS, Yogesh" w:date="2017-12-07T13:40:00Z">
        <w:r>
          <w:rPr>
            <w:rFonts w:eastAsia="Times New Roman" w:cs="Menlo" w:ascii="Menlo" w:hAnsi="Menlo"/>
            <w:color w:val="FFFFFF"/>
            <w:lang w:val="en-GB" w:eastAsia="en-GB"/>
          </w:rPr>
          <w:t>return false;</w:t>
        </w:r>
      </w:ins>
    </w:p>
    <w:p>
      <w:pPr>
        <w:pStyle w:val="Normal"/>
        <w:shd w:val="clear" w:color="auto" w:fill="000000"/>
        <w:spacing w:before="0" w:after="0"/>
        <w:rPr>
          <w:rFonts w:ascii="Menlo" w:hAnsi="Menlo" w:eastAsia="Times New Roman" w:cs="Menlo"/>
          <w:color w:val="FF0000"/>
          <w:lang w:val="en-GB" w:eastAsia="en-GB"/>
        </w:rPr>
      </w:pPr>
      <w:ins w:id="578" w:author="HS, Yogesh" w:date="2017-12-07T13:40:00Z">
        <w:r>
          <w:rPr>
            <w:rFonts w:eastAsia="Times New Roman" w:cs="Menlo" w:ascii="Menlo" w:hAnsi="Menlo"/>
            <w:color w:val="FF0000"/>
            <w:lang w:val="en-GB" w:eastAsia="en-GB"/>
          </w:rPr>
          <w:t>// For specific configurable item added in AppConfig.json, value of parameter itemName is the key provided in AppConfig.json, if proposition is handling it need to return true and handle it as required, if not handled return false</w:t>
        </w:r>
      </w:ins>
      <w:ins w:id="579" w:author="HS, Yogesh" w:date="2017-12-07T13:53:00Z">
        <w:r>
          <w:rPr>
            <w:rFonts w:eastAsia="Times New Roman" w:cs="Menlo" w:ascii="Menlo" w:hAnsi="Menlo"/>
            <w:color w:val="FF0000"/>
            <w:lang w:val="en-GB" w:eastAsia="en-GB"/>
          </w:rPr>
          <w:t>.</w:t>
        </w:r>
      </w:ins>
    </w:p>
    <w:p>
      <w:pPr>
        <w:pStyle w:val="Normal"/>
        <w:shd w:val="clear" w:color="auto" w:fill="000000"/>
        <w:spacing w:before="0" w:after="0"/>
        <w:rPr>
          <w:rFonts w:ascii="Menlo" w:hAnsi="Menlo" w:eastAsia="Times New Roman" w:cs="Menlo"/>
          <w:color w:val="FFFFFF"/>
          <w:lang w:val="en-GB" w:eastAsia="en-GB"/>
        </w:rPr>
      </w:pPr>
      <w:ins w:id="580" w:author="HS, Yogesh" w:date="2017-12-07T13:40:00Z">
        <w:r>
          <w:rPr>
            <w:rFonts w:eastAsia="Times New Roman" w:cs="Menlo" w:ascii="Menlo" w:hAnsi="Menlo"/>
            <w:color w:val="FF0000"/>
            <w:lang w:val="en-GB" w:eastAsia="en-GB"/>
          </w:rPr>
          <w:t xml:space="preserve">  </w:t>
        </w:r>
      </w:ins>
      <w:ins w:id="581" w:author="HS, Yogesh" w:date="2017-12-07T13:40:00Z">
        <w:r>
          <w:rPr>
            <w:rFonts w:eastAsia="Times New Roman" w:cs="Menlo" w:ascii="Menlo" w:hAnsi="Menlo"/>
            <w:color w:val="FFFFFF"/>
            <w:lang w:val="en-GB" w:eastAsia="en-GB"/>
          </w:rPr>
          <w:t xml:space="preserve">          </w:t>
        </w:r>
      </w:ins>
      <w:ins w:id="582" w:author="HS, Yogesh" w:date="2017-12-07T13:40:00Z">
        <w:r>
          <w:rPr>
            <w:rFonts w:eastAsia="Times New Roman" w:cs="Menlo" w:ascii="Menlo" w:hAnsi="Menlo"/>
            <w:color w:val="FFFFFF"/>
            <w:lang w:val="en-GB" w:eastAsia="en-GB"/>
          </w:rPr>
          <w:t>}</w:t>
        </w:r>
      </w:ins>
    </w:p>
    <w:p>
      <w:pPr>
        <w:pStyle w:val="Normal"/>
        <w:shd w:val="clear" w:color="auto" w:fill="000000"/>
        <w:spacing w:before="0" w:after="0"/>
        <w:rPr>
          <w:rFonts w:ascii="Menlo" w:hAnsi="Menlo" w:eastAsia="Times New Roman" w:cs="Menlo"/>
          <w:color w:val="FFFFFF"/>
          <w:lang w:val="en-GB" w:eastAsia="en-GB"/>
        </w:rPr>
      </w:pPr>
      <w:r>
        <w:rPr>
          <w:rFonts w:eastAsia="Times New Roman" w:cs="Menlo" w:ascii="Menlo" w:hAnsi="Menlo"/>
          <w:color w:val="FFFFFF"/>
          <w:lang w:val="en-GB" w:eastAsia="en-GB"/>
        </w:rPr>
      </w:r>
    </w:p>
    <w:p>
      <w:pPr>
        <w:pStyle w:val="Normal"/>
        <w:shd w:val="clear" w:color="auto" w:fill="000000"/>
        <w:spacing w:before="0" w:after="0"/>
        <w:rPr>
          <w:rFonts w:ascii="Menlo" w:hAnsi="Menlo" w:eastAsia="Times New Roman" w:cs="Menlo"/>
          <w:color w:val="FFFFFF"/>
          <w:lang w:val="en-GB" w:eastAsia="en-GB"/>
        </w:rPr>
      </w:pPr>
      <w:ins w:id="583" w:author="HS, Yogesh" w:date="2018-01-08T23:29:00Z">
        <w:r>
          <w:rPr>
            <w:rFonts w:eastAsia="Times New Roman" w:cs="Menlo" w:ascii="Menlo" w:hAnsi="Menlo"/>
            <w:color w:val="FFFFFF"/>
            <w:lang w:val="en-GB" w:eastAsia="en-GB"/>
          </w:rPr>
          <w:t xml:space="preserve">            </w:t>
        </w:r>
      </w:ins>
      <w:ins w:id="584" w:author="HS, Yogesh" w:date="2017-12-07T13:40:00Z">
        <w:r>
          <w:rPr>
            <w:rFonts w:eastAsia="Times New Roman" w:cs="Menlo" w:ascii="Menlo" w:hAnsi="Menlo"/>
            <w:color w:val="FFFFFF"/>
            <w:lang w:val="en-GB" w:eastAsia="en-GB"/>
          </w:rPr>
          <w:t>@Override</w:t>
        </w:r>
      </w:ins>
    </w:p>
    <w:p>
      <w:pPr>
        <w:pStyle w:val="Normal"/>
        <w:shd w:val="clear" w:color="auto" w:fill="000000"/>
        <w:spacing w:before="0" w:after="0"/>
        <w:rPr>
          <w:rFonts w:ascii="Menlo" w:hAnsi="Menlo" w:eastAsia="Times New Roman" w:cs="Menlo"/>
          <w:color w:val="FFFFFF"/>
          <w:lang w:val="en-GB" w:eastAsia="en-GB"/>
        </w:rPr>
      </w:pPr>
      <w:ins w:id="585" w:author="HS, Yogesh" w:date="2017-12-07T13:40:00Z">
        <w:r>
          <w:rPr>
            <w:rFonts w:eastAsia="Times New Roman" w:cs="Menlo" w:ascii="Menlo" w:hAnsi="Menlo"/>
            <w:color w:val="FFFFFF"/>
            <w:lang w:val="en-GB" w:eastAsia="en-GB"/>
          </w:rPr>
          <w:t xml:space="preserve">            </w:t>
        </w:r>
      </w:ins>
      <w:ins w:id="586" w:author="HS, Yogesh" w:date="2017-12-07T13:40:00Z">
        <w:r>
          <w:rPr>
            <w:rFonts w:eastAsia="Times New Roman" w:cs="Menlo" w:ascii="Menlo" w:hAnsi="Menlo"/>
            <w:color w:val="FFFFFF"/>
            <w:lang w:val="en-GB" w:eastAsia="en-GB"/>
          </w:rPr>
          <w:t xml:space="preserve">public DataInterface getDataInterface(DataModelType modelType) { </w:t>
        </w:r>
      </w:ins>
    </w:p>
    <w:p>
      <w:pPr>
        <w:pStyle w:val="Normal"/>
        <w:shd w:val="clear" w:color="auto" w:fill="000000"/>
        <w:spacing w:before="0" w:after="0"/>
        <w:rPr>
          <w:rFonts w:ascii="Menlo" w:hAnsi="Menlo" w:eastAsia="Times New Roman" w:cs="Menlo"/>
          <w:color w:val="FFFFFF"/>
          <w:lang w:val="en-GB" w:eastAsia="en-GB"/>
          <w:ins w:id="589" w:author="HS, Yogesh" w:date="2017-12-07T13:47:00Z"/>
        </w:rPr>
      </w:pPr>
      <w:ins w:id="587" w:author="HS, Yogesh" w:date="2017-12-07T13:40:00Z">
        <w:r>
          <w:rPr>
            <w:rFonts w:eastAsia="Times New Roman" w:cs="Menlo" w:ascii="Menlo" w:hAnsi="Menlo"/>
            <w:color w:val="FFFFFF"/>
            <w:lang w:val="en-GB" w:eastAsia="en-GB"/>
          </w:rPr>
          <w:t xml:space="preserve">                </w:t>
        </w:r>
      </w:ins>
      <w:ins w:id="588" w:author="HS, Yogesh" w:date="2017-12-07T13:40:00Z">
        <w:r>
          <w:rPr>
            <w:rFonts w:eastAsia="Times New Roman" w:cs="Menlo" w:ascii="Menlo" w:hAnsi="Menlo"/>
            <w:color w:val="FFFFFF"/>
            <w:lang w:val="en-GB" w:eastAsia="en-GB"/>
          </w:rPr>
          <w:t xml:space="preserve">return LaunchFragment.this.getDataInterface(modelType); </w:t>
        </w:r>
      </w:ins>
    </w:p>
    <w:p>
      <w:pPr>
        <w:pStyle w:val="Normal"/>
        <w:shd w:val="clear" w:color="auto" w:fill="000000"/>
        <w:spacing w:before="0" w:after="0"/>
        <w:rPr>
          <w:rFonts w:ascii="Menlo" w:hAnsi="Menlo" w:eastAsia="Times New Roman" w:cs="Menlo"/>
          <w:color w:val="FF0000"/>
          <w:lang w:val="en-GB" w:eastAsia="en-GB"/>
        </w:rPr>
      </w:pPr>
      <w:ins w:id="590" w:author="HS, Yogesh" w:date="2017-12-07T13:40:00Z">
        <w:r>
          <w:rPr>
            <w:rFonts w:eastAsia="Times New Roman" w:cs="Menlo" w:ascii="Menlo" w:hAnsi="Menlo"/>
            <w:color w:val="FF0000"/>
            <w:lang w:val="en-GB" w:eastAsia="en-GB"/>
          </w:rPr>
          <w:t>// Based on the model type returned by Myaccounts preposition should pass the corresponding data model.</w:t>
        </w:r>
      </w:ins>
    </w:p>
    <w:p>
      <w:pPr>
        <w:pStyle w:val="Normal"/>
        <w:shd w:val="clear" w:color="auto" w:fill="000000"/>
        <w:spacing w:before="0" w:after="0"/>
        <w:rPr>
          <w:rFonts w:ascii="Menlo" w:hAnsi="Menlo" w:eastAsia="Times New Roman" w:cs="Menlo"/>
          <w:color w:val="FFFFFF"/>
          <w:lang w:val="en-GB" w:eastAsia="en-GB"/>
        </w:rPr>
      </w:pPr>
      <w:ins w:id="591" w:author="HS, Yogesh" w:date="2017-12-07T13:40:00Z">
        <w:r>
          <w:rPr>
            <w:rFonts w:eastAsia="Times New Roman" w:cs="Menlo" w:ascii="Menlo" w:hAnsi="Menlo"/>
            <w:color w:val="FFFFFF"/>
            <w:lang w:val="en-GB" w:eastAsia="en-GB"/>
          </w:rPr>
          <w:t xml:space="preserve">            </w:t>
        </w:r>
      </w:ins>
      <w:ins w:id="592" w:author="HS, Yogesh" w:date="2017-12-07T13:40:00Z">
        <w:r>
          <w:rPr>
            <w:rFonts w:eastAsia="Times New Roman" w:cs="Menlo" w:ascii="Menlo" w:hAnsi="Menlo"/>
            <w:color w:val="FFFFFF"/>
            <w:lang w:val="en-GB" w:eastAsia="en-GB"/>
          </w:rPr>
          <w:t>}</w:t>
        </w:r>
      </w:ins>
    </w:p>
    <w:p>
      <w:pPr>
        <w:pStyle w:val="Normal"/>
        <w:shd w:val="clear" w:color="auto" w:fill="000000"/>
        <w:spacing w:before="0" w:after="0"/>
        <w:rPr>
          <w:rFonts w:ascii="Menlo" w:hAnsi="Menlo" w:eastAsia="Times New Roman" w:cs="Menlo"/>
          <w:color w:val="FFFFFF"/>
          <w:lang w:val="en-GB" w:eastAsia="en-GB"/>
        </w:rPr>
      </w:pPr>
      <w:r>
        <w:rPr>
          <w:rFonts w:eastAsia="Times New Roman" w:cs="Menlo" w:ascii="Menlo" w:hAnsi="Menlo"/>
          <w:color w:val="FFFFFF"/>
          <w:lang w:val="en-GB" w:eastAsia="en-GB"/>
        </w:rPr>
      </w:r>
    </w:p>
    <w:p>
      <w:pPr>
        <w:pStyle w:val="Normal"/>
        <w:shd w:val="clear" w:color="auto" w:fill="000000"/>
        <w:spacing w:before="0" w:after="0"/>
        <w:rPr>
          <w:rFonts w:ascii="Menlo" w:hAnsi="Menlo" w:eastAsia="Times New Roman" w:cs="Menlo"/>
          <w:color w:val="FFFFFF"/>
          <w:lang w:val="en-GB" w:eastAsia="en-GB"/>
        </w:rPr>
      </w:pPr>
      <w:ins w:id="593" w:author="HS, Yogesh" w:date="2017-12-07T13:40:00Z">
        <w:r>
          <w:rPr>
            <w:rFonts w:eastAsia="Times New Roman" w:cs="Menlo" w:ascii="Menlo" w:hAnsi="Menlo"/>
            <w:color w:val="FFFFFF"/>
            <w:lang w:val="en-GB" w:eastAsia="en-GB"/>
          </w:rPr>
          <w:t xml:space="preserve">            </w:t>
        </w:r>
      </w:ins>
      <w:ins w:id="594" w:author="HS, Yogesh" w:date="2017-12-07T13:40:00Z">
        <w:r>
          <w:rPr>
            <w:rFonts w:eastAsia="Times New Roman" w:cs="Menlo" w:ascii="Menlo" w:hAnsi="Menlo"/>
            <w:color w:val="FFFFFF"/>
            <w:lang w:val="en-GB" w:eastAsia="en-GB"/>
          </w:rPr>
          <w:t>@Override</w:t>
        </w:r>
      </w:ins>
    </w:p>
    <w:p>
      <w:pPr>
        <w:pStyle w:val="Normal"/>
        <w:shd w:val="clear" w:color="auto" w:fill="000000"/>
        <w:spacing w:before="0" w:after="0"/>
        <w:rPr>
          <w:rFonts w:ascii="Menlo" w:hAnsi="Menlo" w:eastAsia="Times New Roman" w:cs="Menlo"/>
          <w:color w:val="FFFFFF"/>
          <w:lang w:val="en-GB" w:eastAsia="en-GB"/>
          <w:ins w:id="597" w:author="HS, Yogesh" w:date="2017-12-07T13:47:00Z"/>
        </w:rPr>
      </w:pPr>
      <w:ins w:id="595" w:author="HS, Yogesh" w:date="2017-12-07T13:40:00Z">
        <w:r>
          <w:rPr>
            <w:rFonts w:eastAsia="Times New Roman" w:cs="Menlo" w:ascii="Menlo" w:hAnsi="Menlo"/>
            <w:color w:val="FFFFFF"/>
            <w:lang w:val="en-GB" w:eastAsia="en-GB"/>
          </w:rPr>
          <w:t xml:space="preserve">            </w:t>
        </w:r>
      </w:ins>
      <w:ins w:id="596" w:author="HS, Yogesh" w:date="2017-12-07T13:40:00Z">
        <w:r>
          <w:rPr>
            <w:rFonts w:eastAsia="Times New Roman" w:cs="Menlo" w:ascii="Menlo" w:hAnsi="Menlo"/>
            <w:color w:val="FFFFFF"/>
            <w:lang w:val="en-GB" w:eastAsia="en-GB"/>
          </w:rPr>
          <w:t>public void onError(MyaError myaError) {</w:t>
        </w:r>
      </w:ins>
    </w:p>
    <w:p>
      <w:pPr>
        <w:pStyle w:val="Normal"/>
        <w:shd w:val="clear" w:color="auto" w:fill="000000"/>
        <w:spacing w:before="0" w:after="0"/>
        <w:rPr>
          <w:rFonts w:ascii="Menlo" w:hAnsi="Menlo" w:eastAsia="Times New Roman" w:cs="Menlo"/>
          <w:color w:val="FFFFFF"/>
          <w:lang w:val="en-GB" w:eastAsia="en-GB"/>
        </w:rPr>
      </w:pPr>
      <w:ins w:id="598" w:author="HS, Yogesh" w:date="2017-12-07T13:40:00Z">
        <w:r>
          <w:rPr>
            <w:rFonts w:eastAsia="Times New Roman" w:cs="Menlo" w:ascii="Menlo" w:hAnsi="Menlo"/>
            <w:color w:val="FF0000"/>
            <w:lang w:val="en-GB" w:eastAsia="en-GB"/>
          </w:rPr>
          <w:t>// onError callback will be called on occurance of any error for example, on user not logged in</w:t>
        </w:r>
      </w:ins>
      <w:ins w:id="599" w:author="HS, Yogesh" w:date="2017-12-07T13:53:00Z">
        <w:r>
          <w:rPr>
            <w:rFonts w:eastAsia="Times New Roman" w:cs="Menlo" w:ascii="Menlo" w:hAnsi="Menlo"/>
            <w:color w:val="FF0000"/>
            <w:lang w:val="en-GB" w:eastAsia="en-GB"/>
          </w:rPr>
          <w:t>.</w:t>
        </w:r>
      </w:ins>
    </w:p>
    <w:p>
      <w:pPr>
        <w:pStyle w:val="Normal"/>
        <w:shd w:val="clear" w:color="auto" w:fill="000000"/>
        <w:spacing w:before="0" w:after="0"/>
        <w:rPr>
          <w:rFonts w:ascii="Menlo" w:hAnsi="Menlo" w:eastAsia="Times New Roman" w:cs="Menlo"/>
          <w:color w:val="FFFFFF"/>
          <w:lang w:val="en-GB" w:eastAsia="en-GB"/>
        </w:rPr>
      </w:pPr>
      <w:ins w:id="600" w:author="HS, Yogesh" w:date="2017-12-07T13:40:00Z">
        <w:r>
          <w:rPr>
            <w:rFonts w:eastAsia="Times New Roman" w:cs="Menlo" w:ascii="Menlo" w:hAnsi="Menlo"/>
            <w:color w:val="FFFFFF"/>
            <w:lang w:val="en-GB" w:eastAsia="en-GB"/>
          </w:rPr>
          <w:t xml:space="preserve">                </w:t>
        </w:r>
      </w:ins>
      <w:ins w:id="601" w:author="HS, Yogesh" w:date="2017-12-07T13:40:00Z">
        <w:r>
          <w:rPr>
            <w:rFonts w:eastAsia="Times New Roman" w:cs="Menlo" w:ascii="Menlo" w:hAnsi="Menlo"/>
            <w:color w:val="FFFFFF"/>
            <w:lang w:val="en-GB" w:eastAsia="en-GB"/>
          </w:rPr>
          <w:t>if (myaError == MyaError.USER_NOT_SIGNED_IN) {</w:t>
        </w:r>
      </w:ins>
    </w:p>
    <w:p>
      <w:pPr>
        <w:pStyle w:val="Normal"/>
        <w:shd w:val="clear" w:color="auto" w:fill="000000"/>
        <w:spacing w:before="0" w:after="0"/>
        <w:rPr>
          <w:rFonts w:ascii="Menlo" w:hAnsi="Menlo" w:eastAsia="Times New Roman" w:cs="Menlo"/>
          <w:color w:val="FFFFFF"/>
          <w:lang w:val="en-GB" w:eastAsia="en-GB"/>
        </w:rPr>
      </w:pPr>
      <w:ins w:id="602" w:author="HS, Yogesh" w:date="2017-12-07T13:40:00Z">
        <w:r>
          <w:rPr>
            <w:rFonts w:eastAsia="Times New Roman" w:cs="Menlo" w:ascii="Menlo" w:hAnsi="Menlo"/>
            <w:color w:val="FFFFFF"/>
            <w:lang w:val="en-GB" w:eastAsia="en-GB"/>
          </w:rPr>
          <w:t xml:space="preserve">                   </w:t>
        </w:r>
      </w:ins>
    </w:p>
    <w:p>
      <w:pPr>
        <w:pStyle w:val="Normal"/>
        <w:shd w:val="clear" w:color="auto" w:fill="000000"/>
        <w:spacing w:before="0" w:after="0"/>
        <w:rPr>
          <w:rFonts w:ascii="Menlo" w:hAnsi="Menlo" w:eastAsia="Times New Roman" w:cs="Menlo"/>
          <w:color w:val="FFFFFF"/>
          <w:lang w:val="en-GB" w:eastAsia="en-GB"/>
        </w:rPr>
      </w:pPr>
      <w:ins w:id="603" w:author="HS, Yogesh" w:date="2017-12-07T13:40:00Z">
        <w:r>
          <w:rPr>
            <w:rFonts w:eastAsia="Times New Roman" w:cs="Menlo" w:ascii="Menlo" w:hAnsi="Menlo"/>
            <w:color w:val="FFFFFF"/>
            <w:lang w:val="en-GB" w:eastAsia="en-GB"/>
          </w:rPr>
          <w:t xml:space="preserve">                </w:t>
        </w:r>
      </w:ins>
      <w:ins w:id="604" w:author="HS, Yogesh" w:date="2017-12-07T13:40:00Z">
        <w:r>
          <w:rPr>
            <w:rFonts w:eastAsia="Times New Roman" w:cs="Menlo" w:ascii="Menlo" w:hAnsi="Menlo"/>
            <w:color w:val="FFFFFF"/>
            <w:lang w:val="en-GB" w:eastAsia="en-GB"/>
          </w:rPr>
          <w:t>}</w:t>
        </w:r>
      </w:ins>
    </w:p>
    <w:p>
      <w:pPr>
        <w:pStyle w:val="Normal"/>
        <w:shd w:val="clear" w:color="auto" w:fill="000000"/>
        <w:spacing w:before="0" w:after="0"/>
        <w:rPr>
          <w:rFonts w:ascii="Menlo" w:hAnsi="Menlo" w:eastAsia="Times New Roman" w:cs="Menlo"/>
          <w:color w:val="FFFFFF"/>
          <w:lang w:val="en-GB" w:eastAsia="en-GB"/>
        </w:rPr>
      </w:pPr>
      <w:ins w:id="605" w:author="HS, Yogesh" w:date="2017-12-07T13:40:00Z">
        <w:r>
          <w:rPr>
            <w:rFonts w:eastAsia="Times New Roman" w:cs="Menlo" w:ascii="Menlo" w:hAnsi="Menlo"/>
            <w:color w:val="FFFFFF"/>
            <w:lang w:val="en-GB" w:eastAsia="en-GB"/>
          </w:rPr>
          <w:t xml:space="preserve">            </w:t>
        </w:r>
      </w:ins>
      <w:ins w:id="606" w:author="HS, Yogesh" w:date="2017-12-07T13:40:00Z">
        <w:r>
          <w:rPr>
            <w:rFonts w:eastAsia="Times New Roman" w:cs="Menlo" w:ascii="Menlo" w:hAnsi="Menlo"/>
            <w:color w:val="FFFFFF"/>
            <w:lang w:val="en-GB" w:eastAsia="en-GB"/>
          </w:rPr>
          <w:t>}</w:t>
        </w:r>
      </w:ins>
    </w:p>
    <w:p>
      <w:pPr>
        <w:pStyle w:val="Normal"/>
        <w:shd w:val="clear" w:color="auto" w:fill="000000"/>
        <w:spacing w:before="0" w:after="0"/>
        <w:rPr>
          <w:rFonts w:ascii="Menlo" w:hAnsi="Menlo" w:eastAsia="Times New Roman" w:cs="Menlo"/>
          <w:color w:val="FFFFFF"/>
          <w:lang w:val="en-GB" w:eastAsia="en-GB"/>
        </w:rPr>
      </w:pPr>
      <w:ins w:id="607" w:author="HS, Yogesh" w:date="2017-12-07T13:40:00Z">
        <w:r>
          <w:rPr>
            <w:rFonts w:eastAsia="Times New Roman" w:cs="Menlo" w:ascii="Menlo" w:hAnsi="Menlo"/>
            <w:color w:val="FFFFFF"/>
            <w:lang w:val="en-GB" w:eastAsia="en-GB"/>
          </w:rPr>
          <w:t xml:space="preserve">        </w:t>
        </w:r>
      </w:ins>
      <w:ins w:id="608" w:author="HS, Yogesh" w:date="2017-12-07T13:40:00Z">
        <w:r>
          <w:rPr>
            <w:rFonts w:eastAsia="Times New Roman" w:cs="Menlo" w:ascii="Menlo" w:hAnsi="Menlo"/>
            <w:color w:val="FFFFFF"/>
            <w:lang w:val="en-GB" w:eastAsia="en-GB"/>
          </w:rPr>
          <w:t>};</w:t>
        </w:r>
      </w:ins>
    </w:p>
    <w:p>
      <w:pPr>
        <w:pStyle w:val="Normal"/>
        <w:shd w:val="clear" w:color="auto" w:fill="000000"/>
        <w:spacing w:before="0" w:after="0"/>
        <w:rPr/>
      </w:pPr>
      <w:ins w:id="609" w:author="HS, Yogesh" w:date="2017-12-07T13:40:00Z">
        <w:r>
          <w:rPr>
            <w:rFonts w:eastAsia="Times New Roman" w:cs="Menlo" w:ascii="Menlo" w:hAnsi="Menlo"/>
            <w:color w:val="FFFFFF"/>
            <w:lang w:val="en-GB" w:eastAsia="en-GB"/>
          </w:rPr>
          <w:t xml:space="preserve">    </w:t>
        </w:r>
      </w:ins>
      <w:ins w:id="610" w:author="HS, Yogesh" w:date="2017-12-07T13:40:00Z">
        <w:r>
          <w:rPr>
            <w:rFonts w:eastAsia="Times New Roman" w:cs="Menlo" w:ascii="Menlo" w:hAnsi="Menlo"/>
            <w:color w:val="FFFFFF"/>
            <w:lang w:val="en-GB" w:eastAsia="en-GB"/>
          </w:rPr>
          <w:t>}</w:t>
        </w:r>
      </w:ins>
      <w:del w:id="611" w:author="HS, Yogesh" w:date="2017-12-07T13:40:00Z">
        <w:r>
          <w:rPr>
            <w:rFonts w:eastAsia="Times New Roman" w:cs="Menlo" w:ascii="Menlo" w:hAnsi="Menlo"/>
            <w:color w:val="DE38A5"/>
            <w:sz w:val="16"/>
            <w:szCs w:val="16"/>
            <w:lang w:val="en-GB" w:eastAsia="en-GB"/>
          </w:rPr>
          <w:delText>@IBAction</w:delText>
        </w:r>
      </w:del>
      <w:del w:id="612" w:author="HS, Yogesh" w:date="2017-12-07T13:40:00Z">
        <w:r>
          <w:rPr>
            <w:rFonts w:eastAsia="Times New Roman" w:cs="Menlo" w:ascii="Menlo" w:hAnsi="Menlo"/>
            <w:color w:val="FFFFFF"/>
            <w:sz w:val="16"/>
            <w:szCs w:val="16"/>
            <w:lang w:val="en-GB" w:eastAsia="en-GB"/>
          </w:rPr>
          <w:delText xml:space="preserve"> </w:delText>
        </w:r>
      </w:del>
      <w:del w:id="613" w:author="HS, Yogesh" w:date="2017-12-07T13:40:00Z">
        <w:r>
          <w:rPr>
            <w:rFonts w:eastAsia="Times New Roman" w:cs="Menlo" w:ascii="Menlo" w:hAnsi="Menlo"/>
            <w:color w:val="DE38A5"/>
            <w:sz w:val="16"/>
            <w:szCs w:val="16"/>
            <w:lang w:val="en-GB" w:eastAsia="en-GB"/>
          </w:rPr>
          <w:delText>func</w:delText>
        </w:r>
      </w:del>
      <w:del w:id="614" w:author="HS, Yogesh" w:date="2017-12-07T13:40:00Z">
        <w:r>
          <w:rPr>
            <w:rFonts w:eastAsia="Times New Roman" w:cs="Menlo" w:ascii="Menlo" w:hAnsi="Menlo"/>
            <w:color w:val="FFFFFF"/>
            <w:sz w:val="16"/>
            <w:szCs w:val="16"/>
            <w:lang w:val="en-GB" w:eastAsia="en-GB"/>
          </w:rPr>
          <w:delText xml:space="preserve"> launchMYAccount(</w:delText>
        </w:r>
      </w:del>
      <w:del w:id="615" w:author="HS, Yogesh" w:date="2017-12-07T13:40:00Z">
        <w:r>
          <w:rPr>
            <w:rFonts w:eastAsia="Times New Roman" w:cs="Menlo" w:ascii="Menlo" w:hAnsi="Menlo"/>
            <w:color w:val="DE38A5"/>
            <w:sz w:val="16"/>
            <w:szCs w:val="16"/>
            <w:lang w:val="en-GB" w:eastAsia="en-GB"/>
          </w:rPr>
          <w:delText>_</w:delText>
        </w:r>
      </w:del>
      <w:del w:id="616" w:author="HS, Yogesh" w:date="2017-12-07T13:40:00Z">
        <w:r>
          <w:rPr>
            <w:rFonts w:eastAsia="Times New Roman" w:cs="Menlo" w:ascii="Menlo" w:hAnsi="Menlo"/>
            <w:color w:val="FFFFFF"/>
            <w:sz w:val="16"/>
            <w:szCs w:val="16"/>
            <w:lang w:val="en-GB" w:eastAsia="en-GB"/>
          </w:rPr>
          <w:delText xml:space="preserve"> sender: </w:delText>
        </w:r>
      </w:del>
      <w:del w:id="617" w:author="HS, Yogesh" w:date="2017-12-07T13:40:00Z">
        <w:r>
          <w:rPr>
            <w:rFonts w:eastAsia="Times New Roman" w:cs="Menlo" w:ascii="Menlo" w:hAnsi="Menlo"/>
            <w:color w:val="08FA95"/>
            <w:sz w:val="16"/>
            <w:szCs w:val="16"/>
            <w:lang w:val="en-GB" w:eastAsia="en-GB"/>
          </w:rPr>
          <w:delText>UIDButton</w:delText>
        </w:r>
      </w:del>
      <w:del w:id="618" w:author="HS, Yogesh" w:date="2017-12-07T13:40:00Z">
        <w:r>
          <w:rPr>
            <w:rFonts w:eastAsia="Times New Roman" w:cs="Menlo" w:ascii="Menlo" w:hAnsi="Menlo"/>
            <w:color w:val="FFFFFF"/>
            <w:sz w:val="16"/>
            <w:szCs w:val="16"/>
            <w:lang w:val="en-GB" w:eastAsia="en-GB"/>
          </w:rPr>
          <w:delText>) {</w:delText>
        </w:r>
      </w:del>
    </w:p>
    <w:p>
      <w:pPr>
        <w:pStyle w:val="Normal"/>
        <w:shd w:val="clear" w:color="auto" w:fill="000000"/>
        <w:spacing w:before="0" w:after="0"/>
        <w:rPr/>
      </w:pPr>
      <w:del w:id="619" w:author="HS, Yogesh" w:date="2017-12-07T13:40:00Z">
        <w:r>
          <w:rPr>
            <w:rFonts w:eastAsia="Times New Roman" w:cs="Menlo" w:ascii="Menlo" w:hAnsi="Menlo"/>
            <w:color w:val="FFFFFF"/>
            <w:sz w:val="16"/>
            <w:szCs w:val="16"/>
            <w:lang w:val="en-GB" w:eastAsia="en-GB"/>
          </w:rPr>
          <w:delText xml:space="preserve">        </w:delText>
        </w:r>
      </w:del>
      <w:del w:id="620" w:author="HS, Yogesh" w:date="2017-12-07T13:40:00Z">
        <w:r>
          <w:rPr>
            <w:rFonts w:eastAsia="Times New Roman" w:cs="Menlo" w:ascii="Menlo" w:hAnsi="Menlo"/>
            <w:color w:val="DE38A5"/>
            <w:sz w:val="16"/>
            <w:szCs w:val="16"/>
            <w:lang w:val="en-GB" w:eastAsia="en-GB"/>
          </w:rPr>
          <w:delText>let</w:delText>
        </w:r>
      </w:del>
      <w:del w:id="621" w:author="HS, Yogesh" w:date="2017-12-07T13:40:00Z">
        <w:r>
          <w:rPr>
            <w:rFonts w:eastAsia="Times New Roman" w:cs="Menlo" w:ascii="Menlo" w:hAnsi="Menlo"/>
            <w:color w:val="FFFFFF"/>
            <w:sz w:val="16"/>
            <w:szCs w:val="16"/>
            <w:lang w:val="en-GB" w:eastAsia="en-GB"/>
          </w:rPr>
          <w:delText xml:space="preserve"> myaDependencies = </w:delText>
        </w:r>
      </w:del>
      <w:del w:id="622" w:author="HS, Yogesh" w:date="2017-12-07T13:40:00Z">
        <w:r>
          <w:rPr>
            <w:rFonts w:eastAsia="Times New Roman" w:cs="Menlo" w:ascii="Menlo" w:hAnsi="Menlo"/>
            <w:color w:val="08FA95"/>
            <w:sz w:val="16"/>
            <w:szCs w:val="16"/>
            <w:lang w:val="en-GB" w:eastAsia="en-GB"/>
          </w:rPr>
          <w:delText>MYADependencies</w:delText>
        </w:r>
      </w:del>
      <w:del w:id="623" w:author="HS, Yogesh" w:date="2017-12-07T13:40:00Z">
        <w:r>
          <w:rPr>
            <w:rFonts w:eastAsia="Times New Roman" w:cs="Menlo" w:ascii="Menlo" w:hAnsi="Menlo"/>
            <w:color w:val="FFFFFF"/>
            <w:sz w:val="16"/>
            <w:szCs w:val="16"/>
            <w:lang w:val="en-GB" w:eastAsia="en-GB"/>
          </w:rPr>
          <w:delText>()</w:delText>
        </w:r>
      </w:del>
    </w:p>
    <w:p>
      <w:pPr>
        <w:pStyle w:val="Normal"/>
        <w:shd w:val="clear" w:color="auto" w:fill="000000"/>
        <w:spacing w:before="0" w:after="0"/>
        <w:rPr/>
      </w:pPr>
      <w:del w:id="624" w:author="HS, Yogesh" w:date="2017-12-07T13:40:00Z">
        <w:r>
          <w:rPr>
            <w:rFonts w:eastAsia="Times New Roman" w:cs="Menlo" w:ascii="Menlo" w:hAnsi="Menlo"/>
            <w:color w:val="FFFFFF"/>
            <w:sz w:val="16"/>
            <w:szCs w:val="16"/>
            <w:lang w:val="en-GB" w:eastAsia="en-GB"/>
          </w:rPr>
          <w:delText xml:space="preserve">        </w:delText>
        </w:r>
      </w:del>
      <w:del w:id="625" w:author="HS, Yogesh" w:date="2017-12-07T13:40:00Z">
        <w:r>
          <w:rPr>
            <w:rFonts w:eastAsia="Times New Roman" w:cs="Menlo" w:ascii="Menlo" w:hAnsi="Menlo"/>
            <w:color w:val="FFFFFF"/>
            <w:sz w:val="16"/>
            <w:szCs w:val="16"/>
            <w:lang w:val="en-GB" w:eastAsia="en-GB"/>
          </w:rPr>
          <w:delText>myaDependencies.</w:delText>
        </w:r>
      </w:del>
      <w:del w:id="626" w:author="HS, Yogesh" w:date="2017-12-07T13:40:00Z">
        <w:r>
          <w:rPr>
            <w:rFonts w:eastAsia="Times New Roman" w:cs="Menlo" w:ascii="Menlo" w:hAnsi="Menlo"/>
            <w:color w:val="08FA95"/>
            <w:sz w:val="16"/>
            <w:szCs w:val="16"/>
            <w:lang w:val="en-GB" w:eastAsia="en-GB"/>
          </w:rPr>
          <w:delText>appInfra</w:delText>
        </w:r>
      </w:del>
      <w:del w:id="627" w:author="HS, Yogesh" w:date="2017-12-07T13:40:00Z">
        <w:r>
          <w:rPr>
            <w:rFonts w:eastAsia="Times New Roman" w:cs="Menlo" w:ascii="Menlo" w:hAnsi="Menlo"/>
            <w:color w:val="FFFFFF"/>
            <w:sz w:val="16"/>
            <w:szCs w:val="16"/>
            <w:lang w:val="en-GB" w:eastAsia="en-GB"/>
          </w:rPr>
          <w:delText xml:space="preserve"> = </w:delText>
        </w:r>
      </w:del>
      <w:del w:id="628" w:author="HS, Yogesh" w:date="2017-12-07T13:40:00Z">
        <w:r>
          <w:rPr>
            <w:rFonts w:eastAsia="Times New Roman" w:cs="Menlo" w:ascii="Menlo" w:hAnsi="Menlo"/>
            <w:color w:val="08FA95"/>
            <w:sz w:val="16"/>
            <w:szCs w:val="16"/>
            <w:lang w:val="en-GB" w:eastAsia="en-GB"/>
          </w:rPr>
          <w:delText>appinfra</w:delText>
        </w:r>
      </w:del>
    </w:p>
    <w:p>
      <w:pPr>
        <w:pStyle w:val="Normal"/>
        <w:shd w:val="clear" w:color="auto" w:fill="000000"/>
        <w:spacing w:before="0" w:after="0"/>
        <w:rPr/>
      </w:pPr>
      <w:del w:id="629" w:author="HS, Yogesh" w:date="2017-12-07T13:40:00Z">
        <w:r>
          <w:rPr>
            <w:rFonts w:eastAsia="Times New Roman" w:cs="Menlo" w:ascii="Menlo" w:hAnsi="Menlo"/>
            <w:color w:val="FFFFFF"/>
            <w:sz w:val="16"/>
            <w:szCs w:val="16"/>
            <w:lang w:val="en-GB" w:eastAsia="en-GB"/>
          </w:rPr>
          <w:delText xml:space="preserve">        </w:delText>
        </w:r>
      </w:del>
      <w:del w:id="630" w:author="HS, Yogesh" w:date="2017-12-07T13:40:00Z">
        <w:r>
          <w:rPr>
            <w:rFonts w:eastAsia="Times New Roman" w:cs="Menlo" w:ascii="Menlo" w:hAnsi="Menlo"/>
            <w:color w:val="DE38A5"/>
            <w:sz w:val="16"/>
            <w:szCs w:val="16"/>
            <w:lang w:val="en-GB" w:eastAsia="en-GB"/>
          </w:rPr>
          <w:delText>let</w:delText>
        </w:r>
      </w:del>
      <w:del w:id="631" w:author="HS, Yogesh" w:date="2017-12-07T13:40:00Z">
        <w:r>
          <w:rPr>
            <w:rFonts w:eastAsia="Times New Roman" w:cs="Menlo" w:ascii="Menlo" w:hAnsi="Menlo"/>
            <w:color w:val="FFFFFF"/>
            <w:sz w:val="16"/>
            <w:szCs w:val="16"/>
            <w:lang w:val="en-GB" w:eastAsia="en-GB"/>
          </w:rPr>
          <w:delText xml:space="preserve"> myaInterface = </w:delText>
        </w:r>
      </w:del>
      <w:del w:id="632" w:author="HS, Yogesh" w:date="2017-12-07T13:40:00Z">
        <w:r>
          <w:rPr>
            <w:rFonts w:eastAsia="Times New Roman" w:cs="Menlo" w:ascii="Menlo" w:hAnsi="Menlo"/>
            <w:color w:val="08FA95"/>
            <w:sz w:val="16"/>
            <w:szCs w:val="16"/>
            <w:lang w:val="en-GB" w:eastAsia="en-GB"/>
          </w:rPr>
          <w:delText>MYAInterface</w:delText>
        </w:r>
      </w:del>
      <w:del w:id="633" w:author="HS, Yogesh" w:date="2017-12-07T13:40:00Z">
        <w:r>
          <w:rPr>
            <w:rFonts w:eastAsia="Times New Roman" w:cs="Menlo" w:ascii="Menlo" w:hAnsi="Menlo"/>
            <w:color w:val="FFFFFF"/>
            <w:sz w:val="16"/>
            <w:szCs w:val="16"/>
            <w:lang w:val="en-GB" w:eastAsia="en-GB"/>
          </w:rPr>
          <w:delText xml:space="preserve">(dependencies: myaDependencies, andSettings: </w:delText>
        </w:r>
      </w:del>
      <w:del w:id="634" w:author="HS, Yogesh" w:date="2017-12-07T13:40:00Z">
        <w:r>
          <w:rPr>
            <w:rFonts w:eastAsia="Times New Roman" w:cs="Menlo" w:ascii="Menlo" w:hAnsi="Menlo"/>
            <w:color w:val="08FA95"/>
            <w:sz w:val="16"/>
            <w:szCs w:val="16"/>
            <w:lang w:val="en-GB" w:eastAsia="en-GB"/>
          </w:rPr>
          <w:delText>MYASettings</w:delText>
        </w:r>
      </w:del>
      <w:del w:id="635" w:author="HS, Yogesh" w:date="2017-12-07T13:40:00Z">
        <w:r>
          <w:rPr>
            <w:rFonts w:eastAsia="Times New Roman" w:cs="Menlo" w:ascii="Menlo" w:hAnsi="Menlo"/>
            <w:color w:val="FFFFFF"/>
            <w:sz w:val="16"/>
            <w:szCs w:val="16"/>
            <w:lang w:val="en-GB" w:eastAsia="en-GB"/>
          </w:rPr>
          <w:delText>())</w:delText>
        </w:r>
      </w:del>
    </w:p>
    <w:p>
      <w:pPr>
        <w:pStyle w:val="Normal"/>
        <w:shd w:val="clear" w:color="auto" w:fill="000000"/>
        <w:spacing w:before="0" w:after="0"/>
        <w:rPr/>
      </w:pPr>
      <w:del w:id="636" w:author="HS, Yogesh" w:date="2017-12-07T13:40:00Z">
        <w:r>
          <w:rPr>
            <w:rFonts w:eastAsia="Times New Roman" w:cs="Menlo" w:ascii="Menlo" w:hAnsi="Menlo"/>
            <w:color w:val="FFFFFF"/>
            <w:sz w:val="16"/>
            <w:szCs w:val="16"/>
            <w:lang w:val="en-GB" w:eastAsia="en-GB"/>
          </w:rPr>
          <w:delText xml:space="preserve">        </w:delText>
        </w:r>
      </w:del>
      <w:del w:id="637" w:author="HS, Yogesh" w:date="2017-12-07T13:40:00Z">
        <w:r>
          <w:rPr>
            <w:rFonts w:eastAsia="Times New Roman" w:cs="Menlo" w:ascii="Menlo" w:hAnsi="Menlo"/>
            <w:color w:val="DE38A5"/>
            <w:sz w:val="16"/>
            <w:szCs w:val="16"/>
            <w:lang w:val="en-GB" w:eastAsia="en-GB"/>
          </w:rPr>
          <w:delText>let</w:delText>
        </w:r>
      </w:del>
      <w:del w:id="638" w:author="HS, Yogesh" w:date="2017-12-07T13:40:00Z">
        <w:r>
          <w:rPr>
            <w:rFonts w:eastAsia="Times New Roman" w:cs="Menlo" w:ascii="Menlo" w:hAnsi="Menlo"/>
            <w:color w:val="FFFFFF"/>
            <w:sz w:val="16"/>
            <w:szCs w:val="16"/>
            <w:lang w:val="en-GB" w:eastAsia="en-GB"/>
          </w:rPr>
          <w:delText xml:space="preserve"> launchInput = </w:delText>
        </w:r>
      </w:del>
      <w:del w:id="639" w:author="HS, Yogesh" w:date="2017-12-07T13:40:00Z">
        <w:r>
          <w:rPr>
            <w:rFonts w:eastAsia="Times New Roman" w:cs="Menlo" w:ascii="Menlo" w:hAnsi="Menlo"/>
            <w:color w:val="08FA95"/>
            <w:sz w:val="16"/>
            <w:szCs w:val="16"/>
            <w:lang w:val="en-GB" w:eastAsia="en-GB"/>
          </w:rPr>
          <w:delText>MYALaunchInput</w:delText>
        </w:r>
      </w:del>
      <w:del w:id="640" w:author="HS, Yogesh" w:date="2017-12-07T13:40:00Z">
        <w:r>
          <w:rPr>
            <w:rFonts w:eastAsia="Times New Roman" w:cs="Menlo" w:ascii="Menlo" w:hAnsi="Menlo"/>
            <w:color w:val="FFFFFF"/>
            <w:sz w:val="16"/>
            <w:szCs w:val="16"/>
            <w:lang w:val="en-GB" w:eastAsia="en-GB"/>
          </w:rPr>
          <w:delText>()</w:delText>
        </w:r>
      </w:del>
    </w:p>
    <w:p>
      <w:pPr>
        <w:pStyle w:val="Normal"/>
        <w:shd w:val="clear" w:color="auto" w:fill="000000"/>
        <w:spacing w:before="0" w:after="0"/>
        <w:rPr/>
      </w:pPr>
      <w:del w:id="641" w:author="HS, Yogesh" w:date="2017-12-07T13:40:00Z">
        <w:r>
          <w:rPr>
            <w:rFonts w:eastAsia="Times New Roman" w:cs="Menlo" w:ascii="Menlo" w:hAnsi="Menlo"/>
            <w:color w:val="FFFFFF"/>
            <w:sz w:val="16"/>
            <w:szCs w:val="16"/>
            <w:lang w:val="en-GB" w:eastAsia="en-GB"/>
          </w:rPr>
          <w:delText xml:space="preserve">        </w:delText>
        </w:r>
      </w:del>
      <w:del w:id="642" w:author="HS, Yogesh" w:date="2017-12-07T13:40:00Z">
        <w:r>
          <w:rPr>
            <w:rFonts w:eastAsia="Times New Roman" w:cs="Menlo" w:ascii="Menlo" w:hAnsi="Menlo"/>
            <w:color w:val="FFFFFF"/>
            <w:sz w:val="16"/>
            <w:szCs w:val="16"/>
            <w:lang w:val="en-GB" w:eastAsia="en-GB"/>
          </w:rPr>
          <w:delText>launchInput.</w:delText>
        </w:r>
      </w:del>
      <w:del w:id="643" w:author="HS, Yogesh" w:date="2017-12-07T13:40:00Z">
        <w:r>
          <w:rPr>
            <w:rFonts w:eastAsia="Times New Roman" w:cs="Menlo" w:ascii="Menlo" w:hAnsi="Menlo"/>
            <w:color w:val="08FA95"/>
            <w:sz w:val="16"/>
            <w:szCs w:val="16"/>
            <w:lang w:val="en-GB" w:eastAsia="en-GB"/>
          </w:rPr>
          <w:delText>delegate</w:delText>
        </w:r>
      </w:del>
      <w:del w:id="644" w:author="HS, Yogesh" w:date="2017-12-07T13:40:00Z">
        <w:r>
          <w:rPr>
            <w:rFonts w:eastAsia="Times New Roman" w:cs="Menlo" w:ascii="Menlo" w:hAnsi="Menlo"/>
            <w:color w:val="FFFFFF"/>
            <w:sz w:val="16"/>
            <w:szCs w:val="16"/>
            <w:lang w:val="en-GB" w:eastAsia="en-GB"/>
          </w:rPr>
          <w:delText xml:space="preserve"> = </w:delText>
        </w:r>
      </w:del>
      <w:del w:id="645" w:author="HS, Yogesh" w:date="2017-12-07T13:40:00Z">
        <w:r>
          <w:rPr>
            <w:rFonts w:eastAsia="Times New Roman" w:cs="Menlo" w:ascii="Menlo" w:hAnsi="Menlo"/>
            <w:color w:val="DE38A5"/>
            <w:sz w:val="16"/>
            <w:szCs w:val="16"/>
            <w:lang w:val="en-GB" w:eastAsia="en-GB"/>
          </w:rPr>
          <w:delText>self</w:delText>
        </w:r>
      </w:del>
    </w:p>
    <w:p>
      <w:pPr>
        <w:pStyle w:val="Normal"/>
        <w:shd w:val="clear" w:color="auto" w:fill="000000"/>
        <w:spacing w:before="0" w:after="0"/>
        <w:rPr/>
      </w:pPr>
      <w:del w:id="646" w:author="HS, Yogesh" w:date="2017-12-07T13:40:00Z">
        <w:r>
          <w:rPr>
            <w:rFonts w:eastAsia="Times New Roman" w:cs="Menlo" w:ascii="Menlo" w:hAnsi="Menlo"/>
            <w:color w:val="FFFFFF"/>
            <w:sz w:val="16"/>
            <w:szCs w:val="16"/>
            <w:lang w:val="en-GB" w:eastAsia="en-GB"/>
          </w:rPr>
          <w:delText xml:space="preserve">        </w:delText>
        </w:r>
      </w:del>
      <w:del w:id="647" w:author="HS, Yogesh" w:date="2017-12-07T13:40:00Z">
        <w:r>
          <w:rPr>
            <w:rFonts w:eastAsia="Times New Roman" w:cs="Menlo" w:ascii="Menlo" w:hAnsi="Menlo"/>
            <w:color w:val="DE38A5"/>
            <w:sz w:val="16"/>
            <w:szCs w:val="16"/>
            <w:lang w:val="en-GB" w:eastAsia="en-GB"/>
          </w:rPr>
          <w:delText>let</w:delText>
        </w:r>
      </w:del>
      <w:del w:id="648" w:author="HS, Yogesh" w:date="2017-12-07T13:40:00Z">
        <w:r>
          <w:rPr>
            <w:rFonts w:eastAsia="Times New Roman" w:cs="Menlo" w:ascii="Menlo" w:hAnsi="Menlo"/>
            <w:color w:val="FFFFFF"/>
            <w:sz w:val="16"/>
            <w:szCs w:val="16"/>
            <w:lang w:val="en-GB" w:eastAsia="en-GB"/>
          </w:rPr>
          <w:delText xml:space="preserve"> vc  = myaInterface.</w:delText>
        </w:r>
      </w:del>
      <w:del w:id="649" w:author="HS, Yogesh" w:date="2017-12-07T13:40:00Z">
        <w:r>
          <w:rPr>
            <w:rFonts w:eastAsia="Times New Roman" w:cs="Menlo" w:ascii="Menlo" w:hAnsi="Menlo"/>
            <w:color w:val="08FA95"/>
            <w:sz w:val="16"/>
            <w:szCs w:val="16"/>
            <w:lang w:val="en-GB" w:eastAsia="en-GB"/>
          </w:rPr>
          <w:delText>instantiateViewController</w:delText>
        </w:r>
      </w:del>
      <w:del w:id="650" w:author="HS, Yogesh" w:date="2017-12-07T13:40:00Z">
        <w:r>
          <w:rPr>
            <w:rFonts w:eastAsia="Times New Roman" w:cs="Menlo" w:ascii="Menlo" w:hAnsi="Menlo"/>
            <w:color w:val="FFFFFF"/>
            <w:sz w:val="16"/>
            <w:szCs w:val="16"/>
            <w:lang w:val="en-GB" w:eastAsia="en-GB"/>
          </w:rPr>
          <w:delText xml:space="preserve">(launchInput) { (error) </w:delText>
        </w:r>
      </w:del>
      <w:del w:id="651" w:author="HS, Yogesh" w:date="2017-12-07T13:40:00Z">
        <w:r>
          <w:rPr>
            <w:rFonts w:eastAsia="Times New Roman" w:cs="Menlo" w:ascii="Menlo" w:hAnsi="Menlo"/>
            <w:color w:val="DE38A5"/>
            <w:sz w:val="16"/>
            <w:szCs w:val="16"/>
            <w:lang w:val="en-GB" w:eastAsia="en-GB"/>
          </w:rPr>
          <w:delText>in</w:delText>
        </w:r>
      </w:del>
    </w:p>
    <w:p>
      <w:pPr>
        <w:pStyle w:val="Normal"/>
        <w:shd w:val="clear" w:color="auto" w:fill="000000"/>
        <w:spacing w:before="0" w:after="0"/>
        <w:rPr/>
      </w:pPr>
      <w:del w:id="652" w:author="HS, Yogesh" w:date="2017-12-07T13:40:00Z">
        <w:r>
          <w:rPr>
            <w:rFonts w:eastAsia="Times New Roman" w:cs="Menlo" w:ascii="Menlo" w:hAnsi="Menlo"/>
            <w:color w:val="FFFFFF"/>
            <w:sz w:val="16"/>
            <w:szCs w:val="16"/>
            <w:lang w:val="en-GB" w:eastAsia="en-GB"/>
          </w:rPr>
          <w:delText>            </w:delText>
        </w:r>
      </w:del>
    </w:p>
    <w:p>
      <w:pPr>
        <w:pStyle w:val="Normal"/>
        <w:shd w:val="clear" w:color="auto" w:fill="000000"/>
        <w:spacing w:before="0" w:after="0"/>
        <w:rPr/>
      </w:pPr>
      <w:del w:id="653" w:author="HS, Yogesh" w:date="2017-12-07T13:40:00Z">
        <w:r>
          <w:rPr>
            <w:rFonts w:eastAsia="Times New Roman" w:cs="Menlo" w:ascii="Menlo" w:hAnsi="Menlo"/>
            <w:color w:val="FFFFFF"/>
            <w:sz w:val="16"/>
            <w:szCs w:val="16"/>
            <w:lang w:val="en-GB" w:eastAsia="en-GB"/>
          </w:rPr>
          <w:delText xml:space="preserve">        </w:delText>
        </w:r>
      </w:del>
      <w:del w:id="654" w:author="HS, Yogesh" w:date="2017-12-07T13:40:00Z">
        <w:r>
          <w:rPr>
            <w:rFonts w:eastAsia="Times New Roman" w:cs="Menlo" w:ascii="Menlo" w:hAnsi="Menlo"/>
            <w:color w:val="DE38A5"/>
            <w:sz w:val="16"/>
            <w:szCs w:val="16"/>
            <w:lang w:val="en-GB" w:eastAsia="en-GB"/>
          </w:rPr>
          <w:delText>let</w:delText>
        </w:r>
      </w:del>
      <w:del w:id="655" w:author="HS, Yogesh" w:date="2017-12-07T13:40:00Z">
        <w:r>
          <w:rPr>
            <w:rFonts w:eastAsia="Times New Roman" w:cs="Menlo" w:ascii="Menlo" w:hAnsi="Menlo"/>
            <w:color w:val="FFFFFF"/>
            <w:sz w:val="16"/>
            <w:szCs w:val="16"/>
            <w:lang w:val="en-GB" w:eastAsia="en-GB"/>
          </w:rPr>
          <w:delText xml:space="preserve"> alert  = </w:delText>
        </w:r>
      </w:del>
      <w:del w:id="656" w:author="HS, Yogesh" w:date="2017-12-07T13:40:00Z">
        <w:r>
          <w:rPr>
            <w:rFonts w:eastAsia="Times New Roman" w:cs="Menlo" w:ascii="Menlo" w:hAnsi="Menlo"/>
            <w:color w:val="00B1FF"/>
            <w:sz w:val="16"/>
            <w:szCs w:val="16"/>
            <w:lang w:val="en-GB" w:eastAsia="en-GB"/>
          </w:rPr>
          <w:delText>UIAlertController</w:delText>
        </w:r>
      </w:del>
      <w:del w:id="657" w:author="HS, Yogesh" w:date="2017-12-07T13:40:00Z">
        <w:r>
          <w:rPr>
            <w:rFonts w:eastAsia="Times New Roman" w:cs="Menlo" w:ascii="Menlo" w:hAnsi="Menlo"/>
            <w:color w:val="FFFFFF"/>
            <w:sz w:val="16"/>
            <w:szCs w:val="16"/>
            <w:lang w:val="en-GB" w:eastAsia="en-GB"/>
          </w:rPr>
          <w:delText>.</w:delText>
        </w:r>
      </w:del>
      <w:del w:id="658" w:author="HS, Yogesh" w:date="2017-12-07T13:40:00Z">
        <w:r>
          <w:rPr>
            <w:rFonts w:eastAsia="Times New Roman" w:cs="Menlo" w:ascii="Menlo" w:hAnsi="Menlo"/>
            <w:color w:val="DE38A5"/>
            <w:sz w:val="16"/>
            <w:szCs w:val="16"/>
            <w:lang w:val="en-GB" w:eastAsia="en-GB"/>
          </w:rPr>
          <w:delText>init</w:delText>
        </w:r>
      </w:del>
      <w:del w:id="659" w:author="HS, Yogesh" w:date="2017-12-07T13:40:00Z">
        <w:r>
          <w:rPr>
            <w:rFonts w:eastAsia="Times New Roman" w:cs="Menlo" w:ascii="Menlo" w:hAnsi="Menlo"/>
            <w:color w:val="FFFFFF"/>
            <w:sz w:val="16"/>
            <w:szCs w:val="16"/>
            <w:lang w:val="en-GB" w:eastAsia="en-GB"/>
          </w:rPr>
          <w:delText xml:space="preserve">(title: </w:delText>
        </w:r>
      </w:del>
      <w:del w:id="660" w:author="HS, Yogesh" w:date="2017-12-07T13:40:00Z">
        <w:r>
          <w:rPr>
            <w:rFonts w:eastAsia="Times New Roman" w:cs="Menlo" w:ascii="Menlo" w:hAnsi="Menlo"/>
            <w:color w:val="FF4647"/>
            <w:sz w:val="16"/>
            <w:szCs w:val="16"/>
            <w:lang w:val="en-GB" w:eastAsia="en-GB"/>
          </w:rPr>
          <w:delText>"User Not logged in"</w:delText>
        </w:r>
      </w:del>
      <w:del w:id="661" w:author="HS, Yogesh" w:date="2017-12-07T13:40:00Z">
        <w:r>
          <w:rPr>
            <w:rFonts w:eastAsia="Times New Roman" w:cs="Menlo" w:ascii="Menlo" w:hAnsi="Menlo"/>
            <w:color w:val="FFFFFF"/>
            <w:sz w:val="16"/>
            <w:szCs w:val="16"/>
            <w:lang w:val="en-GB" w:eastAsia="en-GB"/>
          </w:rPr>
          <w:delText xml:space="preserve">, message: </w:delText>
        </w:r>
      </w:del>
      <w:del w:id="662" w:author="HS, Yogesh" w:date="2017-12-07T13:40:00Z">
        <w:r>
          <w:rPr>
            <w:rFonts w:eastAsia="Times New Roman" w:cs="Menlo" w:ascii="Menlo" w:hAnsi="Menlo"/>
            <w:color w:val="FF4647"/>
            <w:sz w:val="16"/>
            <w:szCs w:val="16"/>
            <w:lang w:val="en-GB" w:eastAsia="en-GB"/>
          </w:rPr>
          <w:delText>"please sign in to continue to my account"</w:delText>
        </w:r>
      </w:del>
      <w:del w:id="663" w:author="HS, Yogesh" w:date="2017-12-07T13:40:00Z">
        <w:r>
          <w:rPr>
            <w:rFonts w:eastAsia="Times New Roman" w:cs="Menlo" w:ascii="Menlo" w:hAnsi="Menlo"/>
            <w:color w:val="FFFFFF"/>
            <w:sz w:val="16"/>
            <w:szCs w:val="16"/>
            <w:lang w:val="en-GB" w:eastAsia="en-GB"/>
          </w:rPr>
          <w:delText>, preferredStyle: .</w:delText>
        </w:r>
      </w:del>
      <w:del w:id="664" w:author="HS, Yogesh" w:date="2017-12-07T13:40:00Z">
        <w:r>
          <w:rPr>
            <w:rFonts w:eastAsia="Times New Roman" w:cs="Menlo" w:ascii="Menlo" w:hAnsi="Menlo"/>
            <w:color w:val="00B1FF"/>
            <w:sz w:val="16"/>
            <w:szCs w:val="16"/>
            <w:lang w:val="en-GB" w:eastAsia="en-GB"/>
          </w:rPr>
          <w:delText>alert</w:delText>
        </w:r>
      </w:del>
      <w:del w:id="665" w:author="HS, Yogesh" w:date="2017-12-07T13:40:00Z">
        <w:r>
          <w:rPr>
            <w:rFonts w:eastAsia="Times New Roman" w:cs="Menlo" w:ascii="Menlo" w:hAnsi="Menlo"/>
            <w:color w:val="FFFFFF"/>
            <w:sz w:val="16"/>
            <w:szCs w:val="16"/>
            <w:lang w:val="en-GB" w:eastAsia="en-GB"/>
          </w:rPr>
          <w:delText>)</w:delText>
        </w:r>
      </w:del>
    </w:p>
    <w:p>
      <w:pPr>
        <w:pStyle w:val="Normal"/>
        <w:shd w:val="clear" w:color="auto" w:fill="000000"/>
        <w:spacing w:before="0" w:after="0"/>
        <w:rPr/>
      </w:pPr>
      <w:del w:id="666" w:author="HS, Yogesh" w:date="2017-12-07T13:40:00Z">
        <w:r>
          <w:rPr>
            <w:rFonts w:eastAsia="Times New Roman" w:cs="Menlo" w:ascii="Menlo" w:hAnsi="Menlo"/>
            <w:color w:val="FFFFFF"/>
            <w:sz w:val="16"/>
            <w:szCs w:val="16"/>
            <w:lang w:val="en-GB" w:eastAsia="en-GB"/>
          </w:rPr>
          <w:delText>                        </w:delText>
        </w:r>
      </w:del>
    </w:p>
    <w:p>
      <w:pPr>
        <w:pStyle w:val="Normal"/>
        <w:shd w:val="clear" w:color="auto" w:fill="000000"/>
        <w:spacing w:before="0" w:after="0"/>
        <w:rPr/>
      </w:pPr>
      <w:del w:id="667" w:author="HS, Yogesh" w:date="2017-12-07T13:40:00Z">
        <w:r>
          <w:rPr>
            <w:rFonts w:eastAsia="Times New Roman" w:cs="Menlo" w:ascii="Menlo" w:hAnsi="Menlo"/>
            <w:color w:val="FFFFFF"/>
            <w:sz w:val="16"/>
            <w:szCs w:val="16"/>
            <w:lang w:val="en-GB" w:eastAsia="en-GB"/>
          </w:rPr>
          <w:delText xml:space="preserve">            </w:delText>
        </w:r>
      </w:del>
      <w:del w:id="668" w:author="HS, Yogesh" w:date="2017-12-07T13:40:00Z">
        <w:r>
          <w:rPr>
            <w:rFonts w:eastAsia="Times New Roman" w:cs="Menlo" w:ascii="Menlo" w:hAnsi="Menlo"/>
            <w:color w:val="DE38A5"/>
            <w:sz w:val="16"/>
            <w:szCs w:val="16"/>
            <w:lang w:val="en-GB" w:eastAsia="en-GB"/>
          </w:rPr>
          <w:delText>let</w:delText>
        </w:r>
      </w:del>
      <w:del w:id="669" w:author="HS, Yogesh" w:date="2017-12-07T13:40:00Z">
        <w:r>
          <w:rPr>
            <w:rFonts w:eastAsia="Times New Roman" w:cs="Menlo" w:ascii="Menlo" w:hAnsi="Menlo"/>
            <w:color w:val="FFFFFF"/>
            <w:sz w:val="16"/>
            <w:szCs w:val="16"/>
            <w:lang w:val="en-GB" w:eastAsia="en-GB"/>
          </w:rPr>
          <w:delText xml:space="preserve"> cancelAction = </w:delText>
        </w:r>
      </w:del>
      <w:del w:id="670" w:author="HS, Yogesh" w:date="2017-12-07T13:40:00Z">
        <w:r>
          <w:rPr>
            <w:rFonts w:eastAsia="Times New Roman" w:cs="Menlo" w:ascii="Menlo" w:hAnsi="Menlo"/>
            <w:color w:val="00B1FF"/>
            <w:sz w:val="16"/>
            <w:szCs w:val="16"/>
            <w:lang w:val="en-GB" w:eastAsia="en-GB"/>
          </w:rPr>
          <w:delText>UIAlertAction</w:delText>
        </w:r>
      </w:del>
      <w:del w:id="671" w:author="HS, Yogesh" w:date="2017-12-07T13:40:00Z">
        <w:r>
          <w:rPr>
            <w:rFonts w:eastAsia="Times New Roman" w:cs="Menlo" w:ascii="Menlo" w:hAnsi="Menlo"/>
            <w:color w:val="FFFFFF"/>
            <w:sz w:val="16"/>
            <w:szCs w:val="16"/>
            <w:lang w:val="en-GB" w:eastAsia="en-GB"/>
          </w:rPr>
          <w:delText>.</w:delText>
        </w:r>
      </w:del>
      <w:del w:id="672" w:author="HS, Yogesh" w:date="2017-12-07T13:40:00Z">
        <w:r>
          <w:rPr>
            <w:rFonts w:eastAsia="Times New Roman" w:cs="Menlo" w:ascii="Menlo" w:hAnsi="Menlo"/>
            <w:color w:val="DE38A5"/>
            <w:sz w:val="16"/>
            <w:szCs w:val="16"/>
            <w:lang w:val="en-GB" w:eastAsia="en-GB"/>
          </w:rPr>
          <w:delText>init</w:delText>
        </w:r>
      </w:del>
      <w:del w:id="673" w:author="HS, Yogesh" w:date="2017-12-07T13:40:00Z">
        <w:r>
          <w:rPr>
            <w:rFonts w:eastAsia="Times New Roman" w:cs="Menlo" w:ascii="Menlo" w:hAnsi="Menlo"/>
            <w:color w:val="FFFFFF"/>
            <w:sz w:val="16"/>
            <w:szCs w:val="16"/>
            <w:lang w:val="en-GB" w:eastAsia="en-GB"/>
          </w:rPr>
          <w:delText xml:space="preserve">(title: </w:delText>
        </w:r>
      </w:del>
      <w:del w:id="674" w:author="HS, Yogesh" w:date="2017-12-07T13:40:00Z">
        <w:r>
          <w:rPr>
            <w:rFonts w:eastAsia="Times New Roman" w:cs="Menlo" w:ascii="Menlo" w:hAnsi="Menlo"/>
            <w:color w:val="FF4647"/>
            <w:sz w:val="16"/>
            <w:szCs w:val="16"/>
            <w:lang w:val="en-GB" w:eastAsia="en-GB"/>
          </w:rPr>
          <w:delText>"Cancel"</w:delText>
        </w:r>
      </w:del>
      <w:del w:id="675" w:author="HS, Yogesh" w:date="2017-12-07T13:40:00Z">
        <w:r>
          <w:rPr>
            <w:rFonts w:eastAsia="Times New Roman" w:cs="Menlo" w:ascii="Menlo" w:hAnsi="Menlo"/>
            <w:color w:val="FFFFFF"/>
            <w:sz w:val="16"/>
            <w:szCs w:val="16"/>
            <w:lang w:val="en-GB" w:eastAsia="en-GB"/>
          </w:rPr>
          <w:delText>, style: .</w:delText>
        </w:r>
      </w:del>
      <w:del w:id="676" w:author="HS, Yogesh" w:date="2017-12-07T13:40:00Z">
        <w:r>
          <w:rPr>
            <w:rFonts w:eastAsia="Times New Roman" w:cs="Menlo" w:ascii="Menlo" w:hAnsi="Menlo"/>
            <w:color w:val="00B1FF"/>
            <w:sz w:val="16"/>
            <w:szCs w:val="16"/>
            <w:lang w:val="en-GB" w:eastAsia="en-GB"/>
          </w:rPr>
          <w:delText>cancel</w:delText>
        </w:r>
      </w:del>
      <w:del w:id="677" w:author="HS, Yogesh" w:date="2017-12-07T13:40:00Z">
        <w:r>
          <w:rPr>
            <w:rFonts w:eastAsia="Times New Roman" w:cs="Menlo" w:ascii="Menlo" w:hAnsi="Menlo"/>
            <w:color w:val="FFFFFF"/>
            <w:sz w:val="16"/>
            <w:szCs w:val="16"/>
            <w:lang w:val="en-GB" w:eastAsia="en-GB"/>
          </w:rPr>
          <w:delText xml:space="preserve">, handler: </w:delText>
        </w:r>
      </w:del>
      <w:del w:id="678" w:author="HS, Yogesh" w:date="2017-12-07T13:40:00Z">
        <w:r>
          <w:rPr>
            <w:rFonts w:eastAsia="Times New Roman" w:cs="Menlo" w:ascii="Menlo" w:hAnsi="Menlo"/>
            <w:color w:val="DE38A5"/>
            <w:sz w:val="16"/>
            <w:szCs w:val="16"/>
            <w:lang w:val="en-GB" w:eastAsia="en-GB"/>
          </w:rPr>
          <w:delText>nil</w:delText>
        </w:r>
      </w:del>
      <w:del w:id="679" w:author="HS, Yogesh" w:date="2017-12-07T13:40:00Z">
        <w:r>
          <w:rPr>
            <w:rFonts w:eastAsia="Times New Roman" w:cs="Menlo" w:ascii="Menlo" w:hAnsi="Menlo"/>
            <w:color w:val="FFFFFF"/>
            <w:sz w:val="16"/>
            <w:szCs w:val="16"/>
            <w:lang w:val="en-GB" w:eastAsia="en-GB"/>
          </w:rPr>
          <w:delText>)</w:delText>
        </w:r>
      </w:del>
    </w:p>
    <w:p>
      <w:pPr>
        <w:pStyle w:val="Normal"/>
        <w:shd w:val="clear" w:color="auto" w:fill="000000"/>
        <w:spacing w:before="0" w:after="0"/>
        <w:rPr/>
      </w:pPr>
      <w:del w:id="680" w:author="HS, Yogesh" w:date="2017-12-07T13:40:00Z">
        <w:r>
          <w:rPr>
            <w:rFonts w:eastAsia="Times New Roman" w:cs="Menlo" w:ascii="Menlo" w:hAnsi="Menlo"/>
            <w:color w:val="FFFFFF"/>
            <w:sz w:val="16"/>
            <w:szCs w:val="16"/>
            <w:lang w:val="en-GB" w:eastAsia="en-GB"/>
          </w:rPr>
          <w:delText xml:space="preserve">            </w:delText>
        </w:r>
      </w:del>
      <w:del w:id="681" w:author="HS, Yogesh" w:date="2017-12-07T13:40:00Z">
        <w:r>
          <w:rPr>
            <w:rFonts w:eastAsia="Times New Roman" w:cs="Menlo" w:ascii="Menlo" w:hAnsi="Menlo"/>
            <w:color w:val="FFFFFF"/>
            <w:sz w:val="16"/>
            <w:szCs w:val="16"/>
            <w:lang w:val="en-GB" w:eastAsia="en-GB"/>
          </w:rPr>
          <w:delText>alert.</w:delText>
        </w:r>
      </w:del>
      <w:del w:id="682" w:author="HS, Yogesh" w:date="2017-12-07T13:40:00Z">
        <w:r>
          <w:rPr>
            <w:rFonts w:eastAsia="Times New Roman" w:cs="Menlo" w:ascii="Menlo" w:hAnsi="Menlo"/>
            <w:color w:val="00B1FF"/>
            <w:sz w:val="16"/>
            <w:szCs w:val="16"/>
            <w:lang w:val="en-GB" w:eastAsia="en-GB"/>
          </w:rPr>
          <w:delText>addAction</w:delText>
        </w:r>
      </w:del>
      <w:del w:id="683" w:author="HS, Yogesh" w:date="2017-12-07T13:40:00Z">
        <w:r>
          <w:rPr>
            <w:rFonts w:eastAsia="Times New Roman" w:cs="Menlo" w:ascii="Menlo" w:hAnsi="Menlo"/>
            <w:color w:val="FFFFFF"/>
            <w:sz w:val="16"/>
            <w:szCs w:val="16"/>
            <w:lang w:val="en-GB" w:eastAsia="en-GB"/>
          </w:rPr>
          <w:delText>(cancelAction)</w:delText>
        </w:r>
      </w:del>
    </w:p>
    <w:p>
      <w:pPr>
        <w:pStyle w:val="Normal"/>
        <w:shd w:val="clear" w:color="auto" w:fill="000000"/>
        <w:spacing w:before="0" w:after="0"/>
        <w:rPr/>
      </w:pPr>
      <w:del w:id="684" w:author="HS, Yogesh" w:date="2017-12-07T13:40:00Z">
        <w:r>
          <w:rPr>
            <w:rFonts w:eastAsia="Times New Roman" w:cs="Menlo" w:ascii="Menlo" w:hAnsi="Menlo"/>
            <w:color w:val="FFFFFF"/>
            <w:sz w:val="16"/>
            <w:szCs w:val="16"/>
            <w:lang w:val="en-GB" w:eastAsia="en-GB"/>
          </w:rPr>
          <w:delText xml:space="preserve">            </w:delText>
        </w:r>
      </w:del>
      <w:del w:id="685" w:author="HS, Yogesh" w:date="2017-12-07T13:40:00Z">
        <w:r>
          <w:rPr>
            <w:rFonts w:eastAsia="Times New Roman" w:cs="Menlo" w:ascii="Menlo" w:hAnsi="Menlo"/>
            <w:color w:val="00B1FF"/>
            <w:sz w:val="16"/>
            <w:szCs w:val="16"/>
            <w:lang w:val="en-GB" w:eastAsia="en-GB"/>
          </w:rPr>
          <w:delText>DispatchQueue</w:delText>
        </w:r>
      </w:del>
      <w:del w:id="686" w:author="HS, Yogesh" w:date="2017-12-07T13:40:00Z">
        <w:r>
          <w:rPr>
            <w:rFonts w:eastAsia="Times New Roman" w:cs="Menlo" w:ascii="Menlo" w:hAnsi="Menlo"/>
            <w:color w:val="FFFFFF"/>
            <w:sz w:val="16"/>
            <w:szCs w:val="16"/>
            <w:lang w:val="en-GB" w:eastAsia="en-GB"/>
          </w:rPr>
          <w:delText>.</w:delText>
        </w:r>
      </w:del>
      <w:del w:id="687" w:author="HS, Yogesh" w:date="2017-12-07T13:40:00Z">
        <w:r>
          <w:rPr>
            <w:rFonts w:eastAsia="Times New Roman" w:cs="Menlo" w:ascii="Menlo" w:hAnsi="Menlo"/>
            <w:color w:val="00B1FF"/>
            <w:sz w:val="16"/>
            <w:szCs w:val="16"/>
            <w:lang w:val="en-GB" w:eastAsia="en-GB"/>
          </w:rPr>
          <w:delText>main</w:delText>
        </w:r>
      </w:del>
      <w:del w:id="688" w:author="HS, Yogesh" w:date="2017-12-07T13:40:00Z">
        <w:r>
          <w:rPr>
            <w:rFonts w:eastAsia="Times New Roman" w:cs="Menlo" w:ascii="Menlo" w:hAnsi="Menlo"/>
            <w:color w:val="FFFFFF"/>
            <w:sz w:val="16"/>
            <w:szCs w:val="16"/>
            <w:lang w:val="en-GB" w:eastAsia="en-GB"/>
          </w:rPr>
          <w:delText>.</w:delText>
        </w:r>
      </w:del>
      <w:del w:id="689" w:author="HS, Yogesh" w:date="2017-12-07T13:40:00Z">
        <w:r>
          <w:rPr>
            <w:rFonts w:eastAsia="Times New Roman" w:cs="Menlo" w:ascii="Menlo" w:hAnsi="Menlo"/>
            <w:color w:val="00B1FF"/>
            <w:sz w:val="16"/>
            <w:szCs w:val="16"/>
            <w:lang w:val="en-GB" w:eastAsia="en-GB"/>
          </w:rPr>
          <w:delText>async</w:delText>
        </w:r>
      </w:del>
      <w:del w:id="690" w:author="HS, Yogesh" w:date="2017-12-07T13:40:00Z">
        <w:r>
          <w:rPr>
            <w:rFonts w:eastAsia="Times New Roman" w:cs="Menlo" w:ascii="Menlo" w:hAnsi="Menlo"/>
            <w:color w:val="FFFFFF"/>
            <w:sz w:val="16"/>
            <w:szCs w:val="16"/>
            <w:lang w:val="en-GB" w:eastAsia="en-GB"/>
          </w:rPr>
          <w:delText>{</w:delText>
        </w:r>
      </w:del>
    </w:p>
    <w:p>
      <w:pPr>
        <w:pStyle w:val="Normal"/>
        <w:shd w:val="clear" w:color="auto" w:fill="000000"/>
        <w:spacing w:before="0" w:after="0"/>
        <w:rPr/>
      </w:pPr>
      <w:del w:id="691" w:author="HS, Yogesh" w:date="2017-12-07T13:40:00Z">
        <w:r>
          <w:rPr>
            <w:rFonts w:eastAsia="Times New Roman" w:cs="Menlo" w:ascii="Menlo" w:hAnsi="Menlo"/>
            <w:color w:val="FFFFFF"/>
            <w:sz w:val="16"/>
            <w:szCs w:val="16"/>
            <w:lang w:val="en-GB" w:eastAsia="en-GB"/>
          </w:rPr>
          <w:delText xml:space="preserve">                 </w:delText>
        </w:r>
      </w:del>
      <w:del w:id="692" w:author="HS, Yogesh" w:date="2017-12-07T13:40:00Z">
        <w:r>
          <w:rPr>
            <w:rFonts w:eastAsia="Times New Roman" w:cs="Menlo" w:ascii="Menlo" w:hAnsi="Menlo"/>
            <w:color w:val="DE38A5"/>
            <w:sz w:val="16"/>
            <w:szCs w:val="16"/>
            <w:lang w:val="en-GB" w:eastAsia="en-GB"/>
          </w:rPr>
          <w:delText>self</w:delText>
        </w:r>
      </w:del>
      <w:del w:id="693" w:author="HS, Yogesh" w:date="2017-12-07T13:40:00Z">
        <w:r>
          <w:rPr>
            <w:rFonts w:eastAsia="Times New Roman" w:cs="Menlo" w:ascii="Menlo" w:hAnsi="Menlo"/>
            <w:color w:val="FFFFFF"/>
            <w:sz w:val="16"/>
            <w:szCs w:val="16"/>
            <w:lang w:val="en-GB" w:eastAsia="en-GB"/>
          </w:rPr>
          <w:delText>.</w:delText>
        </w:r>
      </w:del>
      <w:del w:id="694" w:author="HS, Yogesh" w:date="2017-12-07T13:40:00Z">
        <w:r>
          <w:rPr>
            <w:rFonts w:eastAsia="Times New Roman" w:cs="Menlo" w:ascii="Menlo" w:hAnsi="Menlo"/>
            <w:color w:val="00B1FF"/>
            <w:sz w:val="16"/>
            <w:szCs w:val="16"/>
            <w:lang w:val="en-GB" w:eastAsia="en-GB"/>
          </w:rPr>
          <w:delText>present</w:delText>
        </w:r>
      </w:del>
      <w:del w:id="695" w:author="HS, Yogesh" w:date="2017-12-07T13:40:00Z">
        <w:r>
          <w:rPr>
            <w:rFonts w:eastAsia="Times New Roman" w:cs="Menlo" w:ascii="Menlo" w:hAnsi="Menlo"/>
            <w:color w:val="FFFFFF"/>
            <w:sz w:val="16"/>
            <w:szCs w:val="16"/>
            <w:lang w:val="en-GB" w:eastAsia="en-GB"/>
          </w:rPr>
          <w:delText xml:space="preserve">(alert, animated: </w:delText>
        </w:r>
      </w:del>
      <w:del w:id="696" w:author="HS, Yogesh" w:date="2017-12-07T13:40:00Z">
        <w:r>
          <w:rPr>
            <w:rFonts w:eastAsia="Times New Roman" w:cs="Menlo" w:ascii="Menlo" w:hAnsi="Menlo"/>
            <w:color w:val="DE38A5"/>
            <w:sz w:val="16"/>
            <w:szCs w:val="16"/>
            <w:lang w:val="en-GB" w:eastAsia="en-GB"/>
          </w:rPr>
          <w:delText>true</w:delText>
        </w:r>
      </w:del>
      <w:del w:id="697" w:author="HS, Yogesh" w:date="2017-12-07T13:40:00Z">
        <w:r>
          <w:rPr>
            <w:rFonts w:eastAsia="Times New Roman" w:cs="Menlo" w:ascii="Menlo" w:hAnsi="Menlo"/>
            <w:color w:val="FFFFFF"/>
            <w:sz w:val="16"/>
            <w:szCs w:val="16"/>
            <w:lang w:val="en-GB" w:eastAsia="en-GB"/>
          </w:rPr>
          <w:delText xml:space="preserve">, completion: </w:delText>
        </w:r>
      </w:del>
      <w:del w:id="698" w:author="HS, Yogesh" w:date="2017-12-07T13:40:00Z">
        <w:r>
          <w:rPr>
            <w:rFonts w:eastAsia="Times New Roman" w:cs="Menlo" w:ascii="Menlo" w:hAnsi="Menlo"/>
            <w:color w:val="DE38A5"/>
            <w:sz w:val="16"/>
            <w:szCs w:val="16"/>
            <w:lang w:val="en-GB" w:eastAsia="en-GB"/>
          </w:rPr>
          <w:delText>nil</w:delText>
        </w:r>
      </w:del>
      <w:del w:id="699" w:author="HS, Yogesh" w:date="2017-12-07T13:40:00Z">
        <w:r>
          <w:rPr>
            <w:rFonts w:eastAsia="Times New Roman" w:cs="Menlo" w:ascii="Menlo" w:hAnsi="Menlo"/>
            <w:color w:val="FFFFFF"/>
            <w:sz w:val="16"/>
            <w:szCs w:val="16"/>
            <w:lang w:val="en-GB" w:eastAsia="en-GB"/>
          </w:rPr>
          <w:delText>)</w:delText>
        </w:r>
      </w:del>
    </w:p>
    <w:p>
      <w:pPr>
        <w:pStyle w:val="Normal"/>
        <w:shd w:val="clear" w:color="auto" w:fill="000000"/>
        <w:spacing w:before="0" w:after="0"/>
        <w:rPr/>
      </w:pPr>
      <w:del w:id="700" w:author="HS, Yogesh" w:date="2017-12-07T13:40:00Z">
        <w:r>
          <w:rPr>
            <w:rFonts w:eastAsia="Times New Roman" w:cs="Menlo" w:ascii="Menlo" w:hAnsi="Menlo"/>
            <w:color w:val="FFFFFF"/>
            <w:sz w:val="16"/>
            <w:szCs w:val="16"/>
            <w:lang w:val="en-GB" w:eastAsia="en-GB"/>
          </w:rPr>
          <w:delText xml:space="preserve">            </w:delText>
        </w:r>
      </w:del>
      <w:del w:id="701" w:author="HS, Yogesh" w:date="2017-12-07T13:40:00Z">
        <w:r>
          <w:rPr>
            <w:rFonts w:eastAsia="Times New Roman" w:cs="Menlo" w:ascii="Menlo" w:hAnsi="Menlo"/>
            <w:color w:val="FFFFFF"/>
            <w:sz w:val="16"/>
            <w:szCs w:val="16"/>
            <w:lang w:val="en-GB" w:eastAsia="en-GB"/>
          </w:rPr>
          <w:delText>}</w:delText>
        </w:r>
      </w:del>
    </w:p>
    <w:p>
      <w:pPr>
        <w:pStyle w:val="Normal"/>
        <w:shd w:val="clear" w:color="auto" w:fill="000000"/>
        <w:spacing w:before="0" w:after="0"/>
        <w:rPr/>
      </w:pPr>
      <w:del w:id="702" w:author="HS, Yogesh" w:date="2017-12-07T13:40:00Z">
        <w:r>
          <w:rPr>
            <w:rFonts w:eastAsia="Times New Roman" w:cs="Menlo" w:ascii="Menlo" w:hAnsi="Menlo"/>
            <w:color w:val="FFFFFF"/>
            <w:sz w:val="16"/>
            <w:szCs w:val="16"/>
            <w:lang w:val="en-GB" w:eastAsia="en-GB"/>
          </w:rPr>
          <w:delText>           </w:delText>
        </w:r>
      </w:del>
    </w:p>
    <w:p>
      <w:pPr>
        <w:pStyle w:val="Normal"/>
        <w:shd w:val="clear" w:color="auto" w:fill="000000"/>
        <w:spacing w:before="0" w:after="0"/>
        <w:rPr/>
      </w:pPr>
      <w:del w:id="703" w:author="HS, Yogesh" w:date="2017-12-07T13:40:00Z">
        <w:r>
          <w:rPr>
            <w:rFonts w:eastAsia="Times New Roman" w:cs="Menlo" w:ascii="Menlo" w:hAnsi="Menlo"/>
            <w:color w:val="FFFFFF"/>
            <w:sz w:val="16"/>
            <w:szCs w:val="16"/>
            <w:lang w:val="en-GB" w:eastAsia="en-GB"/>
          </w:rPr>
          <w:delText xml:space="preserve">        </w:delText>
        </w:r>
      </w:del>
      <w:del w:id="704" w:author="HS, Yogesh" w:date="2017-12-07T13:40:00Z">
        <w:r>
          <w:rPr>
            <w:rFonts w:eastAsia="Times New Roman" w:cs="Menlo" w:ascii="Menlo" w:hAnsi="Menlo"/>
            <w:color w:val="FFFFFF"/>
            <w:sz w:val="16"/>
            <w:szCs w:val="16"/>
            <w:lang w:val="en-GB" w:eastAsia="en-GB"/>
          </w:rPr>
          <w:delText>}</w:delText>
        </w:r>
      </w:del>
    </w:p>
    <w:p>
      <w:pPr>
        <w:pStyle w:val="Normal"/>
        <w:shd w:val="clear" w:color="auto" w:fill="000000"/>
        <w:spacing w:before="0" w:after="0"/>
        <w:rPr/>
      </w:pPr>
      <w:del w:id="705" w:author="HS, Yogesh" w:date="2017-12-07T13:40:00Z">
        <w:r>
          <w:rPr>
            <w:rFonts w:eastAsia="Times New Roman" w:cs="Menlo" w:ascii="Menlo" w:hAnsi="Menlo"/>
            <w:color w:val="FFFFFF"/>
            <w:sz w:val="16"/>
            <w:szCs w:val="16"/>
            <w:lang w:val="en-GB" w:eastAsia="en-GB"/>
          </w:rPr>
          <w:delText>        </w:delText>
        </w:r>
      </w:del>
    </w:p>
    <w:p>
      <w:pPr>
        <w:pStyle w:val="Normal"/>
        <w:shd w:val="clear" w:color="auto" w:fill="000000"/>
        <w:spacing w:before="0" w:after="0"/>
        <w:rPr/>
      </w:pPr>
      <w:del w:id="706" w:author="HS, Yogesh" w:date="2017-12-07T13:40:00Z">
        <w:r>
          <w:rPr>
            <w:rFonts w:eastAsia="Times New Roman" w:cs="Menlo" w:ascii="Menlo" w:hAnsi="Menlo"/>
            <w:color w:val="FFFFFF"/>
            <w:sz w:val="16"/>
            <w:szCs w:val="16"/>
            <w:lang w:val="en-GB" w:eastAsia="en-GB"/>
          </w:rPr>
          <w:delText xml:space="preserve">        </w:delText>
        </w:r>
      </w:del>
      <w:del w:id="707" w:author="HS, Yogesh" w:date="2017-12-07T13:40:00Z">
        <w:r>
          <w:rPr>
            <w:rFonts w:eastAsia="Times New Roman" w:cs="Menlo" w:ascii="Menlo" w:hAnsi="Menlo"/>
            <w:color w:val="DE38A5"/>
            <w:sz w:val="16"/>
            <w:szCs w:val="16"/>
            <w:lang w:val="en-GB" w:eastAsia="en-GB"/>
          </w:rPr>
          <w:delText>if</w:delText>
        </w:r>
      </w:del>
      <w:del w:id="708" w:author="HS, Yogesh" w:date="2017-12-07T13:40:00Z">
        <w:r>
          <w:rPr>
            <w:rFonts w:eastAsia="Times New Roman" w:cs="Menlo" w:ascii="Menlo" w:hAnsi="Menlo"/>
            <w:color w:val="FFFFFF"/>
            <w:sz w:val="16"/>
            <w:szCs w:val="16"/>
            <w:lang w:val="en-GB" w:eastAsia="en-GB"/>
          </w:rPr>
          <w:delText xml:space="preserve"> </w:delText>
        </w:r>
      </w:del>
      <w:del w:id="709" w:author="HS, Yogesh" w:date="2017-12-07T13:40:00Z">
        <w:r>
          <w:rPr>
            <w:rFonts w:eastAsia="Times New Roman" w:cs="Menlo" w:ascii="Menlo" w:hAnsi="Menlo"/>
            <w:color w:val="DE38A5"/>
            <w:sz w:val="16"/>
            <w:szCs w:val="16"/>
            <w:lang w:val="en-GB" w:eastAsia="en-GB"/>
          </w:rPr>
          <w:delText>let</w:delText>
        </w:r>
      </w:del>
      <w:del w:id="710" w:author="HS, Yogesh" w:date="2017-12-07T13:40:00Z">
        <w:r>
          <w:rPr>
            <w:rFonts w:eastAsia="Times New Roman" w:cs="Menlo" w:ascii="Menlo" w:hAnsi="Menlo"/>
            <w:color w:val="FFFFFF"/>
            <w:sz w:val="16"/>
            <w:szCs w:val="16"/>
            <w:lang w:val="en-GB" w:eastAsia="en-GB"/>
          </w:rPr>
          <w:delText xml:space="preserve"> vc = vc {</w:delText>
        </w:r>
      </w:del>
    </w:p>
    <w:p>
      <w:pPr>
        <w:pStyle w:val="Normal"/>
        <w:shd w:val="clear" w:color="auto" w:fill="000000"/>
        <w:spacing w:before="0" w:after="0"/>
        <w:rPr/>
      </w:pPr>
      <w:del w:id="711" w:author="HS, Yogesh" w:date="2017-12-07T13:40:00Z">
        <w:r>
          <w:rPr>
            <w:rFonts w:eastAsia="Times New Roman" w:cs="Menlo" w:ascii="Menlo" w:hAnsi="Menlo"/>
            <w:color w:val="FFFFFF"/>
            <w:sz w:val="16"/>
            <w:szCs w:val="16"/>
            <w:lang w:val="en-GB" w:eastAsia="en-GB"/>
          </w:rPr>
          <w:delText xml:space="preserve">            </w:delText>
        </w:r>
      </w:del>
      <w:del w:id="712" w:author="HS, Yogesh" w:date="2017-12-07T13:40:00Z">
        <w:r>
          <w:rPr>
            <w:rFonts w:eastAsia="Times New Roman" w:cs="Menlo" w:ascii="Menlo" w:hAnsi="Menlo"/>
            <w:color w:val="FFFFFF"/>
            <w:sz w:val="16"/>
            <w:szCs w:val="16"/>
            <w:lang w:val="en-GB" w:eastAsia="en-GB"/>
          </w:rPr>
          <w:delText>// To present modaly</w:delText>
        </w:r>
      </w:del>
    </w:p>
    <w:p>
      <w:pPr>
        <w:pStyle w:val="Normal"/>
        <w:shd w:val="clear" w:color="auto" w:fill="000000"/>
        <w:spacing w:before="0" w:after="0"/>
        <w:rPr/>
      </w:pPr>
      <w:del w:id="713" w:author="HS, Yogesh" w:date="2017-12-07T13:40:00Z">
        <w:r>
          <w:rPr>
            <w:rFonts w:eastAsia="Times New Roman" w:cs="Menlo" w:ascii="Menlo" w:hAnsi="Menlo"/>
            <w:color w:val="FFFFFF"/>
            <w:sz w:val="16"/>
            <w:szCs w:val="16"/>
            <w:lang w:val="en-GB" w:eastAsia="en-GB"/>
          </w:rPr>
          <w:delText xml:space="preserve">            </w:delText>
        </w:r>
      </w:del>
      <w:del w:id="714" w:author="HS, Yogesh" w:date="2017-12-07T13:40:00Z">
        <w:r>
          <w:rPr>
            <w:rFonts w:eastAsia="Times New Roman" w:cs="Menlo" w:ascii="Menlo" w:hAnsi="Menlo"/>
            <w:color w:val="FFFFFF"/>
            <w:sz w:val="16"/>
            <w:szCs w:val="16"/>
            <w:lang w:val="en-GB" w:eastAsia="en-GB"/>
          </w:rPr>
          <w:delText>/*</w:delText>
        </w:r>
      </w:del>
    </w:p>
    <w:p>
      <w:pPr>
        <w:pStyle w:val="Normal"/>
        <w:shd w:val="clear" w:color="auto" w:fill="000000"/>
        <w:spacing w:before="0" w:after="0"/>
        <w:rPr/>
      </w:pPr>
      <w:del w:id="715" w:author="HS, Yogesh" w:date="2017-12-07T13:40:00Z">
        <w:r>
          <w:rPr>
            <w:rFonts w:eastAsia="Times New Roman" w:cs="Menlo" w:ascii="Menlo" w:hAnsi="Menlo"/>
            <w:color w:val="FFFFFF"/>
            <w:sz w:val="16"/>
            <w:szCs w:val="16"/>
            <w:lang w:val="en-GB" w:eastAsia="en-GB"/>
          </w:rPr>
          <w:delText xml:space="preserve">            </w:delText>
        </w:r>
      </w:del>
    </w:p>
    <w:p>
      <w:pPr>
        <w:pStyle w:val="Normal"/>
        <w:shd w:val="clear" w:color="auto" w:fill="000000"/>
        <w:spacing w:before="0" w:after="0"/>
        <w:rPr/>
      </w:pPr>
      <w:del w:id="716" w:author="HS, Yogesh" w:date="2017-12-07T13:40:00Z">
        <w:r>
          <w:rPr>
            <w:rFonts w:eastAsia="Times New Roman" w:cs="Menlo" w:ascii="Menlo" w:hAnsi="Menlo"/>
            <w:color w:val="FFFFFF"/>
            <w:sz w:val="16"/>
            <w:szCs w:val="16"/>
            <w:lang w:val="en-GB" w:eastAsia="en-GB"/>
          </w:rPr>
          <w:delText xml:space="preserve">                </w:delText>
        </w:r>
      </w:del>
      <w:del w:id="717" w:author="HS, Yogesh" w:date="2017-12-07T13:40:00Z">
        <w:r>
          <w:rPr>
            <w:rFonts w:eastAsia="Times New Roman" w:cs="Menlo" w:ascii="Menlo" w:hAnsi="Menlo"/>
            <w:color w:val="DE38A5"/>
            <w:sz w:val="16"/>
            <w:szCs w:val="16"/>
            <w:lang w:val="en-GB" w:eastAsia="en-GB"/>
          </w:rPr>
          <w:delText>let</w:delText>
        </w:r>
      </w:del>
      <w:del w:id="718" w:author="HS, Yogesh" w:date="2017-12-07T13:40:00Z">
        <w:r>
          <w:rPr>
            <w:rFonts w:eastAsia="Times New Roman" w:cs="Menlo" w:ascii="Menlo" w:hAnsi="Menlo"/>
            <w:color w:val="FFFFFF"/>
            <w:sz w:val="16"/>
            <w:szCs w:val="16"/>
            <w:lang w:val="en-GB" w:eastAsia="en-GB"/>
          </w:rPr>
          <w:delText xml:space="preserve"> nc = </w:delText>
        </w:r>
      </w:del>
      <w:del w:id="719" w:author="HS, Yogesh" w:date="2017-12-07T13:40:00Z">
        <w:r>
          <w:rPr>
            <w:rFonts w:eastAsia="Times New Roman" w:cs="Menlo" w:ascii="Menlo" w:hAnsi="Menlo"/>
            <w:color w:val="00B1FF"/>
            <w:sz w:val="16"/>
            <w:szCs w:val="16"/>
            <w:lang w:val="en-GB" w:eastAsia="en-GB"/>
          </w:rPr>
          <w:delText>UINavigationController</w:delText>
        </w:r>
      </w:del>
      <w:del w:id="720" w:author="HS, Yogesh" w:date="2017-12-07T13:40:00Z">
        <w:r>
          <w:rPr>
            <w:rFonts w:eastAsia="Times New Roman" w:cs="Menlo" w:ascii="Menlo" w:hAnsi="Menlo"/>
            <w:color w:val="FFFFFF"/>
            <w:sz w:val="16"/>
            <w:szCs w:val="16"/>
            <w:lang w:val="en-GB" w:eastAsia="en-GB"/>
          </w:rPr>
          <w:delText>.</w:delText>
        </w:r>
      </w:del>
      <w:del w:id="721" w:author="HS, Yogesh" w:date="2017-12-07T13:40:00Z">
        <w:r>
          <w:rPr>
            <w:rFonts w:eastAsia="Times New Roman" w:cs="Menlo" w:ascii="Menlo" w:hAnsi="Menlo"/>
            <w:color w:val="DE38A5"/>
            <w:sz w:val="16"/>
            <w:szCs w:val="16"/>
            <w:lang w:val="en-GB" w:eastAsia="en-GB"/>
          </w:rPr>
          <w:delText>init</w:delText>
        </w:r>
      </w:del>
      <w:del w:id="722" w:author="HS, Yogesh" w:date="2017-12-07T13:40:00Z">
        <w:r>
          <w:rPr>
            <w:rFonts w:eastAsia="Times New Roman" w:cs="Menlo" w:ascii="Menlo" w:hAnsi="Menlo"/>
            <w:color w:val="FFFFFF"/>
            <w:sz w:val="16"/>
            <w:szCs w:val="16"/>
            <w:lang w:val="en-GB" w:eastAsia="en-GB"/>
          </w:rPr>
          <w:delText>(rootViewController: vc)</w:delText>
        </w:r>
      </w:del>
    </w:p>
    <w:p>
      <w:pPr>
        <w:pStyle w:val="Normal"/>
        <w:shd w:val="clear" w:color="auto" w:fill="000000"/>
        <w:spacing w:before="0" w:after="0"/>
        <w:rPr/>
      </w:pPr>
      <w:del w:id="723" w:author="HS, Yogesh" w:date="2017-12-07T13:40:00Z">
        <w:r>
          <w:rPr>
            <w:rFonts w:eastAsia="Times New Roman" w:cs="Menlo" w:ascii="Menlo" w:hAnsi="Menlo"/>
            <w:color w:val="FFFFFF"/>
            <w:sz w:val="16"/>
            <w:szCs w:val="16"/>
            <w:lang w:val="en-GB" w:eastAsia="en-GB"/>
          </w:rPr>
          <w:delText>                </w:delText>
        </w:r>
      </w:del>
    </w:p>
    <w:p>
      <w:pPr>
        <w:pStyle w:val="Normal"/>
        <w:shd w:val="clear" w:color="auto" w:fill="000000"/>
        <w:spacing w:before="0" w:after="0"/>
        <w:rPr/>
      </w:pPr>
      <w:del w:id="724" w:author="HS, Yogesh" w:date="2017-12-07T13:40:00Z">
        <w:r>
          <w:rPr>
            <w:rFonts w:eastAsia="Times New Roman" w:cs="Menlo" w:ascii="Menlo" w:hAnsi="Menlo"/>
            <w:color w:val="FFFFFF"/>
            <w:sz w:val="16"/>
            <w:szCs w:val="16"/>
            <w:lang w:val="en-GB" w:eastAsia="en-GB"/>
          </w:rPr>
          <w:delText>                </w:delText>
        </w:r>
      </w:del>
    </w:p>
    <w:p>
      <w:pPr>
        <w:pStyle w:val="Normal"/>
        <w:shd w:val="clear" w:color="auto" w:fill="000000"/>
        <w:spacing w:before="0" w:after="0"/>
        <w:rPr/>
      </w:pPr>
      <w:del w:id="725" w:author="HS, Yogesh" w:date="2017-12-07T13:40:00Z">
        <w:r>
          <w:rPr>
            <w:rFonts w:eastAsia="Times New Roman" w:cs="Menlo" w:ascii="Menlo" w:hAnsi="Menlo"/>
            <w:color w:val="FFFFFF"/>
            <w:sz w:val="16"/>
            <w:szCs w:val="16"/>
            <w:lang w:val="en-GB" w:eastAsia="en-GB"/>
          </w:rPr>
          <w:delText xml:space="preserve">                </w:delText>
        </w:r>
      </w:del>
      <w:del w:id="726" w:author="HS, Yogesh" w:date="2017-12-07T13:40:00Z">
        <w:r>
          <w:rPr>
            <w:rFonts w:eastAsia="Times New Roman" w:cs="Menlo" w:ascii="Menlo" w:hAnsi="Menlo"/>
            <w:color w:val="DE38A5"/>
            <w:sz w:val="16"/>
            <w:szCs w:val="16"/>
            <w:lang w:val="en-GB" w:eastAsia="en-GB"/>
          </w:rPr>
          <w:delText>let</w:delText>
        </w:r>
      </w:del>
      <w:del w:id="727" w:author="HS, Yogesh" w:date="2017-12-07T13:40:00Z">
        <w:r>
          <w:rPr>
            <w:rFonts w:eastAsia="Times New Roman" w:cs="Menlo" w:ascii="Menlo" w:hAnsi="Menlo"/>
            <w:color w:val="FFFFFF"/>
            <w:sz w:val="16"/>
            <w:szCs w:val="16"/>
            <w:lang w:val="en-GB" w:eastAsia="en-GB"/>
          </w:rPr>
          <w:delText xml:space="preserve"> btnDone = </w:delText>
        </w:r>
      </w:del>
      <w:del w:id="728" w:author="HS, Yogesh" w:date="2017-12-07T13:40:00Z">
        <w:r>
          <w:rPr>
            <w:rFonts w:eastAsia="Times New Roman" w:cs="Menlo" w:ascii="Menlo" w:hAnsi="Menlo"/>
            <w:color w:val="00B1FF"/>
            <w:sz w:val="16"/>
            <w:szCs w:val="16"/>
            <w:lang w:val="en-GB" w:eastAsia="en-GB"/>
          </w:rPr>
          <w:delText>UIBarButtonItem</w:delText>
        </w:r>
      </w:del>
      <w:del w:id="729" w:author="HS, Yogesh" w:date="2017-12-07T13:40:00Z">
        <w:r>
          <w:rPr>
            <w:rFonts w:eastAsia="Times New Roman" w:cs="Menlo" w:ascii="Menlo" w:hAnsi="Menlo"/>
            <w:color w:val="FFFFFF"/>
            <w:sz w:val="16"/>
            <w:szCs w:val="16"/>
            <w:lang w:val="en-GB" w:eastAsia="en-GB"/>
          </w:rPr>
          <w:delText xml:space="preserve">(title: </w:delText>
        </w:r>
      </w:del>
      <w:del w:id="730" w:author="HS, Yogesh" w:date="2017-12-07T13:40:00Z">
        <w:r>
          <w:rPr>
            <w:rFonts w:eastAsia="Times New Roman" w:cs="Menlo" w:ascii="Menlo" w:hAnsi="Menlo"/>
            <w:color w:val="FF4647"/>
            <w:sz w:val="16"/>
            <w:szCs w:val="16"/>
            <w:lang w:val="en-GB" w:eastAsia="en-GB"/>
          </w:rPr>
          <w:delText>"✕"</w:delText>
        </w:r>
      </w:del>
      <w:del w:id="731" w:author="HS, Yogesh" w:date="2017-12-07T13:40:00Z">
        <w:r>
          <w:rPr>
            <w:rFonts w:eastAsia="Times New Roman" w:cs="Menlo" w:ascii="Menlo" w:hAnsi="Menlo"/>
            <w:color w:val="FFFFFF"/>
            <w:sz w:val="16"/>
            <w:szCs w:val="16"/>
            <w:lang w:val="en-GB" w:eastAsia="en-GB"/>
          </w:rPr>
          <w:delText>, style: .</w:delText>
        </w:r>
      </w:del>
      <w:del w:id="732" w:author="HS, Yogesh" w:date="2017-12-07T13:40:00Z">
        <w:r>
          <w:rPr>
            <w:rFonts w:eastAsia="Times New Roman" w:cs="Menlo" w:ascii="Menlo" w:hAnsi="Menlo"/>
            <w:color w:val="00B1FF"/>
            <w:sz w:val="16"/>
            <w:szCs w:val="16"/>
            <w:lang w:val="en-GB" w:eastAsia="en-GB"/>
          </w:rPr>
          <w:delText>done</w:delText>
        </w:r>
      </w:del>
      <w:del w:id="733" w:author="HS, Yogesh" w:date="2017-12-07T13:40:00Z">
        <w:r>
          <w:rPr>
            <w:rFonts w:eastAsia="Times New Roman" w:cs="Menlo" w:ascii="Menlo" w:hAnsi="Menlo"/>
            <w:color w:val="FFFFFF"/>
            <w:sz w:val="16"/>
            <w:szCs w:val="16"/>
            <w:lang w:val="en-GB" w:eastAsia="en-GB"/>
          </w:rPr>
          <w:delText xml:space="preserve">, target: </w:delText>
        </w:r>
      </w:del>
      <w:del w:id="734" w:author="HS, Yogesh" w:date="2017-12-07T13:40:00Z">
        <w:r>
          <w:rPr>
            <w:rFonts w:eastAsia="Times New Roman" w:cs="Menlo" w:ascii="Menlo" w:hAnsi="Menlo"/>
            <w:color w:val="DE38A5"/>
            <w:sz w:val="16"/>
            <w:szCs w:val="16"/>
            <w:lang w:val="en-GB" w:eastAsia="en-GB"/>
          </w:rPr>
          <w:delText>self</w:delText>
        </w:r>
      </w:del>
      <w:del w:id="735" w:author="HS, Yogesh" w:date="2017-12-07T13:40:00Z">
        <w:r>
          <w:rPr>
            <w:rFonts w:eastAsia="Times New Roman" w:cs="Menlo" w:ascii="Menlo" w:hAnsi="Menlo"/>
            <w:color w:val="FFFFFF"/>
            <w:sz w:val="16"/>
            <w:szCs w:val="16"/>
            <w:lang w:val="en-GB" w:eastAsia="en-GB"/>
          </w:rPr>
          <w:delText xml:space="preserve">, action: </w:delText>
        </w:r>
      </w:del>
      <w:del w:id="736" w:author="HS, Yogesh" w:date="2017-12-07T13:40:00Z">
        <w:r>
          <w:rPr>
            <w:rFonts w:eastAsia="Times New Roman" w:cs="Menlo" w:ascii="Menlo" w:hAnsi="Menlo"/>
            <w:color w:val="DE38A5"/>
            <w:sz w:val="16"/>
            <w:szCs w:val="16"/>
            <w:lang w:val="en-GB" w:eastAsia="en-GB"/>
          </w:rPr>
          <w:delText>#selector</w:delText>
        </w:r>
      </w:del>
      <w:del w:id="737" w:author="HS, Yogesh" w:date="2017-12-07T13:40:00Z">
        <w:r>
          <w:rPr>
            <w:rFonts w:eastAsia="Times New Roman" w:cs="Menlo" w:ascii="Menlo" w:hAnsi="Menlo"/>
            <w:color w:val="FFFFFF"/>
            <w:sz w:val="16"/>
            <w:szCs w:val="16"/>
            <w:lang w:val="en-GB" w:eastAsia="en-GB"/>
          </w:rPr>
          <w:delText>(</w:delText>
        </w:r>
      </w:del>
      <w:del w:id="738" w:author="HS, Yogesh" w:date="2017-12-07T13:40:00Z">
        <w:r>
          <w:rPr>
            <w:rFonts w:eastAsia="Times New Roman" w:cs="Menlo" w:ascii="Menlo" w:hAnsi="Menlo"/>
            <w:color w:val="08FA95"/>
            <w:sz w:val="16"/>
            <w:szCs w:val="16"/>
            <w:lang w:val="en-GB" w:eastAsia="en-GB"/>
          </w:rPr>
          <w:delText>dismissNav</w:delText>
        </w:r>
      </w:del>
      <w:del w:id="739" w:author="HS, Yogesh" w:date="2017-12-07T13:40:00Z">
        <w:r>
          <w:rPr>
            <w:rFonts w:eastAsia="Times New Roman" w:cs="Menlo" w:ascii="Menlo" w:hAnsi="Menlo"/>
            <w:color w:val="FFFFFF"/>
            <w:sz w:val="16"/>
            <w:szCs w:val="16"/>
            <w:lang w:val="en-GB" w:eastAsia="en-GB"/>
          </w:rPr>
          <w:delText>))</w:delText>
        </w:r>
      </w:del>
    </w:p>
    <w:p>
      <w:pPr>
        <w:pStyle w:val="Normal"/>
        <w:shd w:val="clear" w:color="auto" w:fill="000000"/>
        <w:spacing w:before="0" w:after="0"/>
        <w:rPr/>
      </w:pPr>
      <w:del w:id="740" w:author="HS, Yogesh" w:date="2017-12-07T13:40:00Z">
        <w:r>
          <w:rPr>
            <w:rFonts w:eastAsia="Times New Roman" w:cs="Menlo" w:ascii="Menlo" w:hAnsi="Menlo"/>
            <w:color w:val="FFFFFF"/>
            <w:sz w:val="16"/>
            <w:szCs w:val="16"/>
            <w:lang w:val="en-GB" w:eastAsia="en-GB"/>
          </w:rPr>
          <w:delText xml:space="preserve">                </w:delText>
        </w:r>
      </w:del>
      <w:del w:id="741" w:author="HS, Yogesh" w:date="2017-12-07T13:40:00Z">
        <w:r>
          <w:rPr>
            <w:rFonts w:eastAsia="Times New Roman" w:cs="Menlo" w:ascii="Menlo" w:hAnsi="Menlo"/>
            <w:color w:val="FFFFFF"/>
            <w:sz w:val="16"/>
            <w:szCs w:val="16"/>
            <w:lang w:val="en-GB" w:eastAsia="en-GB"/>
          </w:rPr>
          <w:delText>nc.</w:delText>
        </w:r>
      </w:del>
      <w:del w:id="742" w:author="HS, Yogesh" w:date="2017-12-07T13:40:00Z">
        <w:r>
          <w:rPr>
            <w:rFonts w:eastAsia="Times New Roman" w:cs="Menlo" w:ascii="Menlo" w:hAnsi="Menlo"/>
            <w:color w:val="00B1FF"/>
            <w:sz w:val="16"/>
            <w:szCs w:val="16"/>
            <w:lang w:val="en-GB" w:eastAsia="en-GB"/>
          </w:rPr>
          <w:delText>topViewController</w:delText>
        </w:r>
      </w:del>
      <w:del w:id="743" w:author="HS, Yogesh" w:date="2017-12-07T13:40:00Z">
        <w:r>
          <w:rPr>
            <w:rFonts w:eastAsia="Times New Roman" w:cs="Menlo" w:ascii="Menlo" w:hAnsi="Menlo"/>
            <w:color w:val="FFFFFF"/>
            <w:sz w:val="16"/>
            <w:szCs w:val="16"/>
            <w:lang w:val="en-GB" w:eastAsia="en-GB"/>
          </w:rPr>
          <w:delText>?.</w:delText>
        </w:r>
      </w:del>
      <w:del w:id="744" w:author="HS, Yogesh" w:date="2017-12-07T13:40:00Z">
        <w:r>
          <w:rPr>
            <w:rFonts w:eastAsia="Times New Roman" w:cs="Menlo" w:ascii="Menlo" w:hAnsi="Menlo"/>
            <w:color w:val="00B1FF"/>
            <w:sz w:val="16"/>
            <w:szCs w:val="16"/>
            <w:lang w:val="en-GB" w:eastAsia="en-GB"/>
          </w:rPr>
          <w:delText>navigationItem</w:delText>
        </w:r>
      </w:del>
      <w:del w:id="745" w:author="HS, Yogesh" w:date="2017-12-07T13:40:00Z">
        <w:r>
          <w:rPr>
            <w:rFonts w:eastAsia="Times New Roman" w:cs="Menlo" w:ascii="Menlo" w:hAnsi="Menlo"/>
            <w:color w:val="FFFFFF"/>
            <w:sz w:val="16"/>
            <w:szCs w:val="16"/>
            <w:lang w:val="en-GB" w:eastAsia="en-GB"/>
          </w:rPr>
          <w:delText>.</w:delText>
        </w:r>
      </w:del>
      <w:del w:id="746" w:author="HS, Yogesh" w:date="2017-12-07T13:40:00Z">
        <w:r>
          <w:rPr>
            <w:rFonts w:eastAsia="Times New Roman" w:cs="Menlo" w:ascii="Menlo" w:hAnsi="Menlo"/>
            <w:color w:val="00B1FF"/>
            <w:sz w:val="16"/>
            <w:szCs w:val="16"/>
            <w:lang w:val="en-GB" w:eastAsia="en-GB"/>
          </w:rPr>
          <w:delText>leftBarButtonItem</w:delText>
        </w:r>
      </w:del>
      <w:del w:id="747" w:author="HS, Yogesh" w:date="2017-12-07T13:40:00Z">
        <w:r>
          <w:rPr>
            <w:rFonts w:eastAsia="Times New Roman" w:cs="Menlo" w:ascii="Menlo" w:hAnsi="Menlo"/>
            <w:color w:val="FFFFFF"/>
            <w:sz w:val="16"/>
            <w:szCs w:val="16"/>
            <w:lang w:val="en-GB" w:eastAsia="en-GB"/>
          </w:rPr>
          <w:delText xml:space="preserve"> = btnDone</w:delText>
        </w:r>
      </w:del>
    </w:p>
    <w:p>
      <w:pPr>
        <w:pStyle w:val="Normal"/>
        <w:shd w:val="clear" w:color="auto" w:fill="000000"/>
        <w:spacing w:before="0" w:after="0"/>
        <w:rPr/>
      </w:pPr>
      <w:del w:id="748" w:author="HS, Yogesh" w:date="2017-12-07T13:40:00Z">
        <w:r>
          <w:rPr>
            <w:rFonts w:eastAsia="Times New Roman" w:cs="Menlo" w:ascii="Menlo" w:hAnsi="Menlo"/>
            <w:color w:val="FFFFFF"/>
            <w:sz w:val="16"/>
            <w:szCs w:val="16"/>
            <w:lang w:val="en-GB" w:eastAsia="en-GB"/>
          </w:rPr>
          <w:delText>                </w:delText>
        </w:r>
      </w:del>
    </w:p>
    <w:p>
      <w:pPr>
        <w:pStyle w:val="Normal"/>
        <w:shd w:val="clear" w:color="auto" w:fill="000000"/>
        <w:spacing w:before="0" w:after="0"/>
        <w:rPr/>
      </w:pPr>
      <w:del w:id="749" w:author="HS, Yogesh" w:date="2017-12-07T13:40:00Z">
        <w:r>
          <w:rPr>
            <w:rFonts w:eastAsia="Times New Roman" w:cs="Menlo" w:ascii="Menlo" w:hAnsi="Menlo"/>
            <w:color w:val="FFFFFF"/>
            <w:sz w:val="16"/>
            <w:szCs w:val="16"/>
            <w:lang w:val="en-GB" w:eastAsia="en-GB"/>
          </w:rPr>
          <w:delText xml:space="preserve">                </w:delText>
        </w:r>
      </w:del>
      <w:del w:id="750" w:author="HS, Yogesh" w:date="2017-12-07T13:40:00Z">
        <w:r>
          <w:rPr>
            <w:rFonts w:eastAsia="Times New Roman" w:cs="Menlo" w:ascii="Menlo" w:hAnsi="Menlo"/>
            <w:color w:val="00B1FF"/>
            <w:sz w:val="16"/>
            <w:szCs w:val="16"/>
            <w:lang w:val="en-GB" w:eastAsia="en-GB"/>
          </w:rPr>
          <w:delText>present</w:delText>
        </w:r>
      </w:del>
      <w:del w:id="751" w:author="HS, Yogesh" w:date="2017-12-07T13:40:00Z">
        <w:r>
          <w:rPr>
            <w:rFonts w:eastAsia="Times New Roman" w:cs="Menlo" w:ascii="Menlo" w:hAnsi="Menlo"/>
            <w:color w:val="FFFFFF"/>
            <w:sz w:val="16"/>
            <w:szCs w:val="16"/>
            <w:lang w:val="en-GB" w:eastAsia="en-GB"/>
          </w:rPr>
          <w:delText xml:space="preserve">(nc, animated: </w:delText>
        </w:r>
      </w:del>
      <w:del w:id="752" w:author="HS, Yogesh" w:date="2017-12-07T13:40:00Z">
        <w:r>
          <w:rPr>
            <w:rFonts w:eastAsia="Times New Roman" w:cs="Menlo" w:ascii="Menlo" w:hAnsi="Menlo"/>
            <w:color w:val="DE38A5"/>
            <w:sz w:val="16"/>
            <w:szCs w:val="16"/>
            <w:lang w:val="en-GB" w:eastAsia="en-GB"/>
          </w:rPr>
          <w:delText>true</w:delText>
        </w:r>
      </w:del>
      <w:del w:id="753" w:author="HS, Yogesh" w:date="2017-12-07T13:40:00Z">
        <w:r>
          <w:rPr>
            <w:rFonts w:eastAsia="Times New Roman" w:cs="Menlo" w:ascii="Menlo" w:hAnsi="Menlo"/>
            <w:color w:val="FFFFFF"/>
            <w:sz w:val="16"/>
            <w:szCs w:val="16"/>
            <w:lang w:val="en-GB" w:eastAsia="en-GB"/>
          </w:rPr>
          <w:delText xml:space="preserve">, completion: </w:delText>
        </w:r>
      </w:del>
      <w:del w:id="754" w:author="HS, Yogesh" w:date="2017-12-07T13:40:00Z">
        <w:r>
          <w:rPr>
            <w:rFonts w:eastAsia="Times New Roman" w:cs="Menlo" w:ascii="Menlo" w:hAnsi="Menlo"/>
            <w:color w:val="DE38A5"/>
            <w:sz w:val="16"/>
            <w:szCs w:val="16"/>
            <w:lang w:val="en-GB" w:eastAsia="en-GB"/>
          </w:rPr>
          <w:delText>nil</w:delText>
        </w:r>
      </w:del>
      <w:del w:id="755" w:author="HS, Yogesh" w:date="2017-12-07T13:40:00Z">
        <w:r>
          <w:rPr>
            <w:rFonts w:eastAsia="Times New Roman" w:cs="Menlo" w:ascii="Menlo" w:hAnsi="Menlo"/>
            <w:color w:val="FFFFFF"/>
            <w:sz w:val="16"/>
            <w:szCs w:val="16"/>
            <w:lang w:val="en-GB" w:eastAsia="en-GB"/>
          </w:rPr>
          <w:delText>)</w:delText>
        </w:r>
      </w:del>
    </w:p>
    <w:p>
      <w:pPr>
        <w:pStyle w:val="Normal"/>
        <w:shd w:val="clear" w:color="auto" w:fill="000000"/>
        <w:spacing w:before="0" w:after="0"/>
        <w:rPr>
          <w:rFonts w:ascii="Menlo" w:hAnsi="Menlo" w:eastAsia="Times New Roman" w:cs="Menlo"/>
          <w:color w:val="FFFFFF"/>
          <w:sz w:val="16"/>
          <w:szCs w:val="16"/>
          <w:lang w:val="en-GB" w:eastAsia="en-GB"/>
        </w:rPr>
      </w:pPr>
      <w:del w:id="756" w:author="HS, Yogesh" w:date="2017-12-07T13:40:00Z">
        <w:r>
          <w:rPr>
            <w:rFonts w:eastAsia="Times New Roman" w:cs="Menlo" w:ascii="Menlo" w:hAnsi="Menlo"/>
            <w:color w:val="FFFFFF"/>
            <w:sz w:val="16"/>
            <w:szCs w:val="16"/>
            <w:lang w:val="en-GB" w:eastAsia="en-GB"/>
          </w:rPr>
          <w:delText xml:space="preserve">            </w:delText>
        </w:r>
      </w:del>
      <w:del w:id="757" w:author="HS, Yogesh" w:date="2017-12-07T13:40:00Z">
        <w:r>
          <w:rPr>
            <w:rFonts w:eastAsia="Times New Roman" w:cs="Menlo" w:ascii="Menlo" w:hAnsi="Menlo"/>
            <w:color w:val="FFFFFF"/>
            <w:sz w:val="16"/>
            <w:szCs w:val="16"/>
            <w:lang w:val="en-GB" w:eastAsia="en-GB"/>
          </w:rPr>
          <w:delText>*/</w:delText>
        </w:r>
      </w:del>
    </w:p>
    <w:p>
      <w:pPr>
        <w:pStyle w:val="Normal"/>
        <w:shd w:val="clear" w:color="auto" w:fill="000000"/>
        <w:spacing w:before="0" w:after="0"/>
        <w:rPr>
          <w:rFonts w:ascii="Menlo" w:hAnsi="Menlo" w:eastAsia="Times New Roman" w:cs="Menlo"/>
          <w:color w:val="FFFFFF"/>
          <w:sz w:val="16"/>
          <w:szCs w:val="16"/>
          <w:lang w:val="en-GB" w:eastAsia="en-GB"/>
        </w:rPr>
      </w:pPr>
      <w:r>
        <w:rPr>
          <w:rFonts w:eastAsia="Times New Roman" w:cs="Menlo" w:ascii="Menlo" w:hAnsi="Menlo"/>
          <w:color w:val="FFFFFF"/>
          <w:sz w:val="16"/>
          <w:szCs w:val="16"/>
          <w:lang w:val="en-GB" w:eastAsia="en-GB"/>
        </w:rPr>
      </w:r>
    </w:p>
    <w:p>
      <w:pPr>
        <w:pStyle w:val="Normal"/>
        <w:shd w:val="clear" w:color="auto" w:fill="000000"/>
        <w:spacing w:before="0" w:after="0"/>
        <w:rPr>
          <w:rFonts w:ascii="Menlo" w:hAnsi="Menlo" w:eastAsia="Times New Roman" w:cs="Menlo"/>
          <w:color w:val="FFFFFF"/>
          <w:sz w:val="16"/>
          <w:szCs w:val="16"/>
          <w:lang w:val="en-GB" w:eastAsia="en-GB"/>
        </w:rPr>
      </w:pPr>
      <w:del w:id="758" w:author="HS, Yogesh" w:date="2017-12-07T13:40:00Z">
        <w:r>
          <w:rPr>
            <w:rFonts w:eastAsia="Times New Roman" w:cs="Menlo" w:ascii="Menlo" w:hAnsi="Menlo"/>
            <w:color w:val="FFFFFF"/>
            <w:sz w:val="16"/>
            <w:szCs w:val="16"/>
            <w:lang w:val="en-GB" w:eastAsia="en-GB"/>
          </w:rPr>
          <w:delText xml:space="preserve">            </w:delText>
        </w:r>
      </w:del>
      <w:del w:id="759" w:author="HS, Yogesh" w:date="2017-12-07T13:40:00Z">
        <w:r>
          <w:rPr>
            <w:rFonts w:eastAsia="Times New Roman" w:cs="Menlo" w:ascii="Menlo" w:hAnsi="Menlo"/>
            <w:color w:val="FFFFFF"/>
            <w:sz w:val="16"/>
            <w:szCs w:val="16"/>
            <w:lang w:val="en-GB" w:eastAsia="en-GB"/>
          </w:rPr>
          <w:delText>//Push to existing Navigation</w:delText>
        </w:r>
      </w:del>
    </w:p>
    <w:p>
      <w:pPr>
        <w:pStyle w:val="Normal"/>
        <w:shd w:val="clear" w:color="auto" w:fill="000000"/>
        <w:spacing w:before="0" w:after="0"/>
        <w:rPr/>
      </w:pPr>
      <w:del w:id="760" w:author="HS, Yogesh" w:date="2017-12-07T13:40:00Z">
        <w:r>
          <w:rPr>
            <w:rFonts w:eastAsia="Times New Roman" w:cs="Menlo" w:ascii="Menlo" w:hAnsi="Menlo"/>
            <w:color w:val="FFFFFF"/>
            <w:sz w:val="16"/>
            <w:szCs w:val="16"/>
            <w:lang w:val="en-GB" w:eastAsia="en-GB"/>
          </w:rPr>
          <w:delText xml:space="preserve">                </w:delText>
        </w:r>
      </w:del>
      <w:del w:id="761" w:author="HS, Yogesh" w:date="2017-12-07T13:40:00Z">
        <w:r>
          <w:rPr>
            <w:rFonts w:eastAsia="Times New Roman" w:cs="Menlo" w:ascii="Menlo" w:hAnsi="Menlo"/>
            <w:color w:val="DE38A5"/>
            <w:sz w:val="16"/>
            <w:szCs w:val="16"/>
            <w:lang w:val="en-GB" w:eastAsia="en-GB"/>
          </w:rPr>
          <w:delText>self</w:delText>
        </w:r>
      </w:del>
      <w:del w:id="762" w:author="HS, Yogesh" w:date="2017-12-07T13:40:00Z">
        <w:r>
          <w:rPr>
            <w:rFonts w:eastAsia="Times New Roman" w:cs="Menlo" w:ascii="Menlo" w:hAnsi="Menlo"/>
            <w:color w:val="FFFFFF"/>
            <w:sz w:val="16"/>
            <w:szCs w:val="16"/>
            <w:lang w:val="en-GB" w:eastAsia="en-GB"/>
          </w:rPr>
          <w:delText>.</w:delText>
        </w:r>
      </w:del>
      <w:del w:id="763" w:author="HS, Yogesh" w:date="2017-12-07T13:40:00Z">
        <w:r>
          <w:rPr>
            <w:rFonts w:eastAsia="Times New Roman" w:cs="Menlo" w:ascii="Menlo" w:hAnsi="Menlo"/>
            <w:color w:val="00B1FF"/>
            <w:sz w:val="16"/>
            <w:szCs w:val="16"/>
            <w:lang w:val="en-GB" w:eastAsia="en-GB"/>
          </w:rPr>
          <w:delText>navigationController</w:delText>
        </w:r>
      </w:del>
      <w:del w:id="764" w:author="HS, Yogesh" w:date="2017-12-07T13:40:00Z">
        <w:r>
          <w:rPr>
            <w:rFonts w:eastAsia="Times New Roman" w:cs="Menlo" w:ascii="Menlo" w:hAnsi="Menlo"/>
            <w:color w:val="FFFFFF"/>
            <w:sz w:val="16"/>
            <w:szCs w:val="16"/>
            <w:lang w:val="en-GB" w:eastAsia="en-GB"/>
          </w:rPr>
          <w:delText>?.</w:delText>
        </w:r>
      </w:del>
      <w:del w:id="765" w:author="HS, Yogesh" w:date="2017-12-07T13:40:00Z">
        <w:r>
          <w:rPr>
            <w:rFonts w:eastAsia="Times New Roman" w:cs="Menlo" w:ascii="Menlo" w:hAnsi="Menlo"/>
            <w:color w:val="00B1FF"/>
            <w:sz w:val="16"/>
            <w:szCs w:val="16"/>
            <w:lang w:val="en-GB" w:eastAsia="en-GB"/>
          </w:rPr>
          <w:delText>pushViewController</w:delText>
        </w:r>
      </w:del>
      <w:del w:id="766" w:author="HS, Yogesh" w:date="2017-12-07T13:40:00Z">
        <w:r>
          <w:rPr>
            <w:rFonts w:eastAsia="Times New Roman" w:cs="Menlo" w:ascii="Menlo" w:hAnsi="Menlo"/>
            <w:color w:val="FFFFFF"/>
            <w:sz w:val="16"/>
            <w:szCs w:val="16"/>
            <w:lang w:val="en-GB" w:eastAsia="en-GB"/>
          </w:rPr>
          <w:delText xml:space="preserve">(vc, animated: </w:delText>
        </w:r>
      </w:del>
      <w:del w:id="767" w:author="HS, Yogesh" w:date="2017-12-07T13:40:00Z">
        <w:r>
          <w:rPr>
            <w:rFonts w:eastAsia="Times New Roman" w:cs="Menlo" w:ascii="Menlo" w:hAnsi="Menlo"/>
            <w:color w:val="DE38A5"/>
            <w:sz w:val="16"/>
            <w:szCs w:val="16"/>
            <w:lang w:val="en-GB" w:eastAsia="en-GB"/>
          </w:rPr>
          <w:delText>true</w:delText>
        </w:r>
      </w:del>
      <w:del w:id="768" w:author="HS, Yogesh" w:date="2017-12-07T13:40:00Z">
        <w:r>
          <w:rPr>
            <w:rFonts w:eastAsia="Times New Roman" w:cs="Menlo" w:ascii="Menlo" w:hAnsi="Menlo"/>
            <w:color w:val="FFFFFF"/>
            <w:sz w:val="16"/>
            <w:szCs w:val="16"/>
            <w:lang w:val="en-GB" w:eastAsia="en-GB"/>
          </w:rPr>
          <w:delText>);</w:delText>
        </w:r>
      </w:del>
    </w:p>
    <w:p>
      <w:pPr>
        <w:pStyle w:val="Normal"/>
        <w:shd w:val="clear" w:color="auto" w:fill="000000"/>
        <w:spacing w:before="0" w:after="0"/>
        <w:rPr/>
      </w:pPr>
      <w:del w:id="769" w:author="HS, Yogesh" w:date="2017-12-07T13:40:00Z">
        <w:r>
          <w:rPr>
            <w:rFonts w:eastAsia="Times New Roman" w:cs="Menlo" w:ascii="Menlo" w:hAnsi="Menlo"/>
            <w:color w:val="FFFFFF"/>
            <w:sz w:val="16"/>
            <w:szCs w:val="16"/>
            <w:lang w:val="en-GB" w:eastAsia="en-GB"/>
          </w:rPr>
          <w:delText xml:space="preserve">            </w:delText>
        </w:r>
      </w:del>
    </w:p>
    <w:p>
      <w:pPr>
        <w:pStyle w:val="Normal"/>
        <w:shd w:val="clear" w:color="auto" w:fill="000000"/>
        <w:spacing w:before="0" w:after="0"/>
        <w:rPr/>
      </w:pPr>
      <w:del w:id="770" w:author="HS, Yogesh" w:date="2017-12-07T13:40:00Z">
        <w:r>
          <w:rPr>
            <w:rFonts w:eastAsia="Times New Roman" w:cs="Menlo" w:ascii="Menlo" w:hAnsi="Menlo"/>
            <w:color w:val="FFFFFF"/>
            <w:sz w:val="16"/>
            <w:szCs w:val="16"/>
            <w:lang w:val="en-GB" w:eastAsia="en-GB"/>
          </w:rPr>
          <w:delText xml:space="preserve">        </w:delText>
        </w:r>
      </w:del>
      <w:del w:id="771" w:author="HS, Yogesh" w:date="2017-12-07T13:40:00Z">
        <w:r>
          <w:rPr>
            <w:rFonts w:eastAsia="Times New Roman" w:cs="Menlo" w:ascii="Menlo" w:hAnsi="Menlo"/>
            <w:color w:val="FFFFFF"/>
            <w:sz w:val="16"/>
            <w:szCs w:val="16"/>
            <w:lang w:val="en-GB" w:eastAsia="en-GB"/>
          </w:rPr>
          <w:delText>}</w:delText>
        </w:r>
      </w:del>
    </w:p>
    <w:p>
      <w:pPr>
        <w:pStyle w:val="Normal"/>
        <w:shd w:val="clear" w:color="auto" w:fill="000000"/>
        <w:spacing w:before="0" w:after="0"/>
        <w:rPr>
          <w:rFonts w:ascii="Menlo" w:hAnsi="Menlo" w:eastAsia="Times New Roman" w:cs="Menlo"/>
          <w:color w:val="FFFFFF"/>
          <w:sz w:val="16"/>
          <w:szCs w:val="16"/>
          <w:lang w:val="en-GB" w:eastAsia="en-GB"/>
          <w:ins w:id="774" w:author="MH, Hashim" w:date="2017-11-24T11:13:00Z"/>
        </w:rPr>
      </w:pPr>
      <w:del w:id="772" w:author="HS, Yogesh" w:date="2017-12-07T13:40:00Z">
        <w:r>
          <w:rPr>
            <w:rFonts w:eastAsia="Times New Roman" w:cs="Menlo" w:ascii="Menlo" w:hAnsi="Menlo"/>
            <w:color w:val="FFFFFF"/>
            <w:sz w:val="16"/>
            <w:szCs w:val="16"/>
            <w:lang w:val="en-GB" w:eastAsia="en-GB"/>
          </w:rPr>
          <w:delText xml:space="preserve">    </w:delText>
        </w:r>
      </w:del>
      <w:del w:id="773" w:author="HS, Yogesh" w:date="2017-12-07T13:40:00Z">
        <w:r>
          <w:rPr>
            <w:rFonts w:eastAsia="Times New Roman" w:cs="Menlo" w:ascii="Menlo" w:hAnsi="Menlo"/>
            <w:color w:val="FFFFFF"/>
            <w:sz w:val="16"/>
            <w:szCs w:val="16"/>
            <w:lang w:val="en-GB" w:eastAsia="en-GB"/>
          </w:rPr>
          <w:delText>}</w:delText>
        </w:r>
      </w:del>
    </w:p>
    <w:p>
      <w:pPr>
        <w:pStyle w:val="Heading1"/>
        <w:numPr>
          <w:ilvl w:val="0"/>
          <w:numId w:val="0"/>
        </w:numPr>
        <w:ind w:left="432" w:hanging="432"/>
        <w:rPr>
          <w:b w:val="false"/>
          <w:b w:val="false"/>
          <w:color w:val="00000A"/>
          <w:ins w:id="776" w:author="MH, Hashim" w:date="2017-11-28T16:27:00Z"/>
          <w:sz w:val="20"/>
        </w:rPr>
      </w:pPr>
      <w:ins w:id="775" w:author="MH, Hashim" w:date="2017-11-28T16:27:00Z">
        <w:r>
          <w:rPr>
            <w:b w:val="false"/>
            <w:color w:val="00000A"/>
            <w:sz w:val="20"/>
          </w:rPr>
        </w:r>
      </w:ins>
    </w:p>
    <w:p>
      <w:pPr>
        <w:pStyle w:val="Normal"/>
        <w:rPr/>
      </w:pPr>
      <w:del w:id="777" w:author="HS, Yogesh" w:date="2017-12-07T15:12:00Z">
        <w:r>
          <w:rPr>
            <w:lang w:val="en-GB"/>
          </w:rPr>
          <w:delText>If proposition planning to present My account as modally, they need to take care of the dismissal of my account as shown in the above commented code</w:delText>
        </w:r>
      </w:del>
    </w:p>
    <w:p>
      <w:pPr>
        <w:pStyle w:val="Normal"/>
        <w:pPrChange w:id="0" w:author="MH, Hashim" w:date="2017-11-24T11:38:00Z"/>
        <w:rPr/>
      </w:pPr>
      <w:r>
        <w:rPr>
          <w:lang w:val="en-GB"/>
        </w:rPr>
        <w:t xml:space="preserve">Initialize </w:t>
      </w:r>
      <w:ins w:id="778" w:author="MH, Hashim" w:date="2017-11-24T11:39:00Z">
        <w:r>
          <w:rPr>
            <w:lang w:val="en-GB"/>
          </w:rPr>
          <w:t>MYADependencies</w:t>
        </w:r>
      </w:ins>
    </w:p>
    <w:p>
      <w:pPr>
        <w:pStyle w:val="ListParagraph"/>
        <w:numPr>
          <w:ilvl w:val="0"/>
          <w:numId w:val="4"/>
        </w:numPr>
        <w:pPrChange w:id="0" w:author="MH, Hashim" w:date="2017-11-24T11:38:00Z"/>
        <w:rPr>
          <w:lang w:val="en-GB"/>
        </w:rPr>
      </w:pPr>
      <w:ins w:id="779" w:author="MH, Hashim" w:date="2017-11-24T11:39:00Z">
        <w:r>
          <w:rPr>
            <w:lang w:val="en-GB"/>
          </w:rPr>
          <w:t xml:space="preserve">Set </w:t>
        </w:r>
      </w:ins>
      <w:ins w:id="780" w:author="MH, Hashim" w:date="2017-11-24T11:39:00Z">
        <w:r>
          <w:rPr>
            <w:lang w:val="en-GB"/>
          </w:rPr>
          <w:t>AppInfra</w:t>
        </w:r>
      </w:ins>
      <w:ins w:id="781" w:author="MH, Hashim" w:date="2017-11-24T11:39:00Z">
        <w:r>
          <w:rPr>
            <w:lang w:val="en-GB"/>
          </w:rPr>
          <w:t xml:space="preserve"> instance of the application to </w:t>
        </w:r>
      </w:ins>
      <w:ins w:id="782" w:author="MH, Hashim" w:date="2017-11-24T11:42:00Z">
        <w:r>
          <w:rPr>
            <w:lang w:val="en-GB"/>
          </w:rPr>
          <w:t>dependency</w:t>
        </w:r>
      </w:ins>
    </w:p>
    <w:p>
      <w:pPr>
        <w:pStyle w:val="ListParagraph"/>
        <w:numPr>
          <w:ilvl w:val="0"/>
          <w:numId w:val="4"/>
        </w:numPr>
        <w:pPrChange w:id="0" w:author="MH, Hashim" w:date="2017-11-24T11:38:00Z"/>
        <w:rPr>
          <w:lang w:val="en-GB"/>
          <w:ins w:id="788" w:author="MH, Hashim" w:date="2017-11-24T11:55:00Z"/>
        </w:rPr>
      </w:pPr>
      <w:ins w:id="783" w:author="MH, Hashim" w:date="2017-11-24T11:42:00Z">
        <w:r>
          <w:rPr>
            <w:lang w:val="en-GB"/>
          </w:rPr>
          <w:t xml:space="preserve">Initialize </w:t>
        </w:r>
      </w:ins>
      <w:ins w:id="784" w:author="MH, Hashim" w:date="2017-11-24T11:55:00Z">
        <w:r>
          <w:rPr>
            <w:lang w:val="en-GB"/>
          </w:rPr>
          <w:t>lau</w:t>
        </w:r>
      </w:ins>
      <w:ins w:id="785" w:author="MH, Hashim" w:date="2017-11-24T11:55:00Z">
        <w:r>
          <w:rPr>
            <w:lang w:val="en-GB"/>
          </w:rPr>
          <w:t>nch input with dependenc</w:t>
        </w:r>
      </w:ins>
      <w:del w:id="786" w:author="HS, Yogesh" w:date="2017-12-07T15:23:00Z">
        <w:r>
          <w:rPr>
            <w:lang w:val="en-GB"/>
          </w:rPr>
          <w:delText>i</w:delText>
        </w:r>
      </w:del>
      <w:ins w:id="787" w:author="MH, Hashim" w:date="2017-11-24T11:55:00Z">
        <w:r>
          <w:rPr>
            <w:lang w:val="en-GB"/>
          </w:rPr>
          <w:t>y and settings</w:t>
        </w:r>
      </w:ins>
    </w:p>
    <w:p>
      <w:pPr>
        <w:pStyle w:val="ListParagraph"/>
        <w:numPr>
          <w:ilvl w:val="0"/>
          <w:numId w:val="4"/>
        </w:numPr>
        <w:pPrChange w:id="0" w:author="MH, Hashim" w:date="2017-11-24T11:38:00Z"/>
        <w:rPr>
          <w:lang w:val="en-GB"/>
          <w:ins w:id="799" w:author="MH, Hashim" w:date="2017-11-24T11:56:00Z"/>
        </w:rPr>
      </w:pPr>
      <w:del w:id="789" w:author="HS, Yogesh" w:date="2017-12-07T15:23:00Z">
        <w:r>
          <w:rPr>
            <w:lang w:val="en-GB"/>
          </w:rPr>
          <w:delText xml:space="preserve"> </w:delText>
        </w:r>
      </w:del>
      <w:del w:id="790" w:author="HS, Yogesh" w:date="2017-12-07T15:23:00Z">
        <w:r>
          <w:rPr>
            <w:lang w:val="en-GB"/>
          </w:rPr>
          <w:delText xml:space="preserve">Call on </w:delText>
        </w:r>
      </w:del>
      <w:del w:id="791" w:author="HS, Yogesh" w:date="2017-12-07T15:23:00Z">
        <w:r>
          <w:rPr>
            <w:rFonts w:eastAsia="Times New Roman" w:cs="Menlo" w:ascii="Menlo" w:hAnsi="Menlo"/>
            <w:color w:val="08FA95"/>
            <w:sz w:val="16"/>
            <w:szCs w:val="16"/>
            <w:lang w:val="en-GB" w:eastAsia="en-GB"/>
          </w:rPr>
          <w:delText>instantiateViewController  interface</w:delText>
        </w:r>
      </w:del>
      <w:ins w:id="792" w:author="HS, Yogesh" w:date="2017-12-07T15:23:00Z">
        <w:r>
          <w:rPr>
            <w:lang w:val="en-GB"/>
          </w:rPr>
          <w:t xml:space="preserve">Create </w:t>
        </w:r>
      </w:ins>
      <w:ins w:id="793" w:author="HS, Yogesh" w:date="2017-12-07T15:23:00Z">
        <w:r>
          <w:rPr>
            <w:lang w:val="en-GB"/>
          </w:rPr>
          <w:t>MyaInterface</w:t>
        </w:r>
      </w:ins>
      <w:ins w:id="794" w:author="HS, Yogesh" w:date="2017-12-07T15:23:00Z">
        <w:r>
          <w:rPr>
            <w:lang w:val="en-GB"/>
          </w:rPr>
          <w:t xml:space="preserve"> instance,</w:t>
        </w:r>
      </w:ins>
      <w:ins w:id="795" w:author="HS, Yogesh" w:date="2017-12-07T15:23:00Z">
        <w:r>
          <w:rPr>
            <w:lang w:val="en-GB"/>
          </w:rPr>
          <w:t xml:space="preserve"> invoke </w:t>
        </w:r>
      </w:ins>
      <w:ins w:id="796" w:author="HS, Yogesh" w:date="2017-12-07T15:23:00Z">
        <w:r>
          <w:rPr>
            <w:lang w:val="en-GB"/>
          </w:rPr>
          <w:t>init</w:t>
        </w:r>
      </w:ins>
      <w:ins w:id="797" w:author="HS, Yogesh" w:date="2017-12-07T15:23:00Z">
        <w:r>
          <w:rPr>
            <w:lang w:val="en-GB"/>
          </w:rPr>
          <w:t xml:space="preserve"> and </w:t>
        </w:r>
      </w:ins>
      <w:ins w:id="798" w:author="HS, Yogesh" w:date="2017-12-07T15:23:00Z">
        <w:r>
          <w:rPr>
            <w:lang w:val="en-GB"/>
          </w:rPr>
          <w:t>launch with dependent parameters.</w:t>
        </w:r>
      </w:ins>
    </w:p>
    <w:p>
      <w:pPr>
        <w:pStyle w:val="ListParagraph"/>
        <w:numPr>
          <w:ilvl w:val="0"/>
          <w:numId w:val="4"/>
        </w:numPr>
        <w:rPr/>
      </w:pPr>
      <w:del w:id="800" w:author="HS, Yogesh" w:date="2017-12-07T15:24:00Z">
        <w:r>
          <w:rPr>
            <w:lang w:val="en-GB"/>
          </w:rPr>
          <w:delText xml:space="preserve">if success it will return viewcontroller of the micro app </w:delText>
        </w:r>
      </w:del>
    </w:p>
    <w:p>
      <w:pPr>
        <w:pStyle w:val="ListParagraph"/>
        <w:numPr>
          <w:ilvl w:val="0"/>
          <w:numId w:val="4"/>
        </w:numPr>
        <w:pPrChange w:id="0" w:author="HS, Yogesh" w:date="2017-12-07T13:50:00Z"/>
        <w:rPr/>
      </w:pPr>
      <w:ins w:id="801" w:author="MH, Hashim" w:date="2017-11-24T11:56:00Z">
        <w:r>
          <w:rPr>
            <w:lang w:val="en-GB"/>
          </w:rPr>
          <w:t xml:space="preserve">in case of error </w:t>
        </w:r>
      </w:ins>
      <w:ins w:id="802" w:author="MH, Hashim" w:date="2017-11-24T11:56:00Z">
        <w:r>
          <w:rPr>
            <w:lang w:val="en-GB"/>
          </w:rPr>
          <w:t>correcsponding</w:t>
        </w:r>
      </w:ins>
      <w:ins w:id="803" w:author="MH, Hashim" w:date="2017-11-24T11:56:00Z">
        <w:r>
          <w:rPr>
            <w:lang w:val="en-GB"/>
          </w:rPr>
          <w:t xml:space="preserve"> error </w:t>
        </w:r>
      </w:ins>
      <w:ins w:id="804" w:author="MH, Hashim" w:date="2017-11-24T11:56:00Z">
        <w:r>
          <w:rPr>
            <w:lang w:val="en-GB"/>
          </w:rPr>
          <w:t>callback</w:t>
        </w:r>
      </w:ins>
      <w:ins w:id="805" w:author="MH, Hashim" w:date="2017-11-24T11:56:00Z">
        <w:r>
          <w:rPr>
            <w:lang w:val="en-GB"/>
          </w:rPr>
          <w:t xml:space="preserve"> will called. </w:t>
        </w:r>
      </w:ins>
      <w:ins w:id="806" w:author="MH, Hashim" w:date="2017-11-24T11:56:00Z">
        <w:r>
          <w:rPr>
            <w:color w:val="FF0000"/>
            <w:lang w:val="en-GB"/>
          </w:rPr>
          <w:t xml:space="preserve">User should be </w:t>
        </w:r>
      </w:ins>
      <w:ins w:id="807" w:author="MH, Hashim" w:date="2017-11-24T11:56:00Z">
        <w:r>
          <w:rPr>
            <w:color w:val="FF0000"/>
            <w:lang w:val="en-GB"/>
          </w:rPr>
          <w:t>loggedin</w:t>
        </w:r>
      </w:ins>
      <w:ins w:id="808" w:author="MH, Hashim" w:date="2017-11-24T11:56:00Z">
        <w:r>
          <w:rPr>
            <w:color w:val="FF0000"/>
            <w:lang w:val="en-GB"/>
          </w:rPr>
          <w:t xml:space="preserve"> to launch My account or it will result in error</w:t>
        </w:r>
      </w:ins>
    </w:p>
    <w:p>
      <w:pPr>
        <w:pStyle w:val="ListParagraph"/>
        <w:rPr>
          <w:lang w:val="en-GB"/>
          <w:ins w:id="810" w:author="MH, Hashim" w:date="2017-11-24T12:13:00Z"/>
        </w:rPr>
      </w:pPr>
      <w:ins w:id="809" w:author="MH, Hashim" w:date="2017-11-24T12:13:00Z">
        <w:r>
          <w:rPr>
            <w:lang w:val="en-GB"/>
          </w:rPr>
        </w:r>
      </w:ins>
    </w:p>
    <w:p>
      <w:pPr>
        <w:pStyle w:val="Heading2"/>
        <w:numPr>
          <w:ilvl w:val="1"/>
          <w:numId w:val="3"/>
        </w:numPr>
        <w:pPrChange w:id="0" w:author="HS, Yogesh" w:date="2017-12-07T13:28:00Z"/>
        <w:rPr/>
      </w:pPr>
      <w:ins w:id="811" w:author="HS, Yogesh" w:date="2017-12-07T15:24:00Z">
        <w:bookmarkStart w:id="57" w:name="_Toc500425159"/>
        <w:r>
          <w:rPr/>
          <w:t xml:space="preserve">Listener and </w:t>
        </w:r>
      </w:ins>
      <w:del w:id="812" w:author="HS, Yogesh" w:date="2017-12-07T15:24:00Z">
        <w:r>
          <w:rPr/>
          <w:delText xml:space="preserve">Delegates and </w:delText>
        </w:r>
      </w:del>
      <w:ins w:id="813" w:author="MH, Hashim" w:date="2017-11-24T12:13:00Z">
        <w:r>
          <w:rPr/>
          <w:t>Callbacks</w:t>
        </w:r>
      </w:ins>
      <w:bookmarkEnd w:id="57"/>
    </w:p>
    <w:p>
      <w:pPr>
        <w:pStyle w:val="Heading2"/>
        <w:numPr>
          <w:ilvl w:val="1"/>
          <w:numId w:val="2"/>
        </w:numPr>
        <w:ind w:left="576" w:hanging="0"/>
        <w:rPr/>
      </w:pPr>
      <w:r>
        <w:rPr/>
      </w:r>
      <w:bookmarkStart w:id="58" w:name="_Toc500425160"/>
      <w:bookmarkStart w:id="59" w:name="_Toc500425160"/>
      <w:bookmarkEnd w:id="59"/>
    </w:p>
    <w:p>
      <w:pPr>
        <w:pStyle w:val="Normal"/>
        <w:rPr>
          <w:lang w:val="en-GB"/>
        </w:rPr>
      </w:pPr>
      <w:ins w:id="814" w:author="MH, Hashim" w:date="2017-11-28T16:31:00Z">
        <w:r>
          <w:rPr>
            <w:lang w:val="en-GB"/>
          </w:rPr>
          <w:t>My account designed to be configurable and as independent as possible from other cocos eventhough it can be plugged easily</w:t>
        </w:r>
      </w:ins>
    </w:p>
    <w:p>
      <w:pPr>
        <w:pStyle w:val="Normal"/>
        <w:rPr>
          <w:lang w:val="en-GB"/>
        </w:rPr>
      </w:pPr>
      <w:ins w:id="815" w:author="MH, Hashim" w:date="2017-11-28T16:32:00Z">
        <w:r>
          <w:rPr>
            <w:lang w:val="en-GB"/>
          </w:rPr>
          <w:t xml:space="preserve">My account </w:t>
        </w:r>
      </w:ins>
      <w:del w:id="816" w:author="HS, Yogesh" w:date="2017-12-07T15:24:00Z">
        <w:r>
          <w:rPr>
            <w:lang w:val="en-GB"/>
          </w:rPr>
          <w:delText>delegates</w:delText>
        </w:r>
      </w:del>
      <w:ins w:id="817" w:author="HS, Yogesh" w:date="2017-12-07T15:24:00Z">
        <w:r>
          <w:rPr>
            <w:lang w:val="en-GB"/>
          </w:rPr>
          <w:t>listener</w:t>
        </w:r>
      </w:ins>
      <w:ins w:id="818" w:author="MH, Hashim" w:date="2017-11-28T16:32:00Z">
        <w:r>
          <w:rPr>
            <w:lang w:val="en-GB"/>
          </w:rPr>
          <w:t xml:space="preserve"> are declared in </w:t>
        </w:r>
      </w:ins>
      <w:ins w:id="819" w:author="HS, Yogesh" w:date="2017-12-07T15:25:00Z">
        <w:r>
          <w:rPr>
            <w:lang w:val="en-GB"/>
          </w:rPr>
          <w:t>MyaListener</w:t>
        </w:r>
      </w:ins>
      <w:del w:id="820" w:author="HS, Yogesh" w:date="2017-12-07T15:25:00Z">
        <w:r>
          <w:rPr>
            <w:lang w:val="en-GB"/>
          </w:rPr>
          <w:delText>MYADelegate</w:delText>
        </w:r>
      </w:del>
      <w:ins w:id="821" w:author="MH, Hashim" w:date="2017-11-28T16:32:00Z">
        <w:r>
          <w:rPr>
            <w:lang w:val="en-GB"/>
          </w:rPr>
          <w:t>.</w:t>
        </w:r>
      </w:ins>
      <w:del w:id="822" w:author="HS, Yogesh" w:date="2017-12-07T15:25:00Z">
        <w:r>
          <w:rPr>
            <w:lang w:val="en-GB"/>
          </w:rPr>
          <w:delText>swift</w:delText>
        </w:r>
      </w:del>
      <w:ins w:id="823" w:author="HS, Yogesh" w:date="2017-12-07T15:25:00Z">
        <w:r>
          <w:rPr>
            <w:lang w:val="en-GB"/>
          </w:rPr>
          <w:t>class</w:t>
        </w:r>
      </w:ins>
    </w:p>
    <w:p>
      <w:pPr>
        <w:pStyle w:val="Normal"/>
        <w:shd w:val="clear" w:color="auto" w:fill="000000"/>
        <w:spacing w:before="0" w:after="0"/>
        <w:rPr>
          <w:rFonts w:ascii="Menlo" w:hAnsi="Menlo" w:eastAsia="Times New Roman" w:cs="Menlo"/>
          <w:color w:val="00B1FF"/>
          <w:sz w:val="16"/>
          <w:szCs w:val="16"/>
          <w:lang w:val="en-GB" w:eastAsia="en-GB"/>
        </w:rPr>
      </w:pPr>
      <w:ins w:id="824" w:author="MH, Hashim" w:date="2017-11-24T12:22:00Z">
        <w:r>
          <w:rPr>
            <w:rFonts w:eastAsia="Times New Roman" w:cs="Menlo" w:ascii="Menlo" w:hAnsi="Menlo"/>
            <w:color w:val="FFFFFF"/>
            <w:sz w:val="16"/>
            <w:szCs w:val="16"/>
            <w:lang w:val="en-GB" w:eastAsia="en-GB"/>
          </w:rPr>
          <w:t>   </w:t>
        </w:r>
      </w:ins>
      <w:ins w:id="825" w:author="HS, Yogesh" w:date="2017-12-07T15:27:00Z">
        <w:r>
          <w:rPr>
            <w:rFonts w:eastAsia="Times New Roman" w:cs="Menlo" w:ascii="Menlo" w:hAnsi="Menlo"/>
            <w:color w:val="DE38A5"/>
            <w:sz w:val="16"/>
            <w:szCs w:val="16"/>
            <w:lang w:val="en-GB" w:eastAsia="en-GB"/>
          </w:rPr>
          <w:t>boolean onClickMyaItem(String itemName);</w:t>
        </w:r>
      </w:ins>
      <w:del w:id="826" w:author="HS, Yogesh" w:date="2017-12-07T15:27:00Z">
        <w:r>
          <w:rPr>
            <w:rFonts w:eastAsia="Times New Roman" w:cs="Menlo" w:ascii="Menlo" w:hAnsi="Menlo"/>
            <w:color w:val="FFFFFF"/>
            <w:sz w:val="16"/>
            <w:szCs w:val="16"/>
            <w:lang w:val="en-GB" w:eastAsia="en-GB"/>
          </w:rPr>
          <w:delText xml:space="preserve"> </w:delText>
        </w:r>
      </w:del>
      <w:del w:id="827" w:author="HS, Yogesh" w:date="2017-12-07T15:27:00Z">
        <w:r>
          <w:rPr>
            <w:rFonts w:eastAsia="Times New Roman" w:cs="Menlo" w:ascii="Menlo" w:hAnsi="Menlo"/>
            <w:color w:val="DE38A5"/>
            <w:sz w:val="16"/>
            <w:szCs w:val="16"/>
            <w:lang w:val="en-GB" w:eastAsia="en-GB"/>
          </w:rPr>
          <w:delText>@objc</w:delText>
        </w:r>
      </w:del>
      <w:del w:id="828" w:author="HS, Yogesh" w:date="2017-12-07T15:27:00Z">
        <w:r>
          <w:rPr>
            <w:rFonts w:eastAsia="Times New Roman" w:cs="Menlo" w:ascii="Menlo" w:hAnsi="Menlo"/>
            <w:color w:val="FFFFFF"/>
            <w:sz w:val="16"/>
            <w:szCs w:val="16"/>
            <w:lang w:val="en-GB" w:eastAsia="en-GB"/>
          </w:rPr>
          <w:delText xml:space="preserve"> </w:delText>
        </w:r>
      </w:del>
      <w:del w:id="829" w:author="HS, Yogesh" w:date="2017-12-07T15:27:00Z">
        <w:r>
          <w:rPr>
            <w:rFonts w:eastAsia="Times New Roman" w:cs="Menlo" w:ascii="Menlo" w:hAnsi="Menlo"/>
            <w:color w:val="DE38A5"/>
            <w:sz w:val="16"/>
            <w:szCs w:val="16"/>
            <w:lang w:val="en-GB" w:eastAsia="en-GB"/>
          </w:rPr>
          <w:delText>optional</w:delText>
        </w:r>
      </w:del>
      <w:del w:id="830" w:author="HS, Yogesh" w:date="2017-12-07T15:27:00Z">
        <w:r>
          <w:rPr>
            <w:rFonts w:eastAsia="Times New Roman" w:cs="Menlo" w:ascii="Menlo" w:hAnsi="Menlo"/>
            <w:color w:val="FFFFFF"/>
            <w:sz w:val="16"/>
            <w:szCs w:val="16"/>
            <w:lang w:val="en-GB" w:eastAsia="en-GB"/>
          </w:rPr>
          <w:delText xml:space="preserve"> </w:delText>
        </w:r>
      </w:del>
      <w:del w:id="831" w:author="HS, Yogesh" w:date="2017-12-07T15:27:00Z">
        <w:r>
          <w:rPr>
            <w:rFonts w:eastAsia="Times New Roman" w:cs="Menlo" w:ascii="Menlo" w:hAnsi="Menlo"/>
            <w:color w:val="DE38A5"/>
            <w:sz w:val="16"/>
            <w:szCs w:val="16"/>
            <w:lang w:val="en-GB" w:eastAsia="en-GB"/>
          </w:rPr>
          <w:delText>func</w:delText>
        </w:r>
      </w:del>
      <w:del w:id="832" w:author="HS, Yogesh" w:date="2017-12-07T15:27:00Z">
        <w:r>
          <w:rPr>
            <w:rFonts w:eastAsia="Times New Roman" w:cs="Menlo" w:ascii="Menlo" w:hAnsi="Menlo"/>
            <w:color w:val="FFFFFF"/>
            <w:sz w:val="16"/>
            <w:szCs w:val="16"/>
            <w:lang w:val="en-GB" w:eastAsia="en-GB"/>
          </w:rPr>
          <w:delText xml:space="preserve"> menuItemSelected(onItem item:</w:delText>
        </w:r>
      </w:del>
      <w:del w:id="833" w:author="HS, Yogesh" w:date="2017-12-07T15:27:00Z">
        <w:r>
          <w:rPr>
            <w:rFonts w:eastAsia="Times New Roman" w:cs="Menlo" w:ascii="Menlo" w:hAnsi="Menlo"/>
            <w:color w:val="00B1FF"/>
            <w:sz w:val="16"/>
            <w:szCs w:val="16"/>
            <w:lang w:val="en-GB" w:eastAsia="en-GB"/>
          </w:rPr>
          <w:delText>String</w:delText>
        </w:r>
      </w:del>
      <w:del w:id="834" w:author="HS, Yogesh" w:date="2017-12-07T15:27:00Z">
        <w:r>
          <w:rPr>
            <w:rFonts w:eastAsia="Times New Roman" w:cs="Menlo" w:ascii="Menlo" w:hAnsi="Menlo"/>
            <w:color w:val="FFFFFF"/>
            <w:sz w:val="16"/>
            <w:szCs w:val="16"/>
            <w:lang w:val="en-GB" w:eastAsia="en-GB"/>
          </w:rPr>
          <w:delText>)-&gt;</w:delText>
        </w:r>
      </w:del>
      <w:del w:id="835" w:author="HS, Yogesh" w:date="2017-12-07T15:27:00Z">
        <w:r>
          <w:rPr>
            <w:rFonts w:eastAsia="Times New Roman" w:cs="Menlo" w:ascii="Menlo" w:hAnsi="Menlo"/>
            <w:color w:val="00B1FF"/>
            <w:sz w:val="16"/>
            <w:szCs w:val="16"/>
            <w:lang w:val="en-GB" w:eastAsia="en-GB"/>
          </w:rPr>
          <w:delText>Bool</w:delText>
        </w:r>
      </w:del>
    </w:p>
    <w:p>
      <w:pPr>
        <w:pStyle w:val="Normal"/>
        <w:shd w:val="clear" w:color="auto" w:fill="000000"/>
        <w:spacing w:before="0" w:after="0"/>
        <w:rPr/>
      </w:pPr>
      <w:ins w:id="836" w:author="MH, Hashim" w:date="2017-11-24T12:22:00Z">
        <w:r>
          <w:rPr>
            <w:rFonts w:eastAsia="Times New Roman" w:cs="Menlo" w:ascii="Menlo" w:hAnsi="Menlo"/>
            <w:color w:val="FFFFFF"/>
            <w:sz w:val="16"/>
            <w:szCs w:val="16"/>
            <w:lang w:val="en-GB" w:eastAsia="en-GB"/>
          </w:rPr>
          <w:t>   </w:t>
        </w:r>
      </w:ins>
      <w:ins w:id="837" w:author="HS, Yogesh" w:date="2017-12-07T15:28:00Z">
        <w:r>
          <w:rPr>
            <w:rFonts w:eastAsia="Times New Roman" w:cs="Menlo" w:ascii="Menlo" w:hAnsi="Menlo"/>
            <w:color w:val="DE38A5"/>
            <w:sz w:val="16"/>
            <w:szCs w:val="16"/>
            <w:lang w:val="en-GB" w:eastAsia="en-GB"/>
          </w:rPr>
          <w:t>boolean onLogOut();</w:t>
        </w:r>
      </w:ins>
      <w:del w:id="838" w:author="HS, Yogesh" w:date="2017-12-07T15:28:00Z">
        <w:r>
          <w:rPr>
            <w:rFonts w:eastAsia="Times New Roman" w:cs="Menlo" w:ascii="Menlo" w:hAnsi="Menlo"/>
            <w:color w:val="FFFFFF"/>
            <w:sz w:val="16"/>
            <w:szCs w:val="16"/>
            <w:lang w:val="en-GB" w:eastAsia="en-GB"/>
          </w:rPr>
          <w:delText xml:space="preserve"> </w:delText>
        </w:r>
      </w:del>
      <w:del w:id="839" w:author="HS, Yogesh" w:date="2017-12-07T15:28:00Z">
        <w:r>
          <w:rPr>
            <w:rFonts w:eastAsia="Times New Roman" w:cs="Menlo" w:ascii="Menlo" w:hAnsi="Menlo"/>
            <w:color w:val="DE38A5"/>
            <w:sz w:val="16"/>
            <w:szCs w:val="16"/>
            <w:lang w:val="en-GB" w:eastAsia="en-GB"/>
          </w:rPr>
          <w:delText>@objc</w:delText>
        </w:r>
      </w:del>
      <w:del w:id="840" w:author="HS, Yogesh" w:date="2017-12-07T15:28:00Z">
        <w:r>
          <w:rPr>
            <w:rFonts w:eastAsia="Times New Roman" w:cs="Menlo" w:ascii="Menlo" w:hAnsi="Menlo"/>
            <w:color w:val="FFFFFF"/>
            <w:sz w:val="16"/>
            <w:szCs w:val="16"/>
            <w:lang w:val="en-GB" w:eastAsia="en-GB"/>
          </w:rPr>
          <w:delText xml:space="preserve"> </w:delText>
        </w:r>
      </w:del>
      <w:del w:id="841" w:author="HS, Yogesh" w:date="2017-12-07T15:28:00Z">
        <w:r>
          <w:rPr>
            <w:rFonts w:eastAsia="Times New Roman" w:cs="Menlo" w:ascii="Menlo" w:hAnsi="Menlo"/>
            <w:color w:val="DE38A5"/>
            <w:sz w:val="16"/>
            <w:szCs w:val="16"/>
            <w:lang w:val="en-GB" w:eastAsia="en-GB"/>
          </w:rPr>
          <w:delText>optional</w:delText>
        </w:r>
      </w:del>
      <w:del w:id="842" w:author="HS, Yogesh" w:date="2017-12-07T15:28:00Z">
        <w:r>
          <w:rPr>
            <w:rFonts w:eastAsia="Times New Roman" w:cs="Menlo" w:ascii="Menlo" w:hAnsi="Menlo"/>
            <w:color w:val="FFFFFF"/>
            <w:sz w:val="16"/>
            <w:szCs w:val="16"/>
            <w:lang w:val="en-GB" w:eastAsia="en-GB"/>
          </w:rPr>
          <w:delText xml:space="preserve"> </w:delText>
        </w:r>
      </w:del>
      <w:del w:id="843" w:author="HS, Yogesh" w:date="2017-12-07T15:28:00Z">
        <w:r>
          <w:rPr>
            <w:rFonts w:eastAsia="Times New Roman" w:cs="Menlo" w:ascii="Menlo" w:hAnsi="Menlo"/>
            <w:color w:val="DE38A5"/>
            <w:sz w:val="16"/>
            <w:szCs w:val="16"/>
            <w:lang w:val="en-GB" w:eastAsia="en-GB"/>
          </w:rPr>
          <w:delText>func</w:delText>
        </w:r>
      </w:del>
      <w:del w:id="844" w:author="HS, Yogesh" w:date="2017-12-07T15:28:00Z">
        <w:r>
          <w:rPr>
            <w:rFonts w:eastAsia="Times New Roman" w:cs="Menlo" w:ascii="Menlo" w:hAnsi="Menlo"/>
            <w:color w:val="FFFFFF"/>
            <w:sz w:val="16"/>
            <w:szCs w:val="16"/>
            <w:lang w:val="en-GB" w:eastAsia="en-GB"/>
          </w:rPr>
          <w:delText xml:space="preserve"> valueForSettingsItem(key:</w:delText>
        </w:r>
      </w:del>
      <w:del w:id="845" w:author="HS, Yogesh" w:date="2017-12-07T15:28:00Z">
        <w:r>
          <w:rPr>
            <w:rFonts w:eastAsia="Times New Roman" w:cs="Menlo" w:ascii="Menlo" w:hAnsi="Menlo"/>
            <w:color w:val="00B1FF"/>
            <w:sz w:val="16"/>
            <w:szCs w:val="16"/>
            <w:lang w:val="en-GB" w:eastAsia="en-GB"/>
          </w:rPr>
          <w:delText>String</w:delText>
        </w:r>
      </w:del>
      <w:del w:id="846" w:author="HS, Yogesh" w:date="2017-12-07T15:28:00Z">
        <w:r>
          <w:rPr>
            <w:rFonts w:eastAsia="Times New Roman" w:cs="Menlo" w:ascii="Menlo" w:hAnsi="Menlo"/>
            <w:color w:val="FFFFFF"/>
            <w:sz w:val="16"/>
            <w:szCs w:val="16"/>
            <w:lang w:val="en-GB" w:eastAsia="en-GB"/>
          </w:rPr>
          <w:delText xml:space="preserve">) -&gt; </w:delText>
        </w:r>
      </w:del>
      <w:del w:id="847" w:author="HS, Yogesh" w:date="2017-12-07T15:28:00Z">
        <w:r>
          <w:rPr>
            <w:rFonts w:eastAsia="Times New Roman" w:cs="Menlo" w:ascii="Menlo" w:hAnsi="Menlo"/>
            <w:color w:val="00B1FF"/>
            <w:sz w:val="16"/>
            <w:szCs w:val="16"/>
            <w:lang w:val="en-GB" w:eastAsia="en-GB"/>
          </w:rPr>
          <w:delText>String</w:delText>
        </w:r>
      </w:del>
      <w:del w:id="848" w:author="HS, Yogesh" w:date="2017-12-07T15:28:00Z">
        <w:r>
          <w:rPr>
            <w:rFonts w:eastAsia="Times New Roman" w:cs="Menlo" w:ascii="Menlo" w:hAnsi="Menlo"/>
            <w:color w:val="FFFFFF"/>
            <w:sz w:val="16"/>
            <w:szCs w:val="16"/>
            <w:lang w:val="en-GB" w:eastAsia="en-GB"/>
          </w:rPr>
          <w:delText>?</w:delText>
        </w:r>
      </w:del>
    </w:p>
    <w:p>
      <w:pPr>
        <w:pStyle w:val="Normal"/>
        <w:shd w:val="clear" w:color="auto" w:fill="000000"/>
        <w:spacing w:before="0" w:after="0"/>
        <w:rPr>
          <w:rFonts w:ascii="Menlo" w:hAnsi="Menlo" w:eastAsia="Times New Roman" w:cs="Menlo"/>
          <w:color w:val="FFFFFF"/>
          <w:sz w:val="16"/>
          <w:szCs w:val="16"/>
          <w:lang w:val="en-GB" w:eastAsia="en-GB"/>
          <w:ins w:id="850" w:author="MH, Hashim" w:date="2017-11-24T12:23:00Z"/>
        </w:rPr>
      </w:pPr>
      <w:ins w:id="849" w:author="MH, Hashim" w:date="2017-11-24T12:23:00Z">
        <w:r>
          <w:rPr/>
        </w:r>
      </w:ins>
    </w:p>
    <w:p>
      <w:pPr>
        <w:pStyle w:val="ListParagraph"/>
        <w:rPr>
          <w:lang w:val="en-GB"/>
          <w:ins w:id="852" w:author="HS, Yogesh" w:date="2017-12-07T15:28:00Z"/>
        </w:rPr>
      </w:pPr>
      <w:ins w:id="851" w:author="HS, Yogesh" w:date="2017-12-07T15:28:00Z">
        <w:r>
          <w:rPr>
            <w:lang w:val="en-GB"/>
          </w:rPr>
        </w:r>
      </w:ins>
    </w:p>
    <w:p>
      <w:pPr>
        <w:pStyle w:val="Normal"/>
        <w:shd w:val="clear" w:color="auto" w:fill="000000"/>
        <w:spacing w:before="0" w:after="0"/>
        <w:rPr>
          <w:rFonts w:ascii="Menlo" w:hAnsi="Menlo" w:eastAsia="Times New Roman" w:cs="Menlo"/>
          <w:color w:val="DE38A5"/>
          <w:sz w:val="16"/>
          <w:szCs w:val="16"/>
          <w:lang w:val="en-GB" w:eastAsia="en-GB"/>
        </w:rPr>
      </w:pPr>
      <w:ins w:id="853" w:author="HS, Yogesh" w:date="2017-12-07T15:29:00Z">
        <w:r>
          <w:rPr>
            <w:rFonts w:eastAsia="Times New Roman" w:cs="Menlo" w:ascii="Menlo" w:hAnsi="Menlo"/>
            <w:color w:val="DE38A5"/>
            <w:sz w:val="16"/>
            <w:szCs w:val="16"/>
            <w:lang w:val="en-GB" w:eastAsia="en-GB"/>
          </w:rPr>
          <w:t xml:space="preserve">   </w:t>
        </w:r>
      </w:ins>
      <w:ins w:id="854" w:author="HS, Yogesh" w:date="2017-12-07T15:29:00Z">
        <w:r>
          <w:rPr>
            <w:rFonts w:eastAsia="Times New Roman" w:cs="Menlo" w:ascii="Menlo" w:hAnsi="Menlo"/>
            <w:color w:val="DE38A5"/>
            <w:sz w:val="16"/>
            <w:szCs w:val="16"/>
            <w:lang w:val="en-GB" w:eastAsia="en-GB"/>
          </w:rPr>
          <w:t>void onError(MyaError myaError);</w:t>
        </w:r>
      </w:ins>
    </w:p>
    <w:p>
      <w:pPr>
        <w:pStyle w:val="ListParagraph"/>
        <w:rPr>
          <w:lang w:val="en-GB"/>
        </w:rPr>
      </w:pPr>
      <w:r>
        <w:rPr>
          <w:lang w:val="en-GB"/>
        </w:rPr>
      </w:r>
    </w:p>
    <w:p>
      <w:pPr>
        <w:pStyle w:val="ListParagraph"/>
        <w:rPr>
          <w:lang w:val="en-GB"/>
        </w:rPr>
      </w:pPr>
      <w:r>
        <w:rPr>
          <w:lang w:val="en-GB"/>
        </w:rPr>
      </w:r>
    </w:p>
    <w:p>
      <w:pPr>
        <w:pStyle w:val="ListParagraph"/>
        <w:numPr>
          <w:ilvl w:val="0"/>
          <w:numId w:val="4"/>
        </w:numPr>
        <w:pPrChange w:id="0" w:author="MH, Hashim" w:date="2017-11-24T13:01:00Z"/>
        <w:rPr>
          <w:lang w:val="en-GB"/>
          <w:ins w:id="872" w:author="MH, Hashim" w:date="2017-11-28T14:16:00Z"/>
        </w:rPr>
      </w:pPr>
      <w:r>
        <w:rPr>
          <w:lang w:val="en-GB"/>
        </w:rPr>
        <w:t>onClickMyaItem</w:t>
      </w:r>
      <w:ins w:id="855" w:author="HS, Yogesh" w:date="2017-12-07T15:30:00Z">
        <w:r>
          <w:rPr>
            <w:lang w:val="en-GB"/>
          </w:rPr>
          <w:t xml:space="preserve"> </w:t>
        </w:r>
      </w:ins>
      <w:del w:id="856" w:author="HS, Yogesh" w:date="2017-12-07T15:30:00Z">
        <w:r>
          <w:rPr>
            <w:lang w:val="en-GB"/>
          </w:rPr>
          <w:delText>menuItemSelected delegate</w:delText>
        </w:r>
      </w:del>
      <w:ins w:id="857" w:author="HS, Yogesh" w:date="2017-12-07T15:30:00Z">
        <w:r>
          <w:rPr>
            <w:lang w:val="en-GB"/>
          </w:rPr>
          <w:t>listener</w:t>
        </w:r>
      </w:ins>
      <w:ins w:id="858" w:author="MH, Hashim" w:date="2017-11-24T13:01:00Z">
        <w:r>
          <w:rPr>
            <w:lang w:val="en-GB"/>
          </w:rPr>
          <w:t xml:space="preserve"> will be called when the user tap on item in my account</w:t>
        </w:r>
      </w:ins>
      <w:ins w:id="859" w:author="MH, Hashim" w:date="2017-11-24T13:02:00Z">
        <w:r>
          <w:rPr>
            <w:lang w:val="en-GB"/>
          </w:rPr>
          <w:t xml:space="preserve">. A string is passed which will be the same string that is configured in the </w:t>
        </w:r>
      </w:ins>
      <w:ins w:id="860" w:author="MH, Hashim" w:date="2017-11-24T13:02:00Z">
        <w:r>
          <w:rPr>
            <w:lang w:val="en-GB"/>
          </w:rPr>
          <w:t>AppConfig.json</w:t>
        </w:r>
      </w:ins>
      <w:ins w:id="861" w:author="MH, Hashim" w:date="2017-11-24T13:02:00Z">
        <w:r>
          <w:rPr>
            <w:lang w:val="en-GB"/>
          </w:rPr>
          <w:t xml:space="preserve"> </w:t>
        </w:r>
      </w:ins>
      <w:ins w:id="862" w:author="MH, Hashim" w:date="2017-11-24T13:02:00Z">
        <w:r>
          <w:rPr>
            <w:lang w:val="en-GB"/>
          </w:rPr>
          <w:t>file .</w:t>
        </w:r>
      </w:ins>
      <w:ins w:id="863" w:author="MH, Hashim" w:date="2017-11-24T13:02:00Z">
        <w:r>
          <w:rPr>
            <w:lang w:val="en-GB"/>
          </w:rPr>
          <w:t xml:space="preserve"> If this item is application specific they should handle and return true e</w:t>
        </w:r>
      </w:ins>
      <w:ins w:id="864" w:author="MH, Hashim" w:date="2017-11-24T13:02:00Z">
        <w:r>
          <w:rPr>
            <w:lang w:val="en-GB"/>
          </w:rPr>
          <w:t xml:space="preserve">lse they should return </w:t>
        </w:r>
      </w:ins>
      <w:ins w:id="865" w:author="MH, Hashim" w:date="2017-11-24T13:02:00Z">
        <w:r>
          <w:rPr>
            <w:lang w:val="en-GB"/>
          </w:rPr>
          <w:t>false .</w:t>
        </w:r>
      </w:ins>
      <w:ins w:id="866" w:author="MH, Hashim" w:date="2017-11-24T13:02:00Z">
        <w:r>
          <w:rPr>
            <w:lang w:val="en-GB"/>
          </w:rPr>
          <w:t xml:space="preserve"> </w:t>
        </w:r>
      </w:ins>
      <w:ins w:id="867" w:author="MH, Hashim" w:date="2017-11-24T13:04:00Z">
        <w:r>
          <w:rPr>
            <w:lang w:val="en-GB"/>
          </w:rPr>
          <w:t xml:space="preserve">My account can handle items like </w:t>
        </w:r>
      </w:ins>
      <w:ins w:id="868" w:author="MH, Hashim" w:date="2017-11-24T13:04:00Z">
        <w:r>
          <w:rPr>
            <w:lang w:val="en-GB"/>
          </w:rPr>
          <w:t>MYA_My_Details</w:t>
        </w:r>
      </w:ins>
      <w:ins w:id="869" w:author="MH, Hashim" w:date="2017-11-24T13:04:00Z">
        <w:r>
          <w:rPr>
            <w:lang w:val="en-GB"/>
          </w:rPr>
          <w:t xml:space="preserve">, </w:t>
        </w:r>
      </w:ins>
      <w:ins w:id="870" w:author="MH, Hashim" w:date="2017-11-24T13:04:00Z">
        <w:r>
          <w:rPr>
            <w:lang w:val="en-GB"/>
          </w:rPr>
          <w:t>MYA_Country</w:t>
        </w:r>
      </w:ins>
      <w:ins w:id="871" w:author="MH, Hashim" w:date="2017-11-28T14:13:00Z">
        <w:r>
          <w:rPr>
            <w:lang w:val="en-GB"/>
          </w:rPr>
          <w:t xml:space="preserve">. </w:t>
        </w:r>
      </w:ins>
    </w:p>
    <w:p>
      <w:pPr>
        <w:pStyle w:val="ListParagraph"/>
        <w:numPr>
          <w:ilvl w:val="0"/>
          <w:numId w:val="4"/>
        </w:numPr>
        <w:pPrChange w:id="0" w:author="HS, Yogesh" w:date="2017-12-07T15:31:00Z"/>
        <w:rPr>
          <w:lang w:val="en-GB"/>
        </w:rPr>
      </w:pPr>
      <w:r>
        <w:rPr>
          <w:lang w:val="en-GB"/>
        </w:rPr>
        <w:t>My ac</w:t>
      </w:r>
      <w:ins w:id="873" w:author="HS, Yogesh" w:date="2017-12-07T15:30:00Z">
        <w:r>
          <w:rPr>
            <w:lang w:val="en-GB"/>
          </w:rPr>
          <w:t>c</w:t>
        </w:r>
      </w:ins>
      <w:del w:id="874" w:author="HS, Yogesh" w:date="2017-12-07T15:30:00Z">
        <w:r>
          <w:rPr>
            <w:lang w:val="en-GB"/>
          </w:rPr>
          <w:delText>o</w:delText>
        </w:r>
      </w:del>
      <w:ins w:id="875" w:author="MH, Hashim" w:date="2017-11-28T14:13:00Z">
        <w:r>
          <w:rPr>
            <w:lang w:val="en-GB"/>
          </w:rPr>
          <w:t xml:space="preserve">ount can handle “Logout” item </w:t>
        </w:r>
      </w:ins>
      <w:ins w:id="876" w:author="MH, Hashim" w:date="2017-11-28T14:13:00Z">
        <w:r>
          <w:rPr>
            <w:lang w:val="en-GB"/>
          </w:rPr>
          <w:t>also .</w:t>
        </w:r>
      </w:ins>
      <w:ins w:id="877" w:author="MH, Hashim" w:date="2017-11-28T14:13:00Z">
        <w:r>
          <w:rPr>
            <w:lang w:val="en-GB"/>
          </w:rPr>
          <w:t xml:space="preserve"> This will be called when the user tap on logout in My account. If my account </w:t>
        </w:r>
      </w:ins>
      <w:ins w:id="878" w:author="MH, Hashim" w:date="2017-11-28T14:13:00Z">
        <w:r>
          <w:rPr>
            <w:lang w:val="en-GB"/>
          </w:rPr>
          <w:t>uapp</w:t>
        </w:r>
      </w:ins>
      <w:ins w:id="879" w:author="MH, Hashim" w:date="2017-11-28T14:13:00Z">
        <w:r>
          <w:rPr>
            <w:lang w:val="en-GB"/>
          </w:rPr>
          <w:t xml:space="preserve"> is pushed/ presented to existing screen logout will return to that screen any other user journey should be handled by the caller</w:t>
        </w:r>
      </w:ins>
      <w:ins w:id="880" w:author="MH, Hashim" w:date="2017-11-28T14:15:00Z">
        <w:r>
          <w:rPr>
            <w:lang w:val="en-GB"/>
          </w:rPr>
          <w:t xml:space="preserve">. </w:t>
        </w:r>
      </w:ins>
    </w:p>
    <w:p>
      <w:pPr>
        <w:pStyle w:val="ListParagraph"/>
        <w:numPr>
          <w:ilvl w:val="0"/>
          <w:numId w:val="4"/>
        </w:numPr>
        <w:rPr>
          <w:lang w:val="en-GB"/>
          <w:del w:id="884" w:author="HS, Yogesh" w:date="2017-12-07T15:33:00Z"/>
        </w:rPr>
      </w:pPr>
      <w:del w:id="881" w:author="HS, Yogesh" w:date="2017-12-07T15:38:00Z">
        <w:r>
          <w:rPr>
            <w:lang w:val="en-GB"/>
          </w:rPr>
          <w:delText>valueForSettings will be called for each item in the settings screen because insettings screens list can display a title and description. If proposition want to give any description they should han</w:delText>
        </w:r>
      </w:del>
      <w:del w:id="882" w:author="HS, Yogesh" w:date="2017-12-07T15:31:00Z">
        <w:r>
          <w:rPr>
            <w:lang w:val="en-GB"/>
          </w:rPr>
          <w:delText>n</w:delText>
        </w:r>
      </w:del>
      <w:del w:id="883" w:author="HS, Yogesh" w:date="2017-12-07T15:38:00Z">
        <w:r>
          <w:rPr>
            <w:lang w:val="en-GB"/>
          </w:rPr>
          <w:delText>le this</w:delText>
        </w:r>
      </w:del>
    </w:p>
    <w:p>
      <w:pPr>
        <w:pStyle w:val="ListParagraph"/>
        <w:numPr>
          <w:ilvl w:val="0"/>
          <w:numId w:val="4"/>
        </w:numPr>
        <w:rPr>
          <w:lang w:val="en-GB"/>
        </w:rPr>
      </w:pPr>
      <w:r>
        <w:rPr/>
      </w:r>
    </w:p>
    <w:p>
      <w:pPr>
        <w:pStyle w:val="ListParagraph"/>
        <w:numPr>
          <w:ilvl w:val="0"/>
          <w:numId w:val="5"/>
        </w:numPr>
        <w:rPr>
          <w:lang w:val="en-GB"/>
        </w:rPr>
      </w:pPr>
      <w:ins w:id="885" w:author="HS, Yogesh" w:date="2017-12-07T15:34:00Z">
        <w:r>
          <w:rPr>
            <w:lang w:val="en-GB"/>
          </w:rPr>
          <w:t>In case of error correcsponding error callback will called. User should be loggedin to launch My account or it will result in error</w:t>
        </w:r>
      </w:ins>
      <w:ins w:id="886" w:author="HS, Yogesh" w:date="2017-12-07T15:36:00Z">
        <w:r>
          <w:rPr>
            <w:lang w:val="en-GB"/>
          </w:rPr>
          <w:t>.</w:t>
        </w:r>
      </w:ins>
    </w:p>
    <w:p>
      <w:pPr>
        <w:pStyle w:val="Normal"/>
        <w:rPr>
          <w:lang w:val="en-GB"/>
        </w:rPr>
      </w:pPr>
      <w:r>
        <w:rPr>
          <w:lang w:val="en-GB"/>
        </w:rPr>
      </w:r>
    </w:p>
    <w:p>
      <w:pPr>
        <w:pStyle w:val="Heading2"/>
        <w:numPr>
          <w:ilvl w:val="1"/>
          <w:numId w:val="3"/>
        </w:numPr>
        <w:pPrChange w:id="0" w:author="Rebelo, Antonio" w:date="2018-02-12T16:38:00Z">
          <w:pPr>
            <w:ind w:left="776" w:hanging="360"/>
          </w:pPr>
        </w:pPrChange>
        <w:rPr/>
      </w:pPr>
      <w:r>
        <w:rPr/>
        <w:t>J</w:t>
      </w:r>
      <w:ins w:id="887" w:author="Rebelo, Antonio" w:date="2018-02-12T16:37:00Z">
        <w:r>
          <w:rPr/>
          <w:t>ust in time consent</w:t>
        </w:r>
      </w:ins>
    </w:p>
    <w:p>
      <w:pPr>
        <w:pStyle w:val="Normal"/>
        <w:pPrChange w:id="0" w:author="Rebelo, Antonio" w:date="2018-02-12T16:38:00Z">
          <w:pPr>
            <w:ind w:left="776" w:hanging="360"/>
          </w:pPr>
        </w:pPrChange>
        <w:rPr/>
      </w:pPr>
      <w:r>
        <w:rPr/>
        <w:t>Just in time</w:t>
      </w:r>
      <w:ins w:id="888" w:author="Rebelo, Antonio" w:date="2018-02-12T16:40:00Z">
        <w:r>
          <w:rPr/>
          <w:t>,</w:t>
        </w:r>
      </w:ins>
      <w:ins w:id="889" w:author="Rebelo, Antonio" w:date="2018-02-12T16:38:00Z">
        <w:r>
          <w:rPr/>
          <w:t xml:space="preserve"> is a widget within </w:t>
        </w:r>
      </w:ins>
      <w:ins w:id="890" w:author="Rebelo, Antonio" w:date="2018-02-12T16:39:00Z">
        <w:r>
          <w:rPr>
            <w:lang w:val="en-GB"/>
          </w:rPr>
          <w:t>My account</w:t>
        </w:r>
      </w:ins>
      <w:ins w:id="891" w:author="Rebelo, Antonio" w:date="2018-02-12T16:50:00Z">
        <w:r>
          <w:rPr>
            <w:lang w:val="en-GB"/>
          </w:rPr>
          <w:t>,</w:t>
        </w:r>
      </w:ins>
      <w:ins w:id="892" w:author="Rebelo, Antonio" w:date="2018-02-12T16:39:00Z">
        <w:r>
          <w:rPr>
            <w:lang w:val="en-GB"/>
          </w:rPr>
          <w:t xml:space="preserve"> which provides</w:t>
        </w:r>
      </w:ins>
      <w:ins w:id="893" w:author="Rebelo, Antonio" w:date="2018-02-12T16:49:00Z">
        <w:r>
          <w:rPr>
            <w:lang w:val="en-GB"/>
          </w:rPr>
          <w:t xml:space="preserve"> an application</w:t>
        </w:r>
      </w:ins>
      <w:ins w:id="894" w:author="Rebelo, Antonio" w:date="2018-02-12T16:50:00Z">
        <w:r>
          <w:rPr>
            <w:lang w:val="en-GB"/>
          </w:rPr>
          <w:t>’s</w:t>
        </w:r>
      </w:ins>
      <w:ins w:id="895" w:author="Rebelo, Antonio" w:date="2018-02-12T16:49:00Z">
        <w:r>
          <w:rPr>
            <w:lang w:val="en-GB"/>
          </w:rPr>
          <w:t xml:space="preserve"> developer,</w:t>
        </w:r>
      </w:ins>
      <w:ins w:id="896" w:author="Rebelo, Antonio" w:date="2018-02-12T16:39:00Z">
        <w:r>
          <w:rPr>
            <w:lang w:val="en-GB"/>
          </w:rPr>
          <w:t xml:space="preserve"> function</w:t>
        </w:r>
      </w:ins>
      <w:ins w:id="897" w:author="Rebelo, Antonio" w:date="2018-02-12T16:39:00Z">
        <w:bookmarkStart w:id="60" w:name="_GoBack"/>
        <w:bookmarkEnd w:id="60"/>
        <w:r>
          <w:rPr>
            <w:lang w:val="en-GB"/>
          </w:rPr>
          <w:t xml:space="preserve">ality to </w:t>
        </w:r>
      </w:ins>
      <w:del w:id="898" w:author="Unknown Author" w:date="2018-02-23T09:58:05Z">
        <w:r>
          <w:rPr>
            <w:lang w:val="en-GB"/>
          </w:rPr>
          <w:delText>ask</w:delText>
        </w:r>
      </w:del>
      <w:ins w:id="899" w:author="Unknown Author" w:date="2018-02-23T09:58:05Z">
        <w:r>
          <w:rPr>
            <w:lang w:val="en-GB"/>
          </w:rPr>
          <w:t>set</w:t>
        </w:r>
      </w:ins>
      <w:del w:id="900" w:author="Unknown Author" w:date="2018-02-23T09:58:08Z">
        <w:r>
          <w:rPr>
            <w:lang w:val="en-GB"/>
          </w:rPr>
          <w:delText xml:space="preserve"> for</w:delText>
        </w:r>
      </w:del>
      <w:ins w:id="901" w:author="Rebelo, Antonio" w:date="2018-02-12T16:39:00Z">
        <w:r>
          <w:rPr>
            <w:lang w:val="en-GB"/>
          </w:rPr>
          <w:t xml:space="preserve"> a specific consent</w:t>
        </w:r>
      </w:ins>
      <w:ins w:id="902" w:author="Rebelo, Antonio" w:date="2018-02-12T16:39:00Z">
        <w:r>
          <w:rPr>
            <w:lang w:val="en-GB"/>
          </w:rPr>
          <w:t xml:space="preserve"> at the po</w:t>
        </w:r>
      </w:ins>
      <w:ins w:id="903" w:author="Rebelo, Antonio" w:date="2018-02-12T16:49:00Z">
        <w:r>
          <w:rPr>
            <w:lang w:val="en-GB"/>
          </w:rPr>
          <w:t>int where it is needed.</w:t>
        </w:r>
      </w:ins>
      <w:ins w:id="904" w:author="Unknown Author" w:date="2018-02-23T09:58:13Z">
        <w:r>
          <w:rPr>
            <w:lang w:val="en-GB"/>
          </w:rPr>
          <w:t xml:space="preserve"> </w:t>
        </w:r>
      </w:ins>
      <w:ins w:id="905" w:author="Unknown Author" w:date="2018-02-23T09:58:13Z">
        <w:r>
          <w:rPr>
            <w:lang w:val="en-GB"/>
          </w:rPr>
          <w:t>The developer is responsible to check whether to show the just in time consent widget or not based on the consent status of interest</w:t>
        </w:r>
      </w:ins>
      <w:ins w:id="906" w:author="Unknown Author" w:date="2018-02-23T10:00:24Z">
        <w:r>
          <w:rPr>
            <w:lang w:val="en-GB"/>
          </w:rPr>
          <w:t>. The</w:t>
        </w:r>
      </w:ins>
      <w:ins w:id="907" w:author="Unknown Author" w:date="2018-02-23T09:59:00Z">
        <w:r>
          <w:rPr>
            <w:lang w:val="en-GB"/>
          </w:rPr>
          <w:t xml:space="preserve"> just </w:t>
        </w:r>
      </w:ins>
      <w:ins w:id="908" w:author="Unknown Author" w:date="2018-02-23T09:59:00Z">
        <w:r>
          <w:rPr>
            <w:rFonts w:eastAsia="Calibri" w:cs="Times New Roman" w:eastAsiaTheme="minorHAnsi"/>
            <w:color w:val="00000A"/>
            <w:kern w:val="0"/>
            <w:sz w:val="20"/>
            <w:szCs w:val="20"/>
            <w:lang w:val="en-GB" w:eastAsia="en-US" w:bidi="ar-SA"/>
          </w:rPr>
          <w:t>in time widget sets the consent value in the backend according to the user input.</w:t>
        </w:r>
      </w:ins>
    </w:p>
    <w:p>
      <w:pPr>
        <w:pStyle w:val="Normal"/>
        <w:pPrChange w:id="0" w:author="Rebelo, Antonio" w:date="2018-02-12T16:38:00Z">
          <w:pPr>
            <w:ind w:left="776" w:hanging="360"/>
          </w:pPr>
        </w:pPrChange>
        <w:rPr/>
      </w:pPr>
      <w:r>
        <w:rPr>
          <w:lang w:val="en-GB"/>
        </w:rPr>
        <w:t>To use this widget an application developer must</w:t>
      </w:r>
      <w:ins w:id="909" w:author="Rebelo, Antonio" w:date="2018-02-12T16:57:00Z">
        <w:r>
          <w:rPr>
            <w:lang w:val="en-GB"/>
          </w:rPr>
          <w:t xml:space="preserve"> configure </w:t>
        </w:r>
      </w:ins>
      <w:del w:id="910" w:author="Unknown Author" w:date="2018-02-22T16:48:54Z">
        <w:r>
          <w:rPr>
            <w:lang w:val="en-GB"/>
          </w:rPr>
          <w:delText>and provide four inputs</w:delText>
        </w:r>
      </w:del>
      <w:ins w:id="911" w:author="Unknown Author" w:date="2018-02-22T16:48:58Z">
        <w:r>
          <w:rPr>
            <w:lang w:val="en-GB"/>
          </w:rPr>
          <w:t>Just</w:t>
        </w:r>
      </w:ins>
      <w:ins w:id="912" w:author="Unknown Author" w:date="2018-02-22T16:49:00Z">
        <w:r>
          <w:rPr>
            <w:lang w:val="en-GB"/>
          </w:rPr>
          <w:t>InTimeConsentDependencies</w:t>
        </w:r>
      </w:ins>
      <w:r>
        <w:rPr>
          <w:lang w:val="en-GB"/>
        </w:rPr>
        <w:t>:</w:t>
      </w:r>
    </w:p>
    <w:p>
      <w:pPr>
        <w:pStyle w:val="PreformattedText"/>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Menlo" w:hAnsi="Menlo"/>
          <w:color w:val="A9B7C6"/>
          <w:sz w:val="24"/>
        </w:rPr>
      </w:pPr>
      <w:ins w:id="913" w:author="Unknown Author" w:date="2018-02-22T16:47:24Z">
        <w:r>
          <w:rPr>
            <w:rFonts w:eastAsia="Times New Roman" w:cs="Menlo" w:ascii="Menlo" w:hAnsi="Menlo"/>
            <w:color w:val="CC7832"/>
            <w:sz w:val="24"/>
            <w:szCs w:val="24"/>
            <w:lang w:val="en-GB" w:eastAsia="en-GB"/>
          </w:rPr>
          <w:t xml:space="preserve">public class </w:t>
        </w:r>
      </w:ins>
      <w:ins w:id="914" w:author="Unknown Author" w:date="2018-02-22T16:47:24Z">
        <w:r>
          <w:rPr>
            <w:rFonts w:eastAsia="Times New Roman" w:cs="Menlo" w:ascii="Menlo" w:hAnsi="Menlo"/>
            <w:color w:val="A9B7C6"/>
            <w:sz w:val="24"/>
            <w:szCs w:val="24"/>
            <w:lang w:val="en-GB" w:eastAsia="en-GB"/>
          </w:rPr>
          <w:t>JustInTimeConsentDependencies {</w:t>
        </w:r>
      </w:ins>
    </w:p>
    <w:p>
      <w:pPr>
        <w:pStyle w:val="PreformattedText"/>
        <w:shd w:val="clear" w:fill="2B2B2B"/>
        <w:rPr>
          <w:color w:val="A9B7C6"/>
        </w:rPr>
      </w:pPr>
      <w:ins w:id="915" w:author="Unknown Author" w:date="2018-02-22T16:47:24Z">
        <w:r>
          <w:rPr>
            <w:color w:val="A9B7C6"/>
          </w:rPr>
          <w:t xml:space="preserve">    </w:t>
        </w:r>
      </w:ins>
      <w:ins w:id="916" w:author="Unknown Author" w:date="2018-02-22T16:47:24Z">
        <w:r>
          <w:rPr>
            <w:rFonts w:ascii="Menlo" w:hAnsi="Menlo"/>
            <w:color w:val="CC7832"/>
            <w:sz w:val="24"/>
          </w:rPr>
          <w:t xml:space="preserve">public static </w:t>
        </w:r>
      </w:ins>
      <w:ins w:id="917" w:author="Unknown Author" w:date="2018-02-22T16:47:24Z">
        <w:r>
          <w:rPr>
            <w:rFonts w:ascii="Menlo" w:hAnsi="Menlo"/>
            <w:color w:val="A9B7C6"/>
            <w:sz w:val="24"/>
          </w:rPr>
          <w:t xml:space="preserve">ConsentHandlerInterface </w:t>
        </w:r>
      </w:ins>
      <w:ins w:id="918" w:author="Unknown Author" w:date="2018-02-22T16:47:24Z">
        <w:r>
          <w:rPr>
            <w:rFonts w:ascii="Menlo" w:hAnsi="Menlo"/>
            <w:i/>
            <w:color w:val="9876AA"/>
            <w:sz w:val="24"/>
          </w:rPr>
          <w:t>consentHandlerInterface</w:t>
        </w:r>
      </w:ins>
      <w:ins w:id="919" w:author="Unknown Author" w:date="2018-02-22T16:47:24Z">
        <w:r>
          <w:rPr>
            <w:rFonts w:ascii="Menlo" w:hAnsi="Menlo"/>
            <w:color w:val="CC7832"/>
            <w:sz w:val="24"/>
          </w:rPr>
          <w:t>;</w:t>
        </w:r>
      </w:ins>
    </w:p>
    <w:p>
      <w:pPr>
        <w:pStyle w:val="PreformattedText"/>
        <w:shd w:val="clear" w:fill="2B2B2B"/>
        <w:rPr>
          <w:color w:val="A9B7C6"/>
        </w:rPr>
      </w:pPr>
      <w:ins w:id="920" w:author="Unknown Author" w:date="2018-02-22T16:47:24Z">
        <w:r>
          <w:rPr>
            <w:color w:val="CC7832"/>
          </w:rPr>
          <w:t xml:space="preserve">    </w:t>
        </w:r>
      </w:ins>
      <w:ins w:id="921" w:author="Unknown Author" w:date="2018-02-22T16:47:24Z">
        <w:r>
          <w:rPr>
            <w:rFonts w:ascii="Menlo" w:hAnsi="Menlo"/>
            <w:color w:val="CC7832"/>
            <w:sz w:val="24"/>
          </w:rPr>
          <w:t xml:space="preserve">public static </w:t>
        </w:r>
      </w:ins>
      <w:ins w:id="922" w:author="Unknown Author" w:date="2018-02-22T16:47:24Z">
        <w:r>
          <w:rPr>
            <w:rFonts w:ascii="Menlo" w:hAnsi="Menlo"/>
            <w:color w:val="A9B7C6"/>
            <w:sz w:val="24"/>
          </w:rPr>
          <w:t xml:space="preserve">ConsentDefinition </w:t>
        </w:r>
      </w:ins>
      <w:ins w:id="923" w:author="Unknown Author" w:date="2018-02-22T16:47:24Z">
        <w:r>
          <w:rPr>
            <w:rFonts w:ascii="Menlo" w:hAnsi="Menlo"/>
            <w:i/>
            <w:color w:val="9876AA"/>
            <w:sz w:val="24"/>
          </w:rPr>
          <w:t>consentDefinition</w:t>
        </w:r>
      </w:ins>
      <w:ins w:id="924" w:author="Unknown Author" w:date="2018-02-22T16:47:24Z">
        <w:r>
          <w:rPr>
            <w:rFonts w:ascii="Menlo" w:hAnsi="Menlo"/>
            <w:color w:val="CC7832"/>
            <w:sz w:val="24"/>
          </w:rPr>
          <w:t>;</w:t>
        </w:r>
      </w:ins>
    </w:p>
    <w:p>
      <w:pPr>
        <w:pStyle w:val="PreformattedText"/>
        <w:shd w:val="clear" w:fill="2B2B2B"/>
        <w:rPr>
          <w:color w:val="A9B7C6"/>
        </w:rPr>
      </w:pPr>
      <w:ins w:id="925" w:author="Unknown Author" w:date="2018-02-22T16:47:24Z">
        <w:r>
          <w:rPr>
            <w:color w:val="CC7832"/>
          </w:rPr>
          <w:t xml:space="preserve">    </w:t>
        </w:r>
      </w:ins>
      <w:ins w:id="926" w:author="Unknown Author" w:date="2018-02-22T16:47:24Z">
        <w:r>
          <w:rPr>
            <w:rFonts w:ascii="Menlo" w:hAnsi="Menlo"/>
            <w:color w:val="CC7832"/>
            <w:sz w:val="24"/>
          </w:rPr>
          <w:t xml:space="preserve">public static </w:t>
        </w:r>
      </w:ins>
      <w:ins w:id="927" w:author="Unknown Author" w:date="2018-02-22T16:47:24Z">
        <w:r>
          <w:rPr>
            <w:rFonts w:ascii="Menlo" w:hAnsi="Menlo"/>
            <w:color w:val="A9B7C6"/>
            <w:sz w:val="24"/>
          </w:rPr>
          <w:t xml:space="preserve">JustInTimeTextResources </w:t>
        </w:r>
      </w:ins>
      <w:ins w:id="928" w:author="Unknown Author" w:date="2018-02-22T16:47:24Z">
        <w:r>
          <w:rPr>
            <w:rFonts w:ascii="Menlo" w:hAnsi="Menlo"/>
            <w:i/>
            <w:color w:val="9876AA"/>
            <w:sz w:val="24"/>
          </w:rPr>
          <w:t>textResources</w:t>
        </w:r>
      </w:ins>
      <w:ins w:id="929" w:author="Unknown Author" w:date="2018-02-22T16:47:24Z">
        <w:r>
          <w:rPr>
            <w:rFonts w:ascii="Menlo" w:hAnsi="Menlo"/>
            <w:color w:val="CC7832"/>
            <w:sz w:val="24"/>
          </w:rPr>
          <w:t>;</w:t>
        </w:r>
      </w:ins>
    </w:p>
    <w:p>
      <w:pPr>
        <w:pStyle w:val="PreformattedText"/>
        <w:shd w:val="clear" w:fill="2B2B2B"/>
        <w:rPr>
          <w:color w:val="A9B7C6"/>
        </w:rPr>
      </w:pPr>
      <w:ins w:id="930" w:author="Unknown Author" w:date="2018-02-22T16:47:24Z">
        <w:r>
          <w:rPr>
            <w:color w:val="CC7832"/>
          </w:rPr>
          <w:t xml:space="preserve">    </w:t>
        </w:r>
      </w:ins>
      <w:ins w:id="931" w:author="Unknown Author" w:date="2018-02-22T16:47:24Z">
        <w:r>
          <w:rPr>
            <w:rFonts w:ascii="Menlo" w:hAnsi="Menlo"/>
            <w:color w:val="CC7832"/>
            <w:sz w:val="24"/>
          </w:rPr>
          <w:t xml:space="preserve">public static </w:t>
        </w:r>
      </w:ins>
      <w:ins w:id="932" w:author="Unknown Author" w:date="2018-02-22T16:47:24Z">
        <w:r>
          <w:rPr>
            <w:rFonts w:ascii="Menlo" w:hAnsi="Menlo"/>
            <w:color w:val="A9B7C6"/>
            <w:sz w:val="24"/>
          </w:rPr>
          <w:t xml:space="preserve">AppInfraInterface </w:t>
        </w:r>
      </w:ins>
      <w:ins w:id="933" w:author="Unknown Author" w:date="2018-02-22T16:47:24Z">
        <w:r>
          <w:rPr>
            <w:rFonts w:ascii="Menlo" w:hAnsi="Menlo"/>
            <w:i/>
            <w:color w:val="9876AA"/>
            <w:sz w:val="24"/>
          </w:rPr>
          <w:t>appInfra</w:t>
        </w:r>
      </w:ins>
      <w:ins w:id="934" w:author="Unknown Author" w:date="2018-02-22T16:47:24Z">
        <w:r>
          <w:rPr>
            <w:rFonts w:ascii="Menlo" w:hAnsi="Menlo"/>
            <w:color w:val="CC7832"/>
            <w:sz w:val="24"/>
          </w:rPr>
          <w:t>;</w:t>
        </w:r>
      </w:ins>
    </w:p>
    <w:p>
      <w:pPr>
        <w:pStyle w:val="PreformattedText"/>
        <w:shd w:val="clear" w:fill="2B2B2B"/>
        <w:rPr>
          <w:color w:val="A9B7C6"/>
        </w:rPr>
      </w:pPr>
      <w:ins w:id="935" w:author="Unknown Author" w:date="2018-02-22T16:47:24Z">
        <w:r>
          <w:rPr>
            <w:color w:val="CC7832"/>
          </w:rPr>
          <w:t xml:space="preserve">    </w:t>
        </w:r>
      </w:ins>
      <w:ins w:id="936" w:author="Unknown Author" w:date="2018-02-22T16:47:24Z">
        <w:r>
          <w:rPr>
            <w:rFonts w:ascii="Menlo" w:hAnsi="Menlo"/>
            <w:color w:val="CC7832"/>
            <w:sz w:val="24"/>
          </w:rPr>
          <w:t xml:space="preserve">public static </w:t>
        </w:r>
      </w:ins>
      <w:ins w:id="937" w:author="Unknown Author" w:date="2018-02-22T16:47:24Z">
        <w:r>
          <w:rPr>
            <w:rFonts w:ascii="Menlo" w:hAnsi="Menlo"/>
            <w:color w:val="A9B7C6"/>
            <w:sz w:val="24"/>
          </w:rPr>
          <w:t xml:space="preserve">JustInTimeWidgetHandler </w:t>
        </w:r>
      </w:ins>
      <w:ins w:id="938" w:author="Unknown Author" w:date="2018-02-22T16:47:24Z">
        <w:r>
          <w:rPr>
            <w:rFonts w:ascii="Menlo" w:hAnsi="Menlo"/>
            <w:i/>
            <w:color w:val="9876AA"/>
            <w:sz w:val="24"/>
          </w:rPr>
          <w:t>completionListener</w:t>
        </w:r>
      </w:ins>
      <w:ins w:id="939" w:author="Unknown Author" w:date="2018-02-22T16:47:24Z">
        <w:r>
          <w:rPr>
            <w:rFonts w:ascii="Menlo" w:hAnsi="Menlo"/>
            <w:color w:val="CC7832"/>
            <w:sz w:val="24"/>
          </w:rPr>
          <w:t>;</w:t>
        </w:r>
      </w:ins>
    </w:p>
    <w:p>
      <w:pPr>
        <w:pStyle w:val="PreformattedText"/>
        <w:shd w:val="clear" w:fill="2B2B2B"/>
        <w:spacing w:before="0" w:after="283"/>
        <w:rPr>
          <w:rFonts w:ascii="Menlo" w:hAnsi="Menlo" w:eastAsia="Times New Roman" w:cs="Menlo"/>
          <w:color w:val="A9B7C6"/>
          <w:sz w:val="24"/>
          <w:szCs w:val="24"/>
          <w:lang w:val="en-GB" w:eastAsia="en-GB"/>
          <w:ins w:id="951" w:author="Rebelo, Antonio" w:date="2018-02-12T17:01:00Z"/>
        </w:rPr>
      </w:pPr>
      <w:ins w:id="940" w:author="Unknown Author" w:date="2018-02-22T16:47:24Z">
        <w:r>
          <w:rPr>
            <w:rFonts w:ascii="Menlo" w:hAnsi="Menlo"/>
            <w:color w:val="A9B7C6"/>
            <w:sz w:val="24"/>
          </w:rPr>
          <w:t>}</w:t>
        </w:r>
      </w:ins>
      <w:del w:id="941" w:author="Unknown Author" w:date="2018-02-22T16:47:24Z">
        <w:r>
          <w:rPr>
            <w:rFonts w:eastAsia="Times New Roman" w:cs="Menlo" w:ascii="Menlo" w:hAnsi="Menlo"/>
            <w:color w:val="CC7832"/>
            <w:sz w:val="24"/>
            <w:szCs w:val="24"/>
            <w:lang w:val="en-GB" w:eastAsia="en-GB"/>
          </w:rPr>
          <w:delText xml:space="preserve">public static </w:delText>
        </w:r>
      </w:del>
      <w:del w:id="942" w:author="Unknown Author" w:date="2018-02-22T16:47:24Z">
        <w:r>
          <w:rPr>
            <w:rFonts w:eastAsia="Times New Roman" w:cs="Menlo" w:ascii="Menlo" w:hAnsi="Menlo"/>
            <w:color w:val="A9B7C6"/>
            <w:sz w:val="24"/>
            <w:szCs w:val="24"/>
            <w:lang w:val="en-GB" w:eastAsia="en-GB"/>
          </w:rPr>
          <w:delText xml:space="preserve">JustInTimeFragmentWidget </w:delText>
        </w:r>
      </w:del>
      <w:del w:id="943" w:author="Unknown Author" w:date="2018-02-22T16:47:24Z">
        <w:r>
          <w:rPr>
            <w:rFonts w:eastAsia="Times New Roman" w:cs="Menlo" w:ascii="Menlo" w:hAnsi="Menlo"/>
            <w:color w:val="FFC66D"/>
            <w:sz w:val="24"/>
            <w:szCs w:val="24"/>
            <w:lang w:val="en-GB" w:eastAsia="en-GB"/>
          </w:rPr>
          <w:delText>newInstance</w:delText>
        </w:r>
      </w:del>
      <w:del w:id="944" w:author="Unknown Author" w:date="2018-02-22T16:47:24Z">
        <w:r>
          <w:rPr>
            <w:rFonts w:eastAsia="Times New Roman" w:cs="Menlo" w:ascii="Menlo" w:hAnsi="Menlo"/>
            <w:color w:val="A9B7C6"/>
            <w:sz w:val="24"/>
            <w:szCs w:val="24"/>
            <w:lang w:val="en-GB" w:eastAsia="en-GB"/>
          </w:rPr>
          <w:delText>(ConsentDefinition consentDefinition</w:delText>
        </w:r>
      </w:del>
      <w:del w:id="945" w:author="Unknown Author" w:date="2018-02-22T16:47:24Z">
        <w:r>
          <w:rPr>
            <w:rFonts w:eastAsia="Times New Roman" w:cs="Menlo" w:ascii="Menlo" w:hAnsi="Menlo"/>
            <w:color w:val="CC7832"/>
            <w:sz w:val="24"/>
            <w:szCs w:val="24"/>
            <w:lang w:val="en-GB" w:eastAsia="en-GB"/>
          </w:rPr>
          <w:delText xml:space="preserve">, </w:delText>
        </w:r>
      </w:del>
      <w:del w:id="946" w:author="Unknown Author" w:date="2018-02-22T16:47:24Z">
        <w:r>
          <w:rPr>
            <w:rFonts w:eastAsia="Times New Roman" w:cs="Menlo" w:ascii="Menlo" w:hAnsi="Menlo"/>
            <w:color w:val="A9B7C6"/>
            <w:sz w:val="24"/>
            <w:szCs w:val="24"/>
            <w:lang w:val="en-GB" w:eastAsia="en-GB"/>
          </w:rPr>
          <w:delText>ConsentHandlerInterface consentHandlerInterface</w:delText>
        </w:r>
      </w:del>
      <w:del w:id="947" w:author="Unknown Author" w:date="2018-02-22T16:47:24Z">
        <w:r>
          <w:rPr>
            <w:rFonts w:eastAsia="Times New Roman" w:cs="Menlo" w:ascii="Menlo" w:hAnsi="Menlo"/>
            <w:color w:val="CC7832"/>
            <w:sz w:val="24"/>
            <w:szCs w:val="24"/>
            <w:lang w:val="en-GB" w:eastAsia="en-GB"/>
          </w:rPr>
          <w:delText xml:space="preserve">, </w:delText>
        </w:r>
      </w:del>
      <w:del w:id="948" w:author="Unknown Author" w:date="2018-02-22T16:47:24Z">
        <w:r>
          <w:rPr>
            <w:rFonts w:eastAsia="Times New Roman" w:cs="Menlo" w:ascii="Menlo" w:hAnsi="Menlo"/>
            <w:color w:val="A9B7C6"/>
            <w:sz w:val="24"/>
            <w:szCs w:val="24"/>
            <w:lang w:val="en-GB" w:eastAsia="en-GB"/>
          </w:rPr>
          <w:delText>JustInTimeTextResources textResources</w:delText>
        </w:r>
      </w:del>
      <w:del w:id="949" w:author="Unknown Author" w:date="2018-02-22T16:47:24Z">
        <w:r>
          <w:rPr>
            <w:rFonts w:eastAsia="Times New Roman" w:cs="Menlo" w:ascii="Menlo" w:hAnsi="Menlo"/>
            <w:color w:val="CC7832"/>
            <w:sz w:val="24"/>
            <w:szCs w:val="24"/>
            <w:lang w:val="en-GB" w:eastAsia="en-GB"/>
          </w:rPr>
          <w:delText xml:space="preserve">, int </w:delText>
        </w:r>
      </w:del>
      <w:del w:id="950" w:author="Unknown Author" w:date="2018-02-22T16:47:24Z">
        <w:r>
          <w:rPr>
            <w:rFonts w:eastAsia="Times New Roman" w:cs="Menlo" w:ascii="Menlo" w:hAnsi="Menlo"/>
            <w:color w:val="A9B7C6"/>
            <w:sz w:val="24"/>
            <w:szCs w:val="24"/>
            <w:lang w:val="en-GB" w:eastAsia="en-GB"/>
          </w:rPr>
          <w:delText>containerId)</w:delText>
        </w:r>
      </w:del>
    </w:p>
    <w:p>
      <w:pPr>
        <w:pStyle w:val="Normal"/>
        <w:rPr>
          <w:lang w:val="en-GB"/>
          <w:ins w:id="953" w:author="Rebelo, Antonio" w:date="2018-02-12T16:57:00Z"/>
        </w:rPr>
      </w:pPr>
      <w:ins w:id="952" w:author="Rebelo, Antonio" w:date="2018-02-12T16:57:00Z">
        <w:r>
          <w:rPr>
            <w:lang w:val="en-GB"/>
          </w:rPr>
        </w:r>
      </w:ins>
    </w:p>
    <w:p>
      <w:pPr>
        <w:pStyle w:val="ListParagraph"/>
        <w:numPr>
          <w:ilvl w:val="0"/>
          <w:numId w:val="7"/>
        </w:numPr>
        <w:rPr/>
      </w:pPr>
      <w:del w:id="954" w:author="Unknown Author" w:date="2018-02-22T16:49:31Z">
        <w:r>
          <w:rPr>
            <w:lang w:val="en-GB"/>
          </w:rPr>
          <w:delText>Consent definition – The consent which is going to be asked to the user.</w:delText>
        </w:r>
      </w:del>
      <w:ins w:id="955" w:author="Unknown Author" w:date="2018-02-22T16:49:42Z">
        <w:r>
          <w:rPr>
            <w:lang w:val="en-GB"/>
          </w:rPr>
          <w:t>Consent handler interface – Interface to read and set consent states</w:t>
        </w:r>
      </w:ins>
    </w:p>
    <w:p>
      <w:pPr>
        <w:pStyle w:val="ListParagraph"/>
        <w:rPr>
          <w:lang w:val="en-GB"/>
          <w:del w:id="957" w:author="Unknown Author" w:date="2018-02-22T16:54:16Z"/>
        </w:rPr>
      </w:pPr>
      <w:del w:id="956" w:author="Unknown Author" w:date="2018-02-22T16:54:16Z">
        <w:r>
          <w:rPr>
            <w:lang w:val="en-GB"/>
          </w:rPr>
        </w:r>
      </w:del>
    </w:p>
    <w:p>
      <w:pPr>
        <w:pStyle w:val="ListParagraph"/>
        <w:shd w:val="clear" w:fill="2B2B2B"/>
        <w:spacing w:before="0" w:after="283"/>
        <w:contextualSpacing/>
        <w:rPr>
          <w:lang w:val="en-GB"/>
          <w:del w:id="959" w:author="Unknown Author" w:date="2018-02-22T16:57:51Z"/>
        </w:rPr>
      </w:pPr>
      <w:del w:id="958" w:author="Unknown Author" w:date="2018-02-22T16:57:51Z">
        <w:r>
          <w:rPr>
            <w:lang w:val="en-GB"/>
          </w:rPr>
        </w:r>
      </w:del>
    </w:p>
    <w:p>
      <w:pPr>
        <w:pStyle w:val="ListParagraph"/>
        <w:shd w:val="clear" w:fill="2B2B2B"/>
        <w:spacing w:before="0" w:after="283"/>
        <w:ind w:left="720" w:hanging="0"/>
        <w:contextualSpacing/>
        <w:rPr>
          <w:lang w:val="en-GB"/>
        </w:rPr>
      </w:pPr>
      <w:del w:id="960" w:author="Unknown Author" w:date="2018-02-22T16:49:40Z">
        <w:r>
          <w:rPr>
            <w:lang w:val="en-GB"/>
          </w:rPr>
          <w:delText xml:space="preserve">Consent handler interface – This provides the necessary callbacks to perform actions based on user input. The interface specifies only two methods. One for when the user gives consent, and one for when the user refuses to give consent. Note that this actions update the consent values in the backend, thus the application developper does not need to maintain them. </w:delText>
        </w:r>
      </w:del>
    </w:p>
    <w:p>
      <w:pPr>
        <w:pStyle w:val="ListParagraph"/>
        <w:numPr>
          <w:ilvl w:val="0"/>
          <w:numId w:val="7"/>
        </w:numPr>
        <w:rPr>
          <w:rFonts w:ascii="Menlo" w:hAnsi="Menlo" w:eastAsia="Times New Roman" w:cs="Menlo"/>
          <w:color w:val="A9B7C6"/>
          <w:sz w:val="24"/>
          <w:szCs w:val="24"/>
          <w:lang w:val="en-GB" w:eastAsia="en-GB"/>
          <w:del w:id="962" w:author="Unknown Author" w:date="2018-02-22T16:50:01Z"/>
        </w:rPr>
      </w:pPr>
      <w:ins w:id="961" w:author="Unknown Author" w:date="2018-02-22T16:49:36Z">
        <w:r>
          <w:rPr>
            <w:lang w:val="en-GB"/>
          </w:rPr>
          <w:t>Consent definition – The consent which is going to be asked to the user.</w:t>
        </w:r>
      </w:ins>
    </w:p>
    <w:p>
      <w:pPr>
        <w:pStyle w:val="ListParagraph"/>
        <w:numPr>
          <w:ilvl w:val="0"/>
          <w:numId w:val="7"/>
        </w:numPr>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Menlo" w:hAnsi="Menlo" w:eastAsia="Times New Roman" w:cs="Menlo"/>
          <w:color w:val="A9B7C6"/>
          <w:sz w:val="24"/>
          <w:szCs w:val="24"/>
          <w:lang w:val="en-GB" w:eastAsia="en-GB"/>
          <w:ins w:id="973" w:author="Rebelo, Antonio" w:date="2018-02-12T17:02:00Z"/>
        </w:rPr>
      </w:pPr>
      <w:del w:id="963" w:author="Unknown Author" w:date="2018-02-22T16:49:50Z">
        <w:r>
          <w:rPr>
            <w:rFonts w:eastAsia="Times New Roman" w:cs="Menlo" w:ascii="Menlo" w:hAnsi="Menlo"/>
            <w:color w:val="CC7832"/>
            <w:sz w:val="24"/>
            <w:szCs w:val="24"/>
            <w:lang w:val="en-GB" w:eastAsia="en-GB"/>
          </w:rPr>
          <w:delText xml:space="preserve">public interface </w:delText>
        </w:r>
      </w:del>
      <w:del w:id="964" w:author="Unknown Author" w:date="2018-02-22T16:49:50Z">
        <w:r>
          <w:rPr>
            <w:rFonts w:eastAsia="Times New Roman" w:cs="Menlo" w:ascii="Menlo" w:hAnsi="Menlo"/>
            <w:color w:val="A9B7C6"/>
            <w:sz w:val="24"/>
            <w:szCs w:val="24"/>
            <w:lang w:val="en-GB" w:eastAsia="en-GB"/>
          </w:rPr>
          <w:delText>JustInTimeWidgetHandler {</w:delText>
          <w:br/>
          <w:br/>
          <w:delText xml:space="preserve">    </w:delText>
        </w:r>
      </w:del>
      <w:del w:id="965" w:author="Unknown Author" w:date="2018-02-22T16:49:50Z">
        <w:r>
          <w:rPr>
            <w:rFonts w:eastAsia="Times New Roman" w:cs="Menlo" w:ascii="Menlo" w:hAnsi="Menlo"/>
            <w:color w:val="CC7832"/>
            <w:sz w:val="24"/>
            <w:szCs w:val="24"/>
            <w:lang w:val="en-GB" w:eastAsia="en-GB"/>
          </w:rPr>
          <w:delText xml:space="preserve">void </w:delText>
        </w:r>
      </w:del>
      <w:del w:id="966" w:author="Unknown Author" w:date="2018-02-22T16:49:50Z">
        <w:r>
          <w:rPr>
            <w:rFonts w:eastAsia="Times New Roman" w:cs="Menlo" w:ascii="Menlo" w:hAnsi="Menlo"/>
            <w:color w:val="FFC66D"/>
            <w:sz w:val="24"/>
            <w:szCs w:val="24"/>
            <w:lang w:val="en-GB" w:eastAsia="en-GB"/>
          </w:rPr>
          <w:delText>onConsentGiven</w:delText>
        </w:r>
      </w:del>
      <w:del w:id="967" w:author="Unknown Author" w:date="2018-02-22T16:49:50Z">
        <w:r>
          <w:rPr>
            <w:rFonts w:eastAsia="Times New Roman" w:cs="Menlo" w:ascii="Menlo" w:hAnsi="Menlo"/>
            <w:color w:val="A9B7C6"/>
            <w:sz w:val="24"/>
            <w:szCs w:val="24"/>
            <w:lang w:val="en-GB" w:eastAsia="en-GB"/>
          </w:rPr>
          <w:delText>()</w:delText>
        </w:r>
      </w:del>
      <w:del w:id="968" w:author="Unknown Author" w:date="2018-02-22T16:49:50Z">
        <w:r>
          <w:rPr>
            <w:rFonts w:eastAsia="Times New Roman" w:cs="Menlo" w:ascii="Menlo" w:hAnsi="Menlo"/>
            <w:color w:val="CC7832"/>
            <w:sz w:val="24"/>
            <w:szCs w:val="24"/>
            <w:lang w:val="en-GB" w:eastAsia="en-GB"/>
          </w:rPr>
          <w:delText>;</w:delText>
          <w:br/>
          <w:br/>
          <w:delText xml:space="preserve">    void </w:delText>
        </w:r>
      </w:del>
      <w:del w:id="969" w:author="Unknown Author" w:date="2018-02-22T16:49:50Z">
        <w:r>
          <w:rPr>
            <w:rFonts w:eastAsia="Times New Roman" w:cs="Menlo" w:ascii="Menlo" w:hAnsi="Menlo"/>
            <w:color w:val="FFC66D"/>
            <w:sz w:val="24"/>
            <w:szCs w:val="24"/>
            <w:lang w:val="en-GB" w:eastAsia="en-GB"/>
          </w:rPr>
          <w:delText>onConsentRejected</w:delText>
        </w:r>
      </w:del>
      <w:del w:id="970" w:author="Unknown Author" w:date="2018-02-22T16:49:50Z">
        <w:r>
          <w:rPr>
            <w:rFonts w:eastAsia="Times New Roman" w:cs="Menlo" w:ascii="Menlo" w:hAnsi="Menlo"/>
            <w:color w:val="A9B7C6"/>
            <w:sz w:val="24"/>
            <w:szCs w:val="24"/>
            <w:lang w:val="en-GB" w:eastAsia="en-GB"/>
          </w:rPr>
          <w:delText>()</w:delText>
        </w:r>
      </w:del>
      <w:del w:id="971" w:author="Unknown Author" w:date="2018-02-22T16:49:50Z">
        <w:r>
          <w:rPr>
            <w:rFonts w:eastAsia="Times New Roman" w:cs="Menlo" w:ascii="Menlo" w:hAnsi="Menlo"/>
            <w:color w:val="CC7832"/>
            <w:sz w:val="24"/>
            <w:szCs w:val="24"/>
            <w:lang w:val="en-GB" w:eastAsia="en-GB"/>
          </w:rPr>
          <w:delText>;</w:delText>
          <w:br/>
        </w:r>
      </w:del>
      <w:del w:id="972" w:author="Unknown Author" w:date="2018-02-22T16:49:50Z">
        <w:r>
          <w:rPr>
            <w:rFonts w:eastAsia="Times New Roman" w:cs="Menlo" w:ascii="Menlo" w:hAnsi="Menlo"/>
            <w:color w:val="A9B7C6"/>
            <w:sz w:val="24"/>
            <w:szCs w:val="24"/>
            <w:lang w:val="en-GB" w:eastAsia="en-GB"/>
          </w:rPr>
          <w:delText>}</w:delText>
        </w:r>
      </w:del>
    </w:p>
    <w:p>
      <w:pPr>
        <w:pStyle w:val="ListParagraph"/>
        <w:ind w:left="780" w:hanging="0"/>
        <w:rPr>
          <w:lang w:val="en-GB"/>
          <w:ins w:id="975" w:author="Rebelo, Antonio" w:date="2018-02-12T16:58:00Z"/>
        </w:rPr>
      </w:pPr>
      <w:ins w:id="974" w:author="Rebelo, Antonio" w:date="2018-02-12T16:58:00Z">
        <w:r>
          <w:rPr>
            <w:lang w:val="en-GB"/>
          </w:rPr>
        </w:r>
      </w:ins>
    </w:p>
    <w:p>
      <w:pPr>
        <w:pStyle w:val="ListParagraph"/>
        <w:numPr>
          <w:ilvl w:val="0"/>
          <w:numId w:val="7"/>
        </w:numPr>
        <w:pPrChange w:id="0" w:author="Rebelo, Antonio" w:date="2018-02-12T16:38:00Z">
          <w:pPr>
            <w:ind w:left="776" w:hanging="360"/>
          </w:pPr>
        </w:pPrChange>
        <w:rPr/>
      </w:pPr>
      <w:r>
        <w:rPr>
          <w:lang w:val="en-GB"/>
        </w:rPr>
        <w:t xml:space="preserve">Just in time text resources </w:t>
      </w:r>
      <w:ins w:id="976" w:author="Rebelo, Antonio" w:date="2018-02-12T17:01:00Z">
        <w:r>
          <w:rPr>
            <w:lang w:val="en-GB"/>
          </w:rPr>
          <w:t>–</w:t>
        </w:r>
      </w:ins>
      <w:ins w:id="977" w:author="Rebelo, Antonio" w:date="2018-02-12T17:00:00Z">
        <w:r>
          <w:rPr>
            <w:lang w:val="en-GB"/>
          </w:rPr>
          <w:t xml:space="preserve"> The </w:t>
        </w:r>
      </w:ins>
      <w:ins w:id="978" w:author="Rebelo, Antonio" w:date="2018-02-12T17:01:00Z">
        <w:r>
          <w:rPr>
            <w:lang w:val="en-GB"/>
          </w:rPr>
          <w:t>text</w:t>
        </w:r>
      </w:ins>
      <w:ins w:id="979" w:author="Rebelo, Antonio" w:date="2018-02-12T17:01:00Z">
        <w:r>
          <w:rPr>
            <w:lang w:val="en-GB"/>
          </w:rPr>
          <w:t>s</w:t>
        </w:r>
      </w:ins>
      <w:ins w:id="980" w:author="Rebelo, Antonio" w:date="2018-02-12T17:01:00Z">
        <w:r>
          <w:rPr>
            <w:lang w:val="en-GB"/>
          </w:rPr>
          <w:t xml:space="preserve"> </w:t>
        </w:r>
      </w:ins>
      <w:r>
        <w:rPr>
          <w:lang w:val="en-GB"/>
        </w:rPr>
        <w:t xml:space="preserve">to be displayed </w:t>
      </w:r>
      <w:ins w:id="981" w:author="Rebelo, Antonio" w:date="2018-02-12T17:01:00Z">
        <w:r>
          <w:rPr>
            <w:lang w:val="en-GB"/>
          </w:rPr>
          <w:t>on the widget</w:t>
        </w:r>
      </w:ins>
      <w:ins w:id="982" w:author="Rebelo, Antonio" w:date="2018-02-12T17:01:00Z">
        <w:r>
          <w:rPr>
            <w:lang w:val="en-GB"/>
          </w:rPr>
          <w:t xml:space="preserve">. </w:t>
        </w:r>
      </w:ins>
      <w:del w:id="983" w:author="Unknown Author" w:date="2018-02-22T16:50:50Z">
        <w:r>
          <w:rPr>
            <w:lang w:val="en-GB"/>
          </w:rPr>
          <w:delText>The configurable text are the accepted consent button text, the reject consent text button and the title of the screen.</w:delText>
        </w:r>
      </w:del>
    </w:p>
    <w:p>
      <w:pPr>
        <w:pStyle w:val="ListParagraph"/>
        <w:numPr>
          <w:ilvl w:val="0"/>
          <w:numId w:val="0"/>
        </w:numPr>
        <w:ind w:left="1500" w:hanging="0"/>
        <w:rPr>
          <w:lang w:val="en-GB"/>
        </w:rPr>
      </w:pPr>
      <w:r>
        <w:rPr>
          <w:lang w:val="en-GB"/>
        </w:rPr>
      </w:r>
    </w:p>
    <w:p>
      <w:pPr>
        <w:pStyle w:val="ListParagraph"/>
        <w:numPr>
          <w:ilvl w:val="0"/>
          <w:numId w:val="7"/>
        </w:numPr>
        <w:rPr/>
      </w:pPr>
      <w:ins w:id="984" w:author="Unknown Author" w:date="2018-02-22T16:51:39Z">
        <w:r>
          <w:rPr>
            <w:lang w:val="en-GB"/>
          </w:rPr>
          <w:t>A</w:t>
        </w:r>
      </w:ins>
      <w:ins w:id="985" w:author="Unknown Author" w:date="2018-02-22T16:52:00Z">
        <w:r>
          <w:rPr>
            <w:lang w:val="en-GB"/>
          </w:rPr>
          <w:t xml:space="preserve">ppInfraInterface – </w:t>
        </w:r>
      </w:ins>
      <w:ins w:id="986" w:author="Unknown Author" w:date="2018-02-22T17:00:24Z">
        <w:r>
          <w:rPr>
            <w:rFonts w:eastAsia="Calibri" w:eastAsiaTheme="minorHAnsi"/>
            <w:i w:val="false"/>
            <w:iCs w:val="false"/>
            <w:color w:val="000000"/>
            <w:sz w:val="20"/>
            <w:szCs w:val="20"/>
            <w:lang w:val="en-GB"/>
          </w:rPr>
          <w:t>App Infra provides a range of modules that are the basis for any mobile application</w:t>
        </w:r>
      </w:ins>
    </w:p>
    <w:p>
      <w:pPr>
        <w:pStyle w:val="ListParagraph"/>
        <w:numPr>
          <w:ilvl w:val="0"/>
          <w:numId w:val="0"/>
        </w:numPr>
        <w:ind w:left="1500" w:hanging="0"/>
        <w:rPr>
          <w:lang w:val="en-GB"/>
        </w:rPr>
      </w:pPr>
      <w:r>
        <w:rPr>
          <w:lang w:val="en-GB"/>
        </w:rPr>
      </w:r>
    </w:p>
    <w:p>
      <w:pPr>
        <w:pStyle w:val="ListParagraph"/>
        <w:numPr>
          <w:ilvl w:val="0"/>
          <w:numId w:val="7"/>
        </w:numPr>
        <w:rPr/>
      </w:pPr>
      <w:ins w:id="987" w:author="Unknown Author" w:date="2018-02-22T16:52:00Z">
        <w:r>
          <w:rPr>
            <w:lang w:val="en-GB"/>
          </w:rPr>
          <w:t>JustInTime</w:t>
        </w:r>
      </w:ins>
      <w:ins w:id="988" w:author="Unknown Author" w:date="2018-02-22T16:53:00Z">
        <w:r>
          <w:rPr>
            <w:lang w:val="en-GB"/>
          </w:rPr>
          <w:t xml:space="preserve">WidgetHandler - This provides the necessary callbacks to perform actions based on user input. The interface specifies only two methods. One for when the user gives consent, and one for when the user refuses to give consent. Note that </w:t>
        </w:r>
      </w:ins>
      <w:ins w:id="989" w:author="Unknown Author" w:date="2018-02-22T16:53:00Z">
        <w:r>
          <w:rPr>
            <w:lang w:val="en-GB"/>
          </w:rPr>
          <w:t>the user</w:t>
        </w:r>
      </w:ins>
      <w:ins w:id="990" w:author="Unknown Author" w:date="2018-02-22T16:53:00Z">
        <w:r>
          <w:rPr>
            <w:lang w:val="en-GB"/>
          </w:rPr>
          <w:t xml:space="preserve"> actions update the consent values in the backend, thus the application developer does not need to maintain </w:t>
        </w:r>
      </w:ins>
      <w:ins w:id="991" w:author="Unknown Author" w:date="2018-02-22T16:53:00Z">
        <w:r>
          <w:rPr>
            <w:lang w:val="en-GB"/>
          </w:rPr>
          <w:t>them.</w:t>
        </w:r>
      </w:ins>
      <w:ins w:id="992" w:author="Unknown Author" w:date="2018-02-22T16:53:00Z">
        <w:r>
          <w:rPr>
            <w:lang w:val="en-GB"/>
          </w:rPr>
          <w:t xml:space="preserve"> </w:t>
        </w:r>
      </w:ins>
    </w:p>
    <w:p>
      <w:pPr>
        <w:pStyle w:val="ListParagraph"/>
        <w:ind w:left="780" w:hanging="0"/>
        <w:rPr>
          <w:rFonts w:ascii="Menlo" w:hAnsi="Menlo" w:eastAsia="Times New Roman" w:cs="Menlo"/>
          <w:color w:val="A9B7C6"/>
          <w:sz w:val="24"/>
          <w:szCs w:val="24"/>
          <w:lang w:val="en-GB" w:eastAsia="en-GB"/>
        </w:rPr>
      </w:pPr>
      <w:r>
        <w:rPr>
          <w:rFonts w:eastAsia="Times New Roman" w:cs="Menlo" w:ascii="Menlo" w:hAnsi="Menlo"/>
          <w:color w:val="A9B7C6"/>
          <w:sz w:val="24"/>
          <w:szCs w:val="24"/>
          <w:lang w:val="en-GB" w:eastAsia="en-GB"/>
        </w:rPr>
      </w:r>
    </w:p>
    <w:p>
      <w:pPr>
        <w:pStyle w:val="ListParagraph"/>
        <w:ind w:left="780" w:hanging="0"/>
        <w:rPr>
          <w:rFonts w:ascii="Menlo" w:hAnsi="Menlo" w:eastAsia="Times New Roman" w:cs="Menlo"/>
          <w:color w:val="A9B7C6"/>
          <w:sz w:val="24"/>
          <w:szCs w:val="24"/>
          <w:lang w:val="en-GB" w:eastAsia="en-GB"/>
          <w:ins w:id="1011" w:author="Rebelo, Antonio" w:date="2018-02-12T17:14:00Z"/>
        </w:rPr>
      </w:pPr>
      <w:del w:id="993" w:author="Unknown Author" w:date="2018-02-22T16:50:39Z">
        <w:r>
          <w:rPr>
            <w:rFonts w:eastAsia="Times New Roman" w:cs="Menlo" w:ascii="Menlo" w:hAnsi="Menlo"/>
            <w:color w:val="CC7832"/>
            <w:sz w:val="24"/>
            <w:szCs w:val="24"/>
            <w:lang w:val="en-GB" w:eastAsia="en-GB"/>
          </w:rPr>
          <w:delText xml:space="preserve">public class </w:delText>
        </w:r>
      </w:del>
      <w:del w:id="994" w:author="Unknown Author" w:date="2018-02-22T16:50:39Z">
        <w:r>
          <w:rPr>
            <w:rFonts w:eastAsia="Times New Roman" w:cs="Menlo" w:ascii="Menlo" w:hAnsi="Menlo"/>
            <w:color w:val="A9B7C6"/>
            <w:sz w:val="24"/>
            <w:szCs w:val="24"/>
            <w:lang w:val="en-GB" w:eastAsia="en-GB"/>
          </w:rPr>
          <w:delText>JustInTimeTextResourcesJustInTimeTextResources {</w:delText>
          <w:br/>
          <w:delText xml:space="preserve">    </w:delText>
        </w:r>
      </w:del>
      <w:del w:id="995" w:author="Unknown Author" w:date="2018-02-22T16:50:39Z">
        <w:r>
          <w:rPr>
            <w:rFonts w:eastAsia="Times New Roman" w:cs="Menlo" w:ascii="Menlo" w:hAnsi="Menlo"/>
            <w:color w:val="CC7832"/>
            <w:sz w:val="24"/>
            <w:szCs w:val="24"/>
            <w:lang w:val="en-GB" w:eastAsia="en-GB"/>
          </w:rPr>
          <w:delText xml:space="preserve">public int </w:delText>
        </w:r>
      </w:del>
      <w:del w:id="996" w:author="Unknown Author" w:date="2018-02-22T16:50:39Z">
        <w:r>
          <w:rPr>
            <w:rFonts w:eastAsia="Times New Roman" w:cs="Menlo" w:ascii="Menlo" w:hAnsi="Menlo"/>
            <w:color w:val="9876AA"/>
            <w:sz w:val="24"/>
            <w:szCs w:val="24"/>
            <w:lang w:val="en-GB" w:eastAsia="en-GB"/>
          </w:rPr>
          <w:delText>acceptTextRes</w:delText>
        </w:r>
      </w:del>
      <w:del w:id="997" w:author="Unknown Author" w:date="2018-02-22T16:50:39Z">
        <w:r>
          <w:rPr>
            <w:rFonts w:eastAsia="Times New Roman" w:cs="Menlo" w:ascii="Menlo" w:hAnsi="Menlo"/>
            <w:color w:val="CC7832"/>
            <w:sz w:val="24"/>
            <w:szCs w:val="24"/>
            <w:lang w:val="en-GB" w:eastAsia="en-GB"/>
          </w:rPr>
          <w:delText>;</w:delText>
          <w:br/>
          <w:delText xml:space="preserve">    public int </w:delText>
        </w:r>
      </w:del>
      <w:del w:id="998" w:author="Unknown Author" w:date="2018-02-22T16:50:39Z">
        <w:r>
          <w:rPr>
            <w:rFonts w:eastAsia="Times New Roman" w:cs="Menlo" w:ascii="Menlo" w:hAnsi="Menlo"/>
            <w:color w:val="9876AA"/>
            <w:sz w:val="24"/>
            <w:szCs w:val="24"/>
            <w:lang w:val="en-GB" w:eastAsia="en-GB"/>
          </w:rPr>
          <w:delText>rejectTextRes</w:delText>
        </w:r>
      </w:del>
      <w:del w:id="999" w:author="Unknown Author" w:date="2018-02-22T16:50:39Z">
        <w:r>
          <w:rPr>
            <w:rFonts w:eastAsia="Times New Roman" w:cs="Menlo" w:ascii="Menlo" w:hAnsi="Menlo"/>
            <w:color w:val="CC7832"/>
            <w:sz w:val="24"/>
            <w:szCs w:val="24"/>
            <w:lang w:val="en-GB" w:eastAsia="en-GB"/>
          </w:rPr>
          <w:delText>;</w:delText>
          <w:br/>
          <w:delText xml:space="preserve">    public int </w:delText>
        </w:r>
      </w:del>
      <w:del w:id="1000" w:author="Unknown Author" w:date="2018-02-22T16:50:39Z">
        <w:r>
          <w:rPr>
            <w:rFonts w:eastAsia="Times New Roman" w:cs="Menlo" w:ascii="Menlo" w:hAnsi="Menlo"/>
            <w:color w:val="9876AA"/>
            <w:sz w:val="24"/>
            <w:szCs w:val="24"/>
            <w:lang w:val="en-GB" w:eastAsia="en-GB"/>
          </w:rPr>
          <w:delText>titleTextRes</w:delText>
        </w:r>
      </w:del>
      <w:del w:id="1001" w:author="Unknown Author" w:date="2018-02-22T16:50:39Z">
        <w:r>
          <w:rPr>
            <w:rFonts w:eastAsia="Times New Roman" w:cs="Menlo" w:ascii="Menlo" w:hAnsi="Menlo"/>
            <w:color w:val="CC7832"/>
            <w:sz w:val="24"/>
            <w:szCs w:val="24"/>
            <w:lang w:val="en-GB" w:eastAsia="en-GB"/>
          </w:rPr>
          <w:delText>;</w:delText>
          <w:br/>
        </w:r>
      </w:del>
      <w:del w:id="1002" w:author="Unknown Author" w:date="2018-02-22T16:50:39Z">
        <w:r>
          <w:rPr>
            <w:rFonts w:eastAsia="Times New Roman" w:cs="Menlo" w:ascii="Menlo" w:hAnsi="Menlo"/>
            <w:color w:val="A9B7C6"/>
            <w:sz w:val="24"/>
            <w:szCs w:val="24"/>
            <w:lang w:val="en-GB" w:eastAsia="en-GB"/>
          </w:rPr>
          <w:delText>} {</w:delText>
          <w:br/>
          <w:delText xml:space="preserve">    </w:delText>
        </w:r>
      </w:del>
      <w:del w:id="1003" w:author="Unknown Author" w:date="2018-02-22T16:50:39Z">
        <w:r>
          <w:rPr>
            <w:rFonts w:eastAsia="Times New Roman" w:cs="Menlo" w:ascii="Menlo" w:hAnsi="Menlo"/>
            <w:color w:val="CC7832"/>
            <w:sz w:val="24"/>
            <w:szCs w:val="24"/>
            <w:lang w:val="en-GB" w:eastAsia="en-GB"/>
          </w:rPr>
          <w:delText xml:space="preserve">public int </w:delText>
        </w:r>
      </w:del>
      <w:del w:id="1004" w:author="Unknown Author" w:date="2018-02-22T16:50:39Z">
        <w:r>
          <w:rPr>
            <w:rFonts w:eastAsia="Times New Roman" w:cs="Menlo" w:ascii="Menlo" w:hAnsi="Menlo"/>
            <w:color w:val="9876AA"/>
            <w:sz w:val="24"/>
            <w:szCs w:val="24"/>
            <w:lang w:val="en-GB" w:eastAsia="en-GB"/>
          </w:rPr>
          <w:delText>acceptTextRes</w:delText>
        </w:r>
      </w:del>
      <w:del w:id="1005" w:author="Unknown Author" w:date="2018-02-22T16:50:39Z">
        <w:r>
          <w:rPr>
            <w:rFonts w:eastAsia="Times New Roman" w:cs="Menlo" w:ascii="Menlo" w:hAnsi="Menlo"/>
            <w:color w:val="CC7832"/>
            <w:sz w:val="24"/>
            <w:szCs w:val="24"/>
            <w:lang w:val="en-GB" w:eastAsia="en-GB"/>
          </w:rPr>
          <w:delText>;</w:delText>
          <w:br/>
          <w:delText xml:space="preserve">    public int </w:delText>
        </w:r>
      </w:del>
      <w:del w:id="1006" w:author="Unknown Author" w:date="2018-02-22T16:50:39Z">
        <w:r>
          <w:rPr>
            <w:rFonts w:eastAsia="Times New Roman" w:cs="Menlo" w:ascii="Menlo" w:hAnsi="Menlo"/>
            <w:color w:val="9876AA"/>
            <w:sz w:val="24"/>
            <w:szCs w:val="24"/>
            <w:lang w:val="en-GB" w:eastAsia="en-GB"/>
          </w:rPr>
          <w:delText>rejectTextRes</w:delText>
        </w:r>
      </w:del>
      <w:del w:id="1007" w:author="Unknown Author" w:date="2018-02-22T16:50:39Z">
        <w:r>
          <w:rPr>
            <w:rFonts w:eastAsia="Times New Roman" w:cs="Menlo" w:ascii="Menlo" w:hAnsi="Menlo"/>
            <w:color w:val="CC7832"/>
            <w:sz w:val="24"/>
            <w:szCs w:val="24"/>
            <w:lang w:val="en-GB" w:eastAsia="en-GB"/>
          </w:rPr>
          <w:delText>;</w:delText>
          <w:br/>
          <w:delText xml:space="preserve">    public int </w:delText>
        </w:r>
      </w:del>
      <w:del w:id="1008" w:author="Unknown Author" w:date="2018-02-22T16:50:39Z">
        <w:r>
          <w:rPr>
            <w:rFonts w:eastAsia="Times New Roman" w:cs="Menlo" w:ascii="Menlo" w:hAnsi="Menlo"/>
            <w:color w:val="9876AA"/>
            <w:sz w:val="24"/>
            <w:szCs w:val="24"/>
            <w:lang w:val="en-GB" w:eastAsia="en-GB"/>
          </w:rPr>
          <w:delText>titleTextRes</w:delText>
        </w:r>
      </w:del>
      <w:del w:id="1009" w:author="Unknown Author" w:date="2018-02-22T16:50:39Z">
        <w:r>
          <w:rPr>
            <w:rFonts w:eastAsia="Times New Roman" w:cs="Menlo" w:ascii="Menlo" w:hAnsi="Menlo"/>
            <w:color w:val="CC7832"/>
            <w:sz w:val="24"/>
            <w:szCs w:val="24"/>
            <w:lang w:val="en-GB" w:eastAsia="en-GB"/>
          </w:rPr>
          <w:delText>;</w:delText>
          <w:br/>
        </w:r>
      </w:del>
      <w:del w:id="1010" w:author="Unknown Author" w:date="2018-02-22T16:50:39Z">
        <w:r>
          <w:rPr>
            <w:rFonts w:eastAsia="Times New Roman" w:cs="Menlo" w:ascii="Menlo" w:hAnsi="Menlo"/>
            <w:color w:val="A9B7C6"/>
            <w:sz w:val="24"/>
            <w:szCs w:val="24"/>
            <w:lang w:val="en-GB" w:eastAsia="en-GB"/>
          </w:rPr>
          <w:delText>}</w:delText>
        </w:r>
      </w:del>
    </w:p>
    <w:p>
      <w:pPr>
        <w:pStyle w:val="ListParagraph"/>
        <w:ind w:left="780" w:hanging="0"/>
        <w:rPr>
          <w:lang w:val="en-GB"/>
          <w:ins w:id="1013" w:author="Rebelo, Antonio" w:date="2018-02-12T17:13:00Z"/>
        </w:rPr>
      </w:pPr>
      <w:ins w:id="1012" w:author="Rebelo, Antonio" w:date="2018-02-12T17:13:00Z">
        <w:r>
          <w:rPr>
            <w:lang w:val="en-GB"/>
          </w:rPr>
        </w:r>
      </w:ins>
    </w:p>
    <w:p>
      <w:pPr>
        <w:pStyle w:val="ListParagraph"/>
        <w:rPr>
          <w:lang w:val="en-GB"/>
          <w:del w:id="1015" w:author="Rebelo, Antonio" w:date="2018-02-12T17:16:00Z"/>
        </w:rPr>
      </w:pPr>
      <w:del w:id="1014" w:author="Unknown Author" w:date="2018-02-22T16:50:30Z">
        <w:r>
          <w:rPr>
            <w:lang w:val="en-GB"/>
          </w:rPr>
          <w:delText>Container id – The android container on which the widget should be displayed.</w:delText>
        </w:r>
      </w:del>
    </w:p>
    <w:p>
      <w:pPr>
        <w:pStyle w:val="ListParagraph"/>
        <w:rPr>
          <w:lang w:val="en-GB"/>
          <w:ins w:id="1017" w:author="Rebelo, Antonio" w:date="2018-02-12T17:16:00Z"/>
        </w:rPr>
      </w:pPr>
      <w:ins w:id="1016" w:author="Rebelo, Antonio" w:date="2018-02-12T17:16:00Z">
        <w:r>
          <w:rPr>
            <w:lang w:val="en-GB"/>
          </w:rPr>
        </w:r>
      </w:ins>
    </w:p>
    <w:p>
      <w:pPr>
        <w:pStyle w:val="ListParagraph"/>
        <w:rPr/>
      </w:pPr>
      <w:r>
        <w:rPr/>
      </w:r>
      <w:bookmarkStart w:id="61" w:name="_Toc4985475241"/>
      <w:bookmarkStart w:id="62" w:name="_Toc4985475241"/>
      <w:bookmarkEnd w:id="62"/>
    </w:p>
    <w:p>
      <w:pPr>
        <w:pStyle w:val="ListParagraph"/>
        <w:rPr>
          <w:rFonts w:cs="Arial"/>
        </w:rPr>
      </w:pPr>
      <w:del w:id="1018" w:author="MH, Hashim" w:date="2017-11-22T10:41:00Z">
        <w:r>
          <w:rPr>
            <w:rFonts w:cs="Arial"/>
          </w:rPr>
          <w:delText>Architecture</w:delText>
        </w:r>
      </w:del>
    </w:p>
    <w:p>
      <w:pPr>
        <w:pStyle w:val="ListParagraph"/>
        <w:rPr>
          <w:rFonts w:cs="Arial"/>
        </w:rPr>
      </w:pPr>
      <w:del w:id="1019" w:author="MH, Hashim" w:date="2017-11-22T10:41:00Z">
        <w:r>
          <w:rPr>
            <w:rFonts w:cs="Arial"/>
          </w:rPr>
          <w:delText>Architecture Overview</w:delText>
        </w:r>
      </w:del>
    </w:p>
    <w:p>
      <w:pPr>
        <w:pStyle w:val="ListParagraph"/>
        <w:rPr/>
      </w:pPr>
      <w:del w:id="1020" w:author="MH, Hashim" w:date="2017-11-22T10:41:00Z">
        <w:r>
          <w:rPr/>
          <w:delText>Top-level software architecture design</w:delText>
        </w:r>
      </w:del>
    </w:p>
    <w:p>
      <w:pPr>
        <w:pStyle w:val="ListParagraph"/>
        <w:rPr/>
      </w:pPr>
      <w:r>
        <w:rPr/>
      </w:r>
    </w:p>
    <w:p>
      <w:pPr>
        <w:pStyle w:val="ListParagraph"/>
        <w:rPr/>
      </w:pPr>
      <w:del w:id="1021" w:author="MH, Hashim" w:date="2017-11-22T10:41:00Z">
        <w:r>
          <w:rPr/>
          <w:delText xml:space="preserve">My Aaccount is developed as a micro app with configurable menu items, application can choose to add their own menu item or configure existing menus offered by CDPP platform. It is intended to follow standard data sharing mechanism offered by platform. </w:delText>
        </w:r>
      </w:del>
    </w:p>
    <w:p>
      <w:pPr>
        <w:pStyle w:val="ListParagraph"/>
        <w:rPr/>
      </w:pPr>
      <w:del w:id="1022" w:author="MH, Hashim" w:date="2017-11-22T10:41:00Z">
        <w:r>
          <w:rPr/>
          <w:delText xml:space="preserve">The communication between the application and MYA micro app happens through the interface defined by MYA micro app. MYA is not dependent on other micro apps to fetchect </w:delText>
        </w:r>
      </w:del>
      <w:bookmarkStart w:id="63" w:name="_Toc421201845"/>
      <w:r>
        <w:rPr/>
        <w:commentReference w:id="1"/>
      </w:r>
      <w:del w:id="1023" w:author="MH, Hashim" w:date="2017-11-22T10:41:00Z">
        <w:r>
          <w:rPr/>
          <w:delText>or display data but rather dependent on standard data interfaces provided by CDPP platform</w:delText>
        </w:r>
      </w:del>
      <w:r>
        <w:rPr/>
        <w:commentReference w:id="2"/>
      </w:r>
      <w:del w:id="1024" w:author="MH, Hashim" w:date="2017-11-22T10:41:00Z">
        <w:r>
          <w:rPr/>
          <w:delText>.</w:delText>
        </w:r>
      </w:del>
    </w:p>
    <w:p>
      <w:pPr>
        <w:pStyle w:val="ListParagraph"/>
        <w:rPr/>
      </w:pPr>
      <w:del w:id="1025" w:author="MH, Hashim" w:date="2017-11-22T10:41:00Z">
        <w:r>
          <w:rPr/>
          <w:delText xml:space="preserve">MYA follows plug and play architecture where the application can add or remove functionalities inside this uApp. The implementation of standard data interfaces can be provided in the form of plugins by </w:delText>
        </w:r>
      </w:del>
      <w:r>
        <w:rPr/>
        <w:commentReference w:id="3"/>
      </w:r>
      <w:del w:id="1026" w:author="MH, Hashim" w:date="2017-11-22T10:41:00Z">
        <w:r>
          <w:rPr/>
          <w:delText>application or choose to inject what platform offers which could be part of the micro apps as well as independent plugins implemented by platform as shown in below picture.</w:delText>
        </w:r>
      </w:del>
    </w:p>
    <w:p>
      <w:pPr>
        <w:pStyle w:val="ListParagraph"/>
        <w:rPr/>
      </w:pPr>
      <w:del w:id="1027" w:author="MH, Hashim" w:date="2017-11-22T10:41:00Z">
        <w:r>
          <w:rPr/>
          <w:delText>[Link to data sharing interfaces doc – to be provided]</w:delText>
        </w:r>
      </w:del>
    </w:p>
    <w:p>
      <w:pPr>
        <w:pStyle w:val="ListParagraph"/>
        <w:rPr/>
      </w:pPr>
      <w:r>
        <w:rPr/>
      </w:r>
    </w:p>
    <w:p>
      <w:pPr>
        <w:pStyle w:val="ListParagraph"/>
        <w:rPr/>
      </w:pPr>
      <w:r>
        <w:rPr/>
      </w:r>
    </w:p>
    <w:p>
      <w:pPr>
        <w:pStyle w:val="ListParagraph"/>
        <w:rPr>
          <w:rFonts w:cs="Arial"/>
        </w:rPr>
      </w:pPr>
      <w:r>
        <w:rPr>
          <w:rFonts w:cs="Arial"/>
        </w:rPr>
      </w:r>
    </w:p>
    <w:p>
      <w:pPr>
        <w:pStyle w:val="ListParagraph"/>
        <w:rPr/>
      </w:pPr>
      <w:r>
        <w:rPr/>
        <mc:AlternateContent>
          <mc:Choice Requires="wps">
            <w:drawing>
              <wp:anchor behindDoc="0" distT="0" distB="0" distL="114300" distR="114300" simplePos="0" locked="0" layoutInCell="1" allowOverlap="1" relativeHeight="23" wp14:anchorId="6C221C91">
                <wp:simplePos x="0" y="0"/>
                <wp:positionH relativeFrom="column">
                  <wp:posOffset>247650</wp:posOffset>
                </wp:positionH>
                <wp:positionV relativeFrom="paragraph">
                  <wp:posOffset>42545</wp:posOffset>
                </wp:positionV>
                <wp:extent cx="1141730" cy="458470"/>
                <wp:effectExtent l="0" t="0" r="27940" b="25400"/>
                <wp:wrapThrough wrapText="bothSides">
                  <wp:wrapPolygon edited="0">
                    <wp:start x="0" y="0"/>
                    <wp:lineTo x="0" y="21600"/>
                    <wp:lineTo x="21648" y="21600"/>
                    <wp:lineTo x="21648" y="0"/>
                    <wp:lineTo x="0" y="0"/>
                  </wp:wrapPolygon>
                </wp:wrapThrough>
                <wp:docPr id="23" name="Rectangle 38"/>
                <a:graphic xmlns:a="http://schemas.openxmlformats.org/drawingml/2006/main">
                  <a:graphicData uri="http://schemas.microsoft.com/office/word/2010/wordprocessingShape">
                    <wps:wsp>
                      <wps:cNvSpPr/>
                      <wps:spPr>
                        <a:xfrm>
                          <a:off x="0" y="0"/>
                          <a:ext cx="1141200" cy="457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sz w:val="28"/>
                                <w:szCs w:val="28"/>
                              </w:rPr>
                            </w:pPr>
                            <w:del w:id="1028" w:author="MH, Hashim" w:date="2017-11-22T10:41:00Z">
                              <w:r>
                                <w:rPr>
                                  <w:color w:val="FFFFFF"/>
                                  <w:sz w:val="28"/>
                                  <w:szCs w:val="28"/>
                                </w:rPr>
                                <w:delText>USR</w:delText>
                              </w:r>
                            </w:del>
                          </w:p>
                        </w:txbxContent>
                      </wps:txbx>
                      <wps:bodyPr anchor="ctr">
                        <a:prstTxWarp prst="textNoShape"/>
                        <a:noAutofit/>
                      </wps:bodyPr>
                    </wps:wsp>
                  </a:graphicData>
                </a:graphic>
              </wp:anchor>
            </w:drawing>
          </mc:Choice>
          <mc:Fallback>
            <w:pict>
              <v:rect id="shape_0" ID="Rectangle 38" fillcolor="#4f81bd" stroked="t" style="position:absolute;margin-left:19.5pt;margin-top:3.35pt;width:89.8pt;height:36pt" wp14:anchorId="6C221C91">
                <w10:wrap type="square"/>
                <v:fill o:detectmouseclick="t" type="solid" color2="#b07e42"/>
                <v:stroke color="#3a5f8b" weight="25560" joinstyle="round" endcap="flat"/>
                <v:textbox>
                  <w:txbxContent>
                    <w:p>
                      <w:pPr>
                        <w:pStyle w:val="FrameContents"/>
                        <w:spacing w:before="0" w:after="120"/>
                        <w:jc w:val="center"/>
                        <w:rPr>
                          <w:color w:val="FFFFFF"/>
                          <w:sz w:val="28"/>
                          <w:szCs w:val="28"/>
                        </w:rPr>
                      </w:pPr>
                      <w:del w:id="1029" w:author="MH, Hashim" w:date="2017-11-22T10:41:00Z">
                        <w:r>
                          <w:rPr>
                            <w:color w:val="FFFFFF"/>
                            <w:sz w:val="28"/>
                            <w:szCs w:val="28"/>
                          </w:rPr>
                          <w:delText>USR</w:delText>
                        </w:r>
                      </w:del>
                    </w:p>
                  </w:txbxContent>
                </v:textbox>
              </v:rect>
            </w:pict>
          </mc:Fallback>
        </mc:AlternateContent>
        <mc:AlternateContent>
          <mc:Choice Requires="wps">
            <w:drawing>
              <wp:anchor behindDoc="0" distT="0" distB="0" distL="114300" distR="114300" simplePos="0" locked="0" layoutInCell="1" allowOverlap="1" relativeHeight="26" wp14:anchorId="17F8D632">
                <wp:simplePos x="0" y="0"/>
                <wp:positionH relativeFrom="column">
                  <wp:posOffset>1616710</wp:posOffset>
                </wp:positionH>
                <wp:positionV relativeFrom="paragraph">
                  <wp:posOffset>38100</wp:posOffset>
                </wp:positionV>
                <wp:extent cx="1033780" cy="458470"/>
                <wp:effectExtent l="0" t="0" r="34290" b="25400"/>
                <wp:wrapThrough wrapText="bothSides">
                  <wp:wrapPolygon edited="0">
                    <wp:start x="0" y="0"/>
                    <wp:lineTo x="0" y="21600"/>
                    <wp:lineTo x="21786" y="21600"/>
                    <wp:lineTo x="21786" y="0"/>
                    <wp:lineTo x="0" y="0"/>
                  </wp:wrapPolygon>
                </wp:wrapThrough>
                <wp:docPr id="25" name="Rectangle 39"/>
                <a:graphic xmlns:a="http://schemas.openxmlformats.org/drawingml/2006/main">
                  <a:graphicData uri="http://schemas.microsoft.com/office/word/2010/wordprocessingShape">
                    <wps:wsp>
                      <wps:cNvSpPr/>
                      <wps:spPr>
                        <a:xfrm>
                          <a:off x="0" y="0"/>
                          <a:ext cx="1033200" cy="457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sz w:val="32"/>
                                <w:szCs w:val="32"/>
                              </w:rPr>
                            </w:pPr>
                            <w:del w:id="1030" w:author="MH, Hashim" w:date="2017-11-22T10:41:00Z">
                              <w:r>
                                <w:rPr>
                                  <w:color w:val="FFFFFF"/>
                                  <w:sz w:val="32"/>
                                  <w:szCs w:val="32"/>
                                </w:rPr>
                                <w:delText>IAP</w:delText>
                              </w:r>
                            </w:del>
                          </w:p>
                        </w:txbxContent>
                      </wps:txbx>
                      <wps:bodyPr anchor="ctr">
                        <a:prstTxWarp prst="textNoShape"/>
                        <a:noAutofit/>
                      </wps:bodyPr>
                    </wps:wsp>
                  </a:graphicData>
                </a:graphic>
              </wp:anchor>
            </w:drawing>
          </mc:Choice>
          <mc:Fallback>
            <w:pict>
              <v:rect id="shape_0" ID="Rectangle 39" fillcolor="#4f81bd" stroked="t" style="position:absolute;margin-left:127.3pt;margin-top:3pt;width:81.3pt;height:36pt" wp14:anchorId="17F8D632">
                <w10:wrap type="square"/>
                <v:fill o:detectmouseclick="t" type="solid" color2="#b07e42"/>
                <v:stroke color="#3a5f8b" weight="25560" joinstyle="round" endcap="flat"/>
                <v:textbox>
                  <w:txbxContent>
                    <w:p>
                      <w:pPr>
                        <w:pStyle w:val="FrameContents"/>
                        <w:spacing w:before="0" w:after="120"/>
                        <w:jc w:val="center"/>
                        <w:rPr>
                          <w:color w:val="FFFFFF"/>
                          <w:sz w:val="32"/>
                          <w:szCs w:val="32"/>
                        </w:rPr>
                      </w:pPr>
                      <w:del w:id="1031" w:author="MH, Hashim" w:date="2017-11-22T10:41:00Z">
                        <w:r>
                          <w:rPr>
                            <w:color w:val="FFFFFF"/>
                            <w:sz w:val="32"/>
                            <w:szCs w:val="32"/>
                          </w:rPr>
                          <w:delText>IAP</w:delText>
                        </w:r>
                      </w:del>
                    </w:p>
                  </w:txbxContent>
                </v:textbox>
              </v:rect>
            </w:pict>
          </mc:Fallback>
        </mc:AlternateContent>
        <mc:AlternateContent>
          <mc:Choice Requires="wps">
            <w:drawing>
              <wp:anchor behindDoc="0" distT="0" distB="0" distL="114300" distR="114300" simplePos="0" locked="0" layoutInCell="1" allowOverlap="1" relativeHeight="27" wp14:anchorId="23AEF1C9">
                <wp:simplePos x="0" y="0"/>
                <wp:positionH relativeFrom="column">
                  <wp:posOffset>2874010</wp:posOffset>
                </wp:positionH>
                <wp:positionV relativeFrom="paragraph">
                  <wp:posOffset>38100</wp:posOffset>
                </wp:positionV>
                <wp:extent cx="1262380" cy="458470"/>
                <wp:effectExtent l="0" t="0" r="34290" b="25400"/>
                <wp:wrapThrough wrapText="bothSides">
                  <wp:wrapPolygon edited="0">
                    <wp:start x="0" y="0"/>
                    <wp:lineTo x="0" y="21600"/>
                    <wp:lineTo x="21752" y="21600"/>
                    <wp:lineTo x="21752" y="0"/>
                    <wp:lineTo x="0" y="0"/>
                  </wp:wrapPolygon>
                </wp:wrapThrough>
                <wp:docPr id="27" name="Rectangle 40"/>
                <a:graphic xmlns:a="http://schemas.openxmlformats.org/drawingml/2006/main">
                  <a:graphicData uri="http://schemas.microsoft.com/office/word/2010/wordprocessingShape">
                    <wps:wsp>
                      <wps:cNvSpPr/>
                      <wps:spPr>
                        <a:xfrm>
                          <a:off x="0" y="0"/>
                          <a:ext cx="1261800" cy="457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sz w:val="32"/>
                                <w:szCs w:val="32"/>
                              </w:rPr>
                            </w:pPr>
                            <w:del w:id="1032" w:author="MH, Hashim" w:date="2017-11-22T10:41:00Z">
                              <w:r>
                                <w:rPr>
                                  <w:color w:val="FFFFFF"/>
                                  <w:sz w:val="32"/>
                                  <w:szCs w:val="32"/>
                                </w:rPr>
                                <w:delText>DCC</w:delText>
                              </w:r>
                            </w:del>
                          </w:p>
                        </w:txbxContent>
                      </wps:txbx>
                      <wps:bodyPr anchor="ctr">
                        <a:prstTxWarp prst="textNoShape"/>
                        <a:noAutofit/>
                      </wps:bodyPr>
                    </wps:wsp>
                  </a:graphicData>
                </a:graphic>
              </wp:anchor>
            </w:drawing>
          </mc:Choice>
          <mc:Fallback>
            <w:pict>
              <v:rect id="shape_0" ID="Rectangle 40" fillcolor="#4f81bd" stroked="t" style="position:absolute;margin-left:226.3pt;margin-top:3pt;width:99.3pt;height:36pt" wp14:anchorId="23AEF1C9">
                <w10:wrap type="square"/>
                <v:fill o:detectmouseclick="t" type="solid" color2="#b07e42"/>
                <v:stroke color="#3a5f8b" weight="25560" joinstyle="round" endcap="flat"/>
                <v:textbox>
                  <w:txbxContent>
                    <w:p>
                      <w:pPr>
                        <w:pStyle w:val="FrameContents"/>
                        <w:spacing w:before="0" w:after="120"/>
                        <w:jc w:val="center"/>
                        <w:rPr>
                          <w:color w:val="FFFFFF"/>
                          <w:sz w:val="32"/>
                          <w:szCs w:val="32"/>
                        </w:rPr>
                      </w:pPr>
                      <w:del w:id="1033" w:author="MH, Hashim" w:date="2017-11-22T10:41:00Z">
                        <w:r>
                          <w:rPr>
                            <w:color w:val="FFFFFF"/>
                            <w:sz w:val="32"/>
                            <w:szCs w:val="32"/>
                          </w:rPr>
                          <w:delText>DCC</w:delText>
                        </w:r>
                      </w:del>
                    </w:p>
                  </w:txbxContent>
                </v:textbox>
              </v:rect>
            </w:pict>
          </mc:Fallback>
        </mc:AlternateContent>
        <mc:AlternateContent>
          <mc:Choice Requires="wps">
            <w:drawing>
              <wp:anchor behindDoc="0" distT="0" distB="0" distL="114300" distR="114300" simplePos="0" locked="0" layoutInCell="1" allowOverlap="1" relativeHeight="28" wp14:anchorId="53AEB3F1">
                <wp:simplePos x="0" y="0"/>
                <wp:positionH relativeFrom="column">
                  <wp:posOffset>4363720</wp:posOffset>
                </wp:positionH>
                <wp:positionV relativeFrom="paragraph">
                  <wp:posOffset>33655</wp:posOffset>
                </wp:positionV>
                <wp:extent cx="1370330" cy="458470"/>
                <wp:effectExtent l="0" t="0" r="27940" b="25400"/>
                <wp:wrapThrough wrapText="bothSides">
                  <wp:wrapPolygon edited="0">
                    <wp:start x="0" y="0"/>
                    <wp:lineTo x="0" y="21600"/>
                    <wp:lineTo x="21640" y="21600"/>
                    <wp:lineTo x="21640" y="0"/>
                    <wp:lineTo x="0" y="0"/>
                  </wp:wrapPolygon>
                </wp:wrapThrough>
                <wp:docPr id="29" name="Rectangle 41"/>
                <a:graphic xmlns:a="http://schemas.openxmlformats.org/drawingml/2006/main">
                  <a:graphicData uri="http://schemas.microsoft.com/office/word/2010/wordprocessingShape">
                    <wps:wsp>
                      <wps:cNvSpPr/>
                      <wps:spPr>
                        <a:xfrm>
                          <a:off x="0" y="0"/>
                          <a:ext cx="1369800" cy="457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sz w:val="32"/>
                                <w:szCs w:val="32"/>
                              </w:rPr>
                            </w:pPr>
                            <w:del w:id="1034" w:author="MH, Hashim" w:date="2017-11-22T10:41:00Z">
                              <w:r>
                                <w:rPr>
                                  <w:color w:val="FFFFFF"/>
                                  <w:sz w:val="32"/>
                                  <w:szCs w:val="32"/>
                                </w:rPr>
                                <w:delText>PRG</w:delText>
                              </w:r>
                            </w:del>
                          </w:p>
                        </w:txbxContent>
                      </wps:txbx>
                      <wps:bodyPr anchor="ctr">
                        <a:prstTxWarp prst="textNoShape"/>
                        <a:noAutofit/>
                      </wps:bodyPr>
                    </wps:wsp>
                  </a:graphicData>
                </a:graphic>
              </wp:anchor>
            </w:drawing>
          </mc:Choice>
          <mc:Fallback>
            <w:pict>
              <v:rect id="shape_0" ID="Rectangle 41" fillcolor="#4f81bd" stroked="t" style="position:absolute;margin-left:343.6pt;margin-top:2.65pt;width:107.8pt;height:36pt" wp14:anchorId="53AEB3F1">
                <w10:wrap type="square"/>
                <v:fill o:detectmouseclick="t" type="solid" color2="#b07e42"/>
                <v:stroke color="#3a5f8b" weight="25560" joinstyle="round" endcap="flat"/>
                <v:textbox>
                  <w:txbxContent>
                    <w:p>
                      <w:pPr>
                        <w:pStyle w:val="FrameContents"/>
                        <w:spacing w:before="0" w:after="120"/>
                        <w:jc w:val="center"/>
                        <w:rPr>
                          <w:color w:val="FFFFFF"/>
                          <w:sz w:val="32"/>
                          <w:szCs w:val="32"/>
                        </w:rPr>
                      </w:pPr>
                      <w:del w:id="1035" w:author="MH, Hashim" w:date="2017-11-22T10:41:00Z">
                        <w:r>
                          <w:rPr>
                            <w:color w:val="FFFFFF"/>
                            <w:sz w:val="32"/>
                            <w:szCs w:val="32"/>
                          </w:rPr>
                          <w:delText>PRG</w:delText>
                        </w:r>
                      </w:del>
                    </w:p>
                  </w:txbxContent>
                </v:textbox>
              </v:rect>
            </w:pict>
          </mc:Fallback>
        </mc:AlternateContent>
      </w:r>
    </w:p>
    <w:p>
      <w:pPr>
        <w:pStyle w:val="ListParagraph"/>
        <w:rPr>
          <w:rFonts w:cs="Arial"/>
        </w:rPr>
      </w:pPr>
      <w:r>
        <w:rPr>
          <w:rFonts w:cs="Arial"/>
        </w:rPr>
      </w:r>
    </w:p>
    <w:p>
      <w:pPr>
        <w:pStyle w:val="ListParagraph"/>
        <w:rPr>
          <w:rFonts w:cs="Arial"/>
        </w:rPr>
      </w:pPr>
      <w:r>
        <w:rPr>
          <w:rFonts w:cs="Arial"/>
        </w:rPr>
        <mc:AlternateContent>
          <mc:Choice Requires="wps">
            <w:drawing>
              <wp:anchor behindDoc="0" distT="0" distB="0" distL="114300" distR="114300" simplePos="0" locked="0" layoutInCell="1" allowOverlap="1" relativeHeight="43" wp14:anchorId="15BF5562">
                <wp:simplePos x="0" y="0"/>
                <wp:positionH relativeFrom="column">
                  <wp:posOffset>0</wp:posOffset>
                </wp:positionH>
                <wp:positionV relativeFrom="paragraph">
                  <wp:posOffset>635</wp:posOffset>
                </wp:positionV>
                <wp:extent cx="1905" cy="344170"/>
                <wp:effectExtent l="50800" t="50800" r="76200" b="63500"/>
                <wp:wrapNone/>
                <wp:docPr id="31" name="Straight Arrow Connector 45"/>
                <a:graphic xmlns:a="http://schemas.openxmlformats.org/drawingml/2006/main">
                  <a:graphicData uri="http://schemas.microsoft.com/office/word/2010/wordprocessingShape">
                    <wps:wsp>
                      <wps:cNvSpPr/>
                      <wps:spPr>
                        <a:xfrm>
                          <a:off x="0" y="0"/>
                          <a:ext cx="1440" cy="343440"/>
                        </a:xfrm>
                        <a:custGeom>
                          <a:avLst/>
                          <a:gdLst/>
                          <a:ahLst/>
                          <a:rect l="l" t="t" r="r" b="b"/>
                          <a:pathLst>
                            <a:path w="21600" h="21600">
                              <a:moveTo>
                                <a:pt x="0" y="0"/>
                              </a:moveTo>
                              <a:lnTo>
                                <a:pt x="21600" y="21600"/>
                              </a:lnTo>
                            </a:path>
                          </a:pathLst>
                        </a:custGeom>
                        <a:noFill/>
                        <a:ln>
                          <a:solidFill>
                            <a:srgbClr val="4a7ebb"/>
                          </a:solidFill>
                          <a:round/>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4" wp14:anchorId="7B083816">
                <wp:simplePos x="0" y="0"/>
                <wp:positionH relativeFrom="column">
                  <wp:posOffset>0</wp:posOffset>
                </wp:positionH>
                <wp:positionV relativeFrom="paragraph">
                  <wp:posOffset>635</wp:posOffset>
                </wp:positionV>
                <wp:extent cx="1905" cy="344170"/>
                <wp:effectExtent l="50800" t="50800" r="76200" b="63500"/>
                <wp:wrapNone/>
                <wp:docPr id="32" name="Straight Arrow Connector 43"/>
                <a:graphic xmlns:a="http://schemas.openxmlformats.org/drawingml/2006/main">
                  <a:graphicData uri="http://schemas.microsoft.com/office/word/2010/wordprocessingShape">
                    <wps:wsp>
                      <wps:cNvSpPr/>
                      <wps:spPr>
                        <a:xfrm>
                          <a:off x="0" y="0"/>
                          <a:ext cx="1440" cy="343440"/>
                        </a:xfrm>
                        <a:custGeom>
                          <a:avLst/>
                          <a:gdLst/>
                          <a:ahLst/>
                          <a:rect l="l" t="t" r="r" b="b"/>
                          <a:pathLst>
                            <a:path w="21600" h="21600">
                              <a:moveTo>
                                <a:pt x="0" y="0"/>
                              </a:moveTo>
                              <a:lnTo>
                                <a:pt x="21600" y="21600"/>
                              </a:lnTo>
                            </a:path>
                          </a:pathLst>
                        </a:custGeom>
                        <a:noFill/>
                        <a:ln>
                          <a:solidFill>
                            <a:srgbClr val="4a7ebb"/>
                          </a:solidFill>
                          <a:round/>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5" wp14:anchorId="4CE8F15C">
                <wp:simplePos x="0" y="0"/>
                <wp:positionH relativeFrom="column">
                  <wp:posOffset>0</wp:posOffset>
                </wp:positionH>
                <wp:positionV relativeFrom="paragraph">
                  <wp:posOffset>635</wp:posOffset>
                </wp:positionV>
                <wp:extent cx="1905" cy="344170"/>
                <wp:effectExtent l="50800" t="50800" r="76200" b="63500"/>
                <wp:wrapNone/>
                <wp:docPr id="33" name="Straight Arrow Connector 44"/>
                <a:graphic xmlns:a="http://schemas.openxmlformats.org/drawingml/2006/main">
                  <a:graphicData uri="http://schemas.microsoft.com/office/word/2010/wordprocessingShape">
                    <wps:wsp>
                      <wps:cNvSpPr/>
                      <wps:spPr>
                        <a:xfrm>
                          <a:off x="0" y="0"/>
                          <a:ext cx="1440" cy="343440"/>
                        </a:xfrm>
                        <a:custGeom>
                          <a:avLst/>
                          <a:gdLst/>
                          <a:ahLst/>
                          <a:rect l="l" t="t" r="r" b="b"/>
                          <a:pathLst>
                            <a:path w="21600" h="21600">
                              <a:moveTo>
                                <a:pt x="0" y="0"/>
                              </a:moveTo>
                              <a:lnTo>
                                <a:pt x="21600" y="21600"/>
                              </a:lnTo>
                            </a:path>
                          </a:pathLst>
                        </a:custGeom>
                        <a:noFill/>
                        <a:ln>
                          <a:solidFill>
                            <a:srgbClr val="4a7ebb"/>
                          </a:solidFill>
                          <a:round/>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6" wp14:anchorId="7C205127">
                <wp:simplePos x="0" y="0"/>
                <wp:positionH relativeFrom="column">
                  <wp:posOffset>0</wp:posOffset>
                </wp:positionH>
                <wp:positionV relativeFrom="paragraph">
                  <wp:posOffset>635</wp:posOffset>
                </wp:positionV>
                <wp:extent cx="1905" cy="344170"/>
                <wp:effectExtent l="50800" t="50800" r="76200" b="63500"/>
                <wp:wrapNone/>
                <wp:docPr id="34" name="Straight Arrow Connector 42"/>
                <a:graphic xmlns:a="http://schemas.openxmlformats.org/drawingml/2006/main">
                  <a:graphicData uri="http://schemas.microsoft.com/office/word/2010/wordprocessingShape">
                    <wps:wsp>
                      <wps:cNvSpPr/>
                      <wps:spPr>
                        <a:xfrm>
                          <a:off x="0" y="0"/>
                          <a:ext cx="1440" cy="343440"/>
                        </a:xfrm>
                        <a:custGeom>
                          <a:avLst/>
                          <a:gdLst/>
                          <a:ahLst/>
                          <a:rect l="l" t="t" r="r" b="b"/>
                          <a:pathLst>
                            <a:path w="21600" h="21600">
                              <a:moveTo>
                                <a:pt x="0" y="0"/>
                              </a:moveTo>
                              <a:lnTo>
                                <a:pt x="21600" y="21600"/>
                              </a:lnTo>
                            </a:path>
                          </a:pathLst>
                        </a:custGeom>
                        <a:noFill/>
                        <a:ln>
                          <a:solidFill>
                            <a:srgbClr val="4a7ebb"/>
                          </a:solidFill>
                          <a:round/>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rPr>
          <w:rFonts w:cs="Arial"/>
        </w:rPr>
      </w:pPr>
      <w:r>
        <w:rPr>
          <w:rFonts w:cs="Arial"/>
        </w:rPr>
        <mc:AlternateContent>
          <mc:Choice Requires="wps">
            <w:drawing>
              <wp:anchor behindDoc="0" distT="0" distB="0" distL="114300" distR="114300" simplePos="0" locked="0" layoutInCell="1" allowOverlap="1" relativeHeight="24" wp14:anchorId="78EB93A8">
                <wp:simplePos x="0" y="0"/>
                <wp:positionH relativeFrom="column">
                  <wp:posOffset>1619250</wp:posOffset>
                </wp:positionH>
                <wp:positionV relativeFrom="paragraph">
                  <wp:posOffset>169545</wp:posOffset>
                </wp:positionV>
                <wp:extent cx="1027430" cy="458470"/>
                <wp:effectExtent l="0" t="0" r="15240" b="25400"/>
                <wp:wrapThrough wrapText="bothSides">
                  <wp:wrapPolygon edited="0">
                    <wp:start x="0" y="0"/>
                    <wp:lineTo x="0" y="21600"/>
                    <wp:lineTo x="21386" y="21600"/>
                    <wp:lineTo x="21386" y="0"/>
                    <wp:lineTo x="0" y="0"/>
                  </wp:wrapPolygon>
                </wp:wrapThrough>
                <wp:docPr id="35" name="Rectangle 47"/>
                <a:graphic xmlns:a="http://schemas.openxmlformats.org/drawingml/2006/main">
                  <a:graphicData uri="http://schemas.microsoft.com/office/word/2010/wordprocessingShape">
                    <wps:wsp>
                      <wps:cNvSpPr/>
                      <wps:spPr>
                        <a:xfrm>
                          <a:off x="0" y="0"/>
                          <a:ext cx="1026720" cy="457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sz w:val="28"/>
                                <w:szCs w:val="28"/>
                              </w:rPr>
                            </w:pPr>
                            <w:del w:id="1036" w:author="MH, Hashim" w:date="2017-11-22T10:41:00Z">
                              <w:r>
                                <w:rPr>
                                  <w:color w:val="FFFFFF"/>
                                  <w:sz w:val="28"/>
                                  <w:szCs w:val="28"/>
                                </w:rPr>
                                <w:delText>IAP plugin</w:delText>
                              </w:r>
                            </w:del>
                          </w:p>
                        </w:txbxContent>
                      </wps:txbx>
                      <wps:bodyPr anchor="ctr">
                        <a:prstTxWarp prst="textNoShape"/>
                        <a:noAutofit/>
                      </wps:bodyPr>
                    </wps:wsp>
                  </a:graphicData>
                </a:graphic>
              </wp:anchor>
            </w:drawing>
          </mc:Choice>
          <mc:Fallback>
            <w:pict>
              <v:rect id="shape_0" ID="Rectangle 47" fillcolor="#4f81bd" stroked="t" style="position:absolute;margin-left:127.5pt;margin-top:13.35pt;width:80.8pt;height:36pt" wp14:anchorId="78EB93A8">
                <w10:wrap type="square"/>
                <v:fill o:detectmouseclick="t" type="solid" color2="#b07e42"/>
                <v:stroke color="#3a5f8b" weight="25560" joinstyle="round" endcap="flat"/>
                <v:textbox>
                  <w:txbxContent>
                    <w:p>
                      <w:pPr>
                        <w:pStyle w:val="FrameContents"/>
                        <w:spacing w:before="0" w:after="120"/>
                        <w:jc w:val="center"/>
                        <w:rPr>
                          <w:color w:val="FFFFFF"/>
                          <w:sz w:val="28"/>
                          <w:szCs w:val="28"/>
                        </w:rPr>
                      </w:pPr>
                      <w:del w:id="1037" w:author="MH, Hashim" w:date="2017-11-22T10:41:00Z">
                        <w:r>
                          <w:rPr>
                            <w:color w:val="FFFFFF"/>
                            <w:sz w:val="28"/>
                            <w:szCs w:val="28"/>
                          </w:rPr>
                          <w:delText>IAP plugin</w:delText>
                        </w:r>
                      </w:del>
                    </w:p>
                  </w:txbxContent>
                </v:textbox>
              </v:rect>
            </w:pict>
          </mc:Fallback>
        </mc:AlternateContent>
        <mc:AlternateContent>
          <mc:Choice Requires="wps">
            <w:drawing>
              <wp:anchor behindDoc="0" distT="0" distB="0" distL="114300" distR="114300" simplePos="0" locked="0" layoutInCell="1" allowOverlap="1" relativeHeight="25" wp14:anchorId="45C65865">
                <wp:simplePos x="0" y="0"/>
                <wp:positionH relativeFrom="column">
                  <wp:posOffset>247650</wp:posOffset>
                </wp:positionH>
                <wp:positionV relativeFrom="paragraph">
                  <wp:posOffset>169545</wp:posOffset>
                </wp:positionV>
                <wp:extent cx="1141730" cy="458470"/>
                <wp:effectExtent l="0" t="0" r="27940" b="25400"/>
                <wp:wrapThrough wrapText="bothSides">
                  <wp:wrapPolygon edited="0">
                    <wp:start x="0" y="0"/>
                    <wp:lineTo x="0" y="21600"/>
                    <wp:lineTo x="21648" y="21600"/>
                    <wp:lineTo x="21648" y="0"/>
                    <wp:lineTo x="0" y="0"/>
                  </wp:wrapPolygon>
                </wp:wrapThrough>
                <wp:docPr id="37" name="Rectangle 46"/>
                <a:graphic xmlns:a="http://schemas.openxmlformats.org/drawingml/2006/main">
                  <a:graphicData uri="http://schemas.microsoft.com/office/word/2010/wordprocessingShape">
                    <wps:wsp>
                      <wps:cNvSpPr/>
                      <wps:spPr>
                        <a:xfrm>
                          <a:off x="0" y="0"/>
                          <a:ext cx="1141200" cy="457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sz w:val="24"/>
                                <w:szCs w:val="24"/>
                              </w:rPr>
                            </w:pPr>
                            <w:del w:id="1038" w:author="MH, Hashim" w:date="2017-11-22T10:41:00Z">
                              <w:r>
                                <w:rPr>
                                  <w:color w:val="FFFFFF"/>
                                  <w:sz w:val="24"/>
                                  <w:szCs w:val="24"/>
                                </w:rPr>
                                <w:delText>USR plugin</w:delText>
                              </w:r>
                            </w:del>
                          </w:p>
                        </w:txbxContent>
                      </wps:txbx>
                      <wps:bodyPr anchor="ctr">
                        <a:prstTxWarp prst="textNoShape"/>
                        <a:noAutofit/>
                      </wps:bodyPr>
                    </wps:wsp>
                  </a:graphicData>
                </a:graphic>
              </wp:anchor>
            </w:drawing>
          </mc:Choice>
          <mc:Fallback>
            <w:pict>
              <v:rect id="shape_0" ID="Rectangle 46" fillcolor="#4f81bd" stroked="t" style="position:absolute;margin-left:19.5pt;margin-top:13.35pt;width:89.8pt;height:36pt" wp14:anchorId="45C65865">
                <w10:wrap type="square"/>
                <v:fill o:detectmouseclick="t" type="solid" color2="#b07e42"/>
                <v:stroke color="#3a5f8b" weight="25560" joinstyle="round" endcap="flat"/>
                <v:textbox>
                  <w:txbxContent>
                    <w:p>
                      <w:pPr>
                        <w:pStyle w:val="FrameContents"/>
                        <w:spacing w:before="0" w:after="120"/>
                        <w:jc w:val="center"/>
                        <w:rPr>
                          <w:color w:val="FFFFFF"/>
                          <w:sz w:val="24"/>
                          <w:szCs w:val="24"/>
                        </w:rPr>
                      </w:pPr>
                      <w:del w:id="1039" w:author="MH, Hashim" w:date="2017-11-22T10:41:00Z">
                        <w:r>
                          <w:rPr>
                            <w:color w:val="FFFFFF"/>
                            <w:sz w:val="24"/>
                            <w:szCs w:val="24"/>
                          </w:rPr>
                          <w:delText>USR plugin</w:delText>
                        </w:r>
                      </w:del>
                    </w:p>
                  </w:txbxContent>
                </v:textbox>
              </v:rect>
            </w:pict>
          </mc:Fallback>
        </mc:AlternateContent>
        <mc:AlternateContent>
          <mc:Choice Requires="wps">
            <w:drawing>
              <wp:anchor behindDoc="0" distT="0" distB="0" distL="114300" distR="114300" simplePos="0" locked="0" layoutInCell="1" allowOverlap="1" relativeHeight="29" wp14:anchorId="5FBF8016">
                <wp:simplePos x="0" y="0"/>
                <wp:positionH relativeFrom="column">
                  <wp:posOffset>2231390</wp:posOffset>
                </wp:positionH>
                <wp:positionV relativeFrom="paragraph">
                  <wp:posOffset>182880</wp:posOffset>
                </wp:positionV>
                <wp:extent cx="1484630" cy="458470"/>
                <wp:effectExtent l="0" t="0" r="15240" b="25400"/>
                <wp:wrapThrough wrapText="bothSides">
                  <wp:wrapPolygon edited="0">
                    <wp:start x="0" y="0"/>
                    <wp:lineTo x="0" y="21600"/>
                    <wp:lineTo x="21452" y="21600"/>
                    <wp:lineTo x="21452" y="0"/>
                    <wp:lineTo x="0" y="0"/>
                  </wp:wrapPolygon>
                </wp:wrapThrough>
                <wp:docPr id="39" name="Rectangle 49"/>
                <a:graphic xmlns:a="http://schemas.openxmlformats.org/drawingml/2006/main">
                  <a:graphicData uri="http://schemas.microsoft.com/office/word/2010/wordprocessingShape">
                    <wps:wsp>
                      <wps:cNvSpPr/>
                      <wps:spPr>
                        <a:xfrm>
                          <a:off x="0" y="0"/>
                          <a:ext cx="1483920" cy="457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sz w:val="28"/>
                                <w:szCs w:val="28"/>
                              </w:rPr>
                            </w:pPr>
                            <w:del w:id="1040" w:author="MH, Hashim" w:date="2017-11-22T10:41:00Z">
                              <w:r>
                                <w:rPr>
                                  <w:color w:val="FFFFFF"/>
                                  <w:sz w:val="28"/>
                                  <w:szCs w:val="28"/>
                                </w:rPr>
                                <w:delText>PRG plugin</w:delText>
                              </w:r>
                            </w:del>
                          </w:p>
                        </w:txbxContent>
                      </wps:txbx>
                      <wps:bodyPr anchor="ctr">
                        <a:prstTxWarp prst="textNoShape"/>
                        <a:noAutofit/>
                      </wps:bodyPr>
                    </wps:wsp>
                  </a:graphicData>
                </a:graphic>
              </wp:anchor>
            </w:drawing>
          </mc:Choice>
          <mc:Fallback>
            <w:pict>
              <v:rect id="shape_0" ID="Rectangle 49" fillcolor="#4f81bd" stroked="t" style="position:absolute;margin-left:175.7pt;margin-top:14.4pt;width:116.8pt;height:36pt" wp14:anchorId="5FBF8016">
                <w10:wrap type="square"/>
                <v:fill o:detectmouseclick="t" type="solid" color2="#b07e42"/>
                <v:stroke color="#3a5f8b" weight="25560" joinstyle="round" endcap="flat"/>
                <v:textbox>
                  <w:txbxContent>
                    <w:p>
                      <w:pPr>
                        <w:pStyle w:val="FrameContents"/>
                        <w:spacing w:before="0" w:after="120"/>
                        <w:jc w:val="center"/>
                        <w:rPr>
                          <w:color w:val="FFFFFF"/>
                          <w:sz w:val="28"/>
                          <w:szCs w:val="28"/>
                        </w:rPr>
                      </w:pPr>
                      <w:del w:id="1041" w:author="MH, Hashim" w:date="2017-11-22T10:41:00Z">
                        <w:r>
                          <w:rPr>
                            <w:color w:val="FFFFFF"/>
                            <w:sz w:val="28"/>
                            <w:szCs w:val="28"/>
                          </w:rPr>
                          <w:delText>PRG plugin</w:delText>
                        </w:r>
                      </w:del>
                    </w:p>
                  </w:txbxContent>
                </v:textbox>
              </v:rect>
            </w:pict>
          </mc:Fallback>
        </mc:AlternateContent>
        <mc:AlternateContent>
          <mc:Choice Requires="wps">
            <w:drawing>
              <wp:anchor behindDoc="0" distT="0" distB="0" distL="114300" distR="114300" simplePos="0" locked="0" layoutInCell="1" allowOverlap="1" relativeHeight="30" wp14:anchorId="2A900572">
                <wp:simplePos x="0" y="0"/>
                <wp:positionH relativeFrom="column">
                  <wp:posOffset>2231390</wp:posOffset>
                </wp:positionH>
                <wp:positionV relativeFrom="paragraph">
                  <wp:posOffset>169545</wp:posOffset>
                </wp:positionV>
                <wp:extent cx="1262380" cy="458470"/>
                <wp:effectExtent l="0" t="0" r="34290" b="25400"/>
                <wp:wrapThrough wrapText="bothSides">
                  <wp:wrapPolygon edited="0">
                    <wp:start x="0" y="0"/>
                    <wp:lineTo x="0" y="21600"/>
                    <wp:lineTo x="21752" y="21600"/>
                    <wp:lineTo x="21752" y="0"/>
                    <wp:lineTo x="0" y="0"/>
                  </wp:wrapPolygon>
                </wp:wrapThrough>
                <wp:docPr id="41" name="Rectangle 48"/>
                <a:graphic xmlns:a="http://schemas.openxmlformats.org/drawingml/2006/main">
                  <a:graphicData uri="http://schemas.microsoft.com/office/word/2010/wordprocessingShape">
                    <wps:wsp>
                      <wps:cNvSpPr/>
                      <wps:spPr>
                        <a:xfrm>
                          <a:off x="0" y="0"/>
                          <a:ext cx="1261800" cy="457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sz w:val="28"/>
                                <w:szCs w:val="28"/>
                              </w:rPr>
                            </w:pPr>
                            <w:del w:id="1042" w:author="MH, Hashim" w:date="2017-11-22T10:41:00Z">
                              <w:r>
                                <w:rPr>
                                  <w:color w:val="FFFFFF"/>
                                  <w:sz w:val="28"/>
                                  <w:szCs w:val="28"/>
                                </w:rPr>
                                <w:delText>DCC plugin</w:delText>
                              </w:r>
                            </w:del>
                          </w:p>
                        </w:txbxContent>
                      </wps:txbx>
                      <wps:bodyPr anchor="ctr">
                        <a:prstTxWarp prst="textNoShape"/>
                        <a:noAutofit/>
                      </wps:bodyPr>
                    </wps:wsp>
                  </a:graphicData>
                </a:graphic>
              </wp:anchor>
            </w:drawing>
          </mc:Choice>
          <mc:Fallback>
            <w:pict>
              <v:rect id="shape_0" ID="Rectangle 48" fillcolor="#4f81bd" stroked="t" style="position:absolute;margin-left:175.7pt;margin-top:13.35pt;width:99.3pt;height:36pt" wp14:anchorId="2A900572">
                <w10:wrap type="square"/>
                <v:fill o:detectmouseclick="t" type="solid" color2="#b07e42"/>
                <v:stroke color="#3a5f8b" weight="25560" joinstyle="round" endcap="flat"/>
                <v:textbox>
                  <w:txbxContent>
                    <w:p>
                      <w:pPr>
                        <w:pStyle w:val="FrameContents"/>
                        <w:spacing w:before="0" w:after="120"/>
                        <w:jc w:val="center"/>
                        <w:rPr>
                          <w:color w:val="FFFFFF"/>
                          <w:sz w:val="28"/>
                          <w:szCs w:val="28"/>
                        </w:rPr>
                      </w:pPr>
                      <w:del w:id="1043" w:author="MH, Hashim" w:date="2017-11-22T10:41:00Z">
                        <w:r>
                          <w:rPr>
                            <w:color w:val="FFFFFF"/>
                            <w:sz w:val="28"/>
                            <w:szCs w:val="28"/>
                          </w:rPr>
                          <w:delText>DCC plugin</w:delText>
                        </w:r>
                      </w:del>
                    </w:p>
                  </w:txbxContent>
                </v:textbox>
              </v:rect>
            </w:pict>
          </mc:Fallback>
        </mc:AlternateContent>
      </w:r>
    </w:p>
    <w:p>
      <w:pPr>
        <w:pStyle w:val="ListParagraph"/>
        <w:rPr>
          <w:rFonts w:cs="Arial"/>
        </w:rPr>
      </w:pPr>
      <w:r>
        <w:rPr>
          <w:rFonts w:cs="Arial"/>
        </w:rPr>
      </w:r>
    </w:p>
    <w:p>
      <w:pPr>
        <w:pStyle w:val="ListParagraph"/>
        <w:rPr>
          <w:rFonts w:cs="Arial"/>
        </w:rPr>
      </w:pPr>
      <w:r>
        <w:rPr>
          <w:rFonts w:cs="Arial"/>
        </w:rPr>
        <mc:AlternateContent>
          <mc:Choice Requires="wps">
            <w:drawing>
              <wp:anchor behindDoc="0" distT="0" distB="0" distL="114300" distR="114300" simplePos="0" locked="0" layoutInCell="1" allowOverlap="1" relativeHeight="47" wp14:anchorId="0184C42B">
                <wp:simplePos x="0" y="0"/>
                <wp:positionH relativeFrom="column">
                  <wp:posOffset>0</wp:posOffset>
                </wp:positionH>
                <wp:positionV relativeFrom="paragraph">
                  <wp:posOffset>635</wp:posOffset>
                </wp:positionV>
                <wp:extent cx="1905" cy="458470"/>
                <wp:effectExtent l="50800" t="50800" r="76200" b="76200"/>
                <wp:wrapNone/>
                <wp:docPr id="43" name="Straight Arrow Connector 53"/>
                <a:graphic xmlns:a="http://schemas.openxmlformats.org/drawingml/2006/main">
                  <a:graphicData uri="http://schemas.microsoft.com/office/word/2010/wordprocessingShape">
                    <wps:wsp>
                      <wps:cNvSpPr/>
                      <wps:spPr>
                        <a:xfrm>
                          <a:off x="0" y="0"/>
                          <a:ext cx="1440" cy="457920"/>
                        </a:xfrm>
                        <a:custGeom>
                          <a:avLst/>
                          <a:gdLst/>
                          <a:ahLst/>
                          <a:rect l="l" t="t" r="r" b="b"/>
                          <a:pathLst>
                            <a:path w="21600" h="21600">
                              <a:moveTo>
                                <a:pt x="0" y="0"/>
                              </a:moveTo>
                              <a:lnTo>
                                <a:pt x="21600" y="21600"/>
                              </a:lnTo>
                            </a:path>
                          </a:pathLst>
                        </a:custGeom>
                        <a:noFill/>
                        <a:ln>
                          <a:solidFill>
                            <a:srgbClr val="4a7ebb"/>
                          </a:solidFill>
                          <a:round/>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8" wp14:anchorId="138CEC0A">
                <wp:simplePos x="0" y="0"/>
                <wp:positionH relativeFrom="column">
                  <wp:posOffset>0</wp:posOffset>
                </wp:positionH>
                <wp:positionV relativeFrom="paragraph">
                  <wp:posOffset>635</wp:posOffset>
                </wp:positionV>
                <wp:extent cx="1905" cy="458470"/>
                <wp:effectExtent l="50800" t="50800" r="76200" b="76200"/>
                <wp:wrapNone/>
                <wp:docPr id="44" name="Straight Arrow Connector 52"/>
                <a:graphic xmlns:a="http://schemas.openxmlformats.org/drawingml/2006/main">
                  <a:graphicData uri="http://schemas.microsoft.com/office/word/2010/wordprocessingShape">
                    <wps:wsp>
                      <wps:cNvSpPr/>
                      <wps:spPr>
                        <a:xfrm>
                          <a:off x="0" y="0"/>
                          <a:ext cx="1440" cy="457920"/>
                        </a:xfrm>
                        <a:custGeom>
                          <a:avLst/>
                          <a:gdLst/>
                          <a:ahLst/>
                          <a:rect l="l" t="t" r="r" b="b"/>
                          <a:pathLst>
                            <a:path w="21600" h="21600">
                              <a:moveTo>
                                <a:pt x="0" y="0"/>
                              </a:moveTo>
                              <a:lnTo>
                                <a:pt x="21600" y="21600"/>
                              </a:lnTo>
                            </a:path>
                          </a:pathLst>
                        </a:custGeom>
                        <a:noFill/>
                        <a:ln>
                          <a:solidFill>
                            <a:srgbClr val="4a7ebb"/>
                          </a:solidFill>
                          <a:round/>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9" wp14:anchorId="7E179175">
                <wp:simplePos x="0" y="0"/>
                <wp:positionH relativeFrom="column">
                  <wp:posOffset>0</wp:posOffset>
                </wp:positionH>
                <wp:positionV relativeFrom="paragraph">
                  <wp:posOffset>635</wp:posOffset>
                </wp:positionV>
                <wp:extent cx="1905" cy="458470"/>
                <wp:effectExtent l="50800" t="50800" r="76200" b="76200"/>
                <wp:wrapNone/>
                <wp:docPr id="45" name="Straight Arrow Connector 51"/>
                <a:graphic xmlns:a="http://schemas.openxmlformats.org/drawingml/2006/main">
                  <a:graphicData uri="http://schemas.microsoft.com/office/word/2010/wordprocessingShape">
                    <wps:wsp>
                      <wps:cNvSpPr/>
                      <wps:spPr>
                        <a:xfrm>
                          <a:off x="0" y="0"/>
                          <a:ext cx="1440" cy="457920"/>
                        </a:xfrm>
                        <a:custGeom>
                          <a:avLst/>
                          <a:gdLst/>
                          <a:ahLst/>
                          <a:rect l="l" t="t" r="r" b="b"/>
                          <a:pathLst>
                            <a:path w="21600" h="21600">
                              <a:moveTo>
                                <a:pt x="0" y="0"/>
                              </a:moveTo>
                              <a:lnTo>
                                <a:pt x="21600" y="21600"/>
                              </a:lnTo>
                            </a:path>
                          </a:pathLst>
                        </a:custGeom>
                        <a:noFill/>
                        <a:ln>
                          <a:solidFill>
                            <a:srgbClr val="4a7ebb"/>
                          </a:solidFill>
                          <a:round/>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50" wp14:anchorId="68DBBA94">
                <wp:simplePos x="0" y="0"/>
                <wp:positionH relativeFrom="column">
                  <wp:posOffset>0</wp:posOffset>
                </wp:positionH>
                <wp:positionV relativeFrom="paragraph">
                  <wp:posOffset>635</wp:posOffset>
                </wp:positionV>
                <wp:extent cx="1905" cy="458470"/>
                <wp:effectExtent l="50800" t="50800" r="76200" b="76200"/>
                <wp:wrapNone/>
                <wp:docPr id="46" name="Straight Arrow Connector 50"/>
                <a:graphic xmlns:a="http://schemas.openxmlformats.org/drawingml/2006/main">
                  <a:graphicData uri="http://schemas.microsoft.com/office/word/2010/wordprocessingShape">
                    <wps:wsp>
                      <wps:cNvSpPr/>
                      <wps:spPr>
                        <a:xfrm>
                          <a:off x="0" y="0"/>
                          <a:ext cx="1440" cy="457920"/>
                        </a:xfrm>
                        <a:custGeom>
                          <a:avLst/>
                          <a:gdLst/>
                          <a:ahLst/>
                          <a:rect l="l" t="t" r="r" b="b"/>
                          <a:pathLst>
                            <a:path w="21600" h="21600">
                              <a:moveTo>
                                <a:pt x="0" y="0"/>
                              </a:moveTo>
                              <a:lnTo>
                                <a:pt x="21600" y="21600"/>
                              </a:lnTo>
                            </a:path>
                          </a:pathLst>
                        </a:custGeom>
                        <a:noFill/>
                        <a:ln>
                          <a:solidFill>
                            <a:srgbClr val="4a7ebb"/>
                          </a:solidFill>
                          <a:round/>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rPr>
          <w:rFonts w:cs="Arial"/>
        </w:rPr>
      </w:pPr>
      <w:r>
        <w:rPr>
          <w:rFonts w:cs="Arial"/>
        </w:rPr>
      </w:r>
    </w:p>
    <w:p>
      <w:pPr>
        <w:pStyle w:val="ListParagraph"/>
        <w:rPr>
          <w:rFonts w:cs="Arial"/>
        </w:rPr>
      </w:pPr>
      <w:r>
        <w:rPr>
          <w:rFonts w:cs="Arial"/>
        </w:rPr>
        <mc:AlternateContent>
          <mc:Choice Requires="wps">
            <w:drawing>
              <wp:anchor behindDoc="0" distT="0" distB="0" distL="114300" distR="114300" simplePos="0" locked="0" layoutInCell="1" allowOverlap="1" relativeHeight="31" wp14:anchorId="1527C2C7">
                <wp:simplePos x="0" y="0"/>
                <wp:positionH relativeFrom="column">
                  <wp:posOffset>131445</wp:posOffset>
                </wp:positionH>
                <wp:positionV relativeFrom="paragraph">
                  <wp:posOffset>221615</wp:posOffset>
                </wp:positionV>
                <wp:extent cx="5944235" cy="458470"/>
                <wp:effectExtent l="0" t="0" r="26035" b="25400"/>
                <wp:wrapThrough wrapText="bothSides">
                  <wp:wrapPolygon edited="0">
                    <wp:start x="0" y="0"/>
                    <wp:lineTo x="0" y="21600"/>
                    <wp:lineTo x="21602" y="21600"/>
                    <wp:lineTo x="21602" y="0"/>
                    <wp:lineTo x="0" y="0"/>
                  </wp:wrapPolygon>
                </wp:wrapThrough>
                <wp:docPr id="47" name="Rectangle 55"/>
                <a:graphic xmlns:a="http://schemas.openxmlformats.org/drawingml/2006/main">
                  <a:graphicData uri="http://schemas.microsoft.com/office/word/2010/wordprocessingShape">
                    <wps:wsp>
                      <wps:cNvSpPr/>
                      <wps:spPr>
                        <a:xfrm>
                          <a:off x="0" y="0"/>
                          <a:ext cx="5943600" cy="457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sz w:val="40"/>
                                <w:szCs w:val="40"/>
                              </w:rPr>
                            </w:pPr>
                            <w:del w:id="1044" w:author="MH, Hashim" w:date="2017-11-22T10:41:00Z">
                              <w:r>
                                <w:rPr>
                                  <w:color w:val="FFFFFF"/>
                                  <w:sz w:val="40"/>
                                  <w:szCs w:val="40"/>
                                </w:rPr>
                                <w:delText>Data Interface</w:delText>
                              </w:r>
                            </w:del>
                          </w:p>
                        </w:txbxContent>
                      </wps:txbx>
                      <wps:bodyPr anchor="ctr">
                        <a:prstTxWarp prst="textNoShape"/>
                        <a:noAutofit/>
                      </wps:bodyPr>
                    </wps:wsp>
                  </a:graphicData>
                </a:graphic>
              </wp:anchor>
            </w:drawing>
          </mc:Choice>
          <mc:Fallback>
            <w:pict>
              <v:rect id="shape_0" ID="Rectangle 55" fillcolor="#4f81bd" stroked="t" style="position:absolute;margin-left:10.35pt;margin-top:17.45pt;width:467.95pt;height:36pt" wp14:anchorId="1527C2C7">
                <w10:wrap type="square"/>
                <v:fill o:detectmouseclick="t" type="solid" color2="#b07e42"/>
                <v:stroke color="#3a5f8b" weight="25560" joinstyle="round" endcap="flat"/>
                <v:textbox>
                  <w:txbxContent>
                    <w:p>
                      <w:pPr>
                        <w:pStyle w:val="FrameContents"/>
                        <w:spacing w:before="0" w:after="120"/>
                        <w:jc w:val="center"/>
                        <w:rPr>
                          <w:color w:val="FFFFFF"/>
                          <w:sz w:val="40"/>
                          <w:szCs w:val="40"/>
                        </w:rPr>
                      </w:pPr>
                      <w:del w:id="1045" w:author="MH, Hashim" w:date="2017-11-22T10:41:00Z">
                        <w:r>
                          <w:rPr>
                            <w:color w:val="FFFFFF"/>
                            <w:sz w:val="40"/>
                            <w:szCs w:val="40"/>
                          </w:rPr>
                          <w:delText>Data Interface</w:delText>
                        </w:r>
                      </w:del>
                    </w:p>
                  </w:txbxContent>
                </v:textbox>
              </v:rect>
            </w:pict>
          </mc:Fallback>
        </mc:AlternateContent>
        <mc:AlternateContent>
          <mc:Choice Requires="wps">
            <w:drawing>
              <wp:anchor behindDoc="0" distT="0" distB="0" distL="114300" distR="114300" simplePos="0" locked="0" layoutInCell="1" allowOverlap="1" relativeHeight="38" wp14:anchorId="3AC28244">
                <wp:simplePos x="0" y="0"/>
                <wp:positionH relativeFrom="column">
                  <wp:posOffset>2156460</wp:posOffset>
                </wp:positionH>
                <wp:positionV relativeFrom="paragraph">
                  <wp:posOffset>654685</wp:posOffset>
                </wp:positionV>
                <wp:extent cx="1905" cy="458470"/>
                <wp:effectExtent l="50800" t="50800" r="76200" b="76200"/>
                <wp:wrapNone/>
                <wp:docPr id="49" name="Straight Arrow Connector 54"/>
                <a:graphic xmlns:a="http://schemas.openxmlformats.org/drawingml/2006/main">
                  <a:graphicData uri="http://schemas.microsoft.com/office/word/2010/wordprocessingShape">
                    <wps:wsp>
                      <wps:cNvSpPr/>
                      <wps:spPr>
                        <a:xfrm>
                          <a:off x="0" y="0"/>
                          <a:ext cx="1440" cy="457920"/>
                        </a:xfrm>
                        <a:custGeom>
                          <a:avLst/>
                          <a:gdLst/>
                          <a:ahLst/>
                          <a:rect l="l" t="t" r="r" b="b"/>
                          <a:pathLst>
                            <a:path w="21600" h="21600">
                              <a:moveTo>
                                <a:pt x="0" y="0"/>
                              </a:moveTo>
                              <a:lnTo>
                                <a:pt x="21600" y="21600"/>
                              </a:lnTo>
                            </a:path>
                          </a:pathLst>
                        </a:custGeom>
                        <a:noFill/>
                        <a:ln>
                          <a:solidFill>
                            <a:srgbClr val="4a7ebb"/>
                          </a:solidFill>
                          <a:round/>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rPr>
          <w:rFonts w:cs="Arial"/>
        </w:rPr>
      </w:pPr>
      <w:r>
        <w:rPr>
          <w:rFonts w:cs="Arial"/>
        </w:rPr>
        <mc:AlternateContent>
          <mc:Choice Requires="wps">
            <w:drawing>
              <wp:anchor behindDoc="0" distT="0" distB="0" distL="114300" distR="114300" simplePos="0" locked="0" layoutInCell="1" allowOverlap="1" relativeHeight="32" wp14:anchorId="01EDCAA7">
                <wp:simplePos x="0" y="0"/>
                <wp:positionH relativeFrom="column">
                  <wp:posOffset>473710</wp:posOffset>
                </wp:positionH>
                <wp:positionV relativeFrom="paragraph">
                  <wp:posOffset>229870</wp:posOffset>
                </wp:positionV>
                <wp:extent cx="4570730" cy="1886585"/>
                <wp:effectExtent l="0" t="0" r="27940" b="19685"/>
                <wp:wrapThrough wrapText="bothSides">
                  <wp:wrapPolygon edited="0">
                    <wp:start x="720" y="0"/>
                    <wp:lineTo x="0" y="1164"/>
                    <wp:lineTo x="0" y="20370"/>
                    <wp:lineTo x="720" y="21535"/>
                    <wp:lineTo x="20892" y="21535"/>
                    <wp:lineTo x="21612" y="20370"/>
                    <wp:lineTo x="21612" y="1164"/>
                    <wp:lineTo x="20892" y="0"/>
                    <wp:lineTo x="720" y="0"/>
                  </wp:wrapPolygon>
                </wp:wrapThrough>
                <wp:docPr id="50" name="Rounded Rectangle 56"/>
                <a:graphic xmlns:a="http://schemas.openxmlformats.org/drawingml/2006/main">
                  <a:graphicData uri="http://schemas.microsoft.com/office/word/2010/wordprocessingShape">
                    <wps:wsp>
                      <wps:cNvSpPr/>
                      <wps:spPr>
                        <a:xfrm>
                          <a:off x="0" y="0"/>
                          <a:ext cx="4570200" cy="1886040"/>
                        </a:xfrm>
                        <a:prstGeom prst="roundRect">
                          <a:avLst>
                            <a:gd name="adj" fmla="val 16667"/>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rPr>
                                <w:color w:val="FFFFFF"/>
                                <w:sz w:val="28"/>
                                <w:szCs w:val="28"/>
                              </w:rPr>
                            </w:pPr>
                            <w:del w:id="1046" w:author="MH, Hashim" w:date="2017-11-22T10:41:00Z">
                              <w:r>
                                <w:rPr>
                                  <w:color w:val="FFFFFF"/>
                                  <w:sz w:val="28"/>
                                  <w:szCs w:val="28"/>
                                </w:rPr>
                                <w:delText>My Account</w:delText>
                              </w:r>
                            </w:del>
                          </w:p>
                          <w:p>
                            <w:pPr>
                              <w:pStyle w:val="FrameContents"/>
                              <w:rPr>
                                <w:color w:val="FFFFFF"/>
                                <w:sz w:val="28"/>
                                <w:szCs w:val="28"/>
                              </w:rPr>
                            </w:pPr>
                            <w:r>
                              <w:rPr>
                                <w:color w:val="FFFFFF"/>
                                <w:sz w:val="28"/>
                                <w:szCs w:val="28"/>
                              </w:rPr>
                            </w:r>
                          </w:p>
                          <w:p>
                            <w:pPr>
                              <w:pStyle w:val="FrameContents"/>
                              <w:rPr>
                                <w:color w:val="FFFFFF"/>
                                <w:sz w:val="28"/>
                                <w:szCs w:val="28"/>
                              </w:rPr>
                            </w:pPr>
                            <w:r>
                              <w:rPr>
                                <w:color w:val="FFFFFF"/>
                                <w:sz w:val="28"/>
                                <w:szCs w:val="28"/>
                              </w:rPr>
                            </w:r>
                          </w:p>
                          <w:p>
                            <w:pPr>
                              <w:pStyle w:val="FrameContents"/>
                              <w:rPr>
                                <w:color w:val="FFFFFF"/>
                              </w:rPr>
                            </w:pPr>
                            <w:r>
                              <w:rPr>
                                <w:color w:val="FFFFFF"/>
                              </w:rPr>
                            </w:r>
                          </w:p>
                          <w:p>
                            <w:pPr>
                              <w:pStyle w:val="FrameContents"/>
                              <w:rPr>
                                <w:color w:val="FFFFFF"/>
                              </w:rPr>
                            </w:pPr>
                            <w:r>
                              <w:rPr>
                                <w:color w:val="FFFFFF"/>
                              </w:rPr>
                            </w:r>
                          </w:p>
                          <w:p>
                            <w:pPr>
                              <w:pStyle w:val="FrameContents"/>
                              <w:spacing w:before="0" w:after="120"/>
                              <w:rPr/>
                            </w:pPr>
                            <w:r>
                              <w:rPr/>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5" wp14:anchorId="56196D11">
                <wp:simplePos x="0" y="0"/>
                <wp:positionH relativeFrom="column">
                  <wp:posOffset>1891665</wp:posOffset>
                </wp:positionH>
                <wp:positionV relativeFrom="paragraph">
                  <wp:posOffset>227330</wp:posOffset>
                </wp:positionV>
                <wp:extent cx="1262380" cy="344170"/>
                <wp:effectExtent l="0" t="0" r="34290" b="38100"/>
                <wp:wrapThrough wrapText="bothSides">
                  <wp:wrapPolygon edited="0">
                    <wp:start x="0" y="0"/>
                    <wp:lineTo x="0" y="22400"/>
                    <wp:lineTo x="21752" y="22400"/>
                    <wp:lineTo x="21752" y="0"/>
                    <wp:lineTo x="0" y="0"/>
                  </wp:wrapPolygon>
                </wp:wrapThrough>
                <wp:docPr id="52" name="Snip and Round Single Corner Rectangle 57"/>
                <a:graphic xmlns:a="http://schemas.openxmlformats.org/drawingml/2006/main">
                  <a:graphicData uri="http://schemas.microsoft.com/office/word/2010/wordprocessingShape">
                    <wps:wsp>
                      <wps:cNvSpPr/>
                      <wps:spPr>
                        <a:xfrm>
                          <a:off x="0" y="0"/>
                          <a:ext cx="1261800" cy="343440"/>
                        </a:xfrm>
                        <a:prstGeom prst="snipRoundRect">
                          <a:avLst>
                            <a:gd name="adj1" fmla="val 16667"/>
                            <a:gd name="adj2" fmla="val 16667"/>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rPr>
                            </w:pPr>
                            <w:del w:id="1047" w:author="MH, Hashim" w:date="2017-11-22T10:41:00Z">
                              <w:r>
                                <w:rPr>
                                  <w:color w:val="FFFFFF"/>
                                </w:rPr>
                                <w:delText>My  Subscription</w:delText>
                              </w:r>
                            </w:del>
                          </w:p>
                        </w:txbxContent>
                      </wps:txbx>
                      <wps:bodyPr anchor="ctr">
                        <a:prstTxWarp prst="textNoShape"/>
                        <a:noAutofit/>
                      </wps:bodyPr>
                    </wps:wsp>
                  </a:graphicData>
                </a:graphic>
              </wp:anchor>
            </w:drawing>
          </mc:Choice>
          <mc:Fallback>
            <w:pict/>
          </mc:Fallback>
        </mc:AlternateContent>
      </w:r>
    </w:p>
    <w:p>
      <w:pPr>
        <w:pStyle w:val="ListParagraph"/>
        <w:rPr>
          <w:rFonts w:cs="Arial"/>
          <w:del w:id="1049" w:author="MH, Hashim" w:date="2017-11-22T10:41:00Z"/>
        </w:rPr>
      </w:pPr>
      <w:del w:id="1048" w:author="MH, Hashim" w:date="2017-11-22T10:41:00Z">
        <w:r>
          <w:rPr>
            <w:rFonts w:cs="Arial"/>
          </w:rPr>
        </w:r>
      </w:del>
    </w:p>
    <w:p>
      <w:pPr>
        <w:pStyle w:val="ListParagraph"/>
        <w:rPr>
          <w:rFonts w:cs="Arial"/>
        </w:rPr>
      </w:pPr>
      <w:r>
        <w:rPr>
          <w:rFonts w:cs="Arial"/>
        </w:rPr>
        <mc:AlternateContent>
          <mc:Choice Requires="wps">
            <w:drawing>
              <wp:anchor behindDoc="0" distT="0" distB="0" distL="114300" distR="114300" simplePos="0" locked="0" layoutInCell="1" allowOverlap="1" relativeHeight="36" wp14:anchorId="6DD11040">
                <wp:simplePos x="0" y="0"/>
                <wp:positionH relativeFrom="column">
                  <wp:posOffset>1891665</wp:posOffset>
                </wp:positionH>
                <wp:positionV relativeFrom="paragraph">
                  <wp:posOffset>130175</wp:posOffset>
                </wp:positionV>
                <wp:extent cx="1376680" cy="344170"/>
                <wp:effectExtent l="0" t="0" r="21590" b="38100"/>
                <wp:wrapThrough wrapText="bothSides">
                  <wp:wrapPolygon edited="0">
                    <wp:start x="0" y="0"/>
                    <wp:lineTo x="0" y="22400"/>
                    <wp:lineTo x="21540" y="22400"/>
                    <wp:lineTo x="21540" y="0"/>
                    <wp:lineTo x="0" y="0"/>
                  </wp:wrapPolygon>
                </wp:wrapThrough>
                <wp:docPr id="54" name="Snip and Round Single Corner Rectangle 58"/>
                <a:graphic xmlns:a="http://schemas.openxmlformats.org/drawingml/2006/main">
                  <a:graphicData uri="http://schemas.microsoft.com/office/word/2010/wordprocessingShape">
                    <wps:wsp>
                      <wps:cNvSpPr/>
                      <wps:spPr>
                        <a:xfrm>
                          <a:off x="0" y="0"/>
                          <a:ext cx="1375920" cy="343440"/>
                        </a:xfrm>
                        <a:prstGeom prst="snipRoundRect">
                          <a:avLst>
                            <a:gd name="adj1" fmla="val 16667"/>
                            <a:gd name="adj2" fmla="val 16667"/>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rPr>
                            </w:pPr>
                            <w:del w:id="1050" w:author="MH, Hashim" w:date="2017-11-22T10:41:00Z">
                              <w:r>
                                <w:rPr>
                                  <w:color w:val="FFFFFF"/>
                                </w:rPr>
                                <w:delText>My Orders</w:delText>
                              </w:r>
                            </w:del>
                          </w:p>
                        </w:txbxContent>
                      </wps:txbx>
                      <wps:bodyPr anchor="ctr">
                        <a:prstTxWarp prst="textNoShape"/>
                        <a:noAutofit/>
                      </wps:bodyPr>
                    </wps:wsp>
                  </a:graphicData>
                </a:graphic>
              </wp:anchor>
            </w:drawing>
          </mc:Choice>
          <mc:Fallback>
            <w:pict/>
          </mc:Fallback>
        </mc:AlternateContent>
      </w:r>
    </w:p>
    <w:p>
      <w:pPr>
        <w:pStyle w:val="ListParagraph"/>
        <w:rPr>
          <w:rFonts w:cs="Arial"/>
          <w:del w:id="1052" w:author="MH, Hashim" w:date="2017-11-22T10:41:00Z"/>
        </w:rPr>
      </w:pPr>
      <w:del w:id="1051" w:author="MH, Hashim" w:date="2017-11-22T10:41:00Z">
        <w:r>
          <w:rPr>
            <w:rFonts w:cs="Arial"/>
          </w:rPr>
        </w:r>
      </w:del>
    </w:p>
    <w:p>
      <w:pPr>
        <w:pStyle w:val="ListParagraph"/>
        <w:rPr>
          <w:rFonts w:cs="Arial"/>
        </w:rPr>
      </w:pPr>
      <w:r>
        <w:rPr>
          <w:rFonts w:cs="Arial"/>
        </w:rPr>
        <mc:AlternateContent>
          <mc:Choice Requires="wps">
            <w:drawing>
              <wp:anchor behindDoc="0" distT="0" distB="0" distL="114300" distR="114300" simplePos="0" locked="0" layoutInCell="1" allowOverlap="1" relativeHeight="37" wp14:anchorId="49F2B584">
                <wp:simplePos x="0" y="0"/>
                <wp:positionH relativeFrom="column">
                  <wp:posOffset>1732280</wp:posOffset>
                </wp:positionH>
                <wp:positionV relativeFrom="paragraph">
                  <wp:posOffset>29210</wp:posOffset>
                </wp:positionV>
                <wp:extent cx="1370330" cy="355600"/>
                <wp:effectExtent l="0" t="0" r="27940" b="26670"/>
                <wp:wrapThrough wrapText="bothSides">
                  <wp:wrapPolygon edited="0">
                    <wp:start x="0" y="0"/>
                    <wp:lineTo x="0" y="21677"/>
                    <wp:lineTo x="21640" y="21677"/>
                    <wp:lineTo x="21640" y="0"/>
                    <wp:lineTo x="0" y="0"/>
                  </wp:wrapPolygon>
                </wp:wrapThrough>
                <wp:docPr id="56" name="Snip and Round Single Corner Rectangle 59"/>
                <a:graphic xmlns:a="http://schemas.openxmlformats.org/drawingml/2006/main">
                  <a:graphicData uri="http://schemas.microsoft.com/office/word/2010/wordprocessingShape">
                    <wps:wsp>
                      <wps:cNvSpPr/>
                      <wps:spPr>
                        <a:xfrm>
                          <a:off x="0" y="0"/>
                          <a:ext cx="1369800" cy="354960"/>
                        </a:xfrm>
                        <a:prstGeom prst="snipRoundRect">
                          <a:avLst>
                            <a:gd name="adj1" fmla="val 16667"/>
                            <a:gd name="adj2" fmla="val 16667"/>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rPr>
                            </w:pPr>
                            <w:del w:id="1053" w:author="MH, Hashim" w:date="2017-11-22T10:41:00Z">
                              <w:r>
                                <w:rPr>
                                  <w:color w:val="FFFFFF"/>
                                </w:rPr>
                                <w:delText>My Consents</w:delText>
                              </w:r>
                            </w:del>
                          </w:p>
                        </w:txbxContent>
                      </wps:txbx>
                      <wps:bodyPr anchor="ctr">
                        <a:prstTxWarp prst="textNoShape"/>
                        <a:noAutofit/>
                      </wps:bodyPr>
                    </wps:wsp>
                  </a:graphicData>
                </a:graphic>
              </wp:anchor>
            </w:drawing>
          </mc:Choice>
          <mc:Fallback>
            <w:pict/>
          </mc:Fallback>
        </mc:AlternateContent>
      </w:r>
    </w:p>
    <w:p>
      <w:pPr>
        <w:pStyle w:val="ListParagraph"/>
        <w:rPr>
          <w:rFonts w:cs="Arial"/>
        </w:rPr>
      </w:pPr>
      <w:r>
        <w:rPr>
          <w:rFonts w:cs="Arial"/>
        </w:rPr>
        <mc:AlternateContent>
          <mc:Choice Requires="wps">
            <w:drawing>
              <wp:anchor behindDoc="0" distT="0" distB="0" distL="114300" distR="114300" simplePos="0" locked="0" layoutInCell="1" allowOverlap="1" relativeHeight="33" wp14:anchorId="1A925B19">
                <wp:simplePos x="0" y="0"/>
                <wp:positionH relativeFrom="column">
                  <wp:posOffset>1500505</wp:posOffset>
                </wp:positionH>
                <wp:positionV relativeFrom="paragraph">
                  <wp:posOffset>29845</wp:posOffset>
                </wp:positionV>
                <wp:extent cx="1370330" cy="461010"/>
                <wp:effectExtent l="0" t="0" r="27940" b="22860"/>
                <wp:wrapThrough wrapText="bothSides">
                  <wp:wrapPolygon edited="0">
                    <wp:start x="0" y="0"/>
                    <wp:lineTo x="0" y="21481"/>
                    <wp:lineTo x="21640" y="21481"/>
                    <wp:lineTo x="21640" y="0"/>
                    <wp:lineTo x="0" y="0"/>
                  </wp:wrapPolygon>
                </wp:wrapThrough>
                <wp:docPr id="58" name="Snip and Round Single Corner Rectangle 60"/>
                <a:graphic xmlns:a="http://schemas.openxmlformats.org/drawingml/2006/main">
                  <a:graphicData uri="http://schemas.microsoft.com/office/word/2010/wordprocessingShape">
                    <wps:wsp>
                      <wps:cNvSpPr/>
                      <wps:spPr>
                        <a:xfrm>
                          <a:off x="0" y="0"/>
                          <a:ext cx="1369800" cy="460440"/>
                        </a:xfrm>
                        <a:prstGeom prst="snipRoundRect">
                          <a:avLst>
                            <a:gd name="adj1" fmla="val 16667"/>
                            <a:gd name="adj2" fmla="val 16667"/>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rPr>
                            </w:pPr>
                            <w:del w:id="1054" w:author="MH, Hashim" w:date="2017-11-22T10:41:00Z">
                              <w:r>
                                <w:rPr>
                                  <w:color w:val="FFFFFF"/>
                                </w:rPr>
                                <w:delText>My Products</w:delText>
                              </w:r>
                            </w:del>
                          </w:p>
                        </w:txbxContent>
                      </wps:txbx>
                      <wps:bodyPr anchor="ctr">
                        <a:prstTxWarp prst="textNoShape"/>
                        <a:noAutofit/>
                      </wps:bodyPr>
                    </wps:wsp>
                  </a:graphicData>
                </a:graphic>
              </wp:anchor>
            </w:drawing>
          </mc:Choice>
          <mc:Fallback>
            <w:pict/>
          </mc:Fallback>
        </mc:AlternateContent>
      </w:r>
    </w:p>
    <w:p>
      <w:pPr>
        <w:pStyle w:val="ListParagraph"/>
        <w:rPr>
          <w:rFonts w:cs="Arial"/>
        </w:rPr>
      </w:pPr>
      <w:r>
        <w:rPr>
          <w:rFonts w:cs="Arial"/>
        </w:rPr>
        <mc:AlternateContent>
          <mc:Choice Requires="wps">
            <w:drawing>
              <wp:anchor behindDoc="0" distT="0" distB="0" distL="114300" distR="114300" simplePos="0" locked="0" layoutInCell="1" allowOverlap="1" relativeHeight="34" wp14:anchorId="32CC3DD8">
                <wp:simplePos x="0" y="0"/>
                <wp:positionH relativeFrom="column">
                  <wp:posOffset>929005</wp:posOffset>
                </wp:positionH>
                <wp:positionV relativeFrom="paragraph">
                  <wp:posOffset>153035</wp:posOffset>
                </wp:positionV>
                <wp:extent cx="1372235" cy="344170"/>
                <wp:effectExtent l="0" t="0" r="26035" b="38100"/>
                <wp:wrapThrough wrapText="bothSides">
                  <wp:wrapPolygon edited="0">
                    <wp:start x="0" y="0"/>
                    <wp:lineTo x="0" y="22400"/>
                    <wp:lineTo x="21610" y="22400"/>
                    <wp:lineTo x="21610" y="0"/>
                    <wp:lineTo x="0" y="0"/>
                  </wp:wrapPolygon>
                </wp:wrapThrough>
                <wp:docPr id="60" name="Snip and Round Single Corner Rectangle 61"/>
                <a:graphic xmlns:a="http://schemas.openxmlformats.org/drawingml/2006/main">
                  <a:graphicData uri="http://schemas.microsoft.com/office/word/2010/wordprocessingShape">
                    <wps:wsp>
                      <wps:cNvSpPr/>
                      <wps:spPr>
                        <a:xfrm>
                          <a:off x="0" y="0"/>
                          <a:ext cx="1371600" cy="343440"/>
                        </a:xfrm>
                        <a:prstGeom prst="snipRoundRect">
                          <a:avLst>
                            <a:gd name="adj1" fmla="val 16667"/>
                            <a:gd name="adj2" fmla="val 16667"/>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20"/>
                              <w:jc w:val="center"/>
                              <w:rPr>
                                <w:color w:val="FFFFFF"/>
                              </w:rPr>
                            </w:pPr>
                            <w:del w:id="1055" w:author="MH, Hashim" w:date="2017-11-22T10:41:00Z">
                              <w:r>
                                <w:rPr>
                                  <w:color w:val="FFFFFF"/>
                                </w:rPr>
                                <w:delText>My Details</w:delText>
                              </w:r>
                            </w:del>
                          </w:p>
                        </w:txbxContent>
                      </wps:txbx>
                      <wps:bodyPr anchor="ctr">
                        <a:prstTxWarp prst="textNoShape"/>
                        <a:noAutofit/>
                      </wps:bodyPr>
                    </wps:wsp>
                  </a:graphicData>
                </a:graphic>
              </wp:anchor>
            </w:drawing>
          </mc:Choice>
          <mc:Fallback>
            <w:pict/>
          </mc:Fallback>
        </mc:AlternateContent>
      </w:r>
    </w:p>
    <w:p>
      <w:pPr>
        <w:pStyle w:val="ListParagraph"/>
        <w:rPr/>
      </w:pPr>
      <w:r>
        <w:rPr/>
      </w:r>
      <w:bookmarkEnd w:id="63"/>
    </w:p>
    <w:p>
      <w:pPr>
        <w:pStyle w:val="ListParagraph"/>
        <w:rPr/>
      </w:pPr>
      <w:r>
        <w:rPr/>
      </w:r>
    </w:p>
    <w:p>
      <w:pPr>
        <w:pStyle w:val="ListParagraph"/>
        <w:rPr/>
      </w:pPr>
      <w:r>
        <w:rPr/>
      </w:r>
    </w:p>
    <w:p>
      <w:pPr>
        <w:pStyle w:val="ListParagraph"/>
        <w:rPr/>
      </w:pPr>
      <w:r>
        <w:rPr/>
      </w:r>
    </w:p>
    <w:p>
      <w:pPr>
        <w:pStyle w:val="ListParagraph"/>
        <w:rPr/>
      </w:pPr>
      <w:del w:id="1056" w:author="MH, Hashim" w:date="2017-11-22T10:41:00Z">
        <w:r>
          <w:rPr/>
          <w:delText>Figure2: MYA architecture</w:delText>
        </w:r>
      </w:del>
    </w:p>
    <w:p>
      <w:pPr>
        <w:pStyle w:val="ListParagraph"/>
        <w:rPr/>
      </w:pPr>
      <w:r>
        <w:rPr/>
      </w:r>
      <w:bookmarkStart w:id="64" w:name="_Toc454549866111111111111111111111111111"/>
      <w:bookmarkStart w:id="65" w:name="_Toc454550410111111111111111111111111111"/>
      <w:bookmarkStart w:id="66" w:name="_Toc454551008111111111111111111111111111"/>
      <w:bookmarkStart w:id="67" w:name="_Toc454549866111111111111111111111111111"/>
      <w:bookmarkStart w:id="68" w:name="_Toc454550410111111111111111111111111111"/>
      <w:bookmarkStart w:id="69" w:name="_Toc454551008111111111111111111111111111"/>
      <w:bookmarkEnd w:id="67"/>
      <w:bookmarkEnd w:id="68"/>
      <w:bookmarkEnd w:id="69"/>
    </w:p>
    <w:p>
      <w:pPr>
        <w:pStyle w:val="ListParagraph"/>
        <w:rPr/>
      </w:pPr>
      <w:del w:id="1057" w:author="MH, Hashim" w:date="2017-11-22T10:41:00Z">
        <w:r>
          <w:rPr/>
          <w:delText>Architecture Principles</w:delText>
        </w:r>
      </w:del>
    </w:p>
    <w:p>
      <w:pPr>
        <w:pStyle w:val="ListParagraph"/>
        <w:rPr/>
      </w:pPr>
      <w:del w:id="1058" w:author="MH, Hashim" w:date="2017-11-22T10:41:00Z">
        <w:r>
          <w:rPr/>
          <w:delText>NA</w:delText>
        </w:r>
      </w:del>
    </w:p>
    <w:p>
      <w:pPr>
        <w:pStyle w:val="ListParagraph"/>
        <w:rPr/>
      </w:pPr>
      <w:del w:id="1059" w:author="MH, Hashim" w:date="2017-11-22T10:41:00Z">
        <w:r>
          <w:rPr/>
          <w:delText>Architecture Views</w:delText>
        </w:r>
      </w:del>
    </w:p>
    <w:p>
      <w:pPr>
        <w:pStyle w:val="ListParagraph"/>
        <w:rPr/>
      </w:pPr>
      <w:del w:id="1060" w:author="MH, Hashim" w:date="2017-11-22T10:41:00Z">
        <w:r>
          <w:rPr/>
          <w:delText>NA</w:delText>
        </w:r>
      </w:del>
    </w:p>
    <w:p>
      <w:pPr>
        <w:pStyle w:val="ListParagraph"/>
        <w:rPr/>
      </w:pPr>
      <w:del w:id="1061" w:author="MH, Hashim" w:date="2017-11-22T10:41:00Z">
        <w:r>
          <w:rPr/>
          <w:delText>Allocation of Quality Aspects</w:delText>
        </w:r>
      </w:del>
      <w:r>
        <w:rPr/>
        <w:commentReference w:id="4"/>
      </w:r>
    </w:p>
    <w:p>
      <w:pPr>
        <w:pStyle w:val="ListParagraph"/>
        <w:rPr/>
      </w:pPr>
      <w:del w:id="1062" w:author="MH, Hashim" w:date="2017-11-22T10:41:00Z">
        <w:r>
          <w:rPr/>
          <w:delText>The concept of execution architecture is introduced on platform side to define performance criteria, NFRs etc. Below are few concepts which is related to app infra component in general.</w:delText>
        </w:r>
      </w:del>
    </w:p>
    <w:p>
      <w:pPr>
        <w:pStyle w:val="ListParagraph"/>
        <w:rPr/>
      </w:pPr>
      <w:del w:id="1063" w:author="MH, Hashim" w:date="2017-11-22T10:41:00Z">
        <w:r>
          <w:rPr/>
          <w:delText>Please refer platform [PLATFORM TECH DESIGN] for more details on quality aspects.</w:delText>
        </w:r>
      </w:del>
    </w:p>
    <w:p>
      <w:pPr>
        <w:pStyle w:val="ListParagraph"/>
        <w:rPr/>
      </w:pPr>
      <w:del w:id="1064" w:author="MH, Hashim" w:date="2017-11-22T10:41:00Z">
        <w:r>
          <w:rPr/>
          <w:delText>Threading</w:delText>
        </w:r>
      </w:del>
    </w:p>
    <w:p>
      <w:pPr>
        <w:pStyle w:val="ListParagraph"/>
        <w:rPr/>
      </w:pPr>
      <w:del w:id="1065" w:author="MH, Hashim" w:date="2017-11-22T10:41:00Z">
        <w:r>
          <w:rPr/>
          <w:delText>A thread is a basic unit of CPU utilization, consisting of a program counter, a stack, and a set of registers, ( and a thread ID. ). Threads are very useful in modern programming whenever a process has multiple tasks to perform independently of the others. Particularly true when one of the tasks may block, and it is desired to allow the other tasks to proceed without blocking.</w:delText>
        </w:r>
      </w:del>
    </w:p>
    <w:p>
      <w:pPr>
        <w:pStyle w:val="ListParagraph"/>
        <w:rPr/>
      </w:pPr>
      <w:del w:id="1066" w:author="MH, Hashim" w:date="2017-11-22T10:41:00Z">
        <w:r>
          <w:rPr/>
          <w:delText xml:space="preserve">Benefits of Threading: </w:delText>
        </w:r>
      </w:del>
    </w:p>
    <w:p>
      <w:pPr>
        <w:pStyle w:val="ListParagraph"/>
        <w:rPr/>
      </w:pPr>
      <w:del w:id="1067" w:author="MH, Hashim" w:date="2017-11-22T10:41:00Z">
        <w:r>
          <w:rPr/>
          <w:delText>There are four major categories of benefits to multi-threading:</w:delText>
        </w:r>
      </w:del>
    </w:p>
    <w:p>
      <w:pPr>
        <w:pStyle w:val="ListParagraph"/>
        <w:rPr/>
      </w:pPr>
      <w:del w:id="1068" w:author="MH, Hashim" w:date="2017-11-22T10:41:00Z">
        <w:r>
          <w:rPr/>
          <w:delText>Responsiveness – One thread may provide rapid response while other threads are blocked or slowed down doing intensive calculations.</w:delText>
        </w:r>
      </w:del>
    </w:p>
    <w:p>
      <w:pPr>
        <w:pStyle w:val="ListParagraph"/>
        <w:rPr/>
      </w:pPr>
      <w:del w:id="1069" w:author="MH, Hashim" w:date="2017-11-22T10:41:00Z">
        <w:r>
          <w:rPr/>
          <w:delText>Resource sharing – By default threads share common code, data, and other resources, which allows multiple tasks to be performed simultaneously in a single address space.</w:delText>
        </w:r>
      </w:del>
    </w:p>
    <w:p>
      <w:pPr>
        <w:pStyle w:val="ListParagraph"/>
        <w:rPr/>
      </w:pPr>
      <w:del w:id="1070" w:author="MH, Hashim" w:date="2017-11-22T10:41:00Z">
        <w:r>
          <w:rPr/>
          <w:delText>Economy – Creating and managing threads ( and context switches between them ) is much faster than performing the same tasks for processes.</w:delText>
        </w:r>
      </w:del>
    </w:p>
    <w:p>
      <w:pPr>
        <w:pStyle w:val="ListParagraph"/>
        <w:rPr/>
      </w:pPr>
      <w:del w:id="1071" w:author="MH, Hashim" w:date="2017-11-22T10:41:00Z">
        <w:r>
          <w:rPr/>
          <w:delText>Scalability, i.e. Utilization of multiprocessor architectures – A single threaded process can only run on one CPU, no matter how many may be available, whereas the execution of a multi-threaded application may be split amongst available processors. ( Note that single threaded processes can still benefit from multi-processor architectures when there are multiple processes contending for the CPU, i.e. when the load average is above some certain threshold. )</w:delText>
        </w:r>
      </w:del>
    </w:p>
    <w:p>
      <w:pPr>
        <w:pStyle w:val="ListParagraph"/>
        <w:rPr/>
      </w:pPr>
      <w:del w:id="1072" w:author="MH, Hashim" w:date="2017-11-22T10:41:00Z">
        <w:r>
          <w:rPr/>
          <w:delText>Smoother Context Switching</w:delText>
        </w:r>
      </w:del>
    </w:p>
    <w:p>
      <w:pPr>
        <w:pStyle w:val="ListParagraph"/>
        <w:rPr/>
      </w:pPr>
      <w:del w:id="1073" w:author="MH, Hashim" w:date="2017-11-22T10:41:00Z">
        <w:r>
          <w:rPr/>
          <w:delText>Challenges:</w:delText>
        </w:r>
      </w:del>
    </w:p>
    <w:p>
      <w:pPr>
        <w:pStyle w:val="ListParagraph"/>
        <w:rPr/>
      </w:pPr>
      <w:del w:id="1074" w:author="MH, Hashim" w:date="2017-11-22T10:41:00Z">
        <w:r>
          <w:rPr/>
          <w:delText>Security Issues: because of extensive sharing of resources between multiple threads.</w:delText>
        </w:r>
      </w:del>
    </w:p>
    <w:p>
      <w:pPr>
        <w:pStyle w:val="ListParagraph"/>
        <w:rPr/>
      </w:pPr>
      <w:del w:id="1075" w:author="MH, Hashim" w:date="2017-11-22T10:41:00Z">
        <w:r>
          <w:rPr/>
          <w:delText>Threading has a real cost to the program (and the system) in terms of memory use and performance ( thread cancellation is also a costly affair)</w:delText>
        </w:r>
      </w:del>
    </w:p>
    <w:p>
      <w:pPr>
        <w:pStyle w:val="ListParagraph"/>
        <w:rPr/>
      </w:pPr>
      <w:del w:id="1076" w:author="MH, Hashim" w:date="2017-11-22T10:41:00Z">
        <w:r>
          <w:rPr/>
          <w:delText>Difficulty of coding, testing and debugging</w:delText>
        </w:r>
      </w:del>
    </w:p>
    <w:p>
      <w:pPr>
        <w:pStyle w:val="ListParagraph"/>
        <w:rPr/>
      </w:pPr>
      <w:del w:id="1077" w:author="MH, Hashim" w:date="2017-11-22T10:41:00Z">
        <w:r>
          <w:rPr/>
          <w:delText>The task of managing concurrency among threads is difficult and has the potential to introduce new problems into an application</w:delText>
        </w:r>
      </w:del>
    </w:p>
    <w:p>
      <w:pPr>
        <w:pStyle w:val="ListParagraph"/>
        <w:rPr/>
      </w:pPr>
      <w:del w:id="1078" w:author="MH, Hashim" w:date="2017-11-22T10:41:00Z">
        <w:r>
          <w:rPr/>
          <w:delText>Things to consider</w:delText>
        </w:r>
      </w:del>
    </w:p>
    <w:p>
      <w:pPr>
        <w:pStyle w:val="ListParagraph"/>
        <w:rPr/>
      </w:pPr>
      <w:del w:id="1079" w:author="MH, Hashim" w:date="2017-11-22T10:41:00Z">
        <w:r>
          <w:rPr/>
          <w:delText>Do not block the UI thread</w:delText>
        </w:r>
      </w:del>
    </w:p>
    <w:p>
      <w:pPr>
        <w:pStyle w:val="ListParagraph"/>
        <w:rPr/>
      </w:pPr>
      <w:del w:id="1080" w:author="MH, Hashim" w:date="2017-11-22T10:41:00Z">
        <w:r>
          <w:rPr/>
          <w:delText>Create threads judiciously</w:delText>
        </w:r>
      </w:del>
    </w:p>
    <w:p>
      <w:pPr>
        <w:pStyle w:val="ListParagraph"/>
        <w:rPr/>
      </w:pPr>
      <w:del w:id="1081" w:author="MH, Hashim" w:date="2017-11-22T10:41:00Z">
        <w:r>
          <w:rPr/>
          <w:delText>Network calls and processing should be done on the worker thread</w:delText>
        </w:r>
      </w:del>
    </w:p>
    <w:p>
      <w:pPr>
        <w:pStyle w:val="ListParagraph"/>
        <w:rPr/>
      </w:pPr>
      <w:del w:id="1082" w:author="MH, Hashim" w:date="2017-11-22T10:41:00Z">
        <w:r>
          <w:rPr/>
          <w:delText>Leave the priorities of the threads at their default values</w:delText>
        </w:r>
      </w:del>
    </w:p>
    <w:p>
      <w:pPr>
        <w:pStyle w:val="ListParagraph"/>
        <w:rPr/>
      </w:pPr>
      <w:del w:id="1083" w:author="MH, Hashim" w:date="2017-11-22T10:41:00Z">
        <w:r>
          <w:rPr/>
          <w:delText>Ensure thread handles the exception</w:delText>
        </w:r>
      </w:del>
    </w:p>
    <w:p>
      <w:pPr>
        <w:pStyle w:val="ListParagraph"/>
        <w:rPr/>
      </w:pPr>
      <w:del w:id="1084" w:author="MH, Hashim" w:date="2017-11-22T10:41:00Z">
        <w:r>
          <w:rPr/>
          <w:delText>Do not access the Android UI toolkit from outside the UI thread</w:delText>
        </w:r>
      </w:del>
    </w:p>
    <w:p>
      <w:pPr>
        <w:pStyle w:val="ListParagraph"/>
        <w:rPr/>
      </w:pPr>
      <w:del w:id="1085" w:author="MH, Hashim" w:date="2017-11-22T10:41:00Z">
        <w:r>
          <w:rPr/>
          <w:delText>Memory Management</w:delText>
        </w:r>
      </w:del>
    </w:p>
    <w:p>
      <w:pPr>
        <w:pStyle w:val="ListParagraph"/>
        <w:rPr/>
      </w:pPr>
      <w:del w:id="1086" w:author="MH, Hashim" w:date="2017-11-22T10:41:00Z">
        <w:r>
          <w:rPr/>
          <w:delText>iOS &amp; Swift:</w:delText>
        </w:r>
      </w:del>
    </w:p>
    <w:p>
      <w:pPr>
        <w:pStyle w:val="ListParagraph"/>
        <w:rPr/>
      </w:pPr>
      <w:del w:id="1087" w:author="MH, Hashim" w:date="2017-11-22T10:41:00Z">
        <w:r>
          <w:rPr/>
          <w:delText>Memory Management Issues</w:delText>
        </w:r>
      </w:del>
    </w:p>
    <w:p>
      <w:pPr>
        <w:pStyle w:val="ListParagraph"/>
        <w:rPr/>
      </w:pPr>
      <w:del w:id="1088" w:author="MH, Hashim" w:date="2017-11-22T10:41:00Z">
        <w:r>
          <w:rPr/>
          <w:delText>Freeing or over-writing data that is still in use. It causes memory corruption</w:delText>
        </w:r>
      </w:del>
    </w:p>
    <w:p>
      <w:pPr>
        <w:pStyle w:val="ListParagraph"/>
        <w:rPr/>
      </w:pPr>
      <w:del w:id="1089" w:author="MH, Hashim" w:date="2017-11-22T10:41:00Z">
        <w:r>
          <w:rPr/>
          <w:delText>Not freeing data that is no longer in use causes memory leaks</w:delText>
        </w:r>
      </w:del>
    </w:p>
    <w:p>
      <w:pPr>
        <w:pStyle w:val="ListParagraph"/>
        <w:rPr/>
      </w:pPr>
      <w:del w:id="1090" w:author="MH, Hashim" w:date="2017-11-22T10:41:00Z">
        <w:r>
          <w:rPr/>
          <w:delText>How it happens</w:delText>
        </w:r>
      </w:del>
    </w:p>
    <w:p>
      <w:pPr>
        <w:pStyle w:val="ListParagraph"/>
        <w:rPr/>
      </w:pPr>
      <w:del w:id="1091" w:author="MH, Hashim" w:date="2017-11-22T10:41:00Z">
        <w:r>
          <w:rPr/>
          <w:delText>Retain cycles (use weak instead of nonatomic)</w:delText>
        </w:r>
      </w:del>
    </w:p>
    <w:p>
      <w:pPr>
        <w:pStyle w:val="ListParagraph"/>
        <w:rPr/>
      </w:pPr>
      <w:del w:id="1092" w:author="MH, Hashim" w:date="2017-11-22T10:41:00Z">
        <w:r>
          <w:rPr/>
          <w:delText>Unnecessary caching (Caching is ideal for storing frequently accessed objects, and we were not frequently accessing these images)</w:delText>
        </w:r>
      </w:del>
    </w:p>
    <w:p>
      <w:pPr>
        <w:pStyle w:val="ListParagraph"/>
        <w:rPr/>
      </w:pPr>
      <w:del w:id="1093" w:author="MH, Hashim" w:date="2017-11-22T10:41:00Z">
        <w:r>
          <w:rPr/>
          <w:delText xml:space="preserve">Not knowing what ARC handles in C </w:delText>
        </w:r>
      </w:del>
    </w:p>
    <w:p>
      <w:pPr>
        <w:pStyle w:val="ListParagraph"/>
        <w:rPr/>
      </w:pPr>
      <w:del w:id="1094" w:author="MH, Hashim" w:date="2017-11-22T10:41:00Z">
        <w:r>
          <w:rPr/>
          <w:delText>Memory Management Rules</w:delText>
        </w:r>
      </w:del>
    </w:p>
    <w:p>
      <w:pPr>
        <w:pStyle w:val="ListParagraph"/>
        <w:rPr/>
      </w:pPr>
      <w:del w:id="1095" w:author="MH, Hashim" w:date="2017-11-22T10:41:00Z">
        <w:r>
          <w:rPr/>
          <w:delText>We own the objects we create, and we have to subsequently release them when they are no longer needed</w:delText>
        </w:r>
      </w:del>
    </w:p>
    <w:p>
      <w:pPr>
        <w:pStyle w:val="ListParagraph"/>
        <w:rPr/>
      </w:pPr>
      <w:del w:id="1096" w:author="MH, Hashim" w:date="2017-11-22T10:41:00Z">
        <w:r>
          <w:rPr/>
          <w:delText>Use Retain to gain ownership of an object that you did not create. You have to release these objects too when they are not needed.</w:delText>
        </w:r>
      </w:del>
    </w:p>
    <w:p>
      <w:pPr>
        <w:pStyle w:val="ListParagraph"/>
        <w:rPr/>
      </w:pPr>
      <w:del w:id="1097" w:author="MH, Hashim" w:date="2017-11-22T10:41:00Z">
        <w:r>
          <w:rPr/>
          <w:delText>Don’t release the objects that you don’t own.</w:delText>
        </w:r>
      </w:del>
    </w:p>
    <w:p>
      <w:pPr>
        <w:pStyle w:val="ListParagraph"/>
        <w:rPr/>
      </w:pPr>
      <w:del w:id="1098" w:author="MH, Hashim" w:date="2017-11-22T10:41:00Z">
        <w:r>
          <w:rPr/>
          <w:delText>How to debug and avoid memory issues</w:delText>
        </w:r>
      </w:del>
    </w:p>
    <w:p>
      <w:pPr>
        <w:pStyle w:val="ListParagraph"/>
        <w:rPr/>
      </w:pPr>
      <w:del w:id="1099" w:author="MH, Hashim" w:date="2017-11-22T10:41:00Z">
        <w:r>
          <w:rPr/>
          <w:delText>Override the dealloc method</w:delText>
        </w:r>
      </w:del>
    </w:p>
    <w:p>
      <w:pPr>
        <w:pStyle w:val="ListParagraph"/>
        <w:rPr/>
      </w:pPr>
      <w:del w:id="1100" w:author="MH, Hashim" w:date="2017-11-22T10:41:00Z">
        <w:r>
          <w:rPr/>
          <w:delText>Manually create autorelease pools ( Could ignore in pure Swift)</w:delText>
        </w:r>
      </w:del>
    </w:p>
    <w:p>
      <w:pPr>
        <w:pStyle w:val="ListParagraph"/>
        <w:rPr/>
      </w:pPr>
      <w:del w:id="1101" w:author="MH, Hashim" w:date="2017-11-22T10:41:00Z">
        <w:r>
          <w:rPr/>
          <w:delText>Isolate possible problem areas</w:delText>
        </w:r>
      </w:del>
    </w:p>
    <w:p>
      <w:pPr>
        <w:pStyle w:val="ListParagraph"/>
        <w:rPr/>
      </w:pPr>
      <w:del w:id="1102" w:author="MH, Hashim" w:date="2017-11-22T10:41:00Z">
        <w:r>
          <w:rPr/>
          <w:delText>Use Instrumentations to debug memory leaks</w:delText>
        </w:r>
      </w:del>
    </w:p>
    <w:p>
      <w:pPr>
        <w:pStyle w:val="ListParagraph"/>
        <w:rPr/>
      </w:pPr>
      <w:del w:id="1103" w:author="MH, Hashim" w:date="2017-11-22T10:41:00Z">
        <w:r>
          <w:rPr/>
          <w:delText>Android:</w:delText>
        </w:r>
      </w:del>
    </w:p>
    <w:p>
      <w:pPr>
        <w:pStyle w:val="ListParagraph"/>
        <w:rPr/>
      </w:pPr>
      <w:del w:id="1104" w:author="MH, Hashim" w:date="2017-11-22T10:41:00Z">
        <w:r>
          <w:rPr/>
          <w:delText>How Your App Should Manage Memory</w:delText>
        </w:r>
      </w:del>
    </w:p>
    <w:p>
      <w:pPr>
        <w:pStyle w:val="ListParagraph"/>
        <w:rPr/>
      </w:pPr>
      <w:del w:id="1105" w:author="MH, Hashim" w:date="2017-11-22T10:41:00Z">
        <w:r>
          <w:rPr/>
          <w:delText>Use services sparingly</w:delText>
        </w:r>
      </w:del>
    </w:p>
    <w:p>
      <w:pPr>
        <w:pStyle w:val="ListParagraph"/>
        <w:rPr/>
      </w:pPr>
      <w:del w:id="1106" w:author="MH, Hashim" w:date="2017-11-22T10:41:00Z">
        <w:r>
          <w:rPr/>
          <w:delText>Release memory when your user interface becomes hidden</w:delText>
        </w:r>
      </w:del>
    </w:p>
    <w:p>
      <w:pPr>
        <w:pStyle w:val="ListParagraph"/>
        <w:rPr/>
      </w:pPr>
      <w:del w:id="1107" w:author="MH, Hashim" w:date="2017-11-22T10:41:00Z">
        <w:r>
          <w:rPr/>
          <w:delText>Release memory as memory becomes tight (use LRU principle)</w:delText>
        </w:r>
      </w:del>
    </w:p>
    <w:p>
      <w:pPr>
        <w:pStyle w:val="ListParagraph"/>
        <w:rPr/>
      </w:pPr>
      <w:del w:id="1108" w:author="MH, Hashim" w:date="2017-11-22T10:41:00Z">
        <w:r>
          <w:rPr/>
          <w:delText xml:space="preserve">Use Memory </w:delText>
        </w:r>
      </w:del>
    </w:p>
    <w:p>
      <w:pPr>
        <w:pStyle w:val="ListParagraph"/>
        <w:rPr/>
      </w:pPr>
      <w:del w:id="1109" w:author="MH, Hashim" w:date="2017-11-22T10:41:00Z">
        <w:r>
          <w:rPr/>
          <w:delText>Check how much memory you should use</w:delText>
        </w:r>
      </w:del>
    </w:p>
    <w:p>
      <w:pPr>
        <w:pStyle w:val="ListParagraph"/>
        <w:rPr/>
      </w:pPr>
      <w:del w:id="1110" w:author="MH, Hashim" w:date="2017-11-22T10:41:00Z">
        <w:r>
          <w:rPr/>
          <w:delText>Avoid wasting memory with bitmaps</w:delText>
        </w:r>
      </w:del>
    </w:p>
    <w:p>
      <w:pPr>
        <w:pStyle w:val="ListParagraph"/>
        <w:rPr/>
      </w:pPr>
      <w:del w:id="1111" w:author="MH, Hashim" w:date="2017-11-22T10:41:00Z">
        <w:r>
          <w:rPr/>
          <w:delText>Be aware of memory overhead</w:delText>
        </w:r>
      </w:del>
    </w:p>
    <w:p>
      <w:pPr>
        <w:pStyle w:val="ListParagraph"/>
        <w:rPr/>
      </w:pPr>
      <w:del w:id="1112" w:author="MH, Hashim" w:date="2017-11-22T10:41:00Z">
        <w:r>
          <w:rPr/>
          <w:delText>Use optimized data containers</w:delText>
        </w:r>
      </w:del>
    </w:p>
    <w:p>
      <w:pPr>
        <w:pStyle w:val="ListParagraph"/>
        <w:rPr/>
      </w:pPr>
      <w:del w:id="1113" w:author="MH, Hashim" w:date="2017-11-22T10:41:00Z">
        <w:r>
          <w:rPr/>
          <w:delText>Be careful with code abstractions</w:delText>
        </w:r>
      </w:del>
    </w:p>
    <w:p>
      <w:pPr>
        <w:pStyle w:val="ListParagraph"/>
        <w:rPr/>
      </w:pPr>
      <w:del w:id="1114" w:author="MH, Hashim" w:date="2017-11-22T10:41:00Z">
        <w:r>
          <w:rPr/>
          <w:delText>Avoid dependency injection frameworks</w:delText>
        </w:r>
      </w:del>
    </w:p>
    <w:p>
      <w:pPr>
        <w:pStyle w:val="ListParagraph"/>
        <w:rPr/>
      </w:pPr>
      <w:del w:id="1115" w:author="MH, Hashim" w:date="2017-11-22T10:41:00Z">
        <w:r>
          <w:rPr/>
          <w:delText>Be careful about using external libraries</w:delText>
        </w:r>
      </w:del>
    </w:p>
    <w:p>
      <w:pPr>
        <w:pStyle w:val="ListParagraph"/>
        <w:rPr/>
      </w:pPr>
      <w:del w:id="1116" w:author="MH, Hashim" w:date="2017-11-22T10:41:00Z">
        <w:r>
          <w:rPr/>
          <w:delText>Optimize overall performance</w:delText>
        </w:r>
      </w:del>
    </w:p>
    <w:p>
      <w:pPr>
        <w:pStyle w:val="ListParagraph"/>
        <w:rPr/>
      </w:pPr>
      <w:del w:id="1117" w:author="MH, Hashim" w:date="2017-11-22T10:41:00Z">
        <w:r>
          <w:rPr/>
          <w:delText>Use ProGuard to strip out any unneeded code</w:delText>
        </w:r>
      </w:del>
    </w:p>
    <w:p>
      <w:pPr>
        <w:pStyle w:val="ListParagraph"/>
        <w:rPr/>
      </w:pPr>
      <w:del w:id="1118" w:author="MH, Hashim" w:date="2017-11-22T10:41:00Z">
        <w:r>
          <w:rPr/>
          <w:delText>Use zipalign on your final APK – zipalign is an archive alignment tool that provides important optimization to Android application</w:delText>
        </w:r>
      </w:del>
    </w:p>
    <w:p>
      <w:pPr>
        <w:pStyle w:val="ListParagraph"/>
        <w:rPr/>
      </w:pPr>
      <w:del w:id="1119" w:author="MH, Hashim" w:date="2017-11-22T10:41:00Z">
        <w:r>
          <w:rPr/>
          <w:delText>Analyze your RAM usage</w:delText>
        </w:r>
      </w:del>
    </w:p>
    <w:p>
      <w:pPr>
        <w:pStyle w:val="ListParagraph"/>
        <w:rPr/>
      </w:pPr>
      <w:del w:id="1120" w:author="MH, Hashim" w:date="2017-11-22T10:41:00Z">
        <w:r>
          <w:rPr/>
          <w:delText>Use multiple processes</w:delText>
        </w:r>
      </w:del>
    </w:p>
    <w:p>
      <w:pPr>
        <w:pStyle w:val="ListParagraph"/>
        <w:rPr/>
      </w:pPr>
      <w:del w:id="1121" w:author="MH, Hashim" w:date="2017-11-22T10:41:00Z">
        <w:r>
          <w:rPr/>
          <w:delText>Analyze and re-think before using 3</w:delText>
        </w:r>
      </w:del>
      <w:del w:id="1122" w:author="MH, Hashim" w:date="2017-11-22T10:41:00Z">
        <w:r>
          <w:rPr>
            <w:vertAlign w:val="superscript"/>
          </w:rPr>
          <w:delText>rd</w:delText>
        </w:r>
      </w:del>
      <w:del w:id="1123" w:author="MH, Hashim" w:date="2017-11-22T10:41:00Z">
        <w:r>
          <w:rPr/>
          <w:delText xml:space="preserve"> party library</w:delText>
        </w:r>
      </w:del>
    </w:p>
    <w:p>
      <w:pPr>
        <w:pStyle w:val="ListParagraph"/>
        <w:rPr/>
      </w:pPr>
      <w:del w:id="1124" w:author="MH, Hashim" w:date="2017-11-22T10:41:00Z">
        <w:r>
          <w:rPr/>
          <w:delText>ORM LITE – DATA access object DAO</w:delText>
        </w:r>
      </w:del>
    </w:p>
    <w:p>
      <w:pPr>
        <w:pStyle w:val="ListParagraph"/>
        <w:rPr/>
      </w:pPr>
      <w:del w:id="1125" w:author="MH, Hashim" w:date="2017-11-22T10:41:00Z">
        <w:r>
          <w:rPr/>
          <w:delText>Retrofit – time consuming in case of huge JSON parsing</w:delText>
        </w:r>
      </w:del>
    </w:p>
    <w:p>
      <w:pPr>
        <w:pStyle w:val="ListParagraph"/>
        <w:rPr/>
      </w:pPr>
      <w:del w:id="1126" w:author="MH, Hashim" w:date="2017-11-22T10:41:00Z">
        <w:r>
          <w:rPr/>
          <w:delText>Use nano protobufs for serialized data</w:delText>
        </w:r>
      </w:del>
    </w:p>
    <w:p>
      <w:pPr>
        <w:pStyle w:val="ListParagraph"/>
        <w:rPr/>
      </w:pPr>
      <w:del w:id="1127" w:author="MH, Hashim" w:date="2017-11-22T10:41:00Z">
        <w:r>
          <w:rPr/>
          <w:delText>Do not create new objects, until and unless needed</w:delText>
        </w:r>
      </w:del>
    </w:p>
    <w:p>
      <w:pPr>
        <w:pStyle w:val="ListParagraph"/>
        <w:rPr/>
      </w:pPr>
      <w:del w:id="1128" w:author="MH, Hashim" w:date="2017-11-22T10:41:00Z">
        <w:r>
          <w:rPr/>
          <w:delText>Network Performance</w:delText>
        </w:r>
      </w:del>
    </w:p>
    <w:p>
      <w:pPr>
        <w:pStyle w:val="ListParagraph"/>
        <w:rPr/>
      </w:pPr>
      <w:del w:id="1129" w:author="MH, Hashim" w:date="2017-11-22T10:41:00Z">
        <w:r>
          <w:rPr/>
          <w:delText>A network operation costs the user time, and money</w:delText>
        </w:r>
      </w:del>
    </w:p>
    <w:p>
      <w:pPr>
        <w:pStyle w:val="ListParagraph"/>
        <w:rPr/>
      </w:pPr>
      <w:del w:id="1130" w:author="MH, Hashim" w:date="2017-11-22T10:41:00Z">
        <w:r>
          <w:rPr/>
          <w:delText>iOS:</w:delText>
        </w:r>
      </w:del>
    </w:p>
    <w:p>
      <w:pPr>
        <w:pStyle w:val="ListParagraph"/>
        <w:rPr/>
      </w:pPr>
      <w:del w:id="1131" w:author="MH, Hashim" w:date="2017-11-22T10:41:00Z">
        <w:r>
          <w:rPr/>
          <w:delText>Using Power And Bandwidth Efficiently</w:delText>
        </w:r>
      </w:del>
    </w:p>
    <w:p>
      <w:pPr>
        <w:pStyle w:val="ListParagraph"/>
        <w:rPr/>
      </w:pPr>
      <w:del w:id="1132" w:author="MH, Hashim" w:date="2017-11-22T10:41:00Z">
        <w:r>
          <w:rPr/>
          <w:delText>Batch Your Transfers, and Idle Whenever Possible</w:delText>
        </w:r>
      </w:del>
    </w:p>
    <w:p>
      <w:pPr>
        <w:pStyle w:val="ListParagraph"/>
        <w:rPr/>
      </w:pPr>
      <w:del w:id="1133" w:author="MH, Hashim" w:date="2017-11-22T10:41:00Z">
        <w:r>
          <w:rPr/>
          <w:delText>Download the Smallest Resource Possible, and Cache Resources Locally</w:delText>
        </w:r>
      </w:del>
    </w:p>
    <w:p>
      <w:pPr>
        <w:pStyle w:val="ListParagraph"/>
        <w:rPr/>
      </w:pPr>
      <w:del w:id="1134" w:author="MH, Hashim" w:date="2017-11-22T10:41:00Z">
        <w:r>
          <w:rPr/>
          <w:delText>Handling Network Problems Gracefully</w:delText>
        </w:r>
      </w:del>
    </w:p>
    <w:p>
      <w:pPr>
        <w:pStyle w:val="ListParagraph"/>
        <w:rPr/>
      </w:pPr>
      <w:del w:id="1135" w:author="MH, Hashim" w:date="2017-11-22T10:41:00Z">
        <w:r>
          <w:rPr/>
          <w:delText>Design for Variable Network Interface Availability</w:delText>
        </w:r>
      </w:del>
    </w:p>
    <w:p>
      <w:pPr>
        <w:pStyle w:val="ListParagraph"/>
        <w:rPr/>
      </w:pPr>
      <w:del w:id="1136" w:author="MH, Hashim" w:date="2017-11-22T10:41:00Z">
        <w:r>
          <w:rPr/>
          <w:delText>Design for Variable Network Speed</w:delText>
        </w:r>
      </w:del>
    </w:p>
    <w:p>
      <w:pPr>
        <w:pStyle w:val="ListParagraph"/>
        <w:rPr/>
      </w:pPr>
      <w:del w:id="1137" w:author="MH, Hashim" w:date="2017-11-22T10:41:00Z">
        <w:r>
          <w:rPr/>
          <w:delText>Design for High Latency</w:delText>
        </w:r>
      </w:del>
    </w:p>
    <w:p>
      <w:pPr>
        <w:pStyle w:val="ListParagraph"/>
        <w:rPr/>
      </w:pPr>
      <w:del w:id="1138" w:author="MH, Hashim" w:date="2017-11-22T10:41:00Z">
        <w:r>
          <w:rPr/>
          <w:delText>Test Under Various Conditions</w:delText>
        </w:r>
      </w:del>
    </w:p>
    <w:p>
      <w:pPr>
        <w:pStyle w:val="ListParagraph"/>
        <w:rPr/>
      </w:pPr>
      <w:r>
        <w:rPr/>
      </w:r>
    </w:p>
    <w:p>
      <w:pPr>
        <w:pStyle w:val="ListParagraph"/>
        <w:rPr/>
      </w:pPr>
      <w:del w:id="1139" w:author="MH, Hashim" w:date="2017-11-22T10:41:00Z">
        <w:r>
          <w:rPr/>
          <w:delText>Tips for Efficient Networking:</w:delText>
        </w:r>
      </w:del>
    </w:p>
    <w:p>
      <w:pPr>
        <w:pStyle w:val="ListParagraph"/>
        <w:rPr/>
      </w:pPr>
      <w:del w:id="1140" w:author="MH, Hashim" w:date="2017-11-22T10:41:00Z">
        <w:r>
          <w:rPr/>
          <w:delText>Implementing code to receive or transmit data across the network is one of the most power-intensive operations on a device. Minimizing the amount of time spent transmitting or receiving data helps improve battery life. To that end, you should consider the following tips when writing your network-related code:</w:delText>
        </w:r>
      </w:del>
    </w:p>
    <w:p>
      <w:pPr>
        <w:pStyle w:val="ListParagraph"/>
        <w:rPr/>
      </w:pPr>
      <w:del w:id="1141" w:author="MH, Hashim" w:date="2017-11-22T10:41:00Z">
        <w:r>
          <w:rPr/>
          <w:delText>For protocols you control, define your data formats to be as compact as possible.</w:delText>
        </w:r>
      </w:del>
    </w:p>
    <w:p>
      <w:pPr>
        <w:pStyle w:val="ListParagraph"/>
        <w:rPr/>
      </w:pPr>
      <w:del w:id="1142" w:author="MH, Hashim" w:date="2017-11-22T10:41:00Z">
        <w:r>
          <w:rPr/>
          <w:delText>Avoid using chatty protocols.</w:delText>
        </w:r>
      </w:del>
    </w:p>
    <w:p>
      <w:pPr>
        <w:pStyle w:val="ListParagraph"/>
        <w:rPr/>
      </w:pPr>
      <w:del w:id="1143" w:author="MH, Hashim" w:date="2017-11-22T10:41:00Z">
        <w:r>
          <w:rPr/>
          <w:delText>Transmit data packets in bursts whenever you can.</w:delText>
        </w:r>
      </w:del>
    </w:p>
    <w:p>
      <w:pPr>
        <w:pStyle w:val="ListParagraph"/>
        <w:rPr/>
      </w:pPr>
      <w:r>
        <w:rPr/>
      </w:r>
    </w:p>
    <w:p>
      <w:pPr>
        <w:pStyle w:val="ListParagraph"/>
        <w:rPr/>
      </w:pPr>
      <w:del w:id="1144" w:author="MH, Hashim" w:date="2017-11-22T10:41:00Z">
        <w:r>
          <w:rPr/>
          <w:delText>Design Details</w:delText>
        </w:r>
      </w:del>
    </w:p>
    <w:p>
      <w:pPr>
        <w:pStyle w:val="ListParagraph"/>
        <w:rPr/>
      </w:pPr>
      <w:del w:id="1145" w:author="MH, Hashim" w:date="2017-11-22T10:41:00Z">
        <w:r>
          <w:rPr/>
          <w:delText>External Interfaces</w:delText>
        </w:r>
      </w:del>
    </w:p>
    <w:p>
      <w:pPr>
        <w:pStyle w:val="ListParagraph"/>
        <w:rPr/>
      </w:pPr>
      <w:del w:id="1146" w:author="MH, Hashim" w:date="2017-11-22T10:41:00Z">
        <w:r>
          <w:rPr/>
          <w:delText xml:space="preserve">MYA uApp menu items </w:delText>
        </w:r>
      </w:del>
      <w:r>
        <w:rPr/>
        <w:commentReference w:id="5"/>
      </w:r>
      <w:del w:id="1147" w:author="MH, Hashim" w:date="2017-11-22T10:41:00Z">
        <w:r>
          <w:rPr/>
          <w:delText xml:space="preserve">can be configured </w:delText>
        </w:r>
      </w:del>
      <w:r>
        <w:rPr/>
        <w:commentReference w:id="6"/>
      </w:r>
      <w:del w:id="1148" w:author="MH, Hashim" w:date="2017-11-22T10:41:00Z">
        <w:r>
          <w:rPr/>
          <w:delText>via AppConfig.json</w:delText>
        </w:r>
      </w:del>
      <w:r>
        <w:rPr/>
        <w:commentReference w:id="7"/>
      </w:r>
      <w:del w:id="1149" w:author="MH, Hashim" w:date="2017-11-22T10:41:00Z">
        <w:r>
          <w:rPr/>
          <w:delText xml:space="preserve">. The communication between app and MYA uApp happens through below interface. </w:delText>
        </w:r>
      </w:del>
    </w:p>
    <w:p>
      <w:pPr>
        <w:pStyle w:val="ListParagraph"/>
        <w:rPr/>
      </w:pPr>
      <w:del w:id="1150" w:author="MH, Hashim" w:date="2017-11-22T10:41:00Z">
        <w:r>
          <w:rPr/>
          <w:delText>Please refer uApp framework guidelines document for standard uApp interfaces and data interfaces.</w:delText>
        </w:r>
      </w:del>
    </w:p>
    <w:p>
      <w:pPr>
        <w:pStyle w:val="ListParagraph"/>
        <w:rPr/>
      </w:pPr>
      <w:del w:id="1151" w:author="MH, Hashim" w:date="2017-11-22T10:41:00Z">
        <w:r>
          <w:rPr/>
          <w:delText>[Link to be provided]</w:delText>
        </w:r>
      </w:del>
    </w:p>
    <w:p>
      <w:pPr>
        <w:pStyle w:val="ListParagraph"/>
        <w:rPr/>
      </w:pPr>
      <w:r>
        <w:rPr/>
        <w:drawing>
          <wp:inline distT="0" distB="0" distL="0" distR="0">
            <wp:extent cx="4587240" cy="1766570"/>
            <wp:effectExtent l="0" t="0" r="0" b="0"/>
            <wp:docPr id="62" name="Picture 68" descr="Documents/M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8" descr="Documents/MYA.jpg"/>
                    <pic:cNvPicPr>
                      <a:picLocks noChangeAspect="1" noChangeArrowheads="1"/>
                    </pic:cNvPicPr>
                  </pic:nvPicPr>
                  <pic:blipFill>
                    <a:blip r:embed="rId3"/>
                    <a:stretch>
                      <a:fillRect/>
                    </a:stretch>
                  </pic:blipFill>
                  <pic:spPr bwMode="auto">
                    <a:xfrm>
                      <a:off x="0" y="0"/>
                      <a:ext cx="4587240" cy="1766570"/>
                    </a:xfrm>
                    <a:prstGeom prst="rect">
                      <a:avLst/>
                    </a:prstGeom>
                  </pic:spPr>
                </pic:pic>
              </a:graphicData>
            </a:graphic>
          </wp:inline>
        </w:drawing>
      </w:r>
    </w:p>
    <w:p>
      <w:pPr>
        <w:pStyle w:val="ListParagraph"/>
        <w:rPr/>
      </w:pPr>
      <w:del w:id="1152" w:author="MH, Hashim" w:date="2017-11-22T10:41:00Z">
        <w:r>
          <w:rPr/>
          <w:delText xml:space="preserve">  </w:delText>
        </w:r>
      </w:del>
    </w:p>
    <w:p>
      <w:pPr>
        <w:pStyle w:val="ListParagraph"/>
        <w:rPr/>
      </w:pPr>
      <w:del w:id="1153" w:author="MH, Hashim" w:date="2017-11-22T10:41:00Z">
        <w:r>
          <w:rPr/>
          <w:delText xml:space="preserve">Foreseen interfaces </w:delText>
        </w:r>
      </w:del>
      <w:r>
        <w:rPr/>
        <w:commentReference w:id="8"/>
      </w:r>
      <w:del w:id="1154" w:author="MH, Hashim" w:date="2017-11-22T10:41:00Z">
        <w:r>
          <w:rPr/>
          <w:delText>(dependencies):</w:delText>
        </w:r>
      </w:del>
    </w:p>
    <w:p>
      <w:pPr>
        <w:pStyle w:val="ListParagraph"/>
        <w:rPr/>
      </w:pPr>
      <w:del w:id="1155" w:author="MH, Hashim" w:date="2017-11-22T10:41:00Z">
        <w:r>
          <w:rPr/>
          <w:delText>Provides:</w:delText>
        </w:r>
      </w:del>
    </w:p>
    <w:p>
      <w:pPr>
        <w:pStyle w:val="ListParagraph"/>
        <w:rPr/>
      </w:pPr>
      <w:del w:id="1156" w:author="MH, Hashim" w:date="2017-11-22T10:41:00Z">
        <w:r>
          <w:rPr/>
          <w:delText xml:space="preserve">Standard uApp interface to initialize </w:delText>
        </w:r>
      </w:del>
      <w:r>
        <w:rPr/>
        <w:commentReference w:id="9"/>
      </w:r>
      <w:del w:id="1157" w:author="MH, Hashim" w:date="2017-11-22T10:41:00Z">
        <w:r>
          <w:rPr/>
          <w:delText>and launch MYA uApp</w:delText>
        </w:r>
      </w:del>
    </w:p>
    <w:p>
      <w:pPr>
        <w:pStyle w:val="ListParagraph"/>
        <w:rPr/>
      </w:pPr>
      <w:del w:id="1158" w:author="MH, Hashim" w:date="2017-11-22T10:41:00Z">
        <w:r>
          <w:rPr/>
          <w:delText>An interface to inject data interfaces and to handle app specific menu items as shown above.</w:delText>
        </w:r>
      </w:del>
    </w:p>
    <w:p>
      <w:pPr>
        <w:pStyle w:val="ListParagraph"/>
        <w:rPr/>
      </w:pPr>
      <w:del w:id="1159" w:author="MH, Hashim" w:date="2017-11-22T10:41:00Z">
        <w:r>
          <w:rPr/>
          <w:delText>Requires:</w:delText>
        </w:r>
      </w:del>
    </w:p>
    <w:p>
      <w:pPr>
        <w:pStyle w:val="ListParagraph"/>
        <w:rPr/>
      </w:pPr>
      <w:del w:id="1160" w:author="MH, Hashim" w:date="2017-11-22T10:41:00Z">
        <w:r>
          <w:rPr/>
          <w:delText xml:space="preserve">App is expected to implement </w:delText>
        </w:r>
      </w:del>
      <w:r>
        <w:rPr/>
        <w:commentReference w:id="10"/>
      </w:r>
      <w:del w:id="1161" w:author="MH, Hashim" w:date="2017-11-22T10:41:00Z">
        <w:r>
          <w:rPr/>
          <w:delText>above interface to communicate with MYA uApp.</w:delText>
        </w:r>
      </w:del>
    </w:p>
    <w:p>
      <w:pPr>
        <w:pStyle w:val="ListParagraph"/>
        <w:rPr/>
      </w:pPr>
      <w:del w:id="1162" w:author="MH, Hashim" w:date="2017-11-22T10:41:00Z">
        <w:r>
          <w:rPr/>
          <w:delText xml:space="preserve">App is expected </w:delText>
        </w:r>
      </w:del>
      <w:r>
        <w:rPr/>
        <w:commentReference w:id="11"/>
      </w:r>
      <w:del w:id="1163" w:author="MH, Hashim" w:date="2017-11-22T10:41:00Z">
        <w:r>
          <w:rPr/>
          <w:delText>to return true when onItemClick is called with a menu item which belongs to app otherwise false.</w:delText>
        </w:r>
      </w:del>
    </w:p>
    <w:p>
      <w:pPr>
        <w:pStyle w:val="ListParagraph"/>
        <w:rPr/>
      </w:pPr>
      <w:del w:id="1164" w:author="MH, Hashim" w:date="2017-11-22T10:41:00Z">
        <w:r>
          <w:rPr/>
          <w:delText>App is expected to configure all menu items in AppConfig.json</w:delText>
        </w:r>
      </w:del>
    </w:p>
    <w:p>
      <w:pPr>
        <w:pStyle w:val="ListParagraph"/>
        <w:rPr/>
      </w:pPr>
      <w:del w:id="1165" w:author="MH, Hashim" w:date="2017-11-22T10:41:00Z">
        <w:r>
          <w:rPr/>
          <w:delText>Elements</w:delText>
        </w:r>
      </w:del>
    </w:p>
    <w:p>
      <w:pPr>
        <w:pStyle w:val="ListParagraph"/>
        <w:rPr/>
      </w:pPr>
      <w:del w:id="1166" w:author="MH, Hashim" w:date="2017-11-22T10:41:00Z">
        <w:r>
          <w:rPr/>
          <w:delText>NA</w:delText>
        </w:r>
      </w:del>
    </w:p>
    <w:p>
      <w:pPr>
        <w:pStyle w:val="ListParagraph"/>
        <w:rPr/>
      </w:pPr>
      <w:r>
        <w:rPr/>
      </w:r>
    </w:p>
    <w:p>
      <w:pPr>
        <w:pStyle w:val="ListParagraph"/>
        <w:rPr/>
      </w:pPr>
      <w:del w:id="1167" w:author="MH, Hashim" w:date="2017-11-22T10:41:00Z">
        <w:r>
          <w:rPr/>
          <w:delText xml:space="preserve">Internal Interfaces </w:delText>
        </w:r>
      </w:del>
    </w:p>
    <w:p>
      <w:pPr>
        <w:pStyle w:val="ListParagraph"/>
        <w:rPr/>
      </w:pPr>
      <w:del w:id="1168" w:author="MH, Hashim" w:date="2017-11-22T10:41:00Z">
        <w:r>
          <w:rPr/>
          <w:delText>NA</w:delText>
        </w:r>
      </w:del>
    </w:p>
    <w:p>
      <w:pPr>
        <w:pStyle w:val="ListParagraph"/>
        <w:rPr/>
      </w:pPr>
      <w:r>
        <w:rPr/>
      </w:r>
    </w:p>
    <w:p>
      <w:pPr>
        <w:pStyle w:val="Heading1"/>
        <w:numPr>
          <w:ilvl w:val="0"/>
          <w:numId w:val="3"/>
        </w:numPr>
        <w:rPr>
          <w:lang w:val="en-US"/>
        </w:rPr>
      </w:pPr>
      <w:bookmarkStart w:id="70" w:name="_Toc498547534"/>
      <w:bookmarkStart w:id="71" w:name="_Toc500425161"/>
      <w:r>
        <w:rPr>
          <w:lang w:val="en-US"/>
        </w:rPr>
        <w:t>Revision History</w:t>
      </w:r>
      <w:bookmarkEnd w:id="70"/>
      <w:bookmarkEnd w:id="71"/>
    </w:p>
    <w:tbl>
      <w:tblPr>
        <w:tblW w:w="9923" w:type="dxa"/>
        <w:jc w:val="left"/>
        <w:tblInd w:w="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80" w:type="dxa"/>
          <w:left w:w="75" w:type="dxa"/>
          <w:bottom w:w="80" w:type="dxa"/>
          <w:right w:w="80" w:type="dxa"/>
        </w:tblCellMar>
        <w:tblLook w:val="04a0" w:noVBand="1" w:noHBand="0" w:lastColumn="0" w:firstColumn="1" w:lastRow="0" w:firstRow="1"/>
      </w:tblPr>
      <w:tblGrid>
        <w:gridCol w:w="993"/>
        <w:gridCol w:w="1559"/>
        <w:gridCol w:w="1841"/>
        <w:gridCol w:w="3942"/>
        <w:gridCol w:w="1588"/>
      </w:tblGrid>
      <w:tr>
        <w:trPr>
          <w:tblHeader w:val="true"/>
          <w:trHeight w:val="567" w:hRule="atLeast"/>
        </w:trPr>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b/>
                <w:b/>
              </w:rPr>
            </w:pPr>
            <w:r>
              <w:rPr>
                <w:b/>
              </w:rPr>
              <w:t>Version</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b/>
                <w:b/>
              </w:rPr>
            </w:pPr>
            <w:r>
              <w:rPr>
                <w:b/>
              </w:rPr>
              <w:t>Date</w:t>
            </w:r>
          </w:p>
        </w:tc>
        <w:tc>
          <w:tcPr>
            <w:tcW w:w="1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b/>
                <w:b/>
              </w:rPr>
            </w:pPr>
            <w:r>
              <w:rPr>
                <w:b/>
              </w:rPr>
              <w:t>Author</w:t>
            </w:r>
          </w:p>
        </w:tc>
        <w:tc>
          <w:tcPr>
            <w:tcW w:w="39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b/>
                <w:b/>
              </w:rPr>
            </w:pPr>
            <w:r>
              <w:rPr>
                <w:b/>
              </w:rPr>
              <w:t>Description of Change</w:t>
            </w:r>
          </w:p>
        </w:tc>
        <w:tc>
          <w:tcPr>
            <w:tcW w:w="1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b/>
                <w:b/>
              </w:rPr>
            </w:pPr>
            <w:r>
              <w:rPr>
                <w:b/>
              </w:rPr>
              <w:t>Reason for Change</w:t>
            </w:r>
          </w:p>
        </w:tc>
      </w:tr>
      <w:tr>
        <w:trPr/>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rPr/>
            </w:pPr>
            <w:r>
              <w:rPr/>
              <w:t>0.1</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rPr/>
            </w:pPr>
            <w:r>
              <w:rPr/>
              <w:t>2017-1</w:t>
            </w:r>
            <w:ins w:id="1169" w:author="HS, Yogesh" w:date="2017-12-07T13:26:00Z">
              <w:r>
                <w:rPr/>
                <w:t>2</w:t>
              </w:r>
            </w:ins>
            <w:del w:id="1170" w:author="HS, Yogesh" w:date="2017-12-07T13:26:00Z">
              <w:r>
                <w:rPr/>
                <w:delText>1</w:delText>
              </w:r>
            </w:del>
            <w:r>
              <w:rPr/>
              <w:t>-</w:t>
            </w:r>
            <w:ins w:id="1171" w:author="HS, Yogesh" w:date="2017-12-07T13:26:00Z">
              <w:r>
                <w:rPr/>
                <w:t>07</w:t>
              </w:r>
            </w:ins>
            <w:del w:id="1172" w:author="HS, Yogesh" w:date="2017-12-07T13:26:00Z">
              <w:r>
                <w:rPr/>
                <w:delText>24</w:delText>
              </w:r>
            </w:del>
            <w:del w:id="1173" w:author="MH, Hashim" w:date="2017-11-22T11:26:00Z">
              <w:r>
                <w:rPr/>
                <w:delText>12</w:delText>
              </w:r>
            </w:del>
          </w:p>
        </w:tc>
        <w:tc>
          <w:tcPr>
            <w:tcW w:w="1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pPr>
            <w:del w:id="1174" w:author="HS, Yogesh" w:date="2017-12-07T13:26:00Z">
              <w:r>
                <w:rPr/>
                <w:delText>Hashim M H</w:delText>
              </w:r>
            </w:del>
            <w:ins w:id="1175" w:author="HS, Yogesh" w:date="2017-12-07T13:26:00Z">
              <w:r>
                <w:rPr/>
                <w:t>Yogesh HS</w:t>
              </w:r>
            </w:ins>
            <w:del w:id="1176" w:author="MH, Hashim" w:date="2017-11-22T11:26:00Z">
              <w:r>
                <w:rPr/>
                <w:delText>Deepthi Shivakumar</w:delText>
              </w:r>
            </w:del>
          </w:p>
        </w:tc>
        <w:tc>
          <w:tcPr>
            <w:tcW w:w="39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ListParagraph"/>
              <w:spacing w:before="0" w:after="0"/>
              <w:ind w:left="33" w:hanging="0"/>
              <w:contextualSpacing/>
              <w:rPr>
                <w:rFonts w:eastAsia="Calibri" w:cs="Arial"/>
              </w:rPr>
            </w:pPr>
            <w:r>
              <w:rPr>
                <w:rFonts w:eastAsia="Calibri" w:cs="Arial"/>
              </w:rPr>
              <w:t xml:space="preserve">Draft version of MYA </w:t>
            </w:r>
            <w:ins w:id="1177" w:author="MH, Hashim" w:date="2017-11-22T11:26:00Z">
              <w:r>
                <w:rPr>
                  <w:rFonts w:eastAsia="Calibri" w:cs="Arial"/>
                </w:rPr>
                <w:t>Integration doc</w:t>
              </w:r>
            </w:ins>
            <w:del w:id="1178" w:author="MH, Hashim" w:date="2017-11-22T11:26:00Z">
              <w:r>
                <w:rPr>
                  <w:rFonts w:eastAsia="Calibri" w:cs="Arial"/>
                </w:rPr>
                <w:delText>uApp</w:delText>
              </w:r>
            </w:del>
          </w:p>
        </w:tc>
        <w:tc>
          <w:tcPr>
            <w:tcW w:w="1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pPr>
            <w:r>
              <w:rPr/>
            </w:r>
          </w:p>
        </w:tc>
      </w:tr>
      <w:tr>
        <w:trPr>
          <w:ins w:id="1179" w:author="Rebelo, Antonio" w:date="2018-02-12T17:16:00Z"/>
        </w:trPr>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rPr/>
            </w:pPr>
            <w:ins w:id="1180" w:author="Rebelo, Antonio" w:date="2018-02-12T17:17:00Z">
              <w:r>
                <w:rPr/>
                <w:t>0.2</w:t>
              </w:r>
            </w:ins>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Spacing"/>
              <w:rPr/>
            </w:pPr>
            <w:ins w:id="1181" w:author="Rebelo, Antonio" w:date="2018-02-12T17:17:00Z">
              <w:r>
                <w:rPr/>
                <w:t>2018-02-</w:t>
              </w:r>
            </w:ins>
            <w:del w:id="1182" w:author="Unknown Author" w:date="2018-02-23T09:57:42Z">
              <w:r>
                <w:rPr/>
                <w:delText>12</w:delText>
              </w:r>
            </w:del>
            <w:ins w:id="1183" w:author="Unknown Author" w:date="2018-02-23T09:57:42Z">
              <w:r>
                <w:rPr/>
                <w:t>23</w:t>
              </w:r>
            </w:ins>
          </w:p>
        </w:tc>
        <w:tc>
          <w:tcPr>
            <w:tcW w:w="1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pPr>
            <w:ins w:id="1184" w:author="Rebelo, Antonio" w:date="2018-02-12T17:17:00Z">
              <w:r>
                <w:rPr/>
                <w:t>Rebelo, Antonio</w:t>
              </w:r>
            </w:ins>
          </w:p>
        </w:tc>
        <w:tc>
          <w:tcPr>
            <w:tcW w:w="39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ListParagraph"/>
              <w:spacing w:before="0" w:after="0"/>
              <w:ind w:left="33" w:hanging="0"/>
              <w:contextualSpacing/>
              <w:rPr>
                <w:rFonts w:eastAsia="Calibri" w:cs="Arial"/>
              </w:rPr>
            </w:pPr>
            <w:ins w:id="1185" w:author="Rebelo, Antonio" w:date="2018-02-12T17:17:00Z">
              <w:r>
                <w:rPr>
                  <w:rFonts w:eastAsia="Calibri" w:cs="Arial"/>
                </w:rPr>
                <w:t>Extended document to describe the usage of just in time widget</w:t>
              </w:r>
            </w:ins>
          </w:p>
        </w:tc>
        <w:tc>
          <w:tcPr>
            <w:tcW w:w="1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Spacing"/>
              <w:rPr/>
            </w:pPr>
            <w:ins w:id="1186" w:author="Rebelo, Antonio" w:date="2018-02-12T17:18:00Z">
              <w:r>
                <w:rPr/>
                <w:t>Functionality</w:t>
              </w:r>
            </w:ins>
            <w:ins w:id="1187" w:author="Rebelo, Antonio" w:date="2018-02-12T17:17:00Z">
              <w:r>
                <w:rPr/>
                <w:t xml:space="preserve"> added</w:t>
              </w:r>
            </w:ins>
          </w:p>
        </w:tc>
      </w:tr>
    </w:tbl>
    <w:p>
      <w:pPr>
        <w:pStyle w:val="Normal"/>
        <w:rPr/>
      </w:pPr>
      <w:r>
        <w:rPr/>
      </w:r>
    </w:p>
    <w:p>
      <w:pPr>
        <w:pStyle w:val="Heading1"/>
        <w:numPr>
          <w:ilvl w:val="0"/>
          <w:numId w:val="3"/>
        </w:numPr>
        <w:rPr>
          <w:lang w:val="en-US"/>
        </w:rPr>
      </w:pPr>
      <w:bookmarkStart w:id="72" w:name="_Toc498547535"/>
      <w:bookmarkStart w:id="73" w:name="_Toc500425162"/>
      <w:r>
        <w:rPr>
          <w:lang w:val="en-US"/>
        </w:rPr>
        <w:t>Approval</w:t>
      </w:r>
      <w:bookmarkEnd w:id="72"/>
      <w:bookmarkEnd w:id="73"/>
    </w:p>
    <w:tbl>
      <w:tblPr>
        <w:tblW w:w="9923" w:type="dxa"/>
        <w:jc w:val="left"/>
        <w:tblInd w:w="9"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CellMar>
          <w:top w:w="80" w:type="dxa"/>
          <w:left w:w="69" w:type="dxa"/>
          <w:bottom w:w="80" w:type="dxa"/>
          <w:right w:w="80" w:type="dxa"/>
        </w:tblCellMar>
        <w:tblLook w:val="04a0" w:noVBand="1" w:noHBand="0" w:lastColumn="0" w:firstColumn="1" w:lastRow="0" w:firstRow="1"/>
      </w:tblPr>
      <w:tblGrid>
        <w:gridCol w:w="2542"/>
        <w:gridCol w:w="2087"/>
        <w:gridCol w:w="2713"/>
        <w:gridCol w:w="2580"/>
      </w:tblGrid>
      <w:tr>
        <w:trPr>
          <w:tblHeader w:val="true"/>
        </w:trPr>
        <w:tc>
          <w:tcPr>
            <w:tcW w:w="2542"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vAlign w:val="center"/>
          </w:tcPr>
          <w:p>
            <w:pPr>
              <w:pStyle w:val="NoSpacing"/>
              <w:rPr>
                <w:rFonts w:ascii="Calibri" w:hAnsi="Calibri" w:cs="Calibri"/>
                <w:b/>
                <w:b/>
                <w:szCs w:val="22"/>
              </w:rPr>
            </w:pPr>
            <w:r>
              <w:rPr>
                <w:b/>
              </w:rPr>
              <w:t>Name</w:t>
            </w:r>
          </w:p>
        </w:tc>
        <w:tc>
          <w:tcPr>
            <w:tcW w:w="2087"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Pr>
          <w:p>
            <w:pPr>
              <w:pStyle w:val="NoSpacing"/>
              <w:rPr>
                <w:b/>
                <w:b/>
              </w:rPr>
            </w:pPr>
            <w:r>
              <w:rPr>
                <w:b/>
              </w:rPr>
              <w:t>Role / Function</w:t>
            </w:r>
          </w:p>
        </w:tc>
        <w:tc>
          <w:tcPr>
            <w:tcW w:w="2713"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Pr>
          <w:p>
            <w:pPr>
              <w:pStyle w:val="NoSpacing"/>
              <w:rPr>
                <w:b/>
                <w:b/>
              </w:rPr>
            </w:pPr>
            <w:r>
              <w:rPr>
                <w:b/>
              </w:rPr>
              <w:t xml:space="preserve">Date </w:t>
            </w:r>
            <w:r>
              <w:rPr>
                <w:sz w:val="16"/>
                <w:szCs w:val="16"/>
              </w:rPr>
              <w:t>(YYYY-MON-DD)</w:t>
            </w:r>
          </w:p>
        </w:tc>
        <w:tc>
          <w:tcPr>
            <w:tcW w:w="258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top w:w="0" w:type="dxa"/>
              <w:left w:w="-10" w:type="dxa"/>
              <w:bottom w:w="0" w:type="dxa"/>
              <w:right w:w="0" w:type="dxa"/>
            </w:tcMar>
          </w:tcPr>
          <w:p>
            <w:pPr>
              <w:pStyle w:val="NoSpacing"/>
              <w:rPr>
                <w:b/>
                <w:b/>
              </w:rPr>
            </w:pPr>
            <w:r>
              <w:rPr>
                <w:b/>
              </w:rPr>
              <w:t>Signature</w:t>
            </w:r>
          </w:p>
        </w:tc>
      </w:tr>
      <w:tr>
        <w:trPr>
          <w:tblHeader w:val="true"/>
          <w:trHeight w:val="363" w:hRule="atLeast"/>
        </w:trPr>
        <w:tc>
          <w:tcPr>
            <w:tcW w:w="2542"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vAlign w:val="center"/>
          </w:tcPr>
          <w:p>
            <w:pPr>
              <w:pStyle w:val="NoSpacing"/>
              <w:rPr/>
            </w:pPr>
            <w:ins w:id="1188" w:author="MH, Hashim" w:date="2017-11-22T11:26:00Z">
              <w:r>
                <w:rPr>
                  <w:rFonts w:cs="Arial"/>
                </w:rPr>
                <w:t>Deepthi Shivakumar</w:t>
              </w:r>
            </w:ins>
            <w:del w:id="1189" w:author="MH, Hashim" w:date="2017-11-22T11:26:00Z">
              <w:r>
                <w:rPr>
                  <w:rFonts w:cs="Arial"/>
                </w:rPr>
                <w:delText>Ajit Dubey</w:delText>
              </w:r>
            </w:del>
          </w:p>
        </w:tc>
        <w:tc>
          <w:tcPr>
            <w:tcW w:w="2087"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vAlign w:val="center"/>
          </w:tcPr>
          <w:p>
            <w:pPr>
              <w:pStyle w:val="NoSpacing"/>
              <w:rPr>
                <w:color w:val="C0504D" w:themeColor="accent2"/>
              </w:rPr>
            </w:pPr>
            <w:ins w:id="1190" w:author="MH, Hashim" w:date="2017-11-22T11:26:00Z">
              <w:r>
                <w:rPr>
                  <w:rFonts w:cs="Arial"/>
                </w:rPr>
                <w:t>Architect</w:t>
              </w:r>
            </w:ins>
            <w:del w:id="1191" w:author="MH, Hashim" w:date="2017-11-22T11:26:00Z">
              <w:r>
                <w:rPr>
                  <w:rFonts w:cs="Arial"/>
                </w:rPr>
                <w:delText>Chapter Group lead</w:delText>
              </w:r>
            </w:del>
          </w:p>
        </w:tc>
        <w:tc>
          <w:tcPr>
            <w:tcW w:w="2713"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vAlign w:val="center"/>
          </w:tcPr>
          <w:p>
            <w:pPr>
              <w:pStyle w:val="NoSpacing"/>
              <w:rPr>
                <w:color w:val="C0504D" w:themeColor="accent2"/>
              </w:rPr>
            </w:pPr>
            <w:del w:id="1192" w:author="MH, Hashim" w:date="2017-11-22T11:26:00Z">
              <w:r>
                <w:rPr/>
                <w:delText>2017-11-20</w:delText>
              </w:r>
            </w:del>
          </w:p>
        </w:tc>
        <w:tc>
          <w:tcPr>
            <w:tcW w:w="258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top w:w="0" w:type="dxa"/>
              <w:left w:w="-10" w:type="dxa"/>
              <w:bottom w:w="0" w:type="dxa"/>
              <w:right w:w="0" w:type="dxa"/>
            </w:tcMar>
            <w:vAlign w:val="center"/>
          </w:tcPr>
          <w:p>
            <w:pPr>
              <w:pStyle w:val="NoSpacing"/>
              <w:rPr>
                <w:color w:val="C0504D" w:themeColor="accent2"/>
              </w:rPr>
            </w:pPr>
            <w:r>
              <w:rPr>
                <w:color w:val="C0504D" w:themeColor="accent2"/>
              </w:rPr>
            </w:r>
          </w:p>
        </w:tc>
      </w:tr>
      <w:tr>
        <w:trPr>
          <w:tblHeader w:val="true"/>
          <w:trHeight w:val="183" w:hRule="atLeast"/>
        </w:trPr>
        <w:tc>
          <w:tcPr>
            <w:tcW w:w="2542"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vAlign w:val="center"/>
          </w:tcPr>
          <w:p>
            <w:pPr>
              <w:pStyle w:val="NoSpacing"/>
              <w:rPr>
                <w:i/>
                <w:i/>
              </w:rPr>
            </w:pPr>
            <w:r>
              <w:rPr>
                <w:i/>
              </w:rPr>
            </w:r>
          </w:p>
        </w:tc>
        <w:tc>
          <w:tcPr>
            <w:tcW w:w="2087"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vAlign w:val="center"/>
          </w:tcPr>
          <w:p>
            <w:pPr>
              <w:pStyle w:val="NoSpacing"/>
              <w:rPr>
                <w:i/>
                <w:i/>
              </w:rPr>
            </w:pPr>
            <w:r>
              <w:rPr>
                <w:i/>
              </w:rPr>
            </w:r>
          </w:p>
        </w:tc>
        <w:tc>
          <w:tcPr>
            <w:tcW w:w="2713"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vAlign w:val="center"/>
          </w:tcPr>
          <w:p>
            <w:pPr>
              <w:pStyle w:val="NoSpacing"/>
              <w:rPr>
                <w:i/>
                <w:i/>
              </w:rPr>
            </w:pPr>
            <w:r>
              <w:rPr>
                <w:i/>
              </w:rPr>
            </w:r>
          </w:p>
        </w:tc>
        <w:tc>
          <w:tcPr>
            <w:tcW w:w="258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top w:w="0" w:type="dxa"/>
              <w:left w:w="-10" w:type="dxa"/>
              <w:bottom w:w="0" w:type="dxa"/>
              <w:right w:w="0" w:type="dxa"/>
            </w:tcMar>
            <w:vAlign w:val="center"/>
          </w:tcPr>
          <w:p>
            <w:pPr>
              <w:pStyle w:val="NoSpacing"/>
              <w:rPr>
                <w:i/>
                <w:i/>
              </w:rPr>
            </w:pPr>
            <w:r>
              <w:rPr>
                <w:i/>
              </w:rPr>
            </w:r>
          </w:p>
        </w:tc>
      </w:tr>
    </w:tbl>
    <w:p>
      <w:pPr>
        <w:pStyle w:val="Normal"/>
        <w:rPr/>
      </w:pPr>
      <w:r>
        <w:rPr/>
      </w:r>
    </w:p>
    <w:p>
      <w:pPr>
        <w:pStyle w:val="Normal"/>
        <w:rPr/>
      </w:pPr>
      <w:r>
        <w:rPr/>
      </w:r>
    </w:p>
    <w:p>
      <w:pPr>
        <w:pStyle w:val="Normal"/>
        <w:rPr/>
      </w:pPr>
      <w:r>
        <w:rPr/>
      </w:r>
    </w:p>
    <w:p>
      <w:pPr>
        <w:pStyle w:val="Header"/>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before="0" w:after="120"/>
        <w:jc w:val="left"/>
        <w:rPr/>
      </w:pPr>
      <w:r>
        <w:rPr/>
      </w:r>
    </w:p>
    <w:sectPr>
      <w:headerReference w:type="default" r:id="rId4"/>
      <w:footerReference w:type="default" r:id="rId5"/>
      <w:type w:val="nextPage"/>
      <w:pgSz w:w="11906" w:h="16838"/>
      <w:pgMar w:left="1134" w:right="1134" w:header="561" w:top="1985" w:footer="227" w:bottom="851" w:gutter="0"/>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undumane, Aravind" w:date="2017-11-14T08:54:00Z" w:initials="GA">
    <w:p>
      <w:r>
        <w:rPr>
          <w:rFonts w:ascii="Liberation Serif" w:hAnsi="Liberation Serif" w:eastAsia="Tahoma" w:cs="Tahoma"/>
          <w:color w:val="auto"/>
          <w:sz w:val="24"/>
          <w:szCs w:val="24"/>
          <w:lang w:val="en-US" w:eastAsia="en-US" w:bidi="en-US"/>
        </w:rPr>
        <w:t xml:space="preserve">Common components do not use My </w:t>
      </w:r>
    </w:p>
    <w:p>
      <w:r>
        <w:rPr>
          <w:rFonts w:ascii="Liberation Serif" w:hAnsi="Liberation Serif" w:eastAsia="Tahoma" w:cs="Tahoma"/>
          <w:color w:val="auto"/>
          <w:sz w:val="24"/>
          <w:szCs w:val="24"/>
          <w:lang w:val="en-US" w:eastAsia="en-US" w:bidi="en-US"/>
        </w:rPr>
      </w:r>
    </w:p>
    <w:p>
      <w:r>
        <w:rPr>
          <w:rFonts w:ascii="Liberation Serif" w:hAnsi="Liberation Serif" w:eastAsia="Tahoma" w:cs="Tahoma"/>
          <w:color w:val="auto"/>
          <w:sz w:val="24"/>
          <w:szCs w:val="24"/>
          <w:lang w:val="en-US" w:eastAsia="en-US" w:bidi="en-US"/>
        </w:rPr>
      </w:r>
    </w:p>
    <w:p>
      <w:r>
        <w:rPr>
          <w:rFonts w:ascii="Liberation Serif" w:hAnsi="Liberation Serif" w:eastAsia="Tahoma" w:cs="Tahoma"/>
          <w:color w:val="auto"/>
          <w:sz w:val="24"/>
          <w:szCs w:val="24"/>
          <w:lang w:val="en-US" w:eastAsia="en-US" w:bidi="en-US"/>
        </w:rPr>
      </w:r>
    </w:p>
    <w:p>
      <w:r>
        <w:rPr>
          <w:rFonts w:ascii="Liberation Serif" w:hAnsi="Liberation Serif" w:eastAsia="Tahoma" w:cs="Tahoma"/>
          <w:color w:val="auto"/>
          <w:sz w:val="24"/>
          <w:szCs w:val="24"/>
          <w:lang w:val="en-US" w:eastAsia="en-US" w:bidi="en-US"/>
        </w:rPr>
      </w:r>
    </w:p>
    <w:p>
      <w:r>
        <w:rPr>
          <w:rFonts w:ascii="Liberation Serif" w:hAnsi="Liberation Serif" w:eastAsia="Tahoma" w:cs="Tahoma"/>
          <w:color w:val="auto"/>
          <w:sz w:val="24"/>
          <w:szCs w:val="24"/>
          <w:lang w:val="en-US" w:eastAsia="en-US" w:bidi="en-US"/>
        </w:rPr>
      </w:r>
    </w:p>
    <w:p>
      <w:r>
        <w:rPr>
          <w:rFonts w:ascii="Liberation Serif" w:hAnsi="Liberation Serif" w:eastAsia="Tahoma" w:cs="Tahoma"/>
          <w:color w:val="auto"/>
          <w:sz w:val="24"/>
          <w:szCs w:val="24"/>
          <w:lang w:val="en-US" w:eastAsia="en-US" w:bidi="en-US"/>
        </w:rPr>
      </w:r>
    </w:p>
    <w:p>
      <w:r>
        <w:rPr>
          <w:rFonts w:ascii="Liberation Serif" w:hAnsi="Liberation Serif" w:eastAsia="Tahoma" w:cs="Tahoma"/>
          <w:color w:val="auto"/>
          <w:sz w:val="24"/>
          <w:szCs w:val="24"/>
          <w:lang w:val="en-US" w:eastAsia="en-US" w:bidi="en-US"/>
        </w:rPr>
      </w:r>
    </w:p>
    <w:p>
      <w:r>
        <w:rPr>
          <w:rFonts w:ascii="Liberation Serif" w:hAnsi="Liberation Serif" w:eastAsia="Tahoma" w:cs="Tahoma"/>
          <w:color w:val="auto"/>
          <w:sz w:val="24"/>
          <w:szCs w:val="24"/>
          <w:lang w:val="en-US" w:eastAsia="en-US" w:bidi="en-US"/>
        </w:rPr>
        <w:t>.</w:t>
      </w:r>
    </w:p>
  </w:comment>
  <w:comment w:id="1" w:author="Gundumane, Aravind" w:date="2017-11-14T08:55:00Z" w:initials="GA">
    <w:p>
      <w:r>
        <w:rPr>
          <w:rFonts w:ascii="Liberation Serif" w:hAnsi="Liberation Serif" w:eastAsia="Tahoma" w:cs="Tahoma"/>
          <w:color w:val="auto"/>
          <w:sz w:val="24"/>
          <w:szCs w:val="24"/>
          <w:lang w:val="en-US" w:eastAsia="en-US" w:bidi="en-US"/>
        </w:rPr>
        <w:t>??</w:t>
      </w:r>
    </w:p>
  </w:comment>
  <w:comment w:id="2" w:author="Gundumane, Aravind" w:date="2017-11-14T08:55:00Z" w:initials="GA">
    <w:p>
      <w:r>
        <w:rPr>
          <w:rFonts w:ascii="Liberation Serif" w:hAnsi="Liberation Serif" w:eastAsia="Tahoma" w:cs="Tahoma"/>
          <w:color w:val="auto"/>
          <w:sz w:val="24"/>
          <w:szCs w:val="24"/>
          <w:lang w:val="en-US" w:eastAsia="en-US" w:bidi="en-US"/>
        </w:rPr>
        <w:t>Which platform?</w:t>
      </w:r>
    </w:p>
  </w:comment>
  <w:comment w:id="3" w:author="Gundumane, Aravind" w:date="2017-11-14T08:56:00Z" w:initials="GA">
    <w:p>
      <w:r>
        <w:rPr>
          <w:rFonts w:ascii="Liberation Serif" w:hAnsi="Liberation Serif" w:eastAsia="Tahoma" w:cs="Tahoma"/>
          <w:color w:val="auto"/>
          <w:sz w:val="24"/>
          <w:szCs w:val="24"/>
          <w:lang w:val="en-US" w:eastAsia="en-US" w:bidi="en-US"/>
        </w:rPr>
        <w:t>Add reference</w:t>
      </w:r>
    </w:p>
  </w:comment>
  <w:comment w:id="4" w:author="Gundumane, Aravind" w:date="2017-11-14T08:57:00Z" w:initials="GA">
    <w:p>
      <w:r>
        <w:rPr>
          <w:rFonts w:ascii="Liberation Serif" w:hAnsi="Liberation Serif" w:eastAsia="Tahoma" w:cs="Tahoma"/>
          <w:color w:val="auto"/>
          <w:sz w:val="24"/>
          <w:szCs w:val="24"/>
          <w:lang w:val="en-US" w:eastAsia="en-US" w:bidi="en-US"/>
        </w:rPr>
        <w:t>This looks very generic. Better to put in guidelines. But here it is interesting to see how it is specifically planned to handle in thisd micro app.</w:t>
      </w:r>
    </w:p>
  </w:comment>
  <w:comment w:id="5" w:author="Gundumane, Aravind" w:date="2017-11-14T09:02:00Z" w:initials="GA">
    <w:p>
      <w:r>
        <w:rPr>
          <w:rFonts w:ascii="Liberation Serif" w:hAnsi="Liberation Serif" w:eastAsia="Tahoma" w:cs="Tahoma"/>
          <w:color w:val="auto"/>
          <w:sz w:val="24"/>
          <w:szCs w:val="24"/>
          <w:lang w:val="en-US" w:eastAsia="en-US" w:bidi="en-US"/>
        </w:rPr>
        <w:t>Missing design patterns used.</w:t>
      </w:r>
    </w:p>
  </w:comment>
  <w:comment w:id="6" w:author="Gundumane, Aravind" w:date="2017-11-14T09:01:00Z" w:initials="GA">
    <w:p>
      <w:r>
        <w:rPr>
          <w:rFonts w:ascii="Liberation Serif" w:hAnsi="Liberation Serif" w:eastAsia="Tahoma" w:cs="Tahoma"/>
          <w:color w:val="auto"/>
          <w:sz w:val="24"/>
          <w:szCs w:val="24"/>
          <w:lang w:val="en-US" w:eastAsia="en-US" w:bidi="en-US"/>
        </w:rPr>
        <w:t>Missing data information.</w:t>
      </w:r>
    </w:p>
  </w:comment>
  <w:comment w:id="7" w:author="Gundumane, Aravind" w:date="2017-11-14T08:59:00Z" w:initials="GA">
    <w:p>
      <w:r>
        <w:rPr>
          <w:rFonts w:ascii="Liberation Serif" w:hAnsi="Liberation Serif" w:eastAsia="Tahoma" w:cs="Tahoma"/>
          <w:color w:val="auto"/>
          <w:sz w:val="24"/>
          <w:szCs w:val="24"/>
          <w:lang w:val="en-US" w:eastAsia="en-US" w:bidi="en-US"/>
        </w:rPr>
        <w:t>Reference? It is very unclear for a new person.</w:t>
      </w:r>
    </w:p>
  </w:comment>
  <w:comment w:id="8" w:author="Gundumane, Aravind" w:date="2017-11-14T09:00:00Z" w:initials="GA">
    <w:p>
      <w:r>
        <w:rPr>
          <w:rFonts w:ascii="Liberation Serif" w:hAnsi="Liberation Serif" w:eastAsia="Tahoma" w:cs="Tahoma"/>
          <w:color w:val="auto"/>
          <w:sz w:val="24"/>
          <w:szCs w:val="24"/>
          <w:lang w:val="en-US" w:eastAsia="en-US" w:bidi="en-US"/>
        </w:rPr>
        <w:t>Cannot understand what is DataModelType, DataInterface.</w:t>
      </w:r>
    </w:p>
  </w:comment>
  <w:comment w:id="9" w:author="Gundumane, Aravind" w:date="2017-11-14T09:02:00Z" w:initials="GA">
    <w:p>
      <w:r>
        <w:rPr>
          <w:rFonts w:ascii="Liberation Serif" w:hAnsi="Liberation Serif" w:eastAsia="Tahoma" w:cs="Tahoma"/>
          <w:color w:val="auto"/>
          <w:sz w:val="24"/>
          <w:szCs w:val="24"/>
          <w:lang w:val="en-US" w:eastAsia="en-US" w:bidi="en-US"/>
        </w:rPr>
        <w:t>Missing NFR’s for this microapp.</w:t>
      </w:r>
    </w:p>
  </w:comment>
  <w:comment w:id="10" w:author="Gundumane, Aravind" w:date="2017-11-14T09:00:00Z" w:initials="GA">
    <w:p>
      <w:r>
        <w:rPr>
          <w:rFonts w:ascii="Liberation Serif" w:hAnsi="Liberation Serif" w:eastAsia="Tahoma" w:cs="Tahoma"/>
          <w:color w:val="auto"/>
          <w:sz w:val="24"/>
          <w:szCs w:val="24"/>
          <w:lang w:val="en-US" w:eastAsia="en-US" w:bidi="en-US"/>
        </w:rPr>
        <w:t>Missing configuration options</w:t>
      </w:r>
    </w:p>
  </w:comment>
  <w:comment w:id="11" w:author="Gundumane, Aravind" w:date="2017-11-14T09:01:00Z" w:initials="GA">
    <w:p>
      <w:r>
        <w:rPr>
          <w:rFonts w:ascii="Liberation Serif" w:hAnsi="Liberation Serif" w:eastAsia="Tahoma" w:cs="Tahoma"/>
          <w:color w:val="auto"/>
          <w:sz w:val="24"/>
          <w:szCs w:val="24"/>
          <w:lang w:val="en-US" w:eastAsia="en-US" w:bidi="en-US"/>
        </w:rPr>
        <w:t>Missing dependencies (ex: App Infra , UI kit etc)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 w:name="Menlo">
    <w:charset w:val="01"/>
    <w:family w:val="roman"/>
    <w:pitch w:val="variable"/>
  </w:font>
  <w:font w:name="Helvetica">
    <w:altName w:val="Arial"/>
    <w:charset w:val="01"/>
    <w:family w:val="roman"/>
    <w:pitch w:val="variable"/>
  </w:font>
  <w:font w:name="Liberation Mono">
    <w:altName w:val="Courier New"/>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tbl>
    <w:tblPr>
      <w:tblStyle w:val="TableGrid"/>
      <w:tblW w:w="10492" w:type="dxa"/>
      <w:jc w:val="left"/>
      <w:tblInd w:w="-34" w:type="dxa"/>
      <w:tblCellMar>
        <w:top w:w="0" w:type="dxa"/>
        <w:left w:w="108" w:type="dxa"/>
        <w:bottom w:w="0" w:type="dxa"/>
        <w:right w:w="108" w:type="dxa"/>
      </w:tblCellMar>
      <w:tblLook w:val="04a0" w:noVBand="1" w:noHBand="0" w:lastColumn="0" w:firstColumn="1" w:lastRow="0" w:firstRow="1"/>
    </w:tblPr>
    <w:tblGrid>
      <w:gridCol w:w="950"/>
      <w:gridCol w:w="1771"/>
      <w:gridCol w:w="1199"/>
      <w:gridCol w:w="2070"/>
      <w:gridCol w:w="991"/>
      <w:gridCol w:w="702"/>
      <w:gridCol w:w="992"/>
      <w:gridCol w:w="1815"/>
    </w:tblGrid>
    <w:tr>
      <w:trPr>
        <w:trHeight w:val="445" w:hRule="exact"/>
      </w:trPr>
      <w:tc>
        <w:tcPr>
          <w:tcW w:w="950" w:type="dxa"/>
          <w:tcBorders/>
          <w:shd w:color="auto" w:fill="FFFFFF" w:themeFill="background1" w:val="clear"/>
          <w:vAlign w:val="center"/>
        </w:tcPr>
        <w:p>
          <w:pPr>
            <w:pStyle w:val="Footer"/>
            <w:jc w:val="right"/>
            <w:rPr>
              <w:szCs w:val="16"/>
            </w:rPr>
          </w:pPr>
          <w:r>
            <w:rPr>
              <w:szCs w:val="16"/>
            </w:rPr>
            <w:t>Doc ID:</w:t>
          </w:r>
        </w:p>
      </w:tc>
      <w:tc>
        <w:tcPr>
          <w:tcW w:w="1771" w:type="dxa"/>
          <w:tcBorders/>
          <w:shd w:color="auto" w:fill="FFFFFF" w:themeFill="background1" w:val="clear"/>
          <w:vAlign w:val="center"/>
        </w:tcPr>
        <w:p>
          <w:pPr>
            <w:pStyle w:val="Footer"/>
            <w:rPr>
              <w:szCs w:val="16"/>
            </w:rPr>
          </w:pPr>
          <w:r>
            <w:rPr>
              <w:szCs w:val="16"/>
            </w:rPr>
            <w:t>MYA0000</w:t>
          </w:r>
          <w:ins w:id="1195" w:author="MH, Hashim" w:date="2017-11-22T10:37:00Z">
            <w:r>
              <w:rPr>
                <w:szCs w:val="16"/>
              </w:rPr>
              <w:t>08</w:t>
            </w:r>
          </w:ins>
          <w:del w:id="1196" w:author="MH, Hashim" w:date="2017-11-22T10:37:00Z">
            <w:r>
              <w:rPr>
                <w:szCs w:val="16"/>
              </w:rPr>
              <w:delText>0</w:delText>
            </w:r>
          </w:del>
          <w:del w:id="1197" w:author="MH, Hashim" w:date="2017-11-22T10:36:00Z">
            <w:r>
              <w:rPr>
                <w:szCs w:val="16"/>
              </w:rPr>
              <w:delText>2</w:delText>
            </w:r>
          </w:del>
        </w:p>
        <w:p>
          <w:pPr>
            <w:pStyle w:val="Footer"/>
            <w:rPr>
              <w:szCs w:val="16"/>
            </w:rPr>
          </w:pPr>
          <w:r>
            <w:rPr>
              <w:szCs w:val="16"/>
            </w:rPr>
          </w:r>
        </w:p>
      </w:tc>
      <w:tc>
        <w:tcPr>
          <w:tcW w:w="4962" w:type="dxa"/>
          <w:gridSpan w:val="4"/>
          <w:tcBorders/>
          <w:shd w:color="auto" w:fill="FFFFFF" w:themeFill="background1" w:val="clear"/>
          <w:vAlign w:val="center"/>
        </w:tcPr>
        <w:p>
          <w:pPr>
            <w:pStyle w:val="Footer"/>
            <w:jc w:val="center"/>
            <w:rPr>
              <w:szCs w:val="16"/>
            </w:rPr>
          </w:pPr>
          <w:r>
            <w:rPr>
              <w:szCs w:val="16"/>
            </w:rPr>
            <w:t>Document title:</w:t>
          </w:r>
          <w:ins w:id="1198" w:author="MH, Hashim" w:date="2017-11-22T10:37:00Z">
            <w:r>
              <w:rPr>
                <w:szCs w:val="16"/>
              </w:rPr>
              <w:t xml:space="preserve"> </w:t>
            </w:r>
          </w:ins>
        </w:p>
      </w:tc>
      <w:tc>
        <w:tcPr>
          <w:tcW w:w="992" w:type="dxa"/>
          <w:tcBorders/>
          <w:shd w:color="auto" w:fill="FFFFFF" w:themeFill="background1" w:val="clear"/>
          <w:vAlign w:val="center"/>
        </w:tcPr>
        <w:p>
          <w:pPr>
            <w:pStyle w:val="Footer"/>
            <w:jc w:val="right"/>
            <w:rPr>
              <w:szCs w:val="16"/>
            </w:rPr>
          </w:pPr>
          <w:r>
            <w:rPr>
              <w:szCs w:val="16"/>
            </w:rPr>
            <w:t>Author:</w:t>
          </w:r>
        </w:p>
      </w:tc>
      <w:tc>
        <w:tcPr>
          <w:tcW w:w="1815" w:type="dxa"/>
          <w:tcBorders/>
          <w:shd w:color="auto" w:fill="FFFFFF" w:themeFill="background1" w:val="clear"/>
          <w:vAlign w:val="center"/>
        </w:tcPr>
        <w:p>
          <w:pPr>
            <w:pStyle w:val="Footer"/>
            <w:rPr>
              <w:szCs w:val="16"/>
            </w:rPr>
          </w:pPr>
          <w:del w:id="1199" w:author="HS, Yogesh" w:date="2017-12-07T13:55:00Z">
            <w:r>
              <w:rPr>
                <w:szCs w:val="16"/>
              </w:rPr>
              <w:delText>Hashim M H, Leslie</w:delText>
            </w:r>
          </w:del>
          <w:ins w:id="1200" w:author="HS, Yogesh" w:date="2017-12-07T13:55:00Z">
            <w:r>
              <w:rPr>
                <w:szCs w:val="16"/>
              </w:rPr>
              <w:t>Yogesh HS</w:t>
            </w:r>
          </w:ins>
          <w:del w:id="1201" w:author="HS, Yogesh" w:date="2017-12-07T13:55:00Z">
            <w:r>
              <w:rPr>
                <w:szCs w:val="16"/>
              </w:rPr>
              <w:delText xml:space="preserve"> Sebastian</w:delText>
            </w:r>
          </w:del>
          <w:del w:id="1202" w:author="MH, Hashim" w:date="2017-11-22T10:37:00Z">
            <w:r>
              <w:rPr>
                <w:szCs w:val="16"/>
              </w:rPr>
              <w:delText xml:space="preserve">Deepthi Shivakumar </w:delText>
            </w:r>
          </w:del>
        </w:p>
      </w:tc>
    </w:tr>
    <w:tr>
      <w:trPr>
        <w:trHeight w:val="418" w:hRule="exact"/>
      </w:trPr>
      <w:tc>
        <w:tcPr>
          <w:tcW w:w="950" w:type="dxa"/>
          <w:tcBorders/>
          <w:shd w:color="auto" w:fill="FFFFFF" w:themeFill="background1" w:val="clear"/>
          <w:vAlign w:val="center"/>
        </w:tcPr>
        <w:p>
          <w:pPr>
            <w:pStyle w:val="Footer"/>
            <w:jc w:val="right"/>
            <w:rPr>
              <w:szCs w:val="16"/>
            </w:rPr>
          </w:pPr>
          <w:r>
            <w:rPr>
              <w:szCs w:val="16"/>
            </w:rPr>
            <w:t>Version:</w:t>
          </w:r>
        </w:p>
      </w:tc>
      <w:tc>
        <w:tcPr>
          <w:tcW w:w="1771" w:type="dxa"/>
          <w:tcBorders/>
          <w:shd w:color="auto" w:fill="FFFFFF" w:themeFill="background1" w:val="clear"/>
          <w:vAlign w:val="center"/>
        </w:tcPr>
        <w:p>
          <w:pPr>
            <w:pStyle w:val="Footer"/>
            <w:rPr>
              <w:szCs w:val="16"/>
            </w:rPr>
          </w:pPr>
          <w:r>
            <w:rPr>
              <w:szCs w:val="16"/>
            </w:rPr>
            <w:t>0.1</w:t>
          </w:r>
        </w:p>
      </w:tc>
      <w:tc>
        <w:tcPr>
          <w:tcW w:w="4962" w:type="dxa"/>
          <w:gridSpan w:val="4"/>
          <w:vMerge w:val="restart"/>
          <w:tcBorders/>
          <w:shd w:color="auto" w:fill="FFFFFF" w:themeFill="background1" w:val="clear"/>
        </w:tcPr>
        <w:p>
          <w:pPr>
            <w:pStyle w:val="Footer"/>
            <w:jc w:val="center"/>
            <w:rPr>
              <w:color w:val="4F81BD" w:themeColor="accent1"/>
            </w:rPr>
          </w:pPr>
          <w:r>
            <w:rPr>
              <w:color w:val="4F81BD" w:themeColor="accent1"/>
            </w:rPr>
          </w:r>
        </w:p>
        <w:p>
          <w:pPr>
            <w:pStyle w:val="Footer"/>
            <w:jc w:val="center"/>
            <w:rPr>
              <w:szCs w:val="16"/>
            </w:rPr>
          </w:pPr>
          <w:ins w:id="1203" w:author="MH, Hashim" w:date="2017-11-22T10:38:00Z">
            <w:r>
              <w:rPr>
                <w:szCs w:val="16"/>
              </w:rPr>
              <w:t>Integration Document</w:t>
            </w:r>
          </w:ins>
          <w:ins w:id="1204" w:author="MH, Hashim" w:date="2017-11-22T10:38:00Z">
            <w:r>
              <w:rPr/>
              <w:t xml:space="preserve"> </w:t>
            </w:r>
          </w:ins>
          <w:del w:id="1205" w:author="MH, Hashim" w:date="2017-11-22T10:38:00Z">
            <w:r>
              <w:rPr/>
              <w:delText>Technical Design</w:delText>
            </w:r>
          </w:del>
          <w:r>
            <w:rPr/>
            <w:t xml:space="preserve"> My Account</w:t>
          </w:r>
        </w:p>
      </w:tc>
      <w:tc>
        <w:tcPr>
          <w:tcW w:w="992" w:type="dxa"/>
          <w:tcBorders/>
          <w:shd w:color="auto" w:fill="FFFFFF" w:themeFill="background1" w:val="clear"/>
          <w:vAlign w:val="center"/>
        </w:tcPr>
        <w:p>
          <w:pPr>
            <w:pStyle w:val="Footer"/>
            <w:jc w:val="right"/>
            <w:rPr>
              <w:szCs w:val="16"/>
            </w:rPr>
          </w:pPr>
          <w:r>
            <w:rPr>
              <w:szCs w:val="16"/>
            </w:rPr>
            <w:t>Approver:</w:t>
          </w:r>
        </w:p>
      </w:tc>
      <w:tc>
        <w:tcPr>
          <w:tcW w:w="1815" w:type="dxa"/>
          <w:tcBorders/>
          <w:shd w:color="auto" w:fill="FFFFFF" w:themeFill="background1" w:val="clear"/>
          <w:vAlign w:val="center"/>
        </w:tcPr>
        <w:p>
          <w:pPr>
            <w:pStyle w:val="Footer"/>
            <w:rPr>
              <w:szCs w:val="16"/>
            </w:rPr>
          </w:pPr>
          <w:ins w:id="1206" w:author="MH, Hashim" w:date="2017-11-22T10:37:00Z">
            <w:r>
              <w:rPr>
                <w:szCs w:val="16"/>
              </w:rPr>
              <w:t xml:space="preserve">Deepthi Shivakumar </w:t>
            </w:r>
          </w:ins>
          <w:del w:id="1207" w:author="MH, Hashim" w:date="2017-11-22T10:37:00Z">
            <w:r>
              <w:rPr>
                <w:szCs w:val="16"/>
              </w:rPr>
              <w:delText>Ajit Dubey</w:delText>
            </w:r>
          </w:del>
        </w:p>
      </w:tc>
    </w:tr>
    <w:tr>
      <w:trPr>
        <w:trHeight w:val="95" w:hRule="exact"/>
      </w:trPr>
      <w:tc>
        <w:tcPr>
          <w:tcW w:w="950" w:type="dxa"/>
          <w:vMerge w:val="restart"/>
          <w:tcBorders/>
          <w:shd w:color="auto" w:fill="FFFFFF" w:themeFill="background1" w:val="clear"/>
          <w:vAlign w:val="center"/>
        </w:tcPr>
        <w:p>
          <w:pPr>
            <w:pStyle w:val="Footer"/>
            <w:jc w:val="right"/>
            <w:rPr>
              <w:szCs w:val="16"/>
            </w:rPr>
          </w:pPr>
          <w:r>
            <w:rPr>
              <w:szCs w:val="16"/>
            </w:rPr>
            <w:t>Status:</w:t>
          </w:r>
        </w:p>
      </w:tc>
      <w:tc>
        <w:tcPr>
          <w:tcW w:w="1771" w:type="dxa"/>
          <w:vMerge w:val="restart"/>
          <w:tcBorders/>
          <w:shd w:color="auto" w:fill="FFFFFF" w:themeFill="background1" w:val="clear"/>
          <w:vAlign w:val="center"/>
        </w:tcPr>
        <w:p>
          <w:pPr>
            <w:pStyle w:val="Footer"/>
            <w:rPr>
              <w:szCs w:val="16"/>
            </w:rPr>
          </w:pPr>
          <w:del w:id="1208" w:author="HS, Yogesh" w:date="2017-12-07T15:59:00Z">
            <w:r>
              <w:rPr>
                <w:szCs w:val="16"/>
              </w:rPr>
              <w:delText>DRAFT</w:delText>
            </w:r>
          </w:del>
          <w:ins w:id="1209" w:author="HS, Yogesh" w:date="2017-12-07T15:59:00Z">
            <w:r>
              <w:rPr>
                <w:szCs w:val="16"/>
              </w:rPr>
              <w:t>Reviewed</w:t>
            </w:r>
          </w:ins>
        </w:p>
      </w:tc>
      <w:tc>
        <w:tcPr>
          <w:tcW w:w="4962" w:type="dxa"/>
          <w:gridSpan w:val="4"/>
          <w:vMerge w:val="continue"/>
          <w:tcBorders/>
          <w:shd w:color="auto" w:fill="FFFFFF" w:themeFill="background1" w:val="clear"/>
        </w:tcPr>
        <w:p>
          <w:pPr>
            <w:pStyle w:val="Footer"/>
            <w:rPr>
              <w:szCs w:val="16"/>
            </w:rPr>
          </w:pPr>
          <w:r>
            <w:rPr>
              <w:szCs w:val="16"/>
            </w:rPr>
          </w:r>
        </w:p>
      </w:tc>
      <w:tc>
        <w:tcPr>
          <w:tcW w:w="992" w:type="dxa"/>
          <w:vMerge w:val="restart"/>
          <w:tcBorders/>
          <w:shd w:color="auto" w:fill="FFFFFF" w:themeFill="background1" w:val="clear"/>
          <w:vAlign w:val="center"/>
        </w:tcPr>
        <w:p>
          <w:pPr>
            <w:pStyle w:val="Footer"/>
            <w:jc w:val="right"/>
            <w:rPr>
              <w:szCs w:val="16"/>
            </w:rPr>
          </w:pPr>
          <w:r>
            <w:rPr>
              <w:szCs w:val="16"/>
            </w:rPr>
            <w:t>Page</w:t>
          </w:r>
        </w:p>
      </w:tc>
      <w:tc>
        <w:tcPr>
          <w:tcW w:w="1815" w:type="dxa"/>
          <w:vMerge w:val="restart"/>
          <w:tcBorders/>
          <w:shd w:color="auto" w:fill="FFFFFF" w:themeFill="background1" w:val="clear"/>
          <w:vAlign w:val="center"/>
        </w:tcPr>
        <w:p>
          <w:pPr>
            <w:pStyle w:val="Footer"/>
            <w:rPr>
              <w:szCs w:val="16"/>
            </w:rPr>
          </w:pPr>
          <w:r>
            <w:rPr>
              <w:szCs w:val="16"/>
            </w:rPr>
            <w:fldChar w:fldCharType="begin"/>
          </w:r>
          <w:r>
            <w:rPr>
              <w:szCs w:val="16"/>
            </w:rPr>
            <w:instrText> PAGE </w:instrText>
          </w:r>
          <w:r>
            <w:rPr>
              <w:szCs w:val="16"/>
            </w:rPr>
            <w:fldChar w:fldCharType="separate"/>
          </w:r>
          <w:r>
            <w:rPr>
              <w:szCs w:val="16"/>
            </w:rPr>
            <w:t>11</w:t>
          </w:r>
          <w:r>
            <w:rPr>
              <w:szCs w:val="16"/>
            </w:rPr>
            <w:fldChar w:fldCharType="end"/>
          </w:r>
          <w:r>
            <w:rPr>
              <w:szCs w:val="16"/>
            </w:rPr>
            <w:t xml:space="preserve"> </w:t>
          </w:r>
          <w:r>
            <w:rPr>
              <w:szCs w:val="16"/>
            </w:rPr>
            <w:t xml:space="preserve">of </w:t>
          </w:r>
          <w:r>
            <w:rPr>
              <w:szCs w:val="16"/>
            </w:rPr>
            <w:fldChar w:fldCharType="begin"/>
          </w:r>
          <w:r>
            <w:rPr>
              <w:szCs w:val="16"/>
            </w:rPr>
            <w:instrText> NUMPAGES </w:instrText>
          </w:r>
          <w:r>
            <w:rPr>
              <w:szCs w:val="16"/>
            </w:rPr>
            <w:fldChar w:fldCharType="separate"/>
          </w:r>
          <w:r>
            <w:rPr>
              <w:szCs w:val="16"/>
            </w:rPr>
            <w:t>12</w:t>
          </w:r>
          <w:r>
            <w:rPr>
              <w:szCs w:val="16"/>
            </w:rPr>
            <w:fldChar w:fldCharType="end"/>
          </w:r>
        </w:p>
      </w:tc>
    </w:tr>
    <w:tr>
      <w:trPr>
        <w:trHeight w:val="413" w:hRule="exact"/>
      </w:trPr>
      <w:tc>
        <w:tcPr>
          <w:tcW w:w="950" w:type="dxa"/>
          <w:vMerge w:val="continue"/>
          <w:tcBorders/>
          <w:shd w:color="auto" w:fill="F2F2F2" w:themeFill="background1" w:themeFillShade="f2" w:val="clear"/>
          <w:vAlign w:val="center"/>
        </w:tcPr>
        <w:p>
          <w:pPr>
            <w:pStyle w:val="Footer"/>
            <w:jc w:val="right"/>
            <w:rPr/>
          </w:pPr>
          <w:r>
            <w:rPr/>
          </w:r>
        </w:p>
      </w:tc>
      <w:tc>
        <w:tcPr>
          <w:tcW w:w="1771" w:type="dxa"/>
          <w:vMerge w:val="continue"/>
          <w:tcBorders/>
          <w:shd w:color="auto" w:fill="F2F2F2" w:themeFill="background1" w:themeFillShade="f2" w:val="clear"/>
          <w:vAlign w:val="center"/>
        </w:tcPr>
        <w:p>
          <w:pPr>
            <w:pStyle w:val="Footer"/>
            <w:rPr/>
          </w:pPr>
          <w:r>
            <w:rPr/>
          </w:r>
        </w:p>
      </w:tc>
      <w:tc>
        <w:tcPr>
          <w:tcW w:w="1199" w:type="dxa"/>
          <w:tcBorders/>
          <w:shd w:fill="auto" w:val="clear"/>
          <w:vAlign w:val="center"/>
        </w:tcPr>
        <w:p>
          <w:pPr>
            <w:pStyle w:val="Footer"/>
            <w:jc w:val="right"/>
            <w:rPr/>
          </w:pPr>
          <w:r>
            <w:rPr/>
            <w:t xml:space="preserve">Template ID </w:t>
          </w:r>
        </w:p>
      </w:tc>
      <w:tc>
        <w:tcPr>
          <w:tcW w:w="2070" w:type="dxa"/>
          <w:tcBorders/>
          <w:shd w:fill="auto" w:val="clear"/>
          <w:vAlign w:val="center"/>
        </w:tcPr>
        <w:p>
          <w:pPr>
            <w:pStyle w:val="Footer"/>
            <w:rPr/>
          </w:pPr>
          <w:r>
            <w:rPr/>
            <w:t>CDPP-T-</w:t>
          </w:r>
          <w:del w:id="1210" w:author="MH, Hashim" w:date="2017-11-22T10:37:00Z">
            <w:r>
              <w:rPr/>
              <w:delText>03000002</w:delText>
            </w:r>
          </w:del>
        </w:p>
      </w:tc>
      <w:tc>
        <w:tcPr>
          <w:tcW w:w="991" w:type="dxa"/>
          <w:tcBorders/>
          <w:shd w:fill="auto" w:val="clear"/>
          <w:vAlign w:val="center"/>
        </w:tcPr>
        <w:p>
          <w:pPr>
            <w:pStyle w:val="Footer"/>
            <w:jc w:val="right"/>
            <w:rPr/>
          </w:pPr>
          <w:r>
            <w:rPr/>
            <w:t xml:space="preserve">Template Version </w:t>
          </w:r>
        </w:p>
      </w:tc>
      <w:tc>
        <w:tcPr>
          <w:tcW w:w="702" w:type="dxa"/>
          <w:tcBorders/>
          <w:shd w:fill="auto" w:val="clear"/>
          <w:vAlign w:val="center"/>
        </w:tcPr>
        <w:p>
          <w:pPr>
            <w:pStyle w:val="Footer"/>
            <w:rPr/>
          </w:pPr>
          <w:r>
            <w:rPr/>
            <w:t>1.0</w:t>
          </w:r>
        </w:p>
      </w:tc>
      <w:tc>
        <w:tcPr>
          <w:tcW w:w="992" w:type="dxa"/>
          <w:vMerge w:val="continue"/>
          <w:tcBorders/>
          <w:shd w:color="auto" w:fill="F2F2F2" w:themeFill="background1" w:themeFillShade="f2" w:val="clear"/>
          <w:vAlign w:val="center"/>
        </w:tcPr>
        <w:p>
          <w:pPr>
            <w:pStyle w:val="Footer"/>
            <w:jc w:val="right"/>
            <w:rPr/>
          </w:pPr>
          <w:r>
            <w:rPr/>
          </w:r>
        </w:p>
      </w:tc>
      <w:tc>
        <w:tcPr>
          <w:tcW w:w="1815" w:type="dxa"/>
          <w:vMerge w:val="continue"/>
          <w:tcBorders/>
          <w:shd w:color="auto" w:fill="F2F2F2" w:themeFill="background1" w:themeFillShade="f2" w:val="clear"/>
          <w:vAlign w:val="center"/>
        </w:tcPr>
        <w:p>
          <w:pPr>
            <w:pStyle w:val="Footer"/>
            <w:rPr/>
          </w:pPr>
          <w:r>
            <w:rPr/>
          </w:r>
        </w:p>
      </w:tc>
    </w:tr>
  </w:tbl>
  <w:p>
    <w:pPr>
      <w:pStyle w:val="Footer"/>
      <w:rPr>
        <w:rFonts w:cs="Arial"/>
      </w:rPr>
    </w:pPr>
    <w:r>
      <w:rPr>
        <w:rFonts w:cs="Arial"/>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23" w:type="dxa"/>
      <w:jc w:val="left"/>
      <w:tblInd w:w="-142" w:type="dxa"/>
      <w:tblBorders/>
      <w:tblCellMar>
        <w:top w:w="0" w:type="dxa"/>
        <w:left w:w="0" w:type="dxa"/>
        <w:bottom w:w="0" w:type="dxa"/>
        <w:right w:w="0" w:type="dxa"/>
      </w:tblCellMar>
      <w:tblLook w:val="0000" w:noVBand="0" w:noHBand="0" w:lastColumn="0" w:firstColumn="0" w:lastRow="0" w:firstRow="0"/>
    </w:tblPr>
    <w:tblGrid>
      <w:gridCol w:w="6805"/>
      <w:gridCol w:w="3117"/>
    </w:tblGrid>
    <w:tr>
      <w:trPr>
        <w:trHeight w:val="721" w:hRule="exact"/>
      </w:trPr>
      <w:tc>
        <w:tcPr>
          <w:tcW w:w="6805" w:type="dxa"/>
          <w:tcBorders/>
          <w:shd w:fill="auto" w:val="clear"/>
        </w:tcPr>
        <w:p>
          <w:pPr>
            <w:pStyle w:val="Header"/>
            <w:jc w:val="right"/>
            <w:rPr/>
          </w:pPr>
          <w:r>
            <w:rPr/>
          </w:r>
        </w:p>
      </w:tc>
      <w:tc>
        <w:tcPr>
          <w:tcW w:w="3117" w:type="dxa"/>
          <w:tcBorders/>
          <w:shd w:fill="auto" w:val="clear"/>
        </w:tcPr>
        <w:p>
          <w:pPr>
            <w:pStyle w:val="Header"/>
            <w:jc w:val="right"/>
            <w:rPr>
              <w:b w:val="false"/>
              <w:b w:val="false"/>
              <w:sz w:val="20"/>
            </w:rPr>
          </w:pPr>
          <w:r>
            <w:rPr/>
            <w:drawing>
              <wp:inline distT="0" distB="0" distL="0" distR="0">
                <wp:extent cx="1788795" cy="334010"/>
                <wp:effectExtent l="0" t="0" r="0" b="0"/>
                <wp:docPr id="63"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2" descr="Description: Description: Description: Description: Description: Description: Description: PHGMCWORDMARK2008_CO"/>
                        <pic:cNvPicPr>
                          <a:picLocks noChangeAspect="1" noChangeArrowheads="1"/>
                        </pic:cNvPicPr>
                      </pic:nvPicPr>
                      <pic:blipFill>
                        <a:blip r:embed="rId1"/>
                        <a:stretch>
                          <a:fillRect/>
                        </a:stretch>
                      </pic:blipFill>
                      <pic:spPr bwMode="auto">
                        <a:xfrm>
                          <a:off x="0" y="0"/>
                          <a:ext cx="1788795" cy="334010"/>
                        </a:xfrm>
                        <a:prstGeom prst="rect">
                          <a:avLst/>
                        </a:prstGeom>
                      </pic:spPr>
                    </pic:pic>
                  </a:graphicData>
                </a:graphic>
              </wp:inline>
            </w:drawing>
          </w:r>
        </w:p>
      </w:tc>
    </w:tr>
    <w:tr>
      <w:trPr>
        <w:cantSplit w:val="true"/>
      </w:trPr>
      <w:tc>
        <w:tcPr>
          <w:tcW w:w="9922" w:type="dxa"/>
          <w:gridSpan w:val="2"/>
          <w:tcBorders>
            <w:top w:val="single" w:sz="4" w:space="0" w:color="00000A"/>
            <w:bottom w:val="single" w:sz="4" w:space="0" w:color="00000A"/>
            <w:insideH w:val="single" w:sz="4" w:space="0" w:color="00000A"/>
          </w:tcBorders>
          <w:shd w:fill="auto" w:val="clear"/>
        </w:tcPr>
        <w:p>
          <w:pPr>
            <w:pStyle w:val="Header"/>
            <w:jc w:val="right"/>
            <w:rPr/>
          </w:pPr>
          <w:r>
            <w:rPr/>
          </w:r>
        </w:p>
        <w:p>
          <w:pPr>
            <w:pStyle w:val="Header"/>
            <w:jc w:val="right"/>
            <w:rPr/>
          </w:pPr>
          <w:del w:id="1193" w:author="MH, Hashim" w:date="2017-11-22T10:36:00Z">
            <w:r>
              <w:rPr/>
              <w:delText>Technical Design My Account</w:delText>
            </w:r>
          </w:del>
          <w:ins w:id="1194" w:author="MH, Hashim" w:date="2017-11-22T10:36:00Z">
            <w:r>
              <w:rPr/>
              <w:t>My Account Integration Document</w:t>
            </w:r>
          </w:ins>
        </w:p>
      </w:tc>
    </w:tr>
  </w:tbl>
  <w:p>
    <w:pPr>
      <w:pStyle w:val="Header"/>
      <w:tabs>
        <w:tab w:val="left" w:pos="2441" w:leader="none"/>
      </w:tabs>
      <w:pPrChange w:id="0" w:author="MH, Hashim" w:date="2017-11-22T10:36:00Z"/>
      <w:rPr>
        <w:sz w:val="18"/>
      </w:rPr>
    </w:pPr>
    <w:r>
      <mc:AlternateContent>
        <mc:Choice Requires="wps">
          <w:drawing>
            <wp:anchor behindDoc="1" distT="0" distB="0" distL="114300" distR="113030" simplePos="0" locked="0" layoutInCell="1" allowOverlap="1" relativeHeight="17" wp14:anchorId="0D356862">
              <wp:simplePos x="0" y="0"/>
              <wp:positionH relativeFrom="column">
                <wp:posOffset>-553085</wp:posOffset>
              </wp:positionH>
              <wp:positionV relativeFrom="paragraph">
                <wp:posOffset>148590</wp:posOffset>
              </wp:positionV>
              <wp:extent cx="335280" cy="8453120"/>
              <wp:effectExtent l="0" t="0" r="9525" b="6350"/>
              <wp:wrapNone/>
              <wp:docPr id="64" name="Text Box 1"/>
              <a:graphic xmlns:a="http://schemas.openxmlformats.org/drawingml/2006/main">
                <a:graphicData uri="http://schemas.microsoft.com/office/word/2010/wordprocessingShape">
                  <wps:wsp>
                    <wps:cNvSpPr/>
                    <wps:spPr>
                      <a:xfrm>
                        <a:off x="0" y="0"/>
                        <a:ext cx="334800" cy="8452440"/>
                      </a:xfrm>
                      <a:prstGeom prst="rect">
                        <a:avLst/>
                      </a:prstGeom>
                      <a:solidFill>
                        <a:srgbClr val="ffffff"/>
                      </a:solidFill>
                      <a:ln>
                        <a:noFill/>
                      </a:ln>
                    </wps:spPr>
                    <wps:style>
                      <a:lnRef idx="0"/>
                      <a:fillRef idx="0"/>
                      <a:effectRef idx="0"/>
                      <a:fontRef idx="minor"/>
                    </wps:style>
                    <wps:txbx>
                      <w:txbxContent>
                        <w:p>
                          <w:pPr>
                            <w:pStyle w:val="Footer"/>
                            <w:jc w:val="center"/>
                            <w:rPr>
                              <w:color w:val="00000A"/>
                            </w:rPr>
                          </w:pPr>
                          <w:r>
                            <w:rPr>
                              <w:color w:val="00000A"/>
                            </w:rPr>
                            <w:t>Printed copies are uncontrolled unless authenticated</w:t>
                          </w:r>
                        </w:p>
                      </w:txbxContent>
                    </wps:txbx>
                    <wps:bodyPr vert="vert270" rot="16200000">
                      <a:noAutofit/>
                    </wps:bodyPr>
                  </wps:wsp>
                </a:graphicData>
              </a:graphic>
            </wp:anchor>
          </w:drawing>
        </mc:Choice>
        <mc:Fallback>
          <w:pict>
            <v:rect id="shape_0" ID="Text Box 1" fillcolor="white" stroked="f" style="position:absolute;margin-left:-43.55pt;margin-top:11.7pt;width:26.3pt;height:665.5pt" wp14:anchorId="0D356862">
              <w10:wrap type="square"/>
              <v:fill o:detectmouseclick="t" type="solid" color2="black"/>
              <v:stroke color="#3465a4" joinstyle="round" endcap="flat"/>
              <v:textbox style="mso-layout-flow-alt:bottom-to-top">
                <w:txbxContent>
                  <w:p>
                    <w:pPr>
                      <w:pStyle w:val="Footer"/>
                      <w:jc w:val="center"/>
                      <w:rPr>
                        <w:color w:val="00000A"/>
                      </w:rPr>
                    </w:pPr>
                    <w:r>
                      <w:rPr>
                        <w:color w:val="00000A"/>
                      </w:rPr>
                      <w:t>Printed copies are uncontrolled unless authenticated</w:t>
                    </w:r>
                  </w:p>
                </w:txbxContent>
              </v:textbox>
            </v:rect>
          </w:pict>
        </mc:Fallback>
      </mc:AlternateContent>
    </w:r>
    <w:r>
      <w:rPr>
        <w:sz w:val="18"/>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2561"/>
        </w:tabs>
        <w:ind w:left="2561"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2934"/>
        </w:tabs>
        <w:ind w:left="293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2561"/>
        </w:tabs>
        <w:ind w:left="2561"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2934"/>
        </w:tabs>
        <w:ind w:left="293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2561"/>
        </w:tabs>
        <w:ind w:left="2561"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2934"/>
        </w:tabs>
        <w:ind w:left="293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3"/>
      <w:numFmt w:val="bullet"/>
      <w:lvlText w:val=""/>
      <w:lvlJc w:val="left"/>
      <w:pPr>
        <w:ind w:left="720" w:hanging="360"/>
      </w:pPr>
      <w:rPr>
        <w:rFonts w:ascii="Symbol" w:hAnsi="Symbol" w:cs="Symbol"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76" w:hanging="360"/>
      </w:pPr>
      <w:rPr>
        <w:rFonts w:ascii="Symbol" w:hAnsi="Symbol" w:cs="Symbol" w:hint="default"/>
        <w:rFonts w:cs="Symbol"/>
      </w:rPr>
    </w:lvl>
    <w:lvl w:ilvl="1">
      <w:start w:val="1"/>
      <w:numFmt w:val="bullet"/>
      <w:lvlText w:val="o"/>
      <w:lvlJc w:val="left"/>
      <w:pPr>
        <w:ind w:left="1496" w:hanging="360"/>
      </w:pPr>
      <w:rPr>
        <w:rFonts w:ascii="Courier New" w:hAnsi="Courier New" w:cs="Courier New" w:hint="default"/>
        <w:rFonts w:cs="Courier New"/>
      </w:rPr>
    </w:lvl>
    <w:lvl w:ilvl="2">
      <w:start w:val="1"/>
      <w:numFmt w:val="bullet"/>
      <w:lvlText w:val=""/>
      <w:lvlJc w:val="left"/>
      <w:pPr>
        <w:ind w:left="2216" w:hanging="360"/>
      </w:pPr>
      <w:rPr>
        <w:rFonts w:ascii="Wingdings" w:hAnsi="Wingdings" w:cs="Wingdings" w:hint="default"/>
        <w:rFonts w:cs="Wingdings"/>
      </w:rPr>
    </w:lvl>
    <w:lvl w:ilvl="3">
      <w:start w:val="1"/>
      <w:numFmt w:val="bullet"/>
      <w:lvlText w:val=""/>
      <w:lvlJc w:val="left"/>
      <w:pPr>
        <w:ind w:left="2936" w:hanging="360"/>
      </w:pPr>
      <w:rPr>
        <w:rFonts w:ascii="Symbol" w:hAnsi="Symbol" w:cs="Symbol" w:hint="default"/>
        <w:rFonts w:cs="Symbol"/>
      </w:rPr>
    </w:lvl>
    <w:lvl w:ilvl="4">
      <w:start w:val="1"/>
      <w:numFmt w:val="bullet"/>
      <w:lvlText w:val="o"/>
      <w:lvlJc w:val="left"/>
      <w:pPr>
        <w:ind w:left="3656" w:hanging="360"/>
      </w:pPr>
      <w:rPr>
        <w:rFonts w:ascii="Courier New" w:hAnsi="Courier New" w:cs="Courier New" w:hint="default"/>
        <w:rFonts w:cs="Courier New"/>
      </w:rPr>
    </w:lvl>
    <w:lvl w:ilvl="5">
      <w:start w:val="1"/>
      <w:numFmt w:val="bullet"/>
      <w:lvlText w:val=""/>
      <w:lvlJc w:val="left"/>
      <w:pPr>
        <w:ind w:left="4376" w:hanging="360"/>
      </w:pPr>
      <w:rPr>
        <w:rFonts w:ascii="Wingdings" w:hAnsi="Wingdings" w:cs="Wingdings" w:hint="default"/>
        <w:rFonts w:cs="Wingdings"/>
      </w:rPr>
    </w:lvl>
    <w:lvl w:ilvl="6">
      <w:start w:val="1"/>
      <w:numFmt w:val="bullet"/>
      <w:lvlText w:val=""/>
      <w:lvlJc w:val="left"/>
      <w:pPr>
        <w:ind w:left="5096" w:hanging="360"/>
      </w:pPr>
      <w:rPr>
        <w:rFonts w:ascii="Symbol" w:hAnsi="Symbol" w:cs="Symbol" w:hint="default"/>
        <w:rFonts w:cs="Symbol"/>
      </w:rPr>
    </w:lvl>
    <w:lvl w:ilvl="7">
      <w:start w:val="1"/>
      <w:numFmt w:val="bullet"/>
      <w:lvlText w:val="o"/>
      <w:lvlJc w:val="left"/>
      <w:pPr>
        <w:ind w:left="5816" w:hanging="360"/>
      </w:pPr>
      <w:rPr>
        <w:rFonts w:ascii="Courier New" w:hAnsi="Courier New" w:cs="Courier New" w:hint="default"/>
        <w:rFonts w:cs="Courier New"/>
      </w:rPr>
    </w:lvl>
    <w:lvl w:ilvl="8">
      <w:start w:val="1"/>
      <w:numFmt w:val="bullet"/>
      <w:lvlText w:val=""/>
      <w:lvlJc w:val="left"/>
      <w:pPr>
        <w:ind w:left="6536"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7"/>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uiPriority="99"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7619b3"/>
    <w:pPr>
      <w:widowControl/>
      <w:bidi w:val="0"/>
      <w:spacing w:before="0" w:after="120"/>
      <w:jc w:val="left"/>
    </w:pPr>
    <w:rPr>
      <w:rFonts w:ascii="Arial" w:hAnsi="Arial" w:eastAsia="Calibri" w:cs="Times New Roman" w:eastAsiaTheme="minorHAnsi"/>
      <w:color w:val="00000A"/>
      <w:kern w:val="0"/>
      <w:sz w:val="20"/>
      <w:szCs w:val="20"/>
      <w:lang w:val="en-US" w:eastAsia="en-US" w:bidi="ar-SA"/>
    </w:rPr>
  </w:style>
  <w:style w:type="paragraph" w:styleId="Heading1">
    <w:name w:val="Heading 1"/>
    <w:basedOn w:val="Normal"/>
    <w:next w:val="Normal"/>
    <w:link w:val="Heading1Char"/>
    <w:uiPriority w:val="9"/>
    <w:qFormat/>
    <w:rsid w:val="00336498"/>
    <w:pPr>
      <w:keepNext w:val="true"/>
      <w:numPr>
        <w:ilvl w:val="0"/>
        <w:numId w:val="1"/>
      </w:numPr>
      <w:spacing w:before="240" w:after="60"/>
      <w:outlineLvl w:val="0"/>
    </w:pPr>
    <w:rPr>
      <w:b/>
      <w:color w:val="0B5ED7"/>
      <w:kern w:val="2"/>
      <w:sz w:val="28"/>
      <w:lang w:val="en-GB"/>
    </w:rPr>
  </w:style>
  <w:style w:type="paragraph" w:styleId="Heading2">
    <w:name w:val="Heading 2"/>
    <w:basedOn w:val="Normal"/>
    <w:next w:val="Normal"/>
    <w:link w:val="Heading2Char"/>
    <w:uiPriority w:val="9"/>
    <w:qFormat/>
    <w:rsid w:val="0080769b"/>
    <w:pPr>
      <w:keepNext w:val="true"/>
      <w:numPr>
        <w:ilvl w:val="1"/>
        <w:numId w:val="1"/>
      </w:numPr>
      <w:tabs>
        <w:tab w:val="left" w:pos="576" w:leader="none"/>
      </w:tabs>
      <w:spacing w:before="240" w:after="60"/>
      <w:ind w:left="576" w:hanging="0"/>
      <w:outlineLvl w:val="1"/>
    </w:pPr>
    <w:rPr>
      <w:b/>
      <w:color w:val="0B5ED7"/>
      <w:sz w:val="24"/>
    </w:rPr>
  </w:style>
  <w:style w:type="paragraph" w:styleId="Heading3">
    <w:name w:val="Heading 3"/>
    <w:basedOn w:val="Normal"/>
    <w:next w:val="Normal"/>
    <w:link w:val="Heading3Char"/>
    <w:uiPriority w:val="9"/>
    <w:qFormat/>
    <w:rsid w:val="00336498"/>
    <w:pPr>
      <w:keepNext w:val="true"/>
      <w:numPr>
        <w:ilvl w:val="2"/>
        <w:numId w:val="1"/>
      </w:numPr>
      <w:spacing w:before="240" w:after="60"/>
      <w:outlineLvl w:val="2"/>
    </w:pPr>
    <w:rPr>
      <w:b/>
      <w:sz w:val="24"/>
    </w:rPr>
  </w:style>
  <w:style w:type="paragraph" w:styleId="Heading4">
    <w:name w:val="Heading 4"/>
    <w:basedOn w:val="Normal"/>
    <w:next w:val="Normal"/>
    <w:link w:val="Heading4Char"/>
    <w:uiPriority w:val="9"/>
    <w:qFormat/>
    <w:rsid w:val="00336498"/>
    <w:pPr>
      <w:keepNext w:val="true"/>
      <w:numPr>
        <w:ilvl w:val="3"/>
        <w:numId w:val="1"/>
      </w:numPr>
      <w:tabs>
        <w:tab w:val="left" w:pos="864" w:leader="none"/>
      </w:tabs>
      <w:spacing w:before="240" w:after="60"/>
      <w:ind w:left="864" w:hanging="0"/>
      <w:outlineLvl w:val="3"/>
    </w:pPr>
    <w:rPr>
      <w:b/>
      <w:sz w:val="22"/>
    </w:rPr>
  </w:style>
  <w:style w:type="paragraph" w:styleId="Heading5">
    <w:name w:val="Heading 5"/>
    <w:basedOn w:val="Normal"/>
    <w:next w:val="Normal"/>
    <w:uiPriority w:val="9"/>
    <w:qFormat/>
    <w:rsid w:val="00336498"/>
    <w:pPr>
      <w:numPr>
        <w:ilvl w:val="4"/>
        <w:numId w:val="1"/>
      </w:numPr>
      <w:spacing w:before="240" w:after="60"/>
      <w:outlineLvl w:val="4"/>
    </w:pPr>
    <w:rPr>
      <w:b/>
      <w:i/>
      <w:sz w:val="22"/>
    </w:rPr>
  </w:style>
  <w:style w:type="paragraph" w:styleId="Heading6">
    <w:name w:val="Heading 6"/>
    <w:basedOn w:val="Normal"/>
    <w:next w:val="Normal"/>
    <w:qFormat/>
    <w:rsid w:val="00336498"/>
    <w:pPr>
      <w:numPr>
        <w:ilvl w:val="5"/>
        <w:numId w:val="1"/>
      </w:numPr>
      <w:spacing w:before="240" w:after="60"/>
      <w:outlineLvl w:val="5"/>
    </w:pPr>
    <w:rPr>
      <w:sz w:val="22"/>
    </w:rPr>
  </w:style>
  <w:style w:type="paragraph" w:styleId="Heading7">
    <w:name w:val="Heading 7"/>
    <w:basedOn w:val="Normal"/>
    <w:next w:val="Normal"/>
    <w:qFormat/>
    <w:rsid w:val="00336498"/>
    <w:pPr>
      <w:numPr>
        <w:ilvl w:val="6"/>
        <w:numId w:val="1"/>
      </w:numPr>
      <w:spacing w:before="240" w:after="60"/>
      <w:outlineLvl w:val="6"/>
    </w:pPr>
    <w:rPr>
      <w:i/>
      <w:sz w:val="22"/>
    </w:rPr>
  </w:style>
  <w:style w:type="paragraph" w:styleId="Heading8">
    <w:name w:val="Heading 8"/>
    <w:basedOn w:val="Normal"/>
    <w:next w:val="Normal"/>
    <w:qFormat/>
    <w:rsid w:val="00336498"/>
    <w:pPr>
      <w:numPr>
        <w:ilvl w:val="7"/>
        <w:numId w:val="1"/>
      </w:numPr>
      <w:spacing w:before="240" w:after="60"/>
      <w:outlineLvl w:val="7"/>
    </w:pPr>
    <w:rPr/>
  </w:style>
  <w:style w:type="paragraph" w:styleId="Heading9">
    <w:name w:val="Heading 9"/>
    <w:basedOn w:val="Normal"/>
    <w:next w:val="Normal"/>
    <w:qFormat/>
    <w:rsid w:val="00336498"/>
    <w:pPr>
      <w:numPr>
        <w:ilvl w:val="8"/>
        <w:numId w:val="1"/>
      </w:numPr>
      <w:spacing w:before="240" w:after="60"/>
      <w:outlineLvl w:val="8"/>
    </w:pPr>
    <w:rPr>
      <w:i/>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e50cb9"/>
    <w:rPr>
      <w:rFonts w:ascii="Arial" w:hAnsi="Arial" w:eastAsia="ＭＳ ゴシック" w:cs="" w:cstheme="majorBidi" w:eastAsiaTheme="majorEastAsia"/>
      <w:spacing w:val="5"/>
      <w:kern w:val="2"/>
      <w:sz w:val="52"/>
      <w:szCs w:val="52"/>
    </w:rPr>
  </w:style>
  <w:style w:type="character" w:styleId="SubtitleChar" w:customStyle="1">
    <w:name w:val="Subtitle Char"/>
    <w:basedOn w:val="DefaultParagraphFont"/>
    <w:link w:val="Subtitle"/>
    <w:qFormat/>
    <w:rsid w:val="00e50cb9"/>
    <w:rPr>
      <w:rFonts w:ascii="Arial" w:hAnsi="Arial" w:eastAsia="ＭＳ ゴシック" w:cs="" w:cstheme="majorBidi" w:eastAsiaTheme="majorEastAsia"/>
      <w:i/>
      <w:iCs/>
      <w:color w:val="0B5ED7"/>
      <w:spacing w:val="15"/>
      <w:sz w:val="24"/>
      <w:szCs w:val="24"/>
    </w:rPr>
  </w:style>
  <w:style w:type="character" w:styleId="FooterChar" w:customStyle="1">
    <w:name w:val="Footer Char"/>
    <w:basedOn w:val="DefaultParagraphFont"/>
    <w:link w:val="Footer"/>
    <w:qFormat/>
    <w:rsid w:val="002c78f3"/>
    <w:rPr>
      <w:rFonts w:ascii="Arial" w:hAnsi="Arial" w:eastAsia="Calibri" w:eastAsiaTheme="minorHAnsi"/>
      <w:sz w:val="16"/>
    </w:rPr>
  </w:style>
  <w:style w:type="character" w:styleId="Heading1Char" w:customStyle="1">
    <w:name w:val="Heading 1 Char"/>
    <w:basedOn w:val="DefaultParagraphFont"/>
    <w:link w:val="Heading1"/>
    <w:uiPriority w:val="9"/>
    <w:qFormat/>
    <w:rsid w:val="00336498"/>
    <w:rPr>
      <w:rFonts w:ascii="Arial" w:hAnsi="Arial" w:eastAsia="Calibri" w:eastAsiaTheme="minorHAnsi"/>
      <w:b/>
      <w:color w:val="0B5ED7"/>
      <w:kern w:val="2"/>
      <w:sz w:val="28"/>
      <w:lang w:val="en-GB"/>
    </w:rPr>
  </w:style>
  <w:style w:type="character" w:styleId="InternetLink">
    <w:name w:val="Internet Link"/>
    <w:basedOn w:val="DefaultParagraphFont"/>
    <w:uiPriority w:val="99"/>
    <w:unhideWhenUsed/>
    <w:rsid w:val="00623423"/>
    <w:rPr>
      <w:color w:val="0000FF" w:themeColor="hyperlink"/>
      <w:u w:val="single"/>
    </w:rPr>
  </w:style>
  <w:style w:type="character" w:styleId="Linenumber">
    <w:name w:val="line number"/>
    <w:basedOn w:val="DefaultParagraphFont"/>
    <w:semiHidden/>
    <w:unhideWhenUsed/>
    <w:qFormat/>
    <w:rsid w:val="00940b9e"/>
    <w:rPr/>
  </w:style>
  <w:style w:type="character" w:styleId="Annotationreference">
    <w:name w:val="annotation reference"/>
    <w:basedOn w:val="DefaultParagraphFont"/>
    <w:semiHidden/>
    <w:unhideWhenUsed/>
    <w:qFormat/>
    <w:rsid w:val="00c91877"/>
    <w:rPr>
      <w:sz w:val="16"/>
      <w:szCs w:val="16"/>
    </w:rPr>
  </w:style>
  <w:style w:type="character" w:styleId="CommentTextChar" w:customStyle="1">
    <w:name w:val="Comment Text Char"/>
    <w:basedOn w:val="DefaultParagraphFont"/>
    <w:link w:val="CommentText"/>
    <w:semiHidden/>
    <w:qFormat/>
    <w:rsid w:val="00c91877"/>
    <w:rPr>
      <w:rFonts w:ascii="Arial" w:hAnsi="Arial" w:eastAsia="Calibri" w:eastAsiaTheme="minorHAnsi"/>
    </w:rPr>
  </w:style>
  <w:style w:type="character" w:styleId="CommentSubjectChar" w:customStyle="1">
    <w:name w:val="Comment Subject Char"/>
    <w:basedOn w:val="CommentTextChar"/>
    <w:link w:val="CommentSubject"/>
    <w:semiHidden/>
    <w:qFormat/>
    <w:rsid w:val="00c91877"/>
    <w:rPr>
      <w:rFonts w:ascii="Arial" w:hAnsi="Arial" w:eastAsia="Calibri" w:eastAsiaTheme="minorHAnsi"/>
      <w:b/>
      <w:bCs/>
    </w:rPr>
  </w:style>
  <w:style w:type="character" w:styleId="Heading2Char" w:customStyle="1">
    <w:name w:val="Heading 2 Char"/>
    <w:basedOn w:val="DefaultParagraphFont"/>
    <w:link w:val="Heading2"/>
    <w:uiPriority w:val="9"/>
    <w:qFormat/>
    <w:rsid w:val="0080769b"/>
    <w:rPr>
      <w:rFonts w:ascii="Arial" w:hAnsi="Arial" w:eastAsia="Calibri" w:eastAsiaTheme="minorHAnsi"/>
      <w:b/>
      <w:color w:val="0B5ED7"/>
      <w:sz w:val="24"/>
    </w:rPr>
  </w:style>
  <w:style w:type="character" w:styleId="Heading3Char" w:customStyle="1">
    <w:name w:val="Heading 3 Char"/>
    <w:basedOn w:val="DefaultParagraphFont"/>
    <w:link w:val="Heading3"/>
    <w:uiPriority w:val="9"/>
    <w:qFormat/>
    <w:rsid w:val="00ca0b5c"/>
    <w:rPr>
      <w:rFonts w:ascii="Arial" w:hAnsi="Arial" w:eastAsia="Calibri" w:eastAsiaTheme="minorHAnsi"/>
      <w:b/>
      <w:sz w:val="24"/>
    </w:rPr>
  </w:style>
  <w:style w:type="character" w:styleId="Heading4Char" w:customStyle="1">
    <w:name w:val="Heading 4 Char"/>
    <w:basedOn w:val="DefaultParagraphFont"/>
    <w:link w:val="Heading4"/>
    <w:uiPriority w:val="9"/>
    <w:qFormat/>
    <w:rsid w:val="007619b3"/>
    <w:rPr>
      <w:rFonts w:ascii="Arial" w:hAnsi="Arial" w:eastAsia="Calibri" w:eastAsiaTheme="minorHAnsi"/>
      <w:b/>
      <w:sz w:val="22"/>
    </w:rPr>
  </w:style>
  <w:style w:type="character" w:styleId="Code" w:customStyle="1">
    <w:name w:val="Code"/>
    <w:basedOn w:val="DefaultParagraphFont"/>
    <w:uiPriority w:val="1"/>
    <w:qFormat/>
    <w:rsid w:val="003d53e7"/>
    <w:rPr>
      <w:rFonts w:ascii="Courier New" w:hAnsi="Courier New" w:cs="Courier New"/>
      <w:lang w:val="en-US"/>
    </w:rPr>
  </w:style>
  <w:style w:type="character" w:styleId="FollowedHyperlink">
    <w:name w:val="FollowedHyperlink"/>
    <w:basedOn w:val="DefaultParagraphFont"/>
    <w:semiHidden/>
    <w:unhideWhenUsed/>
    <w:qFormat/>
    <w:rsid w:val="00923ab5"/>
    <w:rPr>
      <w:color w:val="800080" w:themeColor="followedHyperlink"/>
      <w:u w:val="single"/>
    </w:rPr>
  </w:style>
  <w:style w:type="character" w:styleId="ListParagraphChar" w:customStyle="1">
    <w:name w:val="List Paragraph Char"/>
    <w:link w:val="ListParagraph"/>
    <w:uiPriority w:val="34"/>
    <w:qFormat/>
    <w:rsid w:val="00923ab5"/>
    <w:rPr>
      <w:rFonts w:ascii="Arial" w:hAnsi="Arial" w:eastAsia="Calibri" w:eastAsiaTheme="minorHAnsi"/>
    </w:rPr>
  </w:style>
  <w:style w:type="character" w:styleId="S1" w:customStyle="1">
    <w:name w:val="s1"/>
    <w:basedOn w:val="DefaultParagraphFont"/>
    <w:qFormat/>
    <w:rsid w:val="00fa7001"/>
    <w:rPr>
      <w:color w:val="FFFFFF"/>
    </w:rPr>
  </w:style>
  <w:style w:type="character" w:styleId="S2" w:customStyle="1">
    <w:name w:val="s2"/>
    <w:basedOn w:val="DefaultParagraphFont"/>
    <w:qFormat/>
    <w:rsid w:val="00fa7001"/>
    <w:rPr>
      <w:color w:val="DE38A5"/>
    </w:rPr>
  </w:style>
  <w:style w:type="character" w:styleId="Appleconvertedspace" w:customStyle="1">
    <w:name w:val="apple-converted-space"/>
    <w:basedOn w:val="DefaultParagraphFont"/>
    <w:qFormat/>
    <w:rsid w:val="00fa7001"/>
    <w:rPr/>
  </w:style>
  <w:style w:type="character" w:styleId="S3" w:customStyle="1">
    <w:name w:val="s3"/>
    <w:basedOn w:val="DefaultParagraphFont"/>
    <w:qFormat/>
    <w:rsid w:val="00136480"/>
    <w:rPr>
      <w:color w:val="FFFFFF"/>
    </w:rPr>
  </w:style>
  <w:style w:type="character" w:styleId="S4" w:customStyle="1">
    <w:name w:val="s4"/>
    <w:basedOn w:val="DefaultParagraphFont"/>
    <w:qFormat/>
    <w:rsid w:val="00136480"/>
    <w:rPr>
      <w:color w:val="00B1FF"/>
    </w:rPr>
  </w:style>
  <w:style w:type="character" w:styleId="S5" w:customStyle="1">
    <w:name w:val="s5"/>
    <w:basedOn w:val="DefaultParagraphFont"/>
    <w:qFormat/>
    <w:rsid w:val="00136480"/>
    <w:rPr>
      <w:color w:val="FF4647"/>
    </w:rPr>
  </w:style>
  <w:style w:type="character" w:styleId="S6" w:customStyle="1">
    <w:name w:val="s6"/>
    <w:basedOn w:val="DefaultParagraphFont"/>
    <w:qFormat/>
    <w:rsid w:val="00136480"/>
    <w:rPr>
      <w:color w:val="8B87FF"/>
    </w:rPr>
  </w:style>
  <w:style w:type="character" w:styleId="HTMLPreformattedChar" w:customStyle="1">
    <w:name w:val="HTML Preformatted Char"/>
    <w:basedOn w:val="DefaultParagraphFont"/>
    <w:link w:val="HTMLPreformatted"/>
    <w:uiPriority w:val="99"/>
    <w:qFormat/>
    <w:rsid w:val="006f7334"/>
    <w:rPr>
      <w:rFonts w:ascii="Courier New" w:hAnsi="Courier New" w:cs="Courier New"/>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lang w:val="en-GB"/>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eastAsia="Calibri" w:cs="Arial"/>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eastAsia="Calibri" w:cs="Times New Roman"/>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ascii="Times New Roman" w:hAnsi="Times New Roman"/>
    </w:rPr>
  </w:style>
  <w:style w:type="character" w:styleId="IndexLink">
    <w:name w:val="Index Link"/>
    <w:qFormat/>
    <w:rPr/>
  </w:style>
  <w:style w:type="character" w:styleId="ListLabel123">
    <w:name w:val="ListLabel 123"/>
    <w:qFormat/>
    <w:rPr>
      <w:rFonts w:cs="Times New Roman"/>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ascii="Times New Roman" w:hAnsi="Times New Roman"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ascii="Times New Roman" w:hAnsi="Times New Roman"/>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semiHidden/>
    <w:qFormat/>
    <w:rsid w:val="002b69ff"/>
    <w:pPr/>
    <w:rPr>
      <w:rFonts w:ascii="Tahoma" w:hAnsi="Tahoma" w:cs="Tahoma"/>
      <w:sz w:val="16"/>
      <w:szCs w:val="16"/>
    </w:rPr>
  </w:style>
  <w:style w:type="paragraph" w:styleId="Header">
    <w:name w:val="Header"/>
    <w:basedOn w:val="Normal"/>
    <w:rsid w:val="002550e9"/>
    <w:pPr>
      <w:spacing w:before="0" w:after="0"/>
    </w:pPr>
    <w:rPr>
      <w:b/>
      <w:sz w:val="24"/>
    </w:rPr>
  </w:style>
  <w:style w:type="paragraph" w:styleId="Footer">
    <w:name w:val="Footer"/>
    <w:basedOn w:val="Normal"/>
    <w:link w:val="FooterChar"/>
    <w:rsid w:val="002c78f3"/>
    <w:pPr>
      <w:spacing w:before="0" w:after="0"/>
    </w:pPr>
    <w:rPr>
      <w:sz w:val="16"/>
    </w:rPr>
  </w:style>
  <w:style w:type="paragraph" w:styleId="NoSpacing">
    <w:name w:val="No Spacing"/>
    <w:basedOn w:val="Normal"/>
    <w:uiPriority w:val="1"/>
    <w:qFormat/>
    <w:rsid w:val="002c78f3"/>
    <w:pPr>
      <w:spacing w:before="0" w:after="0"/>
    </w:pPr>
    <w:rPr/>
  </w:style>
  <w:style w:type="paragraph" w:styleId="Title">
    <w:name w:val="Title"/>
    <w:basedOn w:val="Normal"/>
    <w:next w:val="Normal"/>
    <w:link w:val="TitleChar"/>
    <w:qFormat/>
    <w:rsid w:val="00e50cb9"/>
    <w:pPr>
      <w:spacing w:before="0" w:after="300"/>
      <w:contextualSpacing/>
    </w:pPr>
    <w:rPr>
      <w:rFonts w:eastAsia="ＭＳ ゴシック" w:cs="" w:cstheme="majorBidi" w:eastAsiaTheme="majorEastAsia"/>
      <w:spacing w:val="5"/>
      <w:kern w:val="2"/>
      <w:sz w:val="52"/>
      <w:szCs w:val="52"/>
    </w:rPr>
  </w:style>
  <w:style w:type="paragraph" w:styleId="Footnote">
    <w:name w:val="Footnote Text"/>
    <w:basedOn w:val="Normal"/>
    <w:semiHidden/>
    <w:rsid w:val="00524106"/>
    <w:pPr/>
    <w:rPr/>
  </w:style>
  <w:style w:type="paragraph" w:styleId="Subtitle">
    <w:name w:val="Subtitle"/>
    <w:basedOn w:val="Normal"/>
    <w:next w:val="Normal"/>
    <w:link w:val="SubtitleChar"/>
    <w:qFormat/>
    <w:rsid w:val="00e50cb9"/>
    <w:pPr/>
    <w:rPr>
      <w:rFonts w:eastAsia="ＭＳ ゴシック" w:cs="" w:cstheme="majorBidi" w:eastAsiaTheme="majorEastAsia"/>
      <w:i/>
      <w:iCs/>
      <w:color w:val="0B5ED7"/>
      <w:spacing w:val="15"/>
      <w:sz w:val="24"/>
      <w:szCs w:val="24"/>
    </w:rPr>
  </w:style>
  <w:style w:type="paragraph" w:styleId="Contents1">
    <w:name w:val="TOC 1"/>
    <w:basedOn w:val="Normal"/>
    <w:next w:val="Normal"/>
    <w:autoRedefine/>
    <w:uiPriority w:val="39"/>
    <w:rsid w:val="00020d45"/>
    <w:pPr>
      <w:spacing w:before="120" w:after="0"/>
    </w:pPr>
    <w:rPr>
      <w:rFonts w:ascii="Calibri" w:hAnsi="Calibri" w:asciiTheme="minorHAnsi" w:hAnsiTheme="minorHAnsi"/>
      <w:b/>
      <w:bCs/>
      <w:sz w:val="24"/>
      <w:szCs w:val="24"/>
    </w:rPr>
  </w:style>
  <w:style w:type="paragraph" w:styleId="Contents2">
    <w:name w:val="TOC 2"/>
    <w:basedOn w:val="Normal"/>
    <w:next w:val="Normal"/>
    <w:autoRedefine/>
    <w:uiPriority w:val="39"/>
    <w:rsid w:val="00020d45"/>
    <w:pPr>
      <w:spacing w:before="0" w:after="0"/>
      <w:ind w:left="200" w:hanging="0"/>
    </w:pPr>
    <w:rPr>
      <w:rFonts w:ascii="Calibri" w:hAnsi="Calibri" w:asciiTheme="minorHAnsi" w:hAnsiTheme="minorHAnsi"/>
      <w:b/>
      <w:bCs/>
      <w:sz w:val="22"/>
      <w:szCs w:val="22"/>
    </w:rPr>
  </w:style>
  <w:style w:type="paragraph" w:styleId="Contents3">
    <w:name w:val="TOC 3"/>
    <w:basedOn w:val="Normal"/>
    <w:next w:val="Normal"/>
    <w:autoRedefine/>
    <w:uiPriority w:val="39"/>
    <w:rsid w:val="00336498"/>
    <w:pPr>
      <w:spacing w:before="0" w:after="0"/>
      <w:ind w:left="400" w:hanging="0"/>
    </w:pPr>
    <w:rPr>
      <w:rFonts w:ascii="Calibri" w:hAnsi="Calibri" w:asciiTheme="minorHAnsi" w:hAnsiTheme="minorHAnsi"/>
      <w:sz w:val="22"/>
      <w:szCs w:val="22"/>
    </w:rPr>
  </w:style>
  <w:style w:type="paragraph" w:styleId="TOCHeading">
    <w:name w:val="TOC Heading"/>
    <w:basedOn w:val="Heading1"/>
    <w:next w:val="Normal"/>
    <w:uiPriority w:val="39"/>
    <w:unhideWhenUsed/>
    <w:qFormat/>
    <w:rsid w:val="00336498"/>
    <w:pPr>
      <w:keepLines/>
      <w:numPr>
        <w:ilvl w:val="0"/>
        <w:numId w:val="0"/>
      </w:numPr>
    </w:pPr>
    <w:rPr>
      <w:rFonts w:eastAsia="ＭＳ ゴシック" w:cs="" w:cstheme="majorBidi" w:eastAsiaTheme="majorEastAsia"/>
      <w:bCs/>
      <w:kern w:val="0"/>
      <w:szCs w:val="28"/>
      <w:lang w:val="en-US"/>
    </w:rPr>
  </w:style>
  <w:style w:type="paragraph" w:styleId="ListParagraph">
    <w:name w:val="List Paragraph"/>
    <w:basedOn w:val="Normal"/>
    <w:link w:val="ListParagraphChar"/>
    <w:uiPriority w:val="34"/>
    <w:qFormat/>
    <w:rsid w:val="009b629c"/>
    <w:pPr>
      <w:spacing w:before="0" w:after="120"/>
      <w:ind w:left="720" w:hanging="0"/>
      <w:contextualSpacing/>
    </w:pPr>
    <w:rPr/>
  </w:style>
  <w:style w:type="paragraph" w:styleId="Annotationtext">
    <w:name w:val="annotation text"/>
    <w:basedOn w:val="Normal"/>
    <w:link w:val="CommentTextChar"/>
    <w:semiHidden/>
    <w:unhideWhenUsed/>
    <w:qFormat/>
    <w:rsid w:val="00c91877"/>
    <w:pPr/>
    <w:rPr/>
  </w:style>
  <w:style w:type="paragraph" w:styleId="Annotationsubject">
    <w:name w:val="annotation subject"/>
    <w:basedOn w:val="Annotationtext"/>
    <w:link w:val="CommentSubjectChar"/>
    <w:semiHidden/>
    <w:unhideWhenUsed/>
    <w:qFormat/>
    <w:rsid w:val="00c91877"/>
    <w:pPr/>
    <w:rPr>
      <w:b/>
      <w:bCs/>
    </w:rPr>
  </w:style>
  <w:style w:type="paragraph" w:styleId="Revision">
    <w:name w:val="Revision"/>
    <w:uiPriority w:val="99"/>
    <w:semiHidden/>
    <w:qFormat/>
    <w:rsid w:val="00e562e8"/>
    <w:pPr>
      <w:widowControl/>
      <w:bidi w:val="0"/>
      <w:jc w:val="left"/>
    </w:pPr>
    <w:rPr>
      <w:rFonts w:ascii="Arial" w:hAnsi="Arial" w:eastAsia="Calibri" w:cs="Times New Roman" w:eastAsiaTheme="minorHAnsi"/>
      <w:color w:val="00000A"/>
      <w:kern w:val="0"/>
      <w:sz w:val="20"/>
      <w:szCs w:val="20"/>
      <w:lang w:val="en-US" w:eastAsia="en-US" w:bidi="ar-SA"/>
    </w:rPr>
  </w:style>
  <w:style w:type="paragraph" w:styleId="NormalWeb">
    <w:name w:val="Normal (Web)"/>
    <w:basedOn w:val="Normal"/>
    <w:uiPriority w:val="99"/>
    <w:unhideWhenUsed/>
    <w:qFormat/>
    <w:rsid w:val="0080769b"/>
    <w:pPr>
      <w:spacing w:beforeAutospacing="1" w:afterAutospacing="1"/>
    </w:pPr>
    <w:rPr>
      <w:rFonts w:ascii="Times New Roman" w:hAnsi="Times New Roman" w:eastAsia="Times New Roman"/>
      <w:sz w:val="24"/>
      <w:szCs w:val="24"/>
    </w:rPr>
  </w:style>
  <w:style w:type="paragraph" w:styleId="Philips" w:customStyle="1">
    <w:name w:val="philips"/>
    <w:basedOn w:val="Normal"/>
    <w:qFormat/>
    <w:rsid w:val="003e33f7"/>
    <w:pPr>
      <w:spacing w:before="0" w:after="0"/>
    </w:pPr>
    <w:rPr>
      <w:rFonts w:eastAsia="Arial Unicode MS"/>
      <w:b/>
      <w:sz w:val="23"/>
      <w:lang w:eastAsia="zh-CN"/>
    </w:rPr>
  </w:style>
  <w:style w:type="paragraph" w:styleId="Sectionheader" w:customStyle="1">
    <w:name w:val="Section-header"/>
    <w:basedOn w:val="Normal"/>
    <w:next w:val="Normal"/>
    <w:qFormat/>
    <w:rsid w:val="003e33f7"/>
    <w:pPr>
      <w:tabs>
        <w:tab w:val="left" w:pos="851" w:leader="none"/>
      </w:tabs>
      <w:spacing w:before="0" w:after="240"/>
      <w:ind w:left="851" w:hanging="0"/>
    </w:pPr>
    <w:rPr>
      <w:rFonts w:eastAsia="Arial Unicode MS"/>
      <w:b/>
      <w:caps/>
      <w:color w:val="0000FF"/>
      <w:sz w:val="24"/>
      <w:lang w:eastAsia="zh-CN"/>
    </w:rPr>
  </w:style>
  <w:style w:type="paragraph" w:styleId="Subsectionheader" w:customStyle="1">
    <w:name w:val="Subsection-header"/>
    <w:basedOn w:val="Sectionheader"/>
    <w:next w:val="Normal"/>
    <w:qFormat/>
    <w:rsid w:val="003e33f7"/>
    <w:pPr>
      <w:spacing w:before="0" w:after="120"/>
    </w:pPr>
    <w:rPr>
      <w:caps w:val="false"/>
      <w:smallCaps w:val="false"/>
    </w:rPr>
  </w:style>
  <w:style w:type="paragraph" w:styleId="Subsubsectionheader" w:customStyle="1">
    <w:name w:val="Sub-subsection header"/>
    <w:basedOn w:val="Subsectionheader"/>
    <w:next w:val="Normal"/>
    <w:qFormat/>
    <w:rsid w:val="003e33f7"/>
    <w:pPr>
      <w:spacing w:before="0" w:after="60"/>
    </w:pPr>
    <w:rPr>
      <w:color w:val="00000A"/>
      <w:sz w:val="22"/>
    </w:rPr>
  </w:style>
  <w:style w:type="paragraph" w:styleId="Subsubsubsectionheader" w:customStyle="1">
    <w:name w:val="Sub-sub-subsection-header"/>
    <w:basedOn w:val="Subsubsectionheader"/>
    <w:next w:val="Normal"/>
    <w:qFormat/>
    <w:rsid w:val="003e33f7"/>
    <w:pPr>
      <w:spacing w:before="0" w:after="0"/>
    </w:pPr>
    <w:rPr>
      <w:b w:val="false"/>
      <w:sz w:val="20"/>
      <w:u w:val="single"/>
    </w:rPr>
  </w:style>
  <w:style w:type="paragraph" w:styleId="Bibliography">
    <w:name w:val="Bibliography"/>
    <w:basedOn w:val="Normal"/>
    <w:next w:val="Normal"/>
    <w:uiPriority w:val="37"/>
    <w:unhideWhenUsed/>
    <w:qFormat/>
    <w:rsid w:val="003e33f7"/>
    <w:pPr>
      <w:spacing w:before="0" w:after="0"/>
    </w:pPr>
    <w:rPr>
      <w:rFonts w:eastAsia="Arial Unicode MS"/>
      <w:lang w:eastAsia="zh-CN"/>
    </w:rPr>
  </w:style>
  <w:style w:type="paragraph" w:styleId="Caption1">
    <w:name w:val="caption"/>
    <w:basedOn w:val="Normal"/>
    <w:next w:val="Normal"/>
    <w:unhideWhenUsed/>
    <w:qFormat/>
    <w:rsid w:val="003d53e7"/>
    <w:pPr>
      <w:spacing w:before="0" w:after="200"/>
    </w:pPr>
    <w:rPr>
      <w:i/>
      <w:iCs/>
      <w:color w:val="1F497D" w:themeColor="text2"/>
      <w:sz w:val="18"/>
      <w:szCs w:val="18"/>
    </w:rPr>
  </w:style>
  <w:style w:type="paragraph" w:styleId="Bullitlistlevel1" w:customStyle="1">
    <w:name w:val="Bullit list level 1"/>
    <w:basedOn w:val="ListParagraph"/>
    <w:qFormat/>
    <w:rsid w:val="003d53e7"/>
    <w:pPr>
      <w:spacing w:before="0" w:after="0"/>
      <w:contextualSpacing/>
    </w:pPr>
    <w:rPr>
      <w:rFonts w:eastAsia="Arial Unicode MS"/>
      <w:lang w:eastAsia="zh-CN"/>
    </w:rPr>
  </w:style>
  <w:style w:type="paragraph" w:styleId="Subheader" w:customStyle="1">
    <w:name w:val="Subheader"/>
    <w:basedOn w:val="Normal"/>
    <w:next w:val="Normal"/>
    <w:qFormat/>
    <w:rsid w:val="003d53e7"/>
    <w:pPr>
      <w:keepNext w:val="true"/>
      <w:spacing w:before="240" w:after="0"/>
    </w:pPr>
    <w:rPr>
      <w:rFonts w:eastAsia="Arial Unicode MS"/>
      <w:b/>
      <w:lang w:eastAsia="zh-CN"/>
    </w:rPr>
  </w:style>
  <w:style w:type="paragraph" w:styleId="Contents4">
    <w:name w:val="TOC 4"/>
    <w:basedOn w:val="Normal"/>
    <w:next w:val="Normal"/>
    <w:autoRedefine/>
    <w:semiHidden/>
    <w:unhideWhenUsed/>
    <w:rsid w:val="00fb610a"/>
    <w:pPr>
      <w:spacing w:before="0" w:after="0"/>
      <w:ind w:left="600" w:hanging="0"/>
    </w:pPr>
    <w:rPr>
      <w:rFonts w:ascii="Calibri" w:hAnsi="Calibri" w:asciiTheme="minorHAnsi" w:hAnsiTheme="minorHAnsi"/>
    </w:rPr>
  </w:style>
  <w:style w:type="paragraph" w:styleId="Contents5">
    <w:name w:val="TOC 5"/>
    <w:basedOn w:val="Normal"/>
    <w:next w:val="Normal"/>
    <w:autoRedefine/>
    <w:semiHidden/>
    <w:unhideWhenUsed/>
    <w:rsid w:val="00fb610a"/>
    <w:pPr>
      <w:spacing w:before="0" w:after="0"/>
      <w:ind w:left="800" w:hanging="0"/>
    </w:pPr>
    <w:rPr>
      <w:rFonts w:ascii="Calibri" w:hAnsi="Calibri" w:asciiTheme="minorHAnsi" w:hAnsiTheme="minorHAnsi"/>
    </w:rPr>
  </w:style>
  <w:style w:type="paragraph" w:styleId="Contents6">
    <w:name w:val="TOC 6"/>
    <w:basedOn w:val="Normal"/>
    <w:next w:val="Normal"/>
    <w:autoRedefine/>
    <w:semiHidden/>
    <w:unhideWhenUsed/>
    <w:rsid w:val="00fb610a"/>
    <w:pPr>
      <w:spacing w:before="0" w:after="0"/>
      <w:ind w:left="1000" w:hanging="0"/>
    </w:pPr>
    <w:rPr>
      <w:rFonts w:ascii="Calibri" w:hAnsi="Calibri" w:asciiTheme="minorHAnsi" w:hAnsiTheme="minorHAnsi"/>
    </w:rPr>
  </w:style>
  <w:style w:type="paragraph" w:styleId="Contents7">
    <w:name w:val="TOC 7"/>
    <w:basedOn w:val="Normal"/>
    <w:next w:val="Normal"/>
    <w:autoRedefine/>
    <w:semiHidden/>
    <w:unhideWhenUsed/>
    <w:rsid w:val="00fb610a"/>
    <w:pPr>
      <w:spacing w:before="0" w:after="0"/>
      <w:ind w:left="1200" w:hanging="0"/>
    </w:pPr>
    <w:rPr>
      <w:rFonts w:ascii="Calibri" w:hAnsi="Calibri" w:asciiTheme="minorHAnsi" w:hAnsiTheme="minorHAnsi"/>
    </w:rPr>
  </w:style>
  <w:style w:type="paragraph" w:styleId="Contents8">
    <w:name w:val="TOC 8"/>
    <w:basedOn w:val="Normal"/>
    <w:next w:val="Normal"/>
    <w:autoRedefine/>
    <w:semiHidden/>
    <w:unhideWhenUsed/>
    <w:rsid w:val="00fb610a"/>
    <w:pPr>
      <w:spacing w:before="0" w:after="0"/>
      <w:ind w:left="1400" w:hanging="0"/>
    </w:pPr>
    <w:rPr>
      <w:rFonts w:ascii="Calibri" w:hAnsi="Calibri" w:asciiTheme="minorHAnsi" w:hAnsiTheme="minorHAnsi"/>
    </w:rPr>
  </w:style>
  <w:style w:type="paragraph" w:styleId="Contents9">
    <w:name w:val="TOC 9"/>
    <w:basedOn w:val="Normal"/>
    <w:next w:val="Normal"/>
    <w:autoRedefine/>
    <w:semiHidden/>
    <w:unhideWhenUsed/>
    <w:rsid w:val="00fb610a"/>
    <w:pPr>
      <w:spacing w:before="0" w:after="0"/>
      <w:ind w:left="1600" w:hanging="0"/>
    </w:pPr>
    <w:rPr>
      <w:rFonts w:ascii="Calibri" w:hAnsi="Calibri" w:asciiTheme="minorHAnsi" w:hAnsiTheme="minorHAnsi"/>
    </w:rPr>
  </w:style>
  <w:style w:type="paragraph" w:styleId="P1" w:customStyle="1">
    <w:name w:val="p1"/>
    <w:basedOn w:val="Normal"/>
    <w:qFormat/>
    <w:rsid w:val="00fa7001"/>
    <w:pPr>
      <w:shd w:val="clear" w:color="auto" w:fill="000000"/>
      <w:spacing w:before="0" w:after="0"/>
    </w:pPr>
    <w:rPr>
      <w:rFonts w:ascii="Menlo" w:hAnsi="Menlo" w:eastAsia="Times New Roman" w:cs="Menlo"/>
      <w:color w:val="8B87FF"/>
      <w:lang w:val="en-GB" w:eastAsia="en-GB"/>
    </w:rPr>
  </w:style>
  <w:style w:type="paragraph" w:styleId="P2" w:customStyle="1">
    <w:name w:val="p2"/>
    <w:basedOn w:val="Normal"/>
    <w:qFormat/>
    <w:rsid w:val="00fa7001"/>
    <w:pPr>
      <w:shd w:val="clear" w:color="auto" w:fill="000000"/>
      <w:spacing w:before="0" w:after="0"/>
    </w:pPr>
    <w:rPr>
      <w:rFonts w:ascii="Helvetica" w:hAnsi="Helvetica" w:eastAsia="Times New Roman"/>
      <w:sz w:val="18"/>
      <w:szCs w:val="18"/>
      <w:lang w:val="en-GB" w:eastAsia="en-GB"/>
    </w:rPr>
  </w:style>
  <w:style w:type="paragraph" w:styleId="P3" w:customStyle="1">
    <w:name w:val="p3"/>
    <w:basedOn w:val="Normal"/>
    <w:qFormat/>
    <w:rsid w:val="00fa7001"/>
    <w:pPr>
      <w:shd w:val="clear" w:color="auto" w:fill="000000"/>
      <w:spacing w:before="0" w:after="0"/>
    </w:pPr>
    <w:rPr>
      <w:rFonts w:ascii="Menlo" w:hAnsi="Menlo" w:eastAsia="Times New Roman" w:cs="Menlo"/>
      <w:color w:val="FFFFFF"/>
      <w:lang w:val="en-GB" w:eastAsia="en-GB"/>
    </w:rPr>
  </w:style>
  <w:style w:type="paragraph" w:styleId="P4" w:customStyle="1">
    <w:name w:val="p4"/>
    <w:basedOn w:val="Normal"/>
    <w:qFormat/>
    <w:rsid w:val="00fa7001"/>
    <w:pPr>
      <w:shd w:val="clear" w:color="auto" w:fill="000000"/>
      <w:spacing w:before="0" w:after="0"/>
    </w:pPr>
    <w:rPr>
      <w:rFonts w:ascii="Menlo" w:hAnsi="Menlo" w:eastAsia="Times New Roman" w:cs="Menlo"/>
      <w:color w:val="FFFFFF"/>
      <w:lang w:val="en-GB" w:eastAsia="en-GB"/>
    </w:rPr>
  </w:style>
  <w:style w:type="paragraph" w:styleId="P5" w:customStyle="1">
    <w:name w:val="p5"/>
    <w:basedOn w:val="Normal"/>
    <w:qFormat/>
    <w:rsid w:val="00fa7001"/>
    <w:pPr>
      <w:shd w:val="clear" w:color="auto" w:fill="000000"/>
      <w:spacing w:before="0" w:after="0"/>
    </w:pPr>
    <w:rPr>
      <w:rFonts w:ascii="Menlo" w:hAnsi="Menlo" w:eastAsia="Times New Roman" w:cs="Menlo"/>
      <w:color w:val="DE38A5"/>
      <w:lang w:val="en-GB" w:eastAsia="en-GB"/>
    </w:rPr>
  </w:style>
  <w:style w:type="paragraph" w:styleId="P6" w:customStyle="1">
    <w:name w:val="p6"/>
    <w:basedOn w:val="Normal"/>
    <w:qFormat/>
    <w:rsid w:val="00136480"/>
    <w:pPr>
      <w:shd w:val="clear" w:color="auto" w:fill="000000"/>
      <w:spacing w:before="0" w:after="0"/>
    </w:pPr>
    <w:rPr>
      <w:rFonts w:ascii="Helvetica" w:hAnsi="Helvetica" w:eastAsia="Times New Roman"/>
      <w:sz w:val="18"/>
      <w:szCs w:val="18"/>
      <w:lang w:val="en-GB" w:eastAsia="en-GB"/>
    </w:rPr>
  </w:style>
  <w:style w:type="paragraph" w:styleId="HTMLPreformatted">
    <w:name w:val="HTML Preformatted"/>
    <w:basedOn w:val="Normal"/>
    <w:link w:val="HTMLPreformattedChar"/>
    <w:uiPriority w:val="99"/>
    <w:unhideWhenUsed/>
    <w:qFormat/>
    <w:rsid w:val="006f733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e2f3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fsemea1.ta.philips.com:8080/tfs/TPC_Region24/CDP2/CDP2 Portfolio/_git/mya-android-my-account" TargetMode="External"/><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2.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C356F8E1D36642B88ADD05DBA2175B" ma:contentTypeVersion="0" ma:contentTypeDescription="Create a new document." ma:contentTypeScope="" ma:versionID="d5caac0f2500184a09392517ffd772e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AppInfraInterfaceAndroid</b:Tag>
    <b:SourceType>Report</b:SourceType>
    <b:Guid>{E321C02D-5CA4-448D-BDBA-909C4E9570CB}</b:Guid>
    <b:Author>
      <b:Author>
        <b:NameList>
          <b:Person>
            <b:Last>App Infra Android Team</b:Last>
          </b:Person>
        </b:NameList>
      </b:Author>
    </b:Author>
    <b:Title>Mobile App Infra Android interface specification</b:Title>
    <b:URL>https://atlas.natlab.research.philips.com/bitbucket/projects/MAIL/repos/app-infra_android/browse/Documents/External/JavDocs/index.html?at=refs%2Fheads%2Fmaster</b:URL>
    <b:RefOrder>3</b:RefOrder>
  </b:Source>
  <b:Source>
    <b:Tag>AppInfraInterfaceiOS</b:Tag>
    <b:SourceType>Report</b:SourceType>
    <b:Guid>{1C88A134-5A48-4B53-8E86-1E41ED2D3849}</b:Guid>
    <b:Author>
      <b:Author>
        <b:NameList>
          <b:Person>
            <b:Last>App Infra iOS Team</b:Last>
          </b:Person>
        </b:NameList>
      </b:Author>
    </b:Author>
    <b:Title>Mobile App Infra iOS interface specification</b:Title>
    <b:URL>https://atlas.natlab.research.philips.com/bitbucket/projects/MAIL/repos/app-infra_ios/browse/Documents/External/Apple%20Docs/html/index.html?at=refs%2Fheads%2Fmaster</b:URL>
    <b:RefOrder>4</b:RefOrder>
  </b:Source>
  <b:Source>
    <b:Tag>AppInfraDesignAndroid</b:Tag>
    <b:SourceType>Report</b:SourceType>
    <b:Guid>{65E4C618-2066-4A51-BBAA-AF51B1B98A34}</b:Guid>
    <b:Author>
      <b:Author>
        <b:NameList>
          <b:Person>
            <b:Last>App Infra Android Team</b:Last>
          </b:Person>
        </b:NameList>
      </b:Author>
    </b:Author>
    <b:Title>Mobile App Infra Android design specification</b:Title>
    <b:URL>https://atlas.natlab.research.philips.com/bitbucket/projects/MAIL/repos/app-infra_android/browse/Documents/Internal/Android%20_Code_Design_AppInfra_global_v1.2.0.docx</b:URL>
    <b:RefOrder>1</b:RefOrder>
  </b:Source>
  <b:Source>
    <b:Tag>AppInfraDesigniOS</b:Tag>
    <b:SourceType>Report</b:SourceType>
    <b:Guid>{D165C020-8009-4783-84D2-1D6604ADC358}</b:Guid>
    <b:Author>
      <b:Author>
        <b:NameList>
          <b:Person>
            <b:Last>App Infra iOS Team</b:Last>
          </b:Person>
        </b:NameList>
      </b:Author>
    </b:Author>
    <b:Title>Mobile App Infra iOS design specification</b:Title>
    <b:URL>https://atlas.natlab.research.philips.com/bitbucket/projects/MAIL/repos/app-infra_ios/browse/Documents/Internal/IOS_Code_Design_AppInfra_global_v1.1.0.docx?at=refs%2Fheads%2Fmaster</b:URL>
    <b:RefOrder>2</b:RefOrder>
  </b:Source>
  <b:Source>
    <b:Tag>AppInfraSWReqSpec</b:Tag>
    <b:SourceType>Report</b:SourceType>
    <b:Guid>{F9B97015-9D70-4660-9943-D92CB6B3D4D0}</b:Guid>
    <b:Author>
      <b:Author>
        <b:NameList>
          <b:Person>
            <b:Last>Kloprogge</b:Last>
            <b:First>Raymond</b:First>
          </b:Person>
        </b:NameList>
      </b:Author>
    </b:Author>
    <b:Title>Software Requirements Specification</b:Title>
    <b:Year>RayKlo20151216-08V40</b:Year>
    <b:URL>https://atlas.natlab.research.philips.com/confluence/download/attachments/7439168/RayKlo20151216-08V%20App%20Infra%20software%20requirements%20specification.docx</b:URL>
    <b:DOI>v4.0</b:DOI>
    <b:RefOrder>5</b:RefOrder>
  </b:Source>
</b:Sources>
</file>

<file path=customXml/itemProps1.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2.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3.xml><?xml version="1.0" encoding="utf-8"?>
<ds:datastoreItem xmlns:ds="http://schemas.openxmlformats.org/officeDocument/2006/customXml" ds:itemID="{939EF2C6-2918-4969-8C8A-330760ECDF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70913EE-85AC-9340-8A1C-2BD2DC68F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Application>LibreOffice/6.0.1.1$MacOSX_X86_64 LibreOffice_project/60bfb1526849283ce2491346ed2aa51c465abfe6</Application>
  <Pages>12</Pages>
  <Words>1264</Words>
  <Characters>7645</Characters>
  <CharactersWithSpaces>9451</CharactersWithSpaces>
  <Paragraphs>222</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2017-12-07T07:04:00Z</dcterms:created>
  <dc:creator>Philips</dc:creator>
  <dc:description/>
  <dc:language>en-US</dc:language>
  <cp:lastModifiedBy/>
  <cp:lastPrinted>2016-12-02T10:47:00Z</cp:lastPrinted>
  <dcterms:modified xsi:type="dcterms:W3CDTF">2018-02-23T10:03:13Z</dcterms:modified>
  <cp:revision>33</cp:revision>
  <dc:subject/>
  <dc:title>Philips NPDL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l">
    <vt:lpwstr>false</vt:lpwstr>
  </property>
  <property fmtid="{D5CDD505-2E9C-101B-9397-08002B2CF9AE}" pid="3" name="AppVersion">
    <vt:lpwstr>15.0000</vt:lpwstr>
  </property>
  <property fmtid="{D5CDD505-2E9C-101B-9397-08002B2CF9AE}" pid="4" name="Approvers">
    <vt:lpwstr/>
  </property>
  <property fmtid="{D5CDD505-2E9C-101B-9397-08002B2CF9AE}" pid="5" name="Author1">
    <vt:lpwstr/>
  </property>
  <property fmtid="{D5CDD505-2E9C-101B-9397-08002B2CF9AE}" pid="6" name="CRM">
    <vt:lpwstr>false</vt:lpwstr>
  </property>
  <property fmtid="{D5CDD505-2E9C-101B-9397-08002B2CF9AE}" pid="7" name="Company">
    <vt:lpwstr>Philips</vt:lpwstr>
  </property>
  <property fmtid="{D5CDD505-2E9C-101B-9397-08002B2CF9AE}" pid="8" name="ContentTypeId">
    <vt:lpwstr>0x010100E8C356F8E1D36642B88ADD05DBA2175B</vt:lpwstr>
  </property>
  <property fmtid="{D5CDD505-2E9C-101B-9397-08002B2CF9AE}" pid="9" name="DLCPolicyLabelClientValue">
    <vt:lpwstr>{_UIVersionString}
{_ModerationStatus}</vt:lpwstr>
  </property>
  <property fmtid="{D5CDD505-2E9C-101B-9397-08002B2CF9AE}" pid="10" name="DLCPolicyLabelValue">
    <vt:lpwstr>0.1
Draft</vt:lpwstr>
  </property>
  <property fmtid="{D5CDD505-2E9C-101B-9397-08002B2CF9AE}" pid="11" name="DocSecurity">
    <vt:i4>0</vt:i4>
  </property>
  <property fmtid="{D5CDD505-2E9C-101B-9397-08002B2CF9AE}" pid="12" name="Eng">
    <vt:lpwstr>false</vt:lpwstr>
  </property>
  <property fmtid="{D5CDD505-2E9C-101B-9397-08002B2CF9AE}" pid="13" name="HyperlinksChanged">
    <vt:bool>0</vt:bool>
  </property>
  <property fmtid="{D5CDD505-2E9C-101B-9397-08002B2CF9AE}" pid="14" name="LinksUpToDate">
    <vt:bool>0</vt:bool>
  </property>
  <property fmtid="{D5CDD505-2E9C-101B-9397-08002B2CF9AE}" pid="15" name="Order">
    <vt:i4>300</vt:i4>
  </property>
  <property fmtid="{D5CDD505-2E9C-101B-9397-08002B2CF9AE}" pid="16" name="PL">
    <vt:lpwstr>false</vt:lpwstr>
  </property>
  <property fmtid="{D5CDD505-2E9C-101B-9397-08002B2CF9AE}" pid="17" name="PO">
    <vt:bool>1</vt:bool>
  </property>
  <property fmtid="{D5CDD505-2E9C-101B-9397-08002B2CF9AE}" pid="18" name="Retention period">
    <vt:lpwstr>7 years</vt:lpwstr>
  </property>
  <property fmtid="{D5CDD505-2E9C-101B-9397-08002B2CF9AE}" pid="19" name="ScaleCrop">
    <vt:bool>0</vt:bool>
  </property>
  <property fmtid="{D5CDD505-2E9C-101B-9397-08002B2CF9AE}" pid="20" name="ShareDoc">
    <vt:bool>0</vt:bool>
  </property>
  <property fmtid="{D5CDD505-2E9C-101B-9397-08002B2CF9AE}" pid="21" name="TemplateUrl">
    <vt:lpwstr/>
  </property>
  <property fmtid="{D5CDD505-2E9C-101B-9397-08002B2CF9AE}" pid="22" name="Type A">
    <vt:lpwstr>false</vt:lpwstr>
  </property>
  <property fmtid="{D5CDD505-2E9C-101B-9397-08002B2CF9AE}" pid="23" name="Type B">
    <vt:lpwstr>false</vt:lpwstr>
  </property>
  <property fmtid="{D5CDD505-2E9C-101B-9397-08002B2CF9AE}" pid="24" name="Type C">
    <vt:lpwstr>false</vt:lpwstr>
  </property>
  <property fmtid="{D5CDD505-2E9C-101B-9397-08002B2CF9AE}" pid="25" name="xd_ProgID">
    <vt:lpwstr/>
  </property>
</Properties>
</file>